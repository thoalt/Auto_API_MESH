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9"/>
        <w:tblW w:w="9747" w:type="dxa"/>
        <w:tblLayout w:type="fixed"/>
        <w:tblLook w:val="0000" w:firstRow="0" w:lastRow="0" w:firstColumn="0" w:lastColumn="0" w:noHBand="0" w:noVBand="0"/>
      </w:tblPr>
      <w:tblGrid>
        <w:gridCol w:w="2962"/>
        <w:gridCol w:w="6785"/>
      </w:tblGrid>
      <w:tr w:rsidR="00CD266D" w:rsidRPr="006E33FE" w14:paraId="4A2E258F" w14:textId="77777777" w:rsidTr="306BEFC4">
        <w:trPr>
          <w:cantSplit/>
          <w:trHeight w:val="1321"/>
        </w:trPr>
        <w:tc>
          <w:tcPr>
            <w:tcW w:w="2962" w:type="dxa"/>
            <w:tcBorders>
              <w:top w:val="single" w:sz="12" w:space="0" w:color="auto"/>
              <w:left w:val="single" w:sz="12" w:space="0" w:color="auto"/>
              <w:right w:val="single" w:sz="12" w:space="0" w:color="auto"/>
            </w:tcBorders>
          </w:tcPr>
          <w:p w14:paraId="75A18E4E" w14:textId="77777777" w:rsidR="00252552" w:rsidRPr="006E33FE" w:rsidRDefault="0093052B" w:rsidP="00F42416">
            <w:pPr>
              <w:pStyle w:val="ANSVHeading1"/>
              <w:framePr w:hSpace="0" w:wrap="auto" w:vAnchor="margin" w:hAnchor="text" w:xAlign="left" w:yAlign="inline"/>
            </w:pPr>
            <w:bookmarkStart w:id="0" w:name="_Toc113436550"/>
            <w:r w:rsidRPr="006E33FE">
              <w:t>Soạn thảo</w:t>
            </w:r>
            <w:r w:rsidR="00252552" w:rsidRPr="006E33FE">
              <w:t>/ Editor</w:t>
            </w:r>
            <w:bookmarkEnd w:id="0"/>
          </w:p>
          <w:p w14:paraId="6504F377" w14:textId="057CBA14" w:rsidR="00E857C2" w:rsidRPr="006E33FE" w:rsidRDefault="00A44448" w:rsidP="00B67F8B">
            <w:pPr>
              <w:spacing w:before="120" w:line="264" w:lineRule="auto"/>
              <w:jc w:val="center"/>
              <w:rPr>
                <w:szCs w:val="26"/>
              </w:rPr>
            </w:pPr>
            <w:r w:rsidRPr="006E33FE">
              <w:rPr>
                <w:szCs w:val="26"/>
              </w:rPr>
              <w:t>BÙI THỊ MINH YẾN</w:t>
            </w:r>
          </w:p>
          <w:p w14:paraId="1CFB4040" w14:textId="6FB6AEDC" w:rsidR="001B5CFE" w:rsidRPr="006E33FE" w:rsidRDefault="001B5CFE" w:rsidP="00B67F8B">
            <w:pPr>
              <w:spacing w:before="120" w:line="264" w:lineRule="auto"/>
              <w:jc w:val="center"/>
              <w:rPr>
                <w:szCs w:val="26"/>
              </w:rPr>
            </w:pPr>
            <w:r w:rsidRPr="006E33FE">
              <w:rPr>
                <w:szCs w:val="26"/>
              </w:rPr>
              <w:t>ĐÀO MINH HIỂN</w:t>
            </w:r>
          </w:p>
          <w:p w14:paraId="51DD4065" w14:textId="260AFD41" w:rsidR="00757B65" w:rsidRPr="006E33FE" w:rsidRDefault="00757B65" w:rsidP="00B67F8B">
            <w:pPr>
              <w:spacing w:before="120" w:line="264" w:lineRule="auto"/>
              <w:jc w:val="center"/>
              <w:rPr>
                <w:b/>
                <w:szCs w:val="26"/>
              </w:rPr>
            </w:pPr>
          </w:p>
        </w:tc>
        <w:tc>
          <w:tcPr>
            <w:tcW w:w="6785" w:type="dxa"/>
            <w:tcBorders>
              <w:top w:val="single" w:sz="12" w:space="0" w:color="auto"/>
              <w:left w:val="single" w:sz="12" w:space="0" w:color="auto"/>
              <w:bottom w:val="single" w:sz="12" w:space="0" w:color="auto"/>
              <w:right w:val="single" w:sz="12" w:space="0" w:color="auto"/>
            </w:tcBorders>
            <w:vAlign w:val="center"/>
          </w:tcPr>
          <w:p w14:paraId="38DC0169" w14:textId="3669FE99" w:rsidR="00EA46D2" w:rsidRPr="006E33FE" w:rsidRDefault="3CB03720" w:rsidP="00B67F8B">
            <w:pPr>
              <w:spacing w:before="120" w:line="264" w:lineRule="auto"/>
              <w:jc w:val="center"/>
              <w:rPr>
                <w:b/>
                <w:bCs/>
              </w:rPr>
            </w:pPr>
            <w:r w:rsidRPr="306BEFC4">
              <w:rPr>
                <w:b/>
                <w:bCs/>
              </w:rPr>
              <w:t>CÔNG TY CỔ PHẦN CÔNG NGHỆ CÔNG NGHIỆP BƯU CHÍNH VIỄN THÔNG</w:t>
            </w:r>
            <w:r w:rsidR="306BEFC4" w:rsidRPr="306BEFC4">
              <w:rPr>
                <w:rFonts w:ascii="Consolas" w:eastAsia="Consolas" w:hAnsi="Consolas" w:cs="Consolas"/>
                <w:i/>
                <w:iCs/>
                <w:color w:val="5C6370"/>
                <w:sz w:val="21"/>
                <w:szCs w:val="21"/>
              </w:rPr>
              <w:t xml:space="preserve"> </w:t>
            </w:r>
          </w:p>
          <w:p w14:paraId="2FFC387C" w14:textId="67EAEF5C" w:rsidR="00EA46D2" w:rsidRPr="006E33FE" w:rsidRDefault="00EA46D2" w:rsidP="00B67F8B">
            <w:pPr>
              <w:spacing w:before="120" w:line="264" w:lineRule="auto"/>
              <w:jc w:val="center"/>
              <w:rPr>
                <w:b/>
                <w:bCs/>
              </w:rPr>
            </w:pPr>
          </w:p>
          <w:p w14:paraId="7A0FC60F" w14:textId="77777777" w:rsidR="00CD266D" w:rsidRPr="006E33FE" w:rsidRDefault="00EA46D2" w:rsidP="00B67F8B">
            <w:pPr>
              <w:spacing w:before="120" w:line="264" w:lineRule="auto"/>
              <w:ind w:right="-20"/>
              <w:jc w:val="center"/>
              <w:rPr>
                <w:b/>
                <w:sz w:val="32"/>
                <w:szCs w:val="32"/>
              </w:rPr>
            </w:pPr>
            <w:r w:rsidRPr="006E33FE">
              <w:rPr>
                <w:b/>
                <w:sz w:val="32"/>
                <w:szCs w:val="32"/>
              </w:rPr>
              <w:t>VNPT Technology</w:t>
            </w:r>
          </w:p>
        </w:tc>
      </w:tr>
      <w:tr w:rsidR="00252552" w:rsidRPr="006E33FE" w14:paraId="5DA459F4" w14:textId="77777777" w:rsidTr="306BEFC4">
        <w:trPr>
          <w:cantSplit/>
          <w:trHeight w:hRule="exact" w:val="1017"/>
        </w:trPr>
        <w:tc>
          <w:tcPr>
            <w:tcW w:w="2962" w:type="dxa"/>
            <w:tcBorders>
              <w:left w:val="single" w:sz="12" w:space="0" w:color="auto"/>
              <w:bottom w:val="single" w:sz="12" w:space="0" w:color="auto"/>
              <w:right w:val="single" w:sz="12" w:space="0" w:color="auto"/>
            </w:tcBorders>
          </w:tcPr>
          <w:p w14:paraId="6763BF61" w14:textId="77777777" w:rsidR="00252552" w:rsidRPr="006E33FE" w:rsidRDefault="00252552" w:rsidP="00B67F8B">
            <w:pPr>
              <w:spacing w:before="120" w:line="264" w:lineRule="auto"/>
              <w:jc w:val="center"/>
              <w:rPr>
                <w:szCs w:val="26"/>
              </w:rPr>
            </w:pPr>
          </w:p>
          <w:p w14:paraId="78B1E3AC" w14:textId="77777777" w:rsidR="00252552" w:rsidRPr="006E33FE" w:rsidRDefault="00252552" w:rsidP="00B67F8B">
            <w:pPr>
              <w:spacing w:before="120" w:line="264" w:lineRule="auto"/>
              <w:jc w:val="center"/>
              <w:rPr>
                <w:szCs w:val="26"/>
              </w:rPr>
            </w:pPr>
          </w:p>
        </w:tc>
        <w:tc>
          <w:tcPr>
            <w:tcW w:w="6785" w:type="dxa"/>
            <w:tcBorders>
              <w:top w:val="single" w:sz="12" w:space="0" w:color="auto"/>
              <w:left w:val="single" w:sz="12" w:space="0" w:color="auto"/>
              <w:bottom w:val="single" w:sz="12" w:space="0" w:color="auto"/>
              <w:right w:val="single" w:sz="12" w:space="0" w:color="auto"/>
            </w:tcBorders>
            <w:vAlign w:val="center"/>
          </w:tcPr>
          <w:p w14:paraId="5B782BDA" w14:textId="10043F0F" w:rsidR="00610DCA" w:rsidRPr="006E33FE" w:rsidRDefault="2D0094F7" w:rsidP="00B67F8B">
            <w:pPr>
              <w:spacing w:before="60" w:after="60" w:line="264" w:lineRule="auto"/>
              <w:ind w:right="-23"/>
              <w:jc w:val="center"/>
              <w:rPr>
                <w:b/>
                <w:bCs/>
              </w:rPr>
            </w:pPr>
            <w:r w:rsidRPr="1816F8BB">
              <w:rPr>
                <w:b/>
                <w:bCs/>
              </w:rPr>
              <w:t>ĐẶC TẢ API – ONE LINK SDK</w:t>
            </w:r>
          </w:p>
          <w:p w14:paraId="2C373977" w14:textId="325296B0" w:rsidR="00252552" w:rsidRPr="006E33FE" w:rsidRDefault="2D0094F7" w:rsidP="00B67F8B">
            <w:pPr>
              <w:spacing w:before="60" w:after="60" w:line="264" w:lineRule="auto"/>
              <w:ind w:right="-23"/>
              <w:jc w:val="center"/>
              <w:rPr>
                <w:b/>
                <w:bCs/>
              </w:rPr>
            </w:pPr>
            <w:r w:rsidRPr="1816F8BB">
              <w:rPr>
                <w:b/>
                <w:bCs/>
              </w:rPr>
              <w:t>ONE LINK SDK - API SPECIFICATION</w:t>
            </w:r>
          </w:p>
        </w:tc>
      </w:tr>
    </w:tbl>
    <w:p w14:paraId="051BC9AC" w14:textId="77777777" w:rsidR="00CD266D" w:rsidRPr="006E33FE" w:rsidRDefault="00CD266D" w:rsidP="00B67F8B">
      <w:pPr>
        <w:spacing w:line="264" w:lineRule="auto"/>
        <w:rPr>
          <w:szCs w:val="26"/>
        </w:rPr>
      </w:pPr>
      <w:r w:rsidRPr="006E33FE">
        <w:rPr>
          <w:szCs w:val="26"/>
        </w:rPr>
        <w:t xml:space="preserve"> </w:t>
      </w:r>
    </w:p>
    <w:p w14:paraId="7A224814" w14:textId="77777777" w:rsidR="00C17DC1" w:rsidRPr="006E33FE" w:rsidRDefault="00C17DC1" w:rsidP="00B67F8B">
      <w:pPr>
        <w:spacing w:line="264" w:lineRule="auto"/>
        <w:rPr>
          <w:szCs w:val="26"/>
        </w:rPr>
      </w:pPr>
    </w:p>
    <w:tbl>
      <w:tblPr>
        <w:tblW w:w="9781" w:type="dxa"/>
        <w:jc w:val="center"/>
        <w:tblLayout w:type="fixed"/>
        <w:tblLook w:val="0000" w:firstRow="0" w:lastRow="0" w:firstColumn="0" w:lastColumn="0" w:noHBand="0" w:noVBand="0"/>
      </w:tblPr>
      <w:tblGrid>
        <w:gridCol w:w="3112"/>
        <w:gridCol w:w="426"/>
        <w:gridCol w:w="6243"/>
      </w:tblGrid>
      <w:tr w:rsidR="00C17DC1" w:rsidRPr="006E33FE" w14:paraId="65A4D38C" w14:textId="77777777" w:rsidTr="00D53874">
        <w:trPr>
          <w:cantSplit/>
          <w:trHeight w:val="1621"/>
          <w:jc w:val="center"/>
        </w:trPr>
        <w:tc>
          <w:tcPr>
            <w:tcW w:w="3112" w:type="dxa"/>
            <w:tcBorders>
              <w:top w:val="single" w:sz="12" w:space="0" w:color="auto"/>
              <w:left w:val="single" w:sz="12" w:space="0" w:color="auto"/>
              <w:bottom w:val="single" w:sz="12" w:space="0" w:color="auto"/>
            </w:tcBorders>
          </w:tcPr>
          <w:p w14:paraId="103423CD" w14:textId="77777777" w:rsidR="00C17DC1" w:rsidRPr="006E33FE" w:rsidRDefault="00C17DC1" w:rsidP="00B67F8B">
            <w:pPr>
              <w:tabs>
                <w:tab w:val="left" w:pos="9202"/>
              </w:tabs>
              <w:spacing w:line="264" w:lineRule="auto"/>
              <w:ind w:firstLine="460"/>
              <w:rPr>
                <w:szCs w:val="26"/>
              </w:rPr>
            </w:pPr>
            <w:r w:rsidRPr="006E33FE">
              <w:rPr>
                <w:szCs w:val="26"/>
              </w:rPr>
              <w:t>Lĩnh vực</w:t>
            </w:r>
          </w:p>
          <w:p w14:paraId="3B4E1EC1" w14:textId="77777777" w:rsidR="00C17DC1" w:rsidRPr="006E33FE" w:rsidRDefault="00C17DC1" w:rsidP="00B67F8B">
            <w:pPr>
              <w:tabs>
                <w:tab w:val="left" w:pos="9202"/>
              </w:tabs>
              <w:spacing w:line="264" w:lineRule="auto"/>
              <w:ind w:firstLine="460"/>
              <w:rPr>
                <w:szCs w:val="26"/>
              </w:rPr>
            </w:pPr>
            <w:r w:rsidRPr="006E33FE">
              <w:rPr>
                <w:szCs w:val="26"/>
              </w:rPr>
              <w:t>Domain</w:t>
            </w:r>
          </w:p>
          <w:p w14:paraId="3EFE9D31" w14:textId="77777777" w:rsidR="00C17DC1" w:rsidRPr="006E33FE" w:rsidRDefault="00C17DC1" w:rsidP="00B67F8B">
            <w:pPr>
              <w:tabs>
                <w:tab w:val="left" w:pos="9202"/>
              </w:tabs>
              <w:spacing w:line="264" w:lineRule="auto"/>
              <w:ind w:firstLine="460"/>
              <w:rPr>
                <w:szCs w:val="26"/>
              </w:rPr>
            </w:pPr>
            <w:r w:rsidRPr="006E33FE">
              <w:rPr>
                <w:szCs w:val="26"/>
              </w:rPr>
              <w:t>Phòng, Ban, Bộ phận</w:t>
            </w:r>
          </w:p>
          <w:p w14:paraId="48E13ACA" w14:textId="77777777" w:rsidR="00C17DC1" w:rsidRPr="006E33FE" w:rsidRDefault="00C17DC1" w:rsidP="00B67F8B">
            <w:pPr>
              <w:tabs>
                <w:tab w:val="left" w:pos="9202"/>
              </w:tabs>
              <w:spacing w:line="264" w:lineRule="auto"/>
              <w:ind w:firstLine="460"/>
              <w:rPr>
                <w:szCs w:val="26"/>
              </w:rPr>
            </w:pPr>
            <w:r w:rsidRPr="006E33FE">
              <w:rPr>
                <w:szCs w:val="26"/>
              </w:rPr>
              <w:t>Department, Service</w:t>
            </w:r>
          </w:p>
          <w:p w14:paraId="039936FF" w14:textId="77777777" w:rsidR="00C17DC1" w:rsidRPr="006E33FE" w:rsidRDefault="00C17DC1" w:rsidP="00B67F8B">
            <w:pPr>
              <w:tabs>
                <w:tab w:val="left" w:pos="9202"/>
              </w:tabs>
              <w:spacing w:line="264" w:lineRule="auto"/>
              <w:ind w:firstLine="460"/>
              <w:rPr>
                <w:szCs w:val="26"/>
              </w:rPr>
            </w:pPr>
            <w:r w:rsidRPr="006E33FE">
              <w:rPr>
                <w:szCs w:val="26"/>
              </w:rPr>
              <w:t>Loại tài liệu</w:t>
            </w:r>
          </w:p>
          <w:p w14:paraId="27DF7F6C" w14:textId="77777777" w:rsidR="00C17DC1" w:rsidRPr="006E33FE" w:rsidRDefault="00C17DC1" w:rsidP="00B67F8B">
            <w:pPr>
              <w:tabs>
                <w:tab w:val="left" w:pos="9202"/>
              </w:tabs>
              <w:spacing w:line="264" w:lineRule="auto"/>
              <w:ind w:firstLine="460"/>
              <w:rPr>
                <w:szCs w:val="26"/>
              </w:rPr>
            </w:pPr>
            <w:r w:rsidRPr="006E33FE">
              <w:rPr>
                <w:szCs w:val="26"/>
              </w:rPr>
              <w:t>Document type</w:t>
            </w:r>
          </w:p>
        </w:tc>
        <w:tc>
          <w:tcPr>
            <w:tcW w:w="426" w:type="dxa"/>
            <w:tcBorders>
              <w:top w:val="single" w:sz="12" w:space="0" w:color="auto"/>
              <w:bottom w:val="single" w:sz="12" w:space="0" w:color="auto"/>
            </w:tcBorders>
          </w:tcPr>
          <w:p w14:paraId="44282135" w14:textId="77777777" w:rsidR="00C17DC1" w:rsidRPr="006E33FE" w:rsidRDefault="00C17DC1" w:rsidP="00B67F8B">
            <w:pPr>
              <w:tabs>
                <w:tab w:val="left" w:pos="9202"/>
              </w:tabs>
              <w:spacing w:line="264" w:lineRule="auto"/>
              <w:rPr>
                <w:szCs w:val="26"/>
              </w:rPr>
            </w:pPr>
            <w:r w:rsidRPr="006E33FE">
              <w:rPr>
                <w:szCs w:val="26"/>
              </w:rPr>
              <w:t xml:space="preserve">: </w:t>
            </w:r>
          </w:p>
          <w:p w14:paraId="528ED953" w14:textId="77777777" w:rsidR="00C17DC1" w:rsidRPr="006E33FE" w:rsidRDefault="00C17DC1" w:rsidP="00B67F8B">
            <w:pPr>
              <w:tabs>
                <w:tab w:val="left" w:pos="9202"/>
              </w:tabs>
              <w:spacing w:line="264" w:lineRule="auto"/>
              <w:rPr>
                <w:szCs w:val="26"/>
              </w:rPr>
            </w:pPr>
          </w:p>
          <w:p w14:paraId="4D3434A5" w14:textId="77777777" w:rsidR="00C17DC1" w:rsidRPr="006E33FE" w:rsidRDefault="00C17DC1" w:rsidP="00B67F8B">
            <w:pPr>
              <w:tabs>
                <w:tab w:val="left" w:pos="9202"/>
              </w:tabs>
              <w:spacing w:line="264" w:lineRule="auto"/>
              <w:rPr>
                <w:szCs w:val="26"/>
              </w:rPr>
            </w:pPr>
            <w:r w:rsidRPr="006E33FE">
              <w:rPr>
                <w:szCs w:val="26"/>
              </w:rPr>
              <w:t>:</w:t>
            </w:r>
          </w:p>
          <w:p w14:paraId="66D48291" w14:textId="77777777" w:rsidR="00C17DC1" w:rsidRPr="006E33FE" w:rsidRDefault="00C17DC1" w:rsidP="00B67F8B">
            <w:pPr>
              <w:tabs>
                <w:tab w:val="left" w:pos="9202"/>
              </w:tabs>
              <w:spacing w:line="264" w:lineRule="auto"/>
              <w:rPr>
                <w:szCs w:val="26"/>
              </w:rPr>
            </w:pPr>
          </w:p>
          <w:p w14:paraId="01A1F2B6" w14:textId="77777777" w:rsidR="00C17DC1" w:rsidRPr="006E33FE" w:rsidRDefault="00C17DC1" w:rsidP="00B67F8B">
            <w:pPr>
              <w:tabs>
                <w:tab w:val="left" w:pos="9202"/>
              </w:tabs>
              <w:spacing w:line="264" w:lineRule="auto"/>
              <w:rPr>
                <w:szCs w:val="26"/>
              </w:rPr>
            </w:pPr>
            <w:r w:rsidRPr="006E33FE">
              <w:rPr>
                <w:szCs w:val="26"/>
              </w:rPr>
              <w:t>:</w:t>
            </w:r>
          </w:p>
        </w:tc>
        <w:tc>
          <w:tcPr>
            <w:tcW w:w="6243" w:type="dxa"/>
            <w:tcBorders>
              <w:top w:val="single" w:sz="12" w:space="0" w:color="auto"/>
              <w:bottom w:val="single" w:sz="12" w:space="0" w:color="auto"/>
              <w:right w:val="single" w:sz="12" w:space="0" w:color="auto"/>
            </w:tcBorders>
          </w:tcPr>
          <w:p w14:paraId="3CE8D129" w14:textId="4A48D5AC" w:rsidR="00C17DC1" w:rsidRPr="006E33FE" w:rsidRDefault="00DC7976" w:rsidP="00B67F8B">
            <w:pPr>
              <w:tabs>
                <w:tab w:val="left" w:pos="9202"/>
              </w:tabs>
              <w:spacing w:line="264" w:lineRule="auto"/>
              <w:ind w:left="113"/>
              <w:rPr>
                <w:szCs w:val="26"/>
              </w:rPr>
            </w:pPr>
            <w:r w:rsidRPr="006E33FE">
              <w:rPr>
                <w:szCs w:val="26"/>
              </w:rPr>
              <w:t>Viễn thông</w:t>
            </w:r>
          </w:p>
          <w:p w14:paraId="4AACEFB5" w14:textId="19C2B506" w:rsidR="00C17DC1" w:rsidRPr="006E33FE" w:rsidRDefault="00DC7976" w:rsidP="00B67F8B">
            <w:pPr>
              <w:tabs>
                <w:tab w:val="left" w:pos="9202"/>
              </w:tabs>
              <w:spacing w:line="264" w:lineRule="auto"/>
              <w:ind w:left="113"/>
              <w:rPr>
                <w:szCs w:val="26"/>
              </w:rPr>
            </w:pPr>
            <w:r w:rsidRPr="006E33FE">
              <w:rPr>
                <w:szCs w:val="26"/>
              </w:rPr>
              <w:t>Telecom</w:t>
            </w:r>
          </w:p>
          <w:p w14:paraId="6774C194" w14:textId="77777777" w:rsidR="00C17DC1" w:rsidRPr="006E33FE" w:rsidRDefault="00C17DC1" w:rsidP="00B67F8B">
            <w:pPr>
              <w:tabs>
                <w:tab w:val="left" w:pos="9202"/>
              </w:tabs>
              <w:spacing w:line="264" w:lineRule="auto"/>
              <w:ind w:left="113"/>
              <w:rPr>
                <w:szCs w:val="26"/>
              </w:rPr>
            </w:pPr>
            <w:r w:rsidRPr="006E33FE">
              <w:rPr>
                <w:szCs w:val="26"/>
              </w:rPr>
              <w:t>Trung tâm Công nghệ phần mềm</w:t>
            </w:r>
          </w:p>
          <w:p w14:paraId="053327E8" w14:textId="34F99335" w:rsidR="00C17DC1" w:rsidRPr="006E33FE" w:rsidRDefault="00C17DC1" w:rsidP="00B67F8B">
            <w:pPr>
              <w:tabs>
                <w:tab w:val="left" w:pos="9202"/>
              </w:tabs>
              <w:spacing w:line="264" w:lineRule="auto"/>
              <w:ind w:left="113"/>
              <w:rPr>
                <w:szCs w:val="26"/>
              </w:rPr>
            </w:pPr>
            <w:r w:rsidRPr="006E33FE">
              <w:rPr>
                <w:szCs w:val="26"/>
              </w:rPr>
              <w:t>S</w:t>
            </w:r>
            <w:r w:rsidR="001F250E">
              <w:rPr>
                <w:szCs w:val="26"/>
              </w:rPr>
              <w:t>oftware Technology Centre</w:t>
            </w:r>
          </w:p>
          <w:p w14:paraId="74978FA8" w14:textId="5B2DEA74" w:rsidR="00C17DC1" w:rsidRPr="006E33FE" w:rsidRDefault="0068174F" w:rsidP="00B67F8B">
            <w:pPr>
              <w:tabs>
                <w:tab w:val="left" w:pos="9202"/>
              </w:tabs>
              <w:spacing w:line="264" w:lineRule="auto"/>
              <w:ind w:left="113"/>
              <w:rPr>
                <w:szCs w:val="26"/>
              </w:rPr>
            </w:pPr>
            <w:r w:rsidRPr="006E33FE">
              <w:rPr>
                <w:szCs w:val="26"/>
              </w:rPr>
              <w:t>Đặc tả API</w:t>
            </w:r>
          </w:p>
          <w:p w14:paraId="77C1ECC2" w14:textId="42409BD0" w:rsidR="0068174F" w:rsidRPr="006E33FE" w:rsidRDefault="0068174F" w:rsidP="00B67F8B">
            <w:pPr>
              <w:tabs>
                <w:tab w:val="left" w:pos="9202"/>
              </w:tabs>
              <w:spacing w:line="264" w:lineRule="auto"/>
              <w:ind w:left="113"/>
              <w:rPr>
                <w:szCs w:val="26"/>
              </w:rPr>
            </w:pPr>
            <w:r w:rsidRPr="006E33FE">
              <w:rPr>
                <w:szCs w:val="26"/>
              </w:rPr>
              <w:t>API Specification</w:t>
            </w:r>
          </w:p>
        </w:tc>
      </w:tr>
    </w:tbl>
    <w:p w14:paraId="7F549279" w14:textId="77777777" w:rsidR="00C17DC1" w:rsidRPr="006E33FE" w:rsidRDefault="00C17DC1" w:rsidP="00B67F8B">
      <w:pPr>
        <w:spacing w:line="264" w:lineRule="auto"/>
        <w:rPr>
          <w:szCs w:val="26"/>
        </w:rPr>
      </w:pPr>
    </w:p>
    <w:tbl>
      <w:tblPr>
        <w:tblW w:w="9780" w:type="dxa"/>
        <w:jc w:val="center"/>
        <w:tblLayout w:type="fixed"/>
        <w:tblCellMar>
          <w:left w:w="107" w:type="dxa"/>
          <w:right w:w="107" w:type="dxa"/>
        </w:tblCellMar>
        <w:tblLook w:val="0000" w:firstRow="0" w:lastRow="0" w:firstColumn="0" w:lastColumn="0" w:noHBand="0" w:noVBand="0"/>
      </w:tblPr>
      <w:tblGrid>
        <w:gridCol w:w="9780"/>
      </w:tblGrid>
      <w:tr w:rsidR="00C17DC1" w:rsidRPr="006E33FE" w14:paraId="6BA79253" w14:textId="77777777" w:rsidTr="00D53874">
        <w:trPr>
          <w:cantSplit/>
          <w:jc w:val="center"/>
        </w:trPr>
        <w:tc>
          <w:tcPr>
            <w:tcW w:w="9780" w:type="dxa"/>
            <w:tcBorders>
              <w:top w:val="single" w:sz="12" w:space="0" w:color="auto"/>
              <w:left w:val="single" w:sz="12" w:space="0" w:color="auto"/>
              <w:bottom w:val="single" w:sz="12" w:space="0" w:color="auto"/>
              <w:right w:val="single" w:sz="12" w:space="0" w:color="auto"/>
            </w:tcBorders>
          </w:tcPr>
          <w:p w14:paraId="6A842C62" w14:textId="77777777" w:rsidR="00C17DC1" w:rsidRPr="006E33FE" w:rsidRDefault="00C17DC1" w:rsidP="00B67F8B">
            <w:pPr>
              <w:spacing w:before="80" w:after="80" w:line="264" w:lineRule="auto"/>
              <w:jc w:val="center"/>
              <w:rPr>
                <w:b/>
                <w:szCs w:val="26"/>
              </w:rPr>
            </w:pPr>
            <w:r w:rsidRPr="006E33FE">
              <w:rPr>
                <w:b/>
                <w:szCs w:val="26"/>
              </w:rPr>
              <w:t>PHÊ CHUẨN/ APPROVAL</w:t>
            </w:r>
          </w:p>
        </w:tc>
      </w:tr>
      <w:tr w:rsidR="00C17DC1" w:rsidRPr="006E33FE" w14:paraId="6A82A995" w14:textId="77777777" w:rsidTr="00D53874">
        <w:trPr>
          <w:cantSplit/>
          <w:jc w:val="center"/>
        </w:trPr>
        <w:tc>
          <w:tcPr>
            <w:tcW w:w="9780" w:type="dxa"/>
            <w:tcBorders>
              <w:top w:val="single" w:sz="12" w:space="0" w:color="auto"/>
              <w:left w:val="single" w:sz="12" w:space="0" w:color="auto"/>
              <w:bottom w:val="single" w:sz="12" w:space="0" w:color="auto"/>
              <w:right w:val="single" w:sz="12" w:space="0" w:color="auto"/>
            </w:tcBorders>
          </w:tcPr>
          <w:p w14:paraId="16A57B7B" w14:textId="77777777" w:rsidR="00C17DC1" w:rsidRPr="006E33FE" w:rsidRDefault="00C17DC1" w:rsidP="00B67F8B">
            <w:pPr>
              <w:spacing w:before="120" w:line="264" w:lineRule="auto"/>
              <w:jc w:val="center"/>
              <w:rPr>
                <w:b/>
                <w:szCs w:val="26"/>
              </w:rPr>
            </w:pPr>
            <w:r w:rsidRPr="006E33FE">
              <w:rPr>
                <w:b/>
                <w:szCs w:val="26"/>
              </w:rPr>
              <w:t>Giám đốc Công nghệ / CTO</w:t>
            </w:r>
          </w:p>
          <w:p w14:paraId="657EE4F0" w14:textId="1896DF0F" w:rsidR="00C17DC1" w:rsidRPr="006E33FE" w:rsidRDefault="00C17DC1" w:rsidP="00B67F8B">
            <w:pPr>
              <w:spacing w:before="120" w:line="264" w:lineRule="auto"/>
              <w:jc w:val="center"/>
              <w:rPr>
                <w:b/>
                <w:szCs w:val="26"/>
              </w:rPr>
            </w:pPr>
          </w:p>
          <w:p w14:paraId="6EF7F0FA" w14:textId="77777777" w:rsidR="00A44448" w:rsidRPr="006E33FE" w:rsidRDefault="00A44448" w:rsidP="00B67F8B">
            <w:pPr>
              <w:spacing w:before="120" w:line="264" w:lineRule="auto"/>
              <w:jc w:val="center"/>
              <w:rPr>
                <w:b/>
                <w:szCs w:val="26"/>
              </w:rPr>
            </w:pPr>
          </w:p>
          <w:p w14:paraId="5021C16C" w14:textId="77777777" w:rsidR="00C17DC1" w:rsidRPr="006E33FE" w:rsidRDefault="00C17DC1" w:rsidP="00B67F8B">
            <w:pPr>
              <w:spacing w:before="120" w:line="264" w:lineRule="auto"/>
              <w:jc w:val="center"/>
              <w:rPr>
                <w:b/>
                <w:szCs w:val="26"/>
              </w:rPr>
            </w:pPr>
          </w:p>
          <w:p w14:paraId="3A063E33" w14:textId="77777777" w:rsidR="00C17DC1" w:rsidRPr="006E33FE" w:rsidRDefault="00C17DC1" w:rsidP="00B67F8B">
            <w:pPr>
              <w:spacing w:before="120" w:line="264" w:lineRule="auto"/>
              <w:jc w:val="center"/>
              <w:rPr>
                <w:b/>
                <w:szCs w:val="26"/>
              </w:rPr>
            </w:pPr>
          </w:p>
          <w:p w14:paraId="1C8D0EEF" w14:textId="77777777" w:rsidR="00C17DC1" w:rsidRPr="006E33FE" w:rsidRDefault="00C17DC1" w:rsidP="00B67F8B">
            <w:pPr>
              <w:spacing w:before="120" w:line="264" w:lineRule="auto"/>
              <w:jc w:val="center"/>
              <w:rPr>
                <w:b/>
                <w:szCs w:val="26"/>
              </w:rPr>
            </w:pPr>
            <w:r w:rsidRPr="006E33FE">
              <w:rPr>
                <w:b/>
                <w:szCs w:val="26"/>
              </w:rPr>
              <w:t>Lý Quốc Chính</w:t>
            </w:r>
          </w:p>
        </w:tc>
      </w:tr>
    </w:tbl>
    <w:p w14:paraId="31B0B343" w14:textId="22697135" w:rsidR="00C17DC1" w:rsidRPr="006E33FE" w:rsidRDefault="00C17DC1" w:rsidP="00B67F8B">
      <w:pPr>
        <w:tabs>
          <w:tab w:val="left" w:pos="1418"/>
          <w:tab w:val="left" w:pos="4395"/>
          <w:tab w:val="left" w:pos="7655"/>
        </w:tabs>
        <w:spacing w:line="264" w:lineRule="auto"/>
        <w:rPr>
          <w:b/>
          <w:szCs w:val="26"/>
        </w:rPr>
      </w:pPr>
    </w:p>
    <w:p w14:paraId="078E420C" w14:textId="4DA67CDE" w:rsidR="00EF263C" w:rsidRPr="006E33FE" w:rsidRDefault="00C17DC1" w:rsidP="00B67F8B">
      <w:pPr>
        <w:tabs>
          <w:tab w:val="left" w:pos="1418"/>
          <w:tab w:val="left" w:pos="4395"/>
          <w:tab w:val="left" w:pos="7655"/>
        </w:tabs>
        <w:spacing w:line="264" w:lineRule="auto"/>
      </w:pPr>
      <w:r w:rsidRPr="31B52489">
        <w:rPr>
          <w:b/>
          <w:bCs/>
        </w:rPr>
        <w:t>SOÁT XÉT/ REVIEW</w:t>
      </w:r>
      <w:r>
        <w:t xml:space="preserve">: Ngày/ Date </w:t>
      </w:r>
      <w:r w:rsidR="00DA3A85">
        <w:t xml:space="preserve">:     </w:t>
      </w:r>
      <w:r w:rsidR="0006401B">
        <w:t>12</w:t>
      </w:r>
      <w:r>
        <w:t>/</w:t>
      </w:r>
      <w:r w:rsidR="00C01A00">
        <w:t>0</w:t>
      </w:r>
      <w:r w:rsidR="001B5CFE">
        <w:t>8</w:t>
      </w:r>
      <w:r>
        <w:t>/202</w:t>
      </w:r>
      <w:r w:rsidR="00E857C2">
        <w:t>2</w:t>
      </w:r>
      <w:r>
        <w:t xml:space="preserve"> </w:t>
      </w:r>
    </w:p>
    <w:p w14:paraId="1869942C" w14:textId="77777777" w:rsidR="0028454E" w:rsidRPr="006E33FE" w:rsidRDefault="0028454E" w:rsidP="00B67F8B">
      <w:pPr>
        <w:tabs>
          <w:tab w:val="left" w:pos="1418"/>
          <w:tab w:val="left" w:pos="4395"/>
          <w:tab w:val="left" w:pos="7655"/>
        </w:tabs>
        <w:spacing w:line="264" w:lineRule="auto"/>
        <w:rPr>
          <w:szCs w:val="26"/>
        </w:rPr>
      </w:pPr>
    </w:p>
    <w:p w14:paraId="3879B9BA" w14:textId="30D6F77A" w:rsidR="001B5CFE" w:rsidRPr="006E33FE" w:rsidRDefault="001B5CFE" w:rsidP="00B67F8B">
      <w:pPr>
        <w:tabs>
          <w:tab w:val="left" w:pos="284"/>
          <w:tab w:val="left" w:pos="5954"/>
        </w:tabs>
        <w:spacing w:line="264" w:lineRule="auto"/>
        <w:ind w:left="284"/>
      </w:pPr>
    </w:p>
    <w:p w14:paraId="1F995E55" w14:textId="77777777" w:rsidR="001F250E" w:rsidRPr="006C3BE1" w:rsidRDefault="001F250E" w:rsidP="00B67F8B">
      <w:pPr>
        <w:tabs>
          <w:tab w:val="left" w:pos="284"/>
        </w:tabs>
        <w:spacing w:line="264" w:lineRule="auto"/>
      </w:pPr>
      <w:bookmarkStart w:id="1" w:name="_Hlk111217463"/>
      <w:r>
        <w:t>STC</w:t>
      </w:r>
      <w:r w:rsidRPr="006C3BE1">
        <w:t>: ____________</w:t>
      </w:r>
      <w:r>
        <w:t>_Nguyễn Văn Trung</w:t>
      </w:r>
      <w:r>
        <w:tab/>
      </w:r>
      <w:r>
        <w:tab/>
        <w:t>HEC: _____________Phạm Hùng Mạnh</w:t>
      </w:r>
    </w:p>
    <w:p w14:paraId="59C495FB" w14:textId="77777777" w:rsidR="001F250E" w:rsidRPr="006C3BE1" w:rsidRDefault="001F250E" w:rsidP="00B67F8B">
      <w:pPr>
        <w:tabs>
          <w:tab w:val="left" w:pos="284"/>
          <w:tab w:val="left" w:pos="5954"/>
        </w:tabs>
        <w:spacing w:line="264" w:lineRule="auto"/>
      </w:pPr>
    </w:p>
    <w:p w14:paraId="65BA9360" w14:textId="77777777" w:rsidR="001F250E" w:rsidRDefault="001F250E" w:rsidP="00B67F8B">
      <w:pPr>
        <w:tabs>
          <w:tab w:val="left" w:pos="284"/>
          <w:tab w:val="left" w:pos="5954"/>
        </w:tabs>
        <w:spacing w:line="264" w:lineRule="auto"/>
      </w:pPr>
      <w:r w:rsidRPr="006C3BE1">
        <w:tab/>
      </w:r>
    </w:p>
    <w:p w14:paraId="3E2EF0A0" w14:textId="77777777" w:rsidR="001F250E" w:rsidRDefault="001F250E" w:rsidP="00B67F8B">
      <w:pPr>
        <w:tabs>
          <w:tab w:val="left" w:pos="284"/>
        </w:tabs>
        <w:spacing w:line="264" w:lineRule="auto"/>
      </w:pPr>
      <w:r>
        <w:tab/>
      </w:r>
    </w:p>
    <w:p w14:paraId="41B4B7DF" w14:textId="03D5DA93" w:rsidR="001F250E" w:rsidRPr="006C3BE1" w:rsidRDefault="001F250E" w:rsidP="00B67F8B">
      <w:pPr>
        <w:tabs>
          <w:tab w:val="left" w:pos="284"/>
        </w:tabs>
        <w:spacing w:line="264" w:lineRule="auto"/>
      </w:pPr>
      <w:r w:rsidRPr="006C3BE1">
        <w:t>STC: ___________</w:t>
      </w:r>
      <w:r>
        <w:t>__Bùi Thị Minh Yến</w:t>
      </w:r>
      <w:r>
        <w:tab/>
      </w:r>
      <w:r>
        <w:tab/>
      </w:r>
      <w:r w:rsidRPr="006C3BE1">
        <w:t>HEC:</w:t>
      </w:r>
      <w:r>
        <w:t xml:space="preserve"> </w:t>
      </w:r>
      <w:r w:rsidRPr="006C3BE1">
        <w:t>_____________Hoàng Quốc H</w:t>
      </w:r>
      <w:r>
        <w:t>uy</w:t>
      </w:r>
    </w:p>
    <w:p w14:paraId="4CFEB25D" w14:textId="77777777" w:rsidR="001F250E" w:rsidRPr="006C3BE1" w:rsidRDefault="001F250E" w:rsidP="00B67F8B">
      <w:pPr>
        <w:tabs>
          <w:tab w:val="left" w:pos="284"/>
          <w:tab w:val="left" w:pos="5954"/>
        </w:tabs>
        <w:spacing w:line="264" w:lineRule="auto"/>
      </w:pPr>
    </w:p>
    <w:p w14:paraId="620D7725" w14:textId="77777777" w:rsidR="001F250E" w:rsidRDefault="001F250E" w:rsidP="00B67F8B">
      <w:pPr>
        <w:tabs>
          <w:tab w:val="left" w:pos="284"/>
          <w:tab w:val="left" w:pos="5954"/>
        </w:tabs>
        <w:spacing w:line="264" w:lineRule="auto"/>
      </w:pPr>
      <w:r w:rsidRPr="006C3BE1">
        <w:t xml:space="preserve">    </w:t>
      </w:r>
    </w:p>
    <w:p w14:paraId="35FC49FD" w14:textId="77777777" w:rsidR="001F250E" w:rsidRDefault="001F250E" w:rsidP="00B67F8B">
      <w:pPr>
        <w:tabs>
          <w:tab w:val="left" w:pos="284"/>
        </w:tabs>
        <w:spacing w:line="264" w:lineRule="auto"/>
      </w:pPr>
      <w:r>
        <w:tab/>
      </w:r>
    </w:p>
    <w:p w14:paraId="39A0ACB8" w14:textId="24824E23" w:rsidR="001F250E" w:rsidRPr="006C3BE1" w:rsidRDefault="001F250E" w:rsidP="00B67F8B">
      <w:pPr>
        <w:tabs>
          <w:tab w:val="left" w:pos="284"/>
        </w:tabs>
        <w:spacing w:line="264" w:lineRule="auto"/>
      </w:pPr>
      <w:r w:rsidRPr="006C3BE1">
        <w:t>SPC: ___________</w:t>
      </w:r>
      <w:r>
        <w:t>__</w:t>
      </w:r>
      <w:r w:rsidRPr="006C3BE1">
        <w:t>Nguyễn Thanh Hải</w:t>
      </w:r>
      <w:r>
        <w:tab/>
      </w:r>
      <w:r>
        <w:tab/>
      </w:r>
      <w:r>
        <w:rPr>
          <w:szCs w:val="26"/>
        </w:rPr>
        <w:t>HEC: ____________Nguyễn Công Anh</w:t>
      </w:r>
    </w:p>
    <w:bookmarkEnd w:id="1"/>
    <w:p w14:paraId="3EE13744" w14:textId="2AAF4E5F" w:rsidR="1816F8BB" w:rsidRDefault="1816F8BB" w:rsidP="00B67F8B">
      <w:pPr>
        <w:spacing w:line="288" w:lineRule="auto"/>
      </w:pPr>
    </w:p>
    <w:p w14:paraId="44E22721" w14:textId="5BBCB0D6" w:rsidR="1816F8BB" w:rsidRDefault="1816F8BB" w:rsidP="00B67F8B">
      <w:pPr>
        <w:tabs>
          <w:tab w:val="left" w:pos="284"/>
          <w:tab w:val="left" w:pos="5954"/>
        </w:tabs>
        <w:spacing w:line="288" w:lineRule="auto"/>
        <w:ind w:left="284"/>
      </w:pPr>
    </w:p>
    <w:p w14:paraId="0D453DF3" w14:textId="2E46EC2E" w:rsidR="000A06E7" w:rsidRPr="006E33FE" w:rsidRDefault="5B0C6F58" w:rsidP="00B67F8B">
      <w:pPr>
        <w:spacing w:line="288" w:lineRule="auto"/>
        <w:rPr>
          <w:rStyle w:val="st"/>
          <w:rFonts w:cs="Times New Roman"/>
          <w:b/>
          <w:bCs/>
        </w:rPr>
      </w:pPr>
      <w:r w:rsidRPr="1816F8BB">
        <w:rPr>
          <w:rStyle w:val="st"/>
          <w:rFonts w:cs="Times New Roman"/>
          <w:b/>
          <w:bCs/>
        </w:rPr>
        <w:t>LỊCH SỬ TÀI LIỆU</w:t>
      </w:r>
      <w:r w:rsidR="48BA050D" w:rsidRPr="1816F8BB">
        <w:rPr>
          <w:rStyle w:val="st"/>
          <w:rFonts w:cs="Times New Roman"/>
          <w:b/>
          <w:bC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8"/>
        <w:gridCol w:w="1552"/>
        <w:gridCol w:w="2320"/>
        <w:gridCol w:w="4530"/>
      </w:tblGrid>
      <w:tr w:rsidR="00DB0194" w:rsidRPr="006E33FE" w14:paraId="43C37D08" w14:textId="77777777" w:rsidTr="1E8C0E0C">
        <w:tc>
          <w:tcPr>
            <w:tcW w:w="1118" w:type="dxa"/>
            <w:vAlign w:val="center"/>
          </w:tcPr>
          <w:p w14:paraId="535EC427" w14:textId="77777777" w:rsidR="000A06E7" w:rsidRPr="006E33FE" w:rsidRDefault="00962ADD" w:rsidP="00B67F8B">
            <w:pPr>
              <w:spacing w:before="120" w:line="288" w:lineRule="auto"/>
              <w:jc w:val="center"/>
              <w:rPr>
                <w:rStyle w:val="st"/>
                <w:rFonts w:cs="Times New Roman"/>
                <w:b/>
              </w:rPr>
            </w:pPr>
            <w:r w:rsidRPr="006E33FE">
              <w:rPr>
                <w:rStyle w:val="st"/>
                <w:rFonts w:cs="Times New Roman"/>
                <w:b/>
              </w:rPr>
              <w:t>Phiên bản</w:t>
            </w:r>
          </w:p>
        </w:tc>
        <w:tc>
          <w:tcPr>
            <w:tcW w:w="1552" w:type="dxa"/>
            <w:vAlign w:val="center"/>
          </w:tcPr>
          <w:p w14:paraId="7597FEF5" w14:textId="77777777" w:rsidR="000A06E7" w:rsidRPr="006E33FE" w:rsidRDefault="000A06E7" w:rsidP="00B67F8B">
            <w:pPr>
              <w:spacing w:before="120" w:line="288" w:lineRule="auto"/>
              <w:jc w:val="center"/>
              <w:rPr>
                <w:rStyle w:val="st"/>
                <w:rFonts w:cs="Times New Roman"/>
                <w:b/>
              </w:rPr>
            </w:pPr>
            <w:r w:rsidRPr="006E33FE">
              <w:rPr>
                <w:rStyle w:val="st"/>
                <w:rFonts w:cs="Times New Roman"/>
                <w:b/>
              </w:rPr>
              <w:t>Ngày sửa đổi</w:t>
            </w:r>
          </w:p>
        </w:tc>
        <w:tc>
          <w:tcPr>
            <w:tcW w:w="2320" w:type="dxa"/>
            <w:vAlign w:val="center"/>
          </w:tcPr>
          <w:p w14:paraId="631CE155" w14:textId="77777777" w:rsidR="000A06E7" w:rsidRPr="006E33FE" w:rsidRDefault="006730EB" w:rsidP="00B67F8B">
            <w:pPr>
              <w:spacing w:before="120" w:line="288" w:lineRule="auto"/>
              <w:jc w:val="center"/>
              <w:rPr>
                <w:rStyle w:val="st"/>
                <w:rFonts w:cs="Times New Roman"/>
                <w:b/>
              </w:rPr>
            </w:pPr>
            <w:r w:rsidRPr="006E33FE">
              <w:rPr>
                <w:rStyle w:val="st"/>
                <w:rFonts w:cs="Times New Roman"/>
                <w:b/>
              </w:rPr>
              <w:t>Người thực hiện</w:t>
            </w:r>
          </w:p>
        </w:tc>
        <w:tc>
          <w:tcPr>
            <w:tcW w:w="4530" w:type="dxa"/>
            <w:vAlign w:val="center"/>
          </w:tcPr>
          <w:p w14:paraId="65FD5C1C" w14:textId="77777777" w:rsidR="000A06E7" w:rsidRPr="006E33FE" w:rsidRDefault="000A06E7" w:rsidP="00B67F8B">
            <w:pPr>
              <w:spacing w:before="120" w:line="288" w:lineRule="auto"/>
              <w:jc w:val="center"/>
              <w:rPr>
                <w:rStyle w:val="st"/>
                <w:rFonts w:cs="Times New Roman"/>
                <w:b/>
              </w:rPr>
            </w:pPr>
            <w:r w:rsidRPr="006E33FE">
              <w:rPr>
                <w:rStyle w:val="st"/>
                <w:rFonts w:cs="Times New Roman"/>
                <w:b/>
              </w:rPr>
              <w:t>Nội dung sửa đổi</w:t>
            </w:r>
          </w:p>
        </w:tc>
      </w:tr>
      <w:tr w:rsidR="00DB0194" w:rsidRPr="006E33FE" w14:paraId="134C17CF" w14:textId="77777777" w:rsidTr="1E8C0E0C">
        <w:tc>
          <w:tcPr>
            <w:tcW w:w="1118" w:type="dxa"/>
            <w:vAlign w:val="center"/>
          </w:tcPr>
          <w:p w14:paraId="29F20A75" w14:textId="47166E72" w:rsidR="00017E5F" w:rsidRPr="006E33FE" w:rsidRDefault="00A44448" w:rsidP="00B67F8B">
            <w:pPr>
              <w:spacing w:before="120" w:line="288" w:lineRule="auto"/>
              <w:rPr>
                <w:rStyle w:val="st"/>
                <w:rFonts w:cs="Times New Roman"/>
              </w:rPr>
            </w:pPr>
            <w:r w:rsidRPr="006E33FE">
              <w:rPr>
                <w:rStyle w:val="st"/>
                <w:rFonts w:cs="Times New Roman"/>
              </w:rPr>
              <w:t>0.1</w:t>
            </w:r>
          </w:p>
        </w:tc>
        <w:tc>
          <w:tcPr>
            <w:tcW w:w="1552" w:type="dxa"/>
            <w:vAlign w:val="center"/>
          </w:tcPr>
          <w:p w14:paraId="458806BE" w14:textId="2996868A" w:rsidR="00017E5F" w:rsidRPr="006E33FE" w:rsidRDefault="00A44448" w:rsidP="00B67F8B">
            <w:pPr>
              <w:spacing w:before="120" w:line="288" w:lineRule="auto"/>
              <w:rPr>
                <w:rStyle w:val="st"/>
                <w:rFonts w:cs="Times New Roman"/>
              </w:rPr>
            </w:pPr>
            <w:r w:rsidRPr="006E33FE">
              <w:rPr>
                <w:rStyle w:val="st"/>
                <w:rFonts w:cs="Times New Roman"/>
              </w:rPr>
              <w:t>2</w:t>
            </w:r>
            <w:r w:rsidR="00E16FCE" w:rsidRPr="006E33FE">
              <w:rPr>
                <w:rStyle w:val="st"/>
                <w:rFonts w:cs="Times New Roman"/>
              </w:rPr>
              <w:t>5</w:t>
            </w:r>
            <w:r w:rsidRPr="006E33FE">
              <w:rPr>
                <w:rStyle w:val="st"/>
                <w:rFonts w:cs="Times New Roman"/>
              </w:rPr>
              <w:t>/07/2022</w:t>
            </w:r>
          </w:p>
        </w:tc>
        <w:tc>
          <w:tcPr>
            <w:tcW w:w="2320" w:type="dxa"/>
            <w:vAlign w:val="center"/>
          </w:tcPr>
          <w:p w14:paraId="0E777181" w14:textId="710E2186" w:rsidR="00017E5F" w:rsidRPr="006E33FE" w:rsidRDefault="00A44448" w:rsidP="00B67F8B">
            <w:pPr>
              <w:spacing w:before="120" w:line="288" w:lineRule="auto"/>
              <w:rPr>
                <w:rStyle w:val="st"/>
                <w:rFonts w:cs="Times New Roman"/>
              </w:rPr>
            </w:pPr>
            <w:r w:rsidRPr="006E33FE">
              <w:rPr>
                <w:rStyle w:val="st"/>
                <w:rFonts w:cs="Times New Roman"/>
              </w:rPr>
              <w:t>Bùi Thị Minh Yến</w:t>
            </w:r>
          </w:p>
        </w:tc>
        <w:tc>
          <w:tcPr>
            <w:tcW w:w="4530" w:type="dxa"/>
            <w:vAlign w:val="center"/>
          </w:tcPr>
          <w:p w14:paraId="174A2A79" w14:textId="0718C469" w:rsidR="00017E5F" w:rsidRPr="006E33FE" w:rsidRDefault="00E16FCE" w:rsidP="00B67F8B">
            <w:pPr>
              <w:spacing w:line="288" w:lineRule="auto"/>
              <w:rPr>
                <w:rStyle w:val="st"/>
                <w:rFonts w:cs="Times New Roman"/>
              </w:rPr>
            </w:pPr>
            <w:r w:rsidRPr="006E33FE">
              <w:rPr>
                <w:rStyle w:val="st"/>
                <w:rFonts w:cs="Times New Roman"/>
              </w:rPr>
              <w:t>Khởi tạo tài liệu</w:t>
            </w:r>
          </w:p>
        </w:tc>
      </w:tr>
      <w:tr w:rsidR="00DB0194" w:rsidRPr="006E33FE" w14:paraId="6C29D0E7" w14:textId="77777777" w:rsidTr="1E8C0E0C">
        <w:tc>
          <w:tcPr>
            <w:tcW w:w="1118" w:type="dxa"/>
            <w:vAlign w:val="center"/>
          </w:tcPr>
          <w:p w14:paraId="09988879" w14:textId="3AB6F775" w:rsidR="00022117" w:rsidRPr="006E33FE" w:rsidRDefault="1E8C0E0C" w:rsidP="00B67F8B">
            <w:pPr>
              <w:spacing w:before="120" w:line="288" w:lineRule="auto"/>
              <w:rPr>
                <w:rStyle w:val="st"/>
                <w:rFonts w:cs="Times New Roman"/>
                <w:lang w:val="vi-VN"/>
              </w:rPr>
            </w:pPr>
            <w:r w:rsidRPr="006E33FE">
              <w:rPr>
                <w:rStyle w:val="st"/>
                <w:rFonts w:cs="Times New Roman"/>
                <w:lang w:val="vi-VN"/>
              </w:rPr>
              <w:t>0.2</w:t>
            </w:r>
          </w:p>
        </w:tc>
        <w:tc>
          <w:tcPr>
            <w:tcW w:w="1552" w:type="dxa"/>
            <w:vAlign w:val="center"/>
          </w:tcPr>
          <w:p w14:paraId="3BB8412E" w14:textId="385B0AD6" w:rsidR="00022117" w:rsidRPr="006E33FE" w:rsidRDefault="00131719" w:rsidP="00B67F8B">
            <w:pPr>
              <w:spacing w:before="120" w:line="288" w:lineRule="auto"/>
              <w:rPr>
                <w:rStyle w:val="st"/>
                <w:rFonts w:cs="Times New Roman"/>
              </w:rPr>
            </w:pPr>
            <w:r w:rsidRPr="006E33FE">
              <w:rPr>
                <w:rStyle w:val="st"/>
                <w:rFonts w:cs="Times New Roman"/>
                <w:lang w:val="vi-VN"/>
              </w:rPr>
              <w:t>03</w:t>
            </w:r>
            <w:r w:rsidRPr="006E33FE">
              <w:rPr>
                <w:rStyle w:val="st"/>
                <w:rFonts w:cs="Times New Roman"/>
              </w:rPr>
              <w:t>/0</w:t>
            </w:r>
            <w:r w:rsidRPr="006E33FE">
              <w:rPr>
                <w:rStyle w:val="st"/>
                <w:rFonts w:cs="Times New Roman"/>
                <w:lang w:val="vi-VN"/>
              </w:rPr>
              <w:t>8</w:t>
            </w:r>
            <w:r w:rsidRPr="006E33FE">
              <w:rPr>
                <w:rStyle w:val="st"/>
                <w:rFonts w:cs="Times New Roman"/>
              </w:rPr>
              <w:t>/2022</w:t>
            </w:r>
          </w:p>
        </w:tc>
        <w:tc>
          <w:tcPr>
            <w:tcW w:w="2320" w:type="dxa"/>
            <w:vAlign w:val="center"/>
          </w:tcPr>
          <w:p w14:paraId="26A95688" w14:textId="04387C3C" w:rsidR="00022117" w:rsidRPr="006E33FE" w:rsidRDefault="00131719" w:rsidP="00B67F8B">
            <w:pPr>
              <w:spacing w:before="120" w:line="288" w:lineRule="auto"/>
              <w:rPr>
                <w:rStyle w:val="st"/>
                <w:rFonts w:cs="Times New Roman"/>
                <w:lang w:val="vi-VN"/>
              </w:rPr>
            </w:pPr>
            <w:r w:rsidRPr="006E33FE">
              <w:rPr>
                <w:rStyle w:val="st"/>
                <w:rFonts w:cs="Times New Roman"/>
                <w:lang w:val="vi-VN"/>
              </w:rPr>
              <w:t xml:space="preserve">Đào Minh Hiển </w:t>
            </w:r>
          </w:p>
        </w:tc>
        <w:tc>
          <w:tcPr>
            <w:tcW w:w="4530" w:type="dxa"/>
            <w:vAlign w:val="center"/>
          </w:tcPr>
          <w:p w14:paraId="155CD36D" w14:textId="566619C4" w:rsidR="00022117" w:rsidRPr="006E33FE" w:rsidRDefault="00131719" w:rsidP="00B67F8B">
            <w:pPr>
              <w:spacing w:line="288" w:lineRule="auto"/>
              <w:rPr>
                <w:rStyle w:val="st"/>
                <w:rFonts w:cs="Times New Roman"/>
                <w:lang w:val="vi-VN"/>
              </w:rPr>
            </w:pPr>
            <w:r w:rsidRPr="006E33FE">
              <w:rPr>
                <w:rStyle w:val="st"/>
                <w:rFonts w:cs="Times New Roman"/>
                <w:lang w:val="vi-VN"/>
              </w:rPr>
              <w:t xml:space="preserve">+ Thay đổi </w:t>
            </w:r>
            <w:r w:rsidR="008169FF" w:rsidRPr="006E33FE">
              <w:rPr>
                <w:rStyle w:val="st"/>
                <w:rFonts w:cs="Times New Roman"/>
                <w:lang w:val="vi-VN"/>
              </w:rPr>
              <w:t>giá trị</w:t>
            </w:r>
            <w:r w:rsidRPr="006E33FE">
              <w:rPr>
                <w:rStyle w:val="st"/>
                <w:rFonts w:cs="Times New Roman"/>
                <w:lang w:val="vi-VN"/>
              </w:rPr>
              <w:t xml:space="preserve"> gửi, trả </w:t>
            </w:r>
            <w:r w:rsidR="008169FF" w:rsidRPr="006E33FE">
              <w:rPr>
                <w:rStyle w:val="st"/>
                <w:rFonts w:cs="Times New Roman"/>
                <w:lang w:val="vi-VN"/>
              </w:rPr>
              <w:t xml:space="preserve">khi gọi hàm </w:t>
            </w:r>
            <w:r w:rsidRPr="006E33FE">
              <w:rPr>
                <w:rStyle w:val="st"/>
                <w:rFonts w:cs="Times New Roman"/>
                <w:lang w:val="vi-VN"/>
              </w:rPr>
              <w:t xml:space="preserve">portForwardingConfig() mục : </w:t>
            </w:r>
            <w:hyperlink w:anchor="_getPortForwardingConfig" w:history="1">
              <w:r w:rsidRPr="006E33FE">
                <w:rPr>
                  <w:rStyle w:val="Hyperlink"/>
                  <w:lang w:val="vi-VN"/>
                </w:rPr>
                <w:t>1.2.11</w:t>
              </w:r>
            </w:hyperlink>
          </w:p>
          <w:p w14:paraId="1EC13479" w14:textId="77777777" w:rsidR="00131719" w:rsidRDefault="00131719" w:rsidP="00B67F8B">
            <w:pPr>
              <w:spacing w:line="288" w:lineRule="auto"/>
              <w:rPr>
                <w:lang w:val="vi-VN"/>
              </w:rPr>
            </w:pPr>
            <w:r w:rsidRPr="006E33FE">
              <w:rPr>
                <w:rStyle w:val="st"/>
                <w:rFonts w:cs="Times New Roman"/>
                <w:lang w:val="vi-VN"/>
              </w:rPr>
              <w:t xml:space="preserve">+ </w:t>
            </w:r>
            <w:r w:rsidR="008169FF" w:rsidRPr="006E33FE">
              <w:rPr>
                <w:rStyle w:val="st"/>
                <w:rFonts w:cs="Times New Roman"/>
                <w:lang w:val="vi-VN"/>
              </w:rPr>
              <w:t xml:space="preserve">Thay đổi thông tin trả về khi gọi hàm </w:t>
            </w:r>
            <w:r w:rsidR="008169FF" w:rsidRPr="006E33FE">
              <w:t>getWanConnection</w:t>
            </w:r>
            <w:r w:rsidR="008169FF" w:rsidRPr="006E33FE">
              <w:rPr>
                <w:lang w:val="vi-VN"/>
              </w:rPr>
              <w:t xml:space="preserve">() mục : </w:t>
            </w:r>
            <w:hyperlink w:anchor="_getWanConnection" w:history="1">
              <w:r w:rsidR="00096E5C">
                <w:rPr>
                  <w:rStyle w:val="Hyperlink"/>
                </w:rPr>
                <w:t>1.2.34</w:t>
              </w:r>
            </w:hyperlink>
          </w:p>
          <w:p w14:paraId="49696A8F" w14:textId="3A5CB71F" w:rsidR="00096E5C" w:rsidRPr="00096E5C" w:rsidRDefault="00096E5C" w:rsidP="00B67F8B">
            <w:pPr>
              <w:spacing w:line="288" w:lineRule="auto"/>
              <w:rPr>
                <w:rStyle w:val="st"/>
                <w:rFonts w:cs="Times New Roman"/>
              </w:rPr>
            </w:pPr>
            <w:r>
              <w:t xml:space="preserve">+ Thêm API register() mục </w:t>
            </w:r>
            <w:r w:rsidRPr="00096E5C">
              <w:rPr>
                <w:rStyle w:val="Hyperlink"/>
              </w:rPr>
              <w:t>1.2.1</w:t>
            </w:r>
          </w:p>
        </w:tc>
      </w:tr>
      <w:tr w:rsidR="00DB0194" w:rsidRPr="006E33FE" w14:paraId="5FEA8BD9" w14:textId="77777777" w:rsidTr="1E8C0E0C">
        <w:tc>
          <w:tcPr>
            <w:tcW w:w="1118" w:type="dxa"/>
            <w:vAlign w:val="center"/>
          </w:tcPr>
          <w:p w14:paraId="785F9DB2" w14:textId="0BD843C0" w:rsidR="001C3190" w:rsidRPr="006E33FE" w:rsidRDefault="00C459EA" w:rsidP="00B67F8B">
            <w:pPr>
              <w:spacing w:before="120" w:line="288" w:lineRule="auto"/>
              <w:rPr>
                <w:rStyle w:val="st"/>
                <w:rFonts w:cs="Times New Roman"/>
              </w:rPr>
            </w:pPr>
            <w:r>
              <w:rPr>
                <w:rStyle w:val="st"/>
                <w:rFonts w:cs="Times New Roman"/>
              </w:rPr>
              <w:t>0</w:t>
            </w:r>
            <w:r>
              <w:rPr>
                <w:rStyle w:val="st"/>
              </w:rPr>
              <w:t>.3</w:t>
            </w:r>
          </w:p>
        </w:tc>
        <w:tc>
          <w:tcPr>
            <w:tcW w:w="1552" w:type="dxa"/>
            <w:vAlign w:val="center"/>
          </w:tcPr>
          <w:p w14:paraId="0731A3D0" w14:textId="54022D29" w:rsidR="001C3190" w:rsidRPr="006E33FE" w:rsidRDefault="00C459EA" w:rsidP="00B67F8B">
            <w:pPr>
              <w:spacing w:before="120" w:line="288" w:lineRule="auto"/>
              <w:rPr>
                <w:rStyle w:val="st"/>
                <w:rFonts w:cs="Times New Roman"/>
              </w:rPr>
            </w:pPr>
            <w:r>
              <w:rPr>
                <w:rStyle w:val="st"/>
                <w:rFonts w:cs="Times New Roman"/>
              </w:rPr>
              <w:t>0</w:t>
            </w:r>
            <w:r>
              <w:rPr>
                <w:rStyle w:val="st"/>
              </w:rPr>
              <w:t>4/08/2022</w:t>
            </w:r>
          </w:p>
        </w:tc>
        <w:tc>
          <w:tcPr>
            <w:tcW w:w="2320" w:type="dxa"/>
            <w:vAlign w:val="center"/>
          </w:tcPr>
          <w:p w14:paraId="166616A4" w14:textId="2AD64ECB" w:rsidR="001C3190" w:rsidRPr="006E33FE" w:rsidRDefault="00C459EA" w:rsidP="00B67F8B">
            <w:pPr>
              <w:spacing w:before="120" w:line="288" w:lineRule="auto"/>
              <w:rPr>
                <w:rStyle w:val="st"/>
                <w:rFonts w:cs="Times New Roman"/>
              </w:rPr>
            </w:pPr>
            <w:r>
              <w:rPr>
                <w:rStyle w:val="st"/>
                <w:rFonts w:cs="Times New Roman"/>
              </w:rPr>
              <w:t>Bùi Thị Minh Yến</w:t>
            </w:r>
          </w:p>
        </w:tc>
        <w:tc>
          <w:tcPr>
            <w:tcW w:w="4530" w:type="dxa"/>
            <w:vAlign w:val="center"/>
          </w:tcPr>
          <w:p w14:paraId="1ACC651E" w14:textId="34D60317" w:rsidR="00AD28B5" w:rsidRPr="00096E5C" w:rsidRDefault="00C459EA" w:rsidP="00B67F8B">
            <w:pPr>
              <w:spacing w:line="288" w:lineRule="auto"/>
              <w:rPr>
                <w:rStyle w:val="Hyperlink"/>
              </w:rPr>
            </w:pPr>
            <w:r>
              <w:rPr>
                <w:rStyle w:val="st"/>
                <w:rFonts w:cs="Times New Roman"/>
              </w:rPr>
              <w:t xml:space="preserve">Update API pingTest mục </w:t>
            </w:r>
            <w:r w:rsidRPr="00C459EA">
              <w:rPr>
                <w:rStyle w:val="Hyperlink"/>
                <w:lang w:val="vi-VN"/>
              </w:rPr>
              <w:t>1.2.</w:t>
            </w:r>
            <w:r w:rsidR="00096E5C">
              <w:rPr>
                <w:rStyle w:val="Hyperlink"/>
              </w:rPr>
              <w:t>30</w:t>
            </w:r>
            <w:r>
              <w:rPr>
                <w:rStyle w:val="st"/>
                <w:rFonts w:cs="Times New Roman"/>
              </w:rPr>
              <w:t xml:space="preserve"> &amp; traceTest </w:t>
            </w:r>
            <w:r w:rsidRPr="00C459EA">
              <w:rPr>
                <w:rStyle w:val="Hyperlink"/>
                <w:lang w:val="vi-VN"/>
              </w:rPr>
              <w:t>1.2.3</w:t>
            </w:r>
            <w:r w:rsidR="00096E5C">
              <w:rPr>
                <w:rStyle w:val="Hyperlink"/>
              </w:rPr>
              <w:t>1</w:t>
            </w:r>
          </w:p>
          <w:p w14:paraId="657F4E45" w14:textId="20FBE018" w:rsidR="00711076" w:rsidRPr="00711076" w:rsidRDefault="00711076" w:rsidP="00B67F8B">
            <w:pPr>
              <w:spacing w:line="288" w:lineRule="auto"/>
              <w:rPr>
                <w:rStyle w:val="st"/>
                <w:rFonts w:cs="Times New Roman"/>
              </w:rPr>
            </w:pPr>
            <w:r w:rsidRPr="00711076">
              <w:rPr>
                <w:rStyle w:val="st"/>
                <w:rFonts w:cs="Times New Roman"/>
              </w:rPr>
              <w:t>Bảng mã lỗi pingTest, traceTest:</w:t>
            </w:r>
            <w:r>
              <w:rPr>
                <w:rStyle w:val="Hyperlink"/>
              </w:rPr>
              <w:t xml:space="preserve"> 1.3.2</w:t>
            </w:r>
          </w:p>
        </w:tc>
      </w:tr>
      <w:tr w:rsidR="00DB0194" w:rsidRPr="006E33FE" w14:paraId="4F18E057" w14:textId="77777777" w:rsidTr="1E8C0E0C">
        <w:tc>
          <w:tcPr>
            <w:tcW w:w="1118" w:type="dxa"/>
            <w:vAlign w:val="center"/>
          </w:tcPr>
          <w:p w14:paraId="2AD60833" w14:textId="2B356A41" w:rsidR="00DC0E0B" w:rsidRPr="00B65348" w:rsidRDefault="00DC0E0B" w:rsidP="00B67F8B">
            <w:pPr>
              <w:spacing w:before="120" w:line="288" w:lineRule="auto"/>
              <w:rPr>
                <w:rStyle w:val="st"/>
                <w:rFonts w:cs="Times New Roman"/>
                <w:lang w:val="vi-VN"/>
              </w:rPr>
            </w:pPr>
            <w:r>
              <w:rPr>
                <w:rStyle w:val="st"/>
                <w:rFonts w:cs="Times New Roman"/>
                <w:lang w:val="vi-VN"/>
              </w:rPr>
              <w:t>0</w:t>
            </w:r>
            <w:r>
              <w:rPr>
                <w:rStyle w:val="st"/>
                <w:lang w:val="vi-VN"/>
              </w:rPr>
              <w:t>.4</w:t>
            </w:r>
          </w:p>
        </w:tc>
        <w:tc>
          <w:tcPr>
            <w:tcW w:w="1552" w:type="dxa"/>
            <w:vAlign w:val="center"/>
          </w:tcPr>
          <w:p w14:paraId="70055C66" w14:textId="56EB2772" w:rsidR="00DC0E0B" w:rsidRDefault="00DC0E0B" w:rsidP="00B67F8B">
            <w:pPr>
              <w:spacing w:before="120" w:line="288" w:lineRule="auto"/>
              <w:rPr>
                <w:rStyle w:val="st"/>
                <w:rFonts w:cs="Times New Roman"/>
              </w:rPr>
            </w:pPr>
            <w:r>
              <w:rPr>
                <w:rStyle w:val="st"/>
                <w:rFonts w:cs="Times New Roman"/>
              </w:rPr>
              <w:t>0</w:t>
            </w:r>
            <w:r>
              <w:rPr>
                <w:rStyle w:val="st"/>
              </w:rPr>
              <w:t>4/08/2022</w:t>
            </w:r>
          </w:p>
        </w:tc>
        <w:tc>
          <w:tcPr>
            <w:tcW w:w="2320" w:type="dxa"/>
            <w:vAlign w:val="center"/>
          </w:tcPr>
          <w:p w14:paraId="18B6A706" w14:textId="3A3E817F" w:rsidR="00DC0E0B" w:rsidRDefault="00DC0E0B" w:rsidP="00B67F8B">
            <w:pPr>
              <w:spacing w:before="120" w:line="288" w:lineRule="auto"/>
              <w:rPr>
                <w:rStyle w:val="st"/>
                <w:rFonts w:cs="Times New Roman"/>
              </w:rPr>
            </w:pPr>
            <w:r w:rsidRPr="006E33FE">
              <w:rPr>
                <w:rStyle w:val="st"/>
                <w:rFonts w:cs="Times New Roman"/>
                <w:lang w:val="vi-VN"/>
              </w:rPr>
              <w:t>Đào Minh Hiển</w:t>
            </w:r>
          </w:p>
        </w:tc>
        <w:tc>
          <w:tcPr>
            <w:tcW w:w="4530" w:type="dxa"/>
            <w:vAlign w:val="center"/>
          </w:tcPr>
          <w:p w14:paraId="32324F4C" w14:textId="18EB3D52" w:rsidR="00DC0E0B" w:rsidRPr="00DC0E0B" w:rsidRDefault="00DC0E0B" w:rsidP="00B67F8B">
            <w:pPr>
              <w:spacing w:line="288" w:lineRule="auto"/>
              <w:rPr>
                <w:rStyle w:val="st"/>
                <w:rFonts w:cs="Times New Roman"/>
                <w:lang w:val="vi-VN"/>
              </w:rPr>
            </w:pPr>
            <w:r>
              <w:rPr>
                <w:rStyle w:val="st"/>
                <w:rFonts w:cs="Times New Roman"/>
                <w:lang w:val="vi-VN"/>
              </w:rPr>
              <w:t xml:space="preserve">Update </w:t>
            </w:r>
            <w:r>
              <w:t>API register()</w:t>
            </w:r>
            <w:r>
              <w:rPr>
                <w:lang w:val="vi-VN"/>
              </w:rPr>
              <w:t xml:space="preserve"> trong</w:t>
            </w:r>
            <w:r>
              <w:rPr>
                <w:rStyle w:val="st"/>
                <w:rFonts w:cs="Times New Roman"/>
                <w:lang w:val="vi-VN"/>
              </w:rPr>
              <w:t xml:space="preserve"> bảng danh sách api : </w:t>
            </w:r>
            <w:hyperlink w:anchor="_Danh_sách_API" w:history="1">
              <w:r w:rsidRPr="00DC0E0B">
                <w:rPr>
                  <w:rStyle w:val="Hyperlink"/>
                  <w:lang w:val="vi-VN"/>
                </w:rPr>
                <w:t>1.1</w:t>
              </w:r>
            </w:hyperlink>
          </w:p>
        </w:tc>
      </w:tr>
      <w:tr w:rsidR="00DB0194" w:rsidRPr="006E33FE" w14:paraId="168BA630" w14:textId="77777777" w:rsidTr="1E8C0E0C">
        <w:tc>
          <w:tcPr>
            <w:tcW w:w="1118" w:type="dxa"/>
            <w:vAlign w:val="center"/>
          </w:tcPr>
          <w:p w14:paraId="0B8F6F6B" w14:textId="4C091215" w:rsidR="00FB21F7" w:rsidRPr="00FB21F7" w:rsidRDefault="00FB21F7" w:rsidP="00FB21F7">
            <w:pPr>
              <w:spacing w:before="120" w:line="288" w:lineRule="auto"/>
              <w:rPr>
                <w:rStyle w:val="st"/>
                <w:rFonts w:cs="Times New Roman"/>
              </w:rPr>
            </w:pPr>
            <w:r>
              <w:rPr>
                <w:rStyle w:val="st"/>
                <w:rFonts w:cs="Times New Roman"/>
              </w:rPr>
              <w:t>0.5</w:t>
            </w:r>
          </w:p>
        </w:tc>
        <w:tc>
          <w:tcPr>
            <w:tcW w:w="1552" w:type="dxa"/>
            <w:vAlign w:val="center"/>
          </w:tcPr>
          <w:p w14:paraId="18B205AF" w14:textId="052E9AC4" w:rsidR="00FB21F7" w:rsidRDefault="00FB21F7" w:rsidP="00FB21F7">
            <w:pPr>
              <w:spacing w:before="120" w:line="288" w:lineRule="auto"/>
              <w:rPr>
                <w:rStyle w:val="st"/>
                <w:rFonts w:cs="Times New Roman"/>
              </w:rPr>
            </w:pPr>
            <w:r>
              <w:rPr>
                <w:rStyle w:val="st"/>
                <w:rFonts w:cs="Times New Roman"/>
              </w:rPr>
              <w:t>0</w:t>
            </w:r>
            <w:r>
              <w:rPr>
                <w:rStyle w:val="st"/>
                <w:rFonts w:cs="Times New Roman"/>
                <w:lang w:val="vi-VN"/>
              </w:rPr>
              <w:t>8</w:t>
            </w:r>
            <w:r>
              <w:rPr>
                <w:rStyle w:val="st"/>
              </w:rPr>
              <w:t>/08/2022</w:t>
            </w:r>
          </w:p>
        </w:tc>
        <w:tc>
          <w:tcPr>
            <w:tcW w:w="2320" w:type="dxa"/>
            <w:vAlign w:val="center"/>
          </w:tcPr>
          <w:p w14:paraId="0090CBB1" w14:textId="67F3FAF0" w:rsidR="00FB21F7" w:rsidRPr="006E33FE" w:rsidRDefault="00FB21F7" w:rsidP="00FB21F7">
            <w:pPr>
              <w:spacing w:before="120" w:line="288" w:lineRule="auto"/>
              <w:rPr>
                <w:rStyle w:val="st"/>
                <w:rFonts w:cs="Times New Roman"/>
                <w:lang w:val="vi-VN"/>
              </w:rPr>
            </w:pPr>
            <w:r w:rsidRPr="006E33FE">
              <w:rPr>
                <w:rStyle w:val="st"/>
                <w:rFonts w:cs="Times New Roman"/>
                <w:lang w:val="vi-VN"/>
              </w:rPr>
              <w:t>Đào Minh Hiển</w:t>
            </w:r>
          </w:p>
        </w:tc>
        <w:tc>
          <w:tcPr>
            <w:tcW w:w="4530" w:type="dxa"/>
            <w:vAlign w:val="center"/>
          </w:tcPr>
          <w:p w14:paraId="4DE2F2DB" w14:textId="15EEA9B3" w:rsidR="00FB21F7" w:rsidRDefault="00FB21F7" w:rsidP="00FB21F7">
            <w:pPr>
              <w:spacing w:line="288" w:lineRule="auto"/>
              <w:rPr>
                <w:rStyle w:val="st"/>
                <w:rFonts w:cs="Times New Roman"/>
                <w:lang w:val="vi-VN"/>
              </w:rPr>
            </w:pPr>
            <w:r>
              <w:rPr>
                <w:rStyle w:val="st"/>
                <w:rFonts w:cs="Times New Roman"/>
                <w:lang w:val="vi-VN"/>
              </w:rPr>
              <w:t xml:space="preserve">Đổi tên API số 12, 21, 22, 23 trong bảng danh sách API mục: </w:t>
            </w:r>
            <w:hyperlink w:anchor="_Danh_sách_API" w:history="1">
              <w:r w:rsidRPr="002C5748">
                <w:rPr>
                  <w:rStyle w:val="Hyperlink"/>
                  <w:lang w:val="vi-VN"/>
                </w:rPr>
                <w:t>1.1</w:t>
              </w:r>
            </w:hyperlink>
          </w:p>
        </w:tc>
      </w:tr>
      <w:tr w:rsidR="00DB0194" w:rsidRPr="006E33FE" w14:paraId="4085D933" w14:textId="77777777" w:rsidTr="1E8C0E0C">
        <w:tc>
          <w:tcPr>
            <w:tcW w:w="1118" w:type="dxa"/>
            <w:vAlign w:val="center"/>
          </w:tcPr>
          <w:p w14:paraId="094D80D8" w14:textId="1CE16E95" w:rsidR="00FB21F7" w:rsidRPr="001F250E" w:rsidRDefault="00FB21F7" w:rsidP="00FB21F7">
            <w:pPr>
              <w:spacing w:before="120" w:line="288" w:lineRule="auto"/>
              <w:rPr>
                <w:rStyle w:val="st"/>
                <w:rFonts w:cs="Times New Roman"/>
              </w:rPr>
            </w:pPr>
            <w:r>
              <w:rPr>
                <w:rStyle w:val="st"/>
                <w:rFonts w:cs="Times New Roman"/>
              </w:rPr>
              <w:t>1.0</w:t>
            </w:r>
          </w:p>
        </w:tc>
        <w:tc>
          <w:tcPr>
            <w:tcW w:w="1552" w:type="dxa"/>
            <w:vAlign w:val="center"/>
          </w:tcPr>
          <w:p w14:paraId="7D549949" w14:textId="64651919" w:rsidR="00FB21F7" w:rsidRDefault="00FB21F7" w:rsidP="00FB21F7">
            <w:pPr>
              <w:spacing w:before="120" w:line="288" w:lineRule="auto"/>
              <w:rPr>
                <w:rStyle w:val="st"/>
                <w:rFonts w:cs="Times New Roman"/>
              </w:rPr>
            </w:pPr>
            <w:r>
              <w:rPr>
                <w:rStyle w:val="st"/>
              </w:rPr>
              <w:t>10/08/2022</w:t>
            </w:r>
          </w:p>
        </w:tc>
        <w:tc>
          <w:tcPr>
            <w:tcW w:w="2320" w:type="dxa"/>
            <w:vAlign w:val="center"/>
          </w:tcPr>
          <w:p w14:paraId="318975EA" w14:textId="7E6148EF" w:rsidR="00FB21F7" w:rsidRPr="00FB21F7" w:rsidRDefault="00FB21F7" w:rsidP="00FB21F7">
            <w:pPr>
              <w:spacing w:before="120" w:line="288" w:lineRule="auto"/>
              <w:rPr>
                <w:rStyle w:val="st"/>
                <w:rFonts w:cs="Times New Roman"/>
              </w:rPr>
            </w:pPr>
            <w:r>
              <w:rPr>
                <w:rStyle w:val="st"/>
                <w:rFonts w:cs="Times New Roman"/>
              </w:rPr>
              <w:t>Bùi Thị Minh Yến</w:t>
            </w:r>
          </w:p>
        </w:tc>
        <w:tc>
          <w:tcPr>
            <w:tcW w:w="4530" w:type="dxa"/>
            <w:vAlign w:val="center"/>
          </w:tcPr>
          <w:p w14:paraId="327BC331" w14:textId="152BEEF9" w:rsidR="00FB21F7" w:rsidRDefault="00FB21F7" w:rsidP="00FB21F7">
            <w:pPr>
              <w:spacing w:line="288" w:lineRule="auto"/>
              <w:rPr>
                <w:rStyle w:val="st"/>
                <w:rFonts w:cs="Times New Roman"/>
              </w:rPr>
            </w:pPr>
            <w:r>
              <w:rPr>
                <w:rStyle w:val="st"/>
                <w:rFonts w:cs="Times New Roman"/>
              </w:rPr>
              <w:t>Rà soát, sửa lại một số tham số và sample</w:t>
            </w:r>
          </w:p>
          <w:p w14:paraId="517B8851" w14:textId="2745E270" w:rsidR="00474B0B" w:rsidRDefault="00474B0B" w:rsidP="00FB21F7">
            <w:pPr>
              <w:spacing w:line="288" w:lineRule="auto"/>
              <w:rPr>
                <w:rStyle w:val="st"/>
                <w:rFonts w:cs="Times New Roman"/>
              </w:rPr>
            </w:pPr>
            <w:r>
              <w:rPr>
                <w:rStyle w:val="st"/>
              </w:rPr>
              <w:t>Update theo comment của team Firmware</w:t>
            </w:r>
          </w:p>
          <w:p w14:paraId="344B2705" w14:textId="77777777" w:rsidR="00A7422D" w:rsidRDefault="00A7422D" w:rsidP="00FB21F7">
            <w:pPr>
              <w:spacing w:line="288" w:lineRule="auto"/>
              <w:rPr>
                <w:rStyle w:val="st"/>
              </w:rPr>
            </w:pPr>
            <w:r>
              <w:rPr>
                <w:rStyle w:val="st"/>
              </w:rPr>
              <w:t xml:space="preserve">Bổ sung API get danh sách OLT </w:t>
            </w:r>
            <w:r w:rsidRPr="001E13FE">
              <w:rPr>
                <w:rStyle w:val="Hyperlink"/>
                <w:lang w:val="vi-VN"/>
              </w:rPr>
              <w:t>1.2.35</w:t>
            </w:r>
          </w:p>
          <w:p w14:paraId="017D572C" w14:textId="3EB689C8" w:rsidR="001E13FE" w:rsidRPr="00FB21F7" w:rsidRDefault="001E13FE" w:rsidP="00FB21F7">
            <w:pPr>
              <w:spacing w:line="288" w:lineRule="auto"/>
              <w:rPr>
                <w:rStyle w:val="st"/>
                <w:rFonts w:cs="Times New Roman"/>
              </w:rPr>
            </w:pPr>
            <w:r>
              <w:rPr>
                <w:rStyle w:val="st"/>
              </w:rPr>
              <w:t xml:space="preserve">Bổ sung API get Device info </w:t>
            </w:r>
            <w:r w:rsidRPr="001E13FE">
              <w:rPr>
                <w:rStyle w:val="Hyperlink"/>
                <w:lang w:val="vi-VN"/>
              </w:rPr>
              <w:t>1.2.36</w:t>
            </w:r>
          </w:p>
        </w:tc>
      </w:tr>
      <w:tr w:rsidR="00DB0194" w:rsidRPr="006E33FE" w14:paraId="03E113B7" w14:textId="77777777" w:rsidTr="1E8C0E0C">
        <w:tc>
          <w:tcPr>
            <w:tcW w:w="1118" w:type="dxa"/>
            <w:vAlign w:val="center"/>
          </w:tcPr>
          <w:p w14:paraId="71617808" w14:textId="42FB59DB" w:rsidR="00411F06" w:rsidRDefault="00411F06" w:rsidP="00FB21F7">
            <w:pPr>
              <w:spacing w:before="120" w:line="288" w:lineRule="auto"/>
              <w:rPr>
                <w:rStyle w:val="st"/>
                <w:rFonts w:cs="Times New Roman"/>
              </w:rPr>
            </w:pPr>
            <w:r>
              <w:rPr>
                <w:rStyle w:val="st"/>
                <w:rFonts w:cs="Times New Roman"/>
              </w:rPr>
              <w:t>1</w:t>
            </w:r>
            <w:r>
              <w:rPr>
                <w:rStyle w:val="st"/>
              </w:rPr>
              <w:t>.1</w:t>
            </w:r>
          </w:p>
        </w:tc>
        <w:tc>
          <w:tcPr>
            <w:tcW w:w="1552" w:type="dxa"/>
            <w:vAlign w:val="center"/>
          </w:tcPr>
          <w:p w14:paraId="4346C7A9" w14:textId="4CCAF466" w:rsidR="00411F06" w:rsidRDefault="00411F06" w:rsidP="00FB21F7">
            <w:pPr>
              <w:spacing w:before="120" w:line="288" w:lineRule="auto"/>
              <w:rPr>
                <w:rStyle w:val="st"/>
              </w:rPr>
            </w:pPr>
            <w:r>
              <w:rPr>
                <w:rStyle w:val="st"/>
              </w:rPr>
              <w:t>29/08/2022</w:t>
            </w:r>
          </w:p>
        </w:tc>
        <w:tc>
          <w:tcPr>
            <w:tcW w:w="2320" w:type="dxa"/>
            <w:vAlign w:val="center"/>
          </w:tcPr>
          <w:p w14:paraId="0D6688DF" w14:textId="0D881F0C" w:rsidR="00411F06" w:rsidRDefault="00411F06" w:rsidP="00FB21F7">
            <w:pPr>
              <w:spacing w:before="120" w:line="288" w:lineRule="auto"/>
              <w:rPr>
                <w:rStyle w:val="st"/>
                <w:rFonts w:cs="Times New Roman"/>
              </w:rPr>
            </w:pPr>
            <w:r>
              <w:rPr>
                <w:rStyle w:val="st"/>
                <w:rFonts w:cs="Times New Roman"/>
              </w:rPr>
              <w:t>Bùi Thị Minh Yến</w:t>
            </w:r>
          </w:p>
        </w:tc>
        <w:tc>
          <w:tcPr>
            <w:tcW w:w="4530" w:type="dxa"/>
            <w:vAlign w:val="center"/>
          </w:tcPr>
          <w:p w14:paraId="0FA6B5A7" w14:textId="77777777" w:rsidR="00411F06" w:rsidRPr="00C00344" w:rsidRDefault="00411F06" w:rsidP="00FB21F7">
            <w:pPr>
              <w:spacing w:line="288" w:lineRule="auto"/>
              <w:rPr>
                <w:rStyle w:val="st"/>
                <w:rFonts w:cs="Times New Roman"/>
              </w:rPr>
            </w:pPr>
            <w:r w:rsidRPr="00C00344">
              <w:rPr>
                <w:rStyle w:val="st"/>
                <w:rFonts w:cs="Times New Roman"/>
              </w:rPr>
              <w:t>Bổ sung các API cho 1 số comboBox của ONE App</w:t>
            </w:r>
          </w:p>
          <w:p w14:paraId="3E21BF5B" w14:textId="4C6B1B82" w:rsidR="00411F06" w:rsidRPr="00C00344" w:rsidRDefault="00411F06">
            <w:pPr>
              <w:pStyle w:val="ListParagraph"/>
              <w:numPr>
                <w:ilvl w:val="0"/>
                <w:numId w:val="9"/>
              </w:numPr>
              <w:spacing w:line="288" w:lineRule="auto"/>
              <w:rPr>
                <w:rStyle w:val="st"/>
                <w:rFonts w:cs="Times New Roman"/>
                <w:sz w:val="24"/>
                <w:szCs w:val="24"/>
              </w:rPr>
            </w:pPr>
            <w:r w:rsidRPr="00C00344">
              <w:rPr>
                <w:rStyle w:val="st"/>
                <w:rFonts w:cs="Times New Roman"/>
                <w:sz w:val="24"/>
                <w:szCs w:val="24"/>
              </w:rPr>
              <w:t xml:space="preserve">getWanTypeList </w:t>
            </w:r>
            <w:r w:rsidRPr="00C00344">
              <w:rPr>
                <w:rStyle w:val="Hyperlink"/>
                <w:sz w:val="24"/>
                <w:szCs w:val="24"/>
                <w:lang w:val="vi-VN"/>
              </w:rPr>
              <w:t>1.2.37</w:t>
            </w:r>
          </w:p>
          <w:p w14:paraId="7F5BEAB4" w14:textId="0B595259" w:rsidR="00411F06" w:rsidRPr="00C00344" w:rsidRDefault="00411F06">
            <w:pPr>
              <w:pStyle w:val="ListParagraph"/>
              <w:numPr>
                <w:ilvl w:val="0"/>
                <w:numId w:val="9"/>
              </w:numPr>
              <w:spacing w:line="288" w:lineRule="auto"/>
              <w:rPr>
                <w:rStyle w:val="st"/>
                <w:rFonts w:cs="Times New Roman"/>
                <w:sz w:val="24"/>
                <w:szCs w:val="24"/>
              </w:rPr>
            </w:pPr>
            <w:r w:rsidRPr="00C00344">
              <w:rPr>
                <w:rStyle w:val="st"/>
                <w:rFonts w:cs="Times New Roman"/>
                <w:sz w:val="24"/>
                <w:szCs w:val="24"/>
              </w:rPr>
              <w:t xml:space="preserve">getIPVersionList </w:t>
            </w:r>
            <w:r w:rsidRPr="00C00344">
              <w:rPr>
                <w:rStyle w:val="Hyperlink"/>
                <w:sz w:val="24"/>
                <w:szCs w:val="24"/>
                <w:lang w:val="vi-VN"/>
              </w:rPr>
              <w:t>1.2.3</w:t>
            </w:r>
            <w:r w:rsidRPr="00C00344">
              <w:rPr>
                <w:rStyle w:val="Hyperlink"/>
                <w:sz w:val="24"/>
                <w:szCs w:val="24"/>
              </w:rPr>
              <w:t>8</w:t>
            </w:r>
          </w:p>
          <w:p w14:paraId="6FF1E81F" w14:textId="2AF01975" w:rsidR="00411F06" w:rsidRPr="00C00344" w:rsidRDefault="00411F06">
            <w:pPr>
              <w:pStyle w:val="ListParagraph"/>
              <w:numPr>
                <w:ilvl w:val="0"/>
                <w:numId w:val="9"/>
              </w:numPr>
              <w:spacing w:line="288" w:lineRule="auto"/>
              <w:rPr>
                <w:rStyle w:val="st"/>
                <w:rFonts w:cs="Times New Roman"/>
                <w:sz w:val="24"/>
                <w:szCs w:val="24"/>
              </w:rPr>
            </w:pPr>
            <w:r w:rsidRPr="00C00344">
              <w:rPr>
                <w:rStyle w:val="st"/>
                <w:rFonts w:cs="Times New Roman"/>
                <w:sz w:val="24"/>
                <w:szCs w:val="24"/>
              </w:rPr>
              <w:t>get</w:t>
            </w:r>
            <w:r w:rsidR="004673E8" w:rsidRPr="00C00344">
              <w:rPr>
                <w:rStyle w:val="st"/>
                <w:rFonts w:cs="Times New Roman"/>
                <w:sz w:val="24"/>
                <w:szCs w:val="24"/>
              </w:rPr>
              <w:t>Band</w:t>
            </w:r>
            <w:r w:rsidRPr="00C00344">
              <w:rPr>
                <w:rStyle w:val="st"/>
                <w:rFonts w:cs="Times New Roman"/>
                <w:sz w:val="24"/>
                <w:szCs w:val="24"/>
              </w:rPr>
              <w:t xml:space="preserve">TypeList </w:t>
            </w:r>
            <w:r w:rsidRPr="00C00344">
              <w:rPr>
                <w:rStyle w:val="Hyperlink"/>
                <w:sz w:val="24"/>
                <w:szCs w:val="24"/>
                <w:lang w:val="vi-VN"/>
              </w:rPr>
              <w:t>1.2.3</w:t>
            </w:r>
            <w:r w:rsidRPr="00C00344">
              <w:rPr>
                <w:rStyle w:val="Hyperlink"/>
                <w:sz w:val="24"/>
                <w:szCs w:val="24"/>
              </w:rPr>
              <w:t>9</w:t>
            </w:r>
          </w:p>
          <w:p w14:paraId="6F8BA936" w14:textId="0C7C8EC4" w:rsidR="00411F06" w:rsidRPr="00C00344" w:rsidRDefault="00411F06">
            <w:pPr>
              <w:pStyle w:val="ListParagraph"/>
              <w:numPr>
                <w:ilvl w:val="0"/>
                <w:numId w:val="9"/>
              </w:numPr>
              <w:spacing w:line="288" w:lineRule="auto"/>
              <w:rPr>
                <w:rStyle w:val="st"/>
                <w:rFonts w:cs="Times New Roman"/>
                <w:sz w:val="24"/>
                <w:szCs w:val="24"/>
              </w:rPr>
            </w:pPr>
            <w:r w:rsidRPr="00C00344">
              <w:rPr>
                <w:rStyle w:val="st"/>
                <w:rFonts w:cs="Times New Roman"/>
                <w:sz w:val="24"/>
                <w:szCs w:val="24"/>
              </w:rPr>
              <w:t xml:space="preserve">getPortFwdProtocolList </w:t>
            </w:r>
            <w:r w:rsidRPr="00C00344">
              <w:rPr>
                <w:rStyle w:val="Hyperlink"/>
                <w:sz w:val="24"/>
                <w:szCs w:val="24"/>
                <w:lang w:val="vi-VN"/>
              </w:rPr>
              <w:t>1.2.</w:t>
            </w:r>
            <w:r w:rsidRPr="00C00344">
              <w:rPr>
                <w:rStyle w:val="Hyperlink"/>
                <w:sz w:val="24"/>
                <w:szCs w:val="24"/>
              </w:rPr>
              <w:t>40</w:t>
            </w:r>
          </w:p>
          <w:p w14:paraId="57AF12EB" w14:textId="77777777" w:rsidR="00411F06" w:rsidRPr="00C00344" w:rsidRDefault="00411F06">
            <w:pPr>
              <w:pStyle w:val="ListParagraph"/>
              <w:numPr>
                <w:ilvl w:val="0"/>
                <w:numId w:val="9"/>
              </w:numPr>
              <w:spacing w:line="288" w:lineRule="auto"/>
              <w:rPr>
                <w:rStyle w:val="Hyperlink"/>
                <w:color w:val="auto"/>
                <w:sz w:val="24"/>
                <w:szCs w:val="24"/>
                <w:u w:val="none"/>
              </w:rPr>
            </w:pPr>
            <w:r w:rsidRPr="00C00344">
              <w:rPr>
                <w:rStyle w:val="st"/>
                <w:rFonts w:cs="Times New Roman"/>
                <w:sz w:val="24"/>
                <w:szCs w:val="24"/>
              </w:rPr>
              <w:t xml:space="preserve">getServiceProviderList </w:t>
            </w:r>
            <w:r w:rsidRPr="00C00344">
              <w:rPr>
                <w:rStyle w:val="Hyperlink"/>
                <w:sz w:val="24"/>
                <w:szCs w:val="24"/>
                <w:lang w:val="vi-VN"/>
              </w:rPr>
              <w:t>1.2.</w:t>
            </w:r>
            <w:r w:rsidRPr="00C00344">
              <w:rPr>
                <w:rStyle w:val="Hyperlink"/>
                <w:sz w:val="24"/>
                <w:szCs w:val="24"/>
              </w:rPr>
              <w:t>41</w:t>
            </w:r>
          </w:p>
          <w:p w14:paraId="51AA5B3A" w14:textId="7B27D27B" w:rsidR="00CB75F4" w:rsidRPr="00C00344" w:rsidRDefault="00CB75F4" w:rsidP="00CB75F4">
            <w:pPr>
              <w:spacing w:line="288" w:lineRule="auto"/>
              <w:rPr>
                <w:rStyle w:val="st"/>
                <w:rFonts w:cs="Times New Roman"/>
              </w:rPr>
            </w:pPr>
            <w:r w:rsidRPr="00C00344">
              <w:rPr>
                <w:rStyle w:val="st"/>
                <w:rFonts w:cs="Times New Roman"/>
              </w:rPr>
              <w:t>Bổ sung các API phục vụ cho các tính năng đang hoạt động trên ONE App</w:t>
            </w:r>
          </w:p>
          <w:p w14:paraId="6515DA5F" w14:textId="3E43FF6A" w:rsidR="003A6C1D" w:rsidRPr="00C00344" w:rsidRDefault="003A6C1D">
            <w:pPr>
              <w:pStyle w:val="ListParagraph"/>
              <w:numPr>
                <w:ilvl w:val="0"/>
                <w:numId w:val="9"/>
              </w:numPr>
              <w:spacing w:line="288" w:lineRule="auto"/>
              <w:rPr>
                <w:rStyle w:val="Hyperlink"/>
                <w:color w:val="auto"/>
                <w:sz w:val="24"/>
                <w:szCs w:val="24"/>
                <w:u w:val="none"/>
              </w:rPr>
            </w:pPr>
            <w:r w:rsidRPr="00C00344">
              <w:rPr>
                <w:rStyle w:val="st"/>
                <w:rFonts w:cs="Times New Roman"/>
                <w:sz w:val="24"/>
                <w:szCs w:val="24"/>
              </w:rPr>
              <w:t>d</w:t>
            </w:r>
            <w:r w:rsidRPr="00C00344">
              <w:rPr>
                <w:rStyle w:val="st"/>
                <w:sz w:val="24"/>
                <w:szCs w:val="24"/>
              </w:rPr>
              <w:t xml:space="preserve">eleteDevice </w:t>
            </w:r>
            <w:r w:rsidRPr="00C00344">
              <w:rPr>
                <w:rStyle w:val="Hyperlink"/>
                <w:sz w:val="24"/>
                <w:szCs w:val="24"/>
                <w:lang w:val="vi-VN"/>
              </w:rPr>
              <w:t>1.2.</w:t>
            </w:r>
            <w:r w:rsidRPr="00C00344">
              <w:rPr>
                <w:rStyle w:val="Hyperlink"/>
                <w:sz w:val="24"/>
                <w:szCs w:val="24"/>
              </w:rPr>
              <w:t>42</w:t>
            </w:r>
          </w:p>
          <w:p w14:paraId="0F0A6656" w14:textId="77777777" w:rsidR="003A6C1D" w:rsidRPr="00C00344" w:rsidRDefault="003A6C1D">
            <w:pPr>
              <w:pStyle w:val="ListParagraph"/>
              <w:numPr>
                <w:ilvl w:val="0"/>
                <w:numId w:val="9"/>
              </w:numPr>
              <w:spacing w:line="288" w:lineRule="auto"/>
              <w:rPr>
                <w:rStyle w:val="Hyperlink"/>
                <w:color w:val="auto"/>
                <w:sz w:val="24"/>
                <w:szCs w:val="24"/>
                <w:u w:val="none"/>
              </w:rPr>
            </w:pPr>
            <w:r w:rsidRPr="00C00344">
              <w:rPr>
                <w:rStyle w:val="st"/>
                <w:rFonts w:cs="Times New Roman"/>
                <w:sz w:val="24"/>
                <w:szCs w:val="24"/>
              </w:rPr>
              <w:t>d</w:t>
            </w:r>
            <w:r w:rsidRPr="00C00344">
              <w:rPr>
                <w:rStyle w:val="st"/>
                <w:sz w:val="24"/>
                <w:szCs w:val="24"/>
              </w:rPr>
              <w:t xml:space="preserve">eleteBackupFile </w:t>
            </w:r>
            <w:r w:rsidRPr="00C00344">
              <w:rPr>
                <w:rStyle w:val="Hyperlink"/>
                <w:sz w:val="24"/>
                <w:szCs w:val="24"/>
                <w:lang w:val="vi-VN"/>
              </w:rPr>
              <w:t>1.2.</w:t>
            </w:r>
            <w:r w:rsidRPr="00C00344">
              <w:rPr>
                <w:rStyle w:val="Hyperlink"/>
                <w:sz w:val="24"/>
                <w:szCs w:val="24"/>
              </w:rPr>
              <w:t>43</w:t>
            </w:r>
          </w:p>
          <w:p w14:paraId="0271C961" w14:textId="6C226AA4" w:rsidR="003A6C1D" w:rsidRPr="00C00344" w:rsidRDefault="003A6C1D">
            <w:pPr>
              <w:pStyle w:val="ListParagraph"/>
              <w:numPr>
                <w:ilvl w:val="0"/>
                <w:numId w:val="9"/>
              </w:numPr>
              <w:spacing w:line="288" w:lineRule="auto"/>
              <w:rPr>
                <w:rStyle w:val="Hyperlink"/>
                <w:color w:val="auto"/>
                <w:sz w:val="24"/>
                <w:szCs w:val="24"/>
                <w:u w:val="none"/>
              </w:rPr>
            </w:pPr>
            <w:r w:rsidRPr="00C00344">
              <w:rPr>
                <w:rStyle w:val="st"/>
                <w:rFonts w:cs="Times New Roman"/>
                <w:sz w:val="24"/>
                <w:szCs w:val="24"/>
              </w:rPr>
              <w:t xml:space="preserve">getWifiAdvance </w:t>
            </w:r>
            <w:r w:rsidRPr="00C00344">
              <w:rPr>
                <w:rStyle w:val="Hyperlink"/>
                <w:sz w:val="24"/>
                <w:szCs w:val="24"/>
                <w:lang w:val="vi-VN"/>
              </w:rPr>
              <w:t>1.2.</w:t>
            </w:r>
            <w:r w:rsidRPr="00C00344">
              <w:rPr>
                <w:rStyle w:val="Hyperlink"/>
                <w:sz w:val="24"/>
                <w:szCs w:val="24"/>
              </w:rPr>
              <w:t>44</w:t>
            </w:r>
          </w:p>
          <w:p w14:paraId="4A3AB3AA" w14:textId="77777777" w:rsidR="003A6C1D" w:rsidRPr="00C00344" w:rsidRDefault="003A6C1D">
            <w:pPr>
              <w:pStyle w:val="ListParagraph"/>
              <w:numPr>
                <w:ilvl w:val="0"/>
                <w:numId w:val="9"/>
              </w:numPr>
              <w:spacing w:line="288" w:lineRule="auto"/>
              <w:rPr>
                <w:rStyle w:val="Hyperlink"/>
                <w:color w:val="auto"/>
                <w:sz w:val="24"/>
                <w:szCs w:val="24"/>
                <w:u w:val="none"/>
              </w:rPr>
            </w:pPr>
            <w:r w:rsidRPr="00C00344">
              <w:rPr>
                <w:rStyle w:val="st"/>
                <w:sz w:val="24"/>
                <w:szCs w:val="24"/>
              </w:rPr>
              <w:t xml:space="preserve">setWifiAdvance </w:t>
            </w:r>
            <w:r w:rsidRPr="00C00344">
              <w:rPr>
                <w:rStyle w:val="Hyperlink"/>
                <w:sz w:val="24"/>
                <w:szCs w:val="24"/>
                <w:lang w:val="vi-VN"/>
              </w:rPr>
              <w:t>1.2.</w:t>
            </w:r>
            <w:r w:rsidRPr="00C00344">
              <w:rPr>
                <w:rStyle w:val="Hyperlink"/>
                <w:sz w:val="24"/>
                <w:szCs w:val="24"/>
              </w:rPr>
              <w:t>45</w:t>
            </w:r>
          </w:p>
          <w:p w14:paraId="25D844CA" w14:textId="36EED1CF" w:rsidR="00A464AD" w:rsidRPr="00C00344" w:rsidRDefault="00A464AD">
            <w:pPr>
              <w:pStyle w:val="ListParagraph"/>
              <w:numPr>
                <w:ilvl w:val="0"/>
                <w:numId w:val="9"/>
              </w:numPr>
              <w:spacing w:line="288" w:lineRule="auto"/>
              <w:rPr>
                <w:rStyle w:val="st"/>
                <w:rFonts w:cs="Times New Roman"/>
                <w:sz w:val="24"/>
                <w:szCs w:val="24"/>
              </w:rPr>
            </w:pPr>
            <w:r w:rsidRPr="00C00344">
              <w:rPr>
                <w:noProof/>
                <w:sz w:val="24"/>
                <w:szCs w:val="24"/>
              </w:rPr>
              <w:t xml:space="preserve">getAvailableInterfaceGroup </w:t>
            </w:r>
            <w:r w:rsidRPr="00C00344">
              <w:rPr>
                <w:rStyle w:val="Hyperlink"/>
                <w:sz w:val="24"/>
                <w:szCs w:val="24"/>
                <w:lang w:val="vi-VN"/>
              </w:rPr>
              <w:t>1.2.46</w:t>
            </w:r>
          </w:p>
          <w:p w14:paraId="6CBEF7C5" w14:textId="2BE25D8D" w:rsidR="003A6C1D" w:rsidRPr="00C00344" w:rsidRDefault="003A6C1D">
            <w:pPr>
              <w:pStyle w:val="ListParagraph"/>
              <w:numPr>
                <w:ilvl w:val="0"/>
                <w:numId w:val="9"/>
              </w:numPr>
              <w:spacing w:line="288" w:lineRule="auto"/>
              <w:rPr>
                <w:rStyle w:val="Hyperlink"/>
                <w:color w:val="auto"/>
                <w:sz w:val="24"/>
                <w:szCs w:val="24"/>
                <w:u w:val="none"/>
              </w:rPr>
            </w:pPr>
            <w:r w:rsidRPr="00C00344">
              <w:rPr>
                <w:rStyle w:val="st"/>
                <w:rFonts w:cs="Times New Roman"/>
                <w:sz w:val="24"/>
                <w:szCs w:val="24"/>
              </w:rPr>
              <w:t>g</w:t>
            </w:r>
            <w:r w:rsidRPr="00C00344">
              <w:rPr>
                <w:rStyle w:val="st"/>
                <w:sz w:val="24"/>
                <w:szCs w:val="24"/>
              </w:rPr>
              <w:t xml:space="preserve">etInterfaceGrouping </w:t>
            </w:r>
            <w:r w:rsidRPr="00C00344">
              <w:rPr>
                <w:rStyle w:val="Hyperlink"/>
                <w:sz w:val="24"/>
                <w:szCs w:val="24"/>
                <w:lang w:val="vi-VN"/>
              </w:rPr>
              <w:t>1.2.</w:t>
            </w:r>
            <w:r w:rsidRPr="00C00344">
              <w:rPr>
                <w:rStyle w:val="Hyperlink"/>
                <w:sz w:val="24"/>
                <w:szCs w:val="24"/>
              </w:rPr>
              <w:t>4</w:t>
            </w:r>
            <w:r w:rsidR="00A464AD" w:rsidRPr="00C00344">
              <w:rPr>
                <w:rStyle w:val="Hyperlink"/>
                <w:sz w:val="24"/>
                <w:szCs w:val="24"/>
              </w:rPr>
              <w:t>7</w:t>
            </w:r>
          </w:p>
          <w:p w14:paraId="063287D8" w14:textId="74280F5C" w:rsidR="003A6C1D" w:rsidRPr="00C00344" w:rsidRDefault="003A6C1D">
            <w:pPr>
              <w:pStyle w:val="ListParagraph"/>
              <w:numPr>
                <w:ilvl w:val="0"/>
                <w:numId w:val="9"/>
              </w:numPr>
              <w:spacing w:line="288" w:lineRule="auto"/>
              <w:rPr>
                <w:rStyle w:val="Hyperlink"/>
                <w:color w:val="auto"/>
                <w:sz w:val="24"/>
                <w:szCs w:val="24"/>
                <w:u w:val="none"/>
              </w:rPr>
            </w:pPr>
            <w:r w:rsidRPr="00C00344">
              <w:rPr>
                <w:rStyle w:val="st"/>
                <w:rFonts w:cs="Times New Roman"/>
                <w:sz w:val="24"/>
                <w:szCs w:val="24"/>
              </w:rPr>
              <w:t>a</w:t>
            </w:r>
            <w:r w:rsidRPr="00C00344">
              <w:rPr>
                <w:rStyle w:val="st"/>
                <w:sz w:val="24"/>
                <w:szCs w:val="24"/>
              </w:rPr>
              <w:t xml:space="preserve">ddInterfaceGrouping </w:t>
            </w:r>
            <w:r w:rsidRPr="00C00344">
              <w:rPr>
                <w:rStyle w:val="Hyperlink"/>
                <w:sz w:val="24"/>
                <w:szCs w:val="24"/>
                <w:lang w:val="vi-VN"/>
              </w:rPr>
              <w:t>1.2.</w:t>
            </w:r>
            <w:r w:rsidRPr="00C00344">
              <w:rPr>
                <w:rStyle w:val="Hyperlink"/>
                <w:sz w:val="24"/>
                <w:szCs w:val="24"/>
              </w:rPr>
              <w:t>4</w:t>
            </w:r>
            <w:r w:rsidR="00A464AD" w:rsidRPr="00C00344">
              <w:rPr>
                <w:rStyle w:val="Hyperlink"/>
                <w:sz w:val="24"/>
                <w:szCs w:val="24"/>
              </w:rPr>
              <w:t>8</w:t>
            </w:r>
          </w:p>
          <w:p w14:paraId="330ECEFD" w14:textId="6564D60F" w:rsidR="003A6C1D" w:rsidRPr="00C00344" w:rsidRDefault="003A6C1D">
            <w:pPr>
              <w:pStyle w:val="ListParagraph"/>
              <w:numPr>
                <w:ilvl w:val="0"/>
                <w:numId w:val="9"/>
              </w:numPr>
              <w:spacing w:line="288" w:lineRule="auto"/>
              <w:rPr>
                <w:rStyle w:val="Hyperlink"/>
                <w:color w:val="auto"/>
                <w:sz w:val="24"/>
                <w:szCs w:val="24"/>
                <w:u w:val="none"/>
              </w:rPr>
            </w:pPr>
            <w:r w:rsidRPr="00C00344">
              <w:rPr>
                <w:rStyle w:val="st"/>
                <w:rFonts w:cs="Times New Roman"/>
                <w:sz w:val="24"/>
                <w:szCs w:val="24"/>
              </w:rPr>
              <w:t xml:space="preserve">deleteInterfaceGrouping </w:t>
            </w:r>
            <w:r w:rsidRPr="00C00344">
              <w:rPr>
                <w:rStyle w:val="Hyperlink"/>
                <w:sz w:val="24"/>
                <w:szCs w:val="24"/>
                <w:lang w:val="vi-VN"/>
              </w:rPr>
              <w:t>1.2.</w:t>
            </w:r>
            <w:r w:rsidRPr="00C00344">
              <w:rPr>
                <w:rStyle w:val="Hyperlink"/>
                <w:sz w:val="24"/>
                <w:szCs w:val="24"/>
              </w:rPr>
              <w:t>4</w:t>
            </w:r>
            <w:r w:rsidR="00A464AD" w:rsidRPr="00C00344">
              <w:rPr>
                <w:rStyle w:val="Hyperlink"/>
                <w:sz w:val="24"/>
                <w:szCs w:val="24"/>
              </w:rPr>
              <w:t>9</w:t>
            </w:r>
          </w:p>
          <w:p w14:paraId="5465F762" w14:textId="774C1530" w:rsidR="003A6C1D" w:rsidRPr="00C00344" w:rsidRDefault="003A6C1D">
            <w:pPr>
              <w:pStyle w:val="ListParagraph"/>
              <w:numPr>
                <w:ilvl w:val="0"/>
                <w:numId w:val="9"/>
              </w:numPr>
              <w:spacing w:line="288" w:lineRule="auto"/>
              <w:rPr>
                <w:rStyle w:val="Hyperlink"/>
                <w:color w:val="auto"/>
                <w:sz w:val="24"/>
                <w:szCs w:val="24"/>
                <w:u w:val="none"/>
              </w:rPr>
            </w:pPr>
            <w:r w:rsidRPr="00C00344">
              <w:rPr>
                <w:rStyle w:val="st"/>
                <w:rFonts w:cs="Times New Roman"/>
                <w:sz w:val="24"/>
                <w:szCs w:val="24"/>
              </w:rPr>
              <w:lastRenderedPageBreak/>
              <w:t>g</w:t>
            </w:r>
            <w:r w:rsidRPr="00C00344">
              <w:rPr>
                <w:rStyle w:val="st"/>
                <w:sz w:val="24"/>
                <w:szCs w:val="24"/>
              </w:rPr>
              <w:t xml:space="preserve">etBoundInterfaceList </w:t>
            </w:r>
            <w:r w:rsidRPr="00C00344">
              <w:rPr>
                <w:rStyle w:val="Hyperlink"/>
                <w:sz w:val="24"/>
                <w:szCs w:val="24"/>
                <w:lang w:val="vi-VN"/>
              </w:rPr>
              <w:t>1.2.</w:t>
            </w:r>
            <w:r w:rsidR="00A464AD" w:rsidRPr="00C00344">
              <w:rPr>
                <w:rStyle w:val="Hyperlink"/>
                <w:sz w:val="24"/>
                <w:szCs w:val="24"/>
                <w:lang w:val="vi-VN"/>
              </w:rPr>
              <w:t>50</w:t>
            </w:r>
          </w:p>
          <w:p w14:paraId="2A0BB40E" w14:textId="6E24BB9B" w:rsidR="003A6C1D" w:rsidRPr="00C00344" w:rsidRDefault="003A6C1D">
            <w:pPr>
              <w:pStyle w:val="ListParagraph"/>
              <w:numPr>
                <w:ilvl w:val="0"/>
                <w:numId w:val="9"/>
              </w:numPr>
              <w:spacing w:line="288" w:lineRule="auto"/>
              <w:rPr>
                <w:rStyle w:val="Hyperlink"/>
                <w:color w:val="auto"/>
                <w:sz w:val="24"/>
                <w:szCs w:val="24"/>
                <w:u w:val="none"/>
              </w:rPr>
            </w:pPr>
            <w:r w:rsidRPr="00C00344">
              <w:rPr>
                <w:rStyle w:val="st"/>
                <w:rFonts w:cs="Times New Roman"/>
                <w:sz w:val="24"/>
                <w:szCs w:val="24"/>
              </w:rPr>
              <w:t>g</w:t>
            </w:r>
            <w:r w:rsidRPr="00C00344">
              <w:rPr>
                <w:rStyle w:val="st"/>
                <w:sz w:val="24"/>
                <w:szCs w:val="24"/>
              </w:rPr>
              <w:t xml:space="preserve">etVoiceConfiguration </w:t>
            </w:r>
            <w:r w:rsidRPr="00C00344">
              <w:rPr>
                <w:rStyle w:val="Hyperlink"/>
                <w:sz w:val="24"/>
                <w:szCs w:val="24"/>
                <w:lang w:val="vi-VN"/>
              </w:rPr>
              <w:t>1.2.</w:t>
            </w:r>
            <w:r w:rsidRPr="00C00344">
              <w:rPr>
                <w:rStyle w:val="Hyperlink"/>
                <w:sz w:val="24"/>
                <w:szCs w:val="24"/>
              </w:rPr>
              <w:t>5</w:t>
            </w:r>
            <w:r w:rsidR="00A464AD" w:rsidRPr="00C00344">
              <w:rPr>
                <w:rStyle w:val="Hyperlink"/>
                <w:sz w:val="24"/>
                <w:szCs w:val="24"/>
              </w:rPr>
              <w:t>1</w:t>
            </w:r>
          </w:p>
          <w:p w14:paraId="4B399F27" w14:textId="74D70367" w:rsidR="003A6C1D" w:rsidRPr="00C00344" w:rsidRDefault="003A6C1D">
            <w:pPr>
              <w:pStyle w:val="ListParagraph"/>
              <w:numPr>
                <w:ilvl w:val="0"/>
                <w:numId w:val="9"/>
              </w:numPr>
              <w:spacing w:line="288" w:lineRule="auto"/>
              <w:rPr>
                <w:rStyle w:val="Hyperlink"/>
                <w:color w:val="auto"/>
                <w:sz w:val="24"/>
                <w:szCs w:val="24"/>
                <w:u w:val="none"/>
              </w:rPr>
            </w:pPr>
            <w:r w:rsidRPr="00C00344">
              <w:rPr>
                <w:rStyle w:val="st"/>
                <w:rFonts w:cs="Times New Roman"/>
                <w:sz w:val="24"/>
                <w:szCs w:val="24"/>
              </w:rPr>
              <w:t xml:space="preserve">setVoiceConfiguration </w:t>
            </w:r>
            <w:r w:rsidRPr="00C00344">
              <w:rPr>
                <w:rStyle w:val="Hyperlink"/>
                <w:sz w:val="24"/>
                <w:szCs w:val="24"/>
                <w:lang w:val="vi-VN"/>
              </w:rPr>
              <w:t>1.2.</w:t>
            </w:r>
            <w:r w:rsidRPr="00C00344">
              <w:rPr>
                <w:rStyle w:val="Hyperlink"/>
                <w:sz w:val="24"/>
                <w:szCs w:val="24"/>
              </w:rPr>
              <w:t>5</w:t>
            </w:r>
            <w:r w:rsidR="00A464AD" w:rsidRPr="00C00344">
              <w:rPr>
                <w:rStyle w:val="Hyperlink"/>
                <w:sz w:val="24"/>
                <w:szCs w:val="24"/>
              </w:rPr>
              <w:t>2</w:t>
            </w:r>
          </w:p>
          <w:p w14:paraId="4B09387C" w14:textId="77777777" w:rsidR="003A6C1D" w:rsidRPr="00C00344" w:rsidRDefault="003A6C1D">
            <w:pPr>
              <w:pStyle w:val="ListParagraph"/>
              <w:numPr>
                <w:ilvl w:val="0"/>
                <w:numId w:val="9"/>
              </w:numPr>
              <w:spacing w:line="288" w:lineRule="auto"/>
              <w:rPr>
                <w:rStyle w:val="Hyperlink"/>
                <w:color w:val="auto"/>
                <w:sz w:val="24"/>
                <w:szCs w:val="24"/>
                <w:u w:val="none"/>
              </w:rPr>
            </w:pPr>
            <w:r w:rsidRPr="00C00344">
              <w:rPr>
                <w:rStyle w:val="st"/>
                <w:rFonts w:cs="Times New Roman"/>
                <w:sz w:val="24"/>
                <w:szCs w:val="24"/>
              </w:rPr>
              <w:t xml:space="preserve">getConnectedUserInfo </w:t>
            </w:r>
            <w:r w:rsidRPr="00C00344">
              <w:rPr>
                <w:rStyle w:val="Hyperlink"/>
                <w:sz w:val="24"/>
                <w:szCs w:val="24"/>
              </w:rPr>
              <w:t>1.2.5</w:t>
            </w:r>
            <w:r w:rsidR="00A464AD" w:rsidRPr="00C00344">
              <w:rPr>
                <w:rStyle w:val="Hyperlink"/>
                <w:sz w:val="24"/>
                <w:szCs w:val="24"/>
              </w:rPr>
              <w:t>3</w:t>
            </w:r>
          </w:p>
          <w:p w14:paraId="7118576E" w14:textId="4CCCBAC6" w:rsidR="006A7C86" w:rsidRPr="00C00344" w:rsidRDefault="006A7C86" w:rsidP="006A7C86">
            <w:pPr>
              <w:spacing w:line="288" w:lineRule="auto"/>
              <w:rPr>
                <w:rStyle w:val="st"/>
                <w:rFonts w:cs="Times New Roman"/>
              </w:rPr>
            </w:pPr>
            <w:r w:rsidRPr="00C00344">
              <w:rPr>
                <w:rStyle w:val="st"/>
                <w:rFonts w:cs="Times New Roman"/>
              </w:rPr>
              <w:t>Bổ sung các API get danh sách device</w:t>
            </w:r>
          </w:p>
          <w:p w14:paraId="319D8AC2" w14:textId="2150A7B9" w:rsidR="006A7C86" w:rsidRPr="00C00344" w:rsidRDefault="006A7C86" w:rsidP="006A7C86">
            <w:pPr>
              <w:pStyle w:val="ListParagraph"/>
              <w:numPr>
                <w:ilvl w:val="0"/>
                <w:numId w:val="9"/>
              </w:numPr>
              <w:spacing w:line="288" w:lineRule="auto"/>
              <w:rPr>
                <w:rStyle w:val="st"/>
                <w:rFonts w:cs="Times New Roman"/>
                <w:sz w:val="24"/>
                <w:szCs w:val="24"/>
              </w:rPr>
            </w:pPr>
            <w:r w:rsidRPr="00C00344">
              <w:rPr>
                <w:rStyle w:val="st"/>
                <w:rFonts w:cs="Times New Roman"/>
                <w:sz w:val="24"/>
                <w:szCs w:val="24"/>
              </w:rPr>
              <w:t xml:space="preserve">getDeviceList </w:t>
            </w:r>
            <w:r w:rsidRPr="00C00344">
              <w:rPr>
                <w:rStyle w:val="Hyperlink"/>
                <w:sz w:val="24"/>
                <w:szCs w:val="24"/>
              </w:rPr>
              <w:t>1.2.54</w:t>
            </w:r>
          </w:p>
        </w:tc>
      </w:tr>
      <w:tr w:rsidR="00DB0194" w:rsidRPr="006E33FE" w14:paraId="28F7956F" w14:textId="77777777" w:rsidTr="1E8C0E0C">
        <w:tc>
          <w:tcPr>
            <w:tcW w:w="1118" w:type="dxa"/>
            <w:vAlign w:val="center"/>
          </w:tcPr>
          <w:p w14:paraId="5440253E" w14:textId="4D2F0B0A" w:rsidR="007D53B8" w:rsidRPr="007D53B8" w:rsidRDefault="007D53B8" w:rsidP="00FB21F7">
            <w:pPr>
              <w:spacing w:before="120" w:line="288" w:lineRule="auto"/>
              <w:rPr>
                <w:rStyle w:val="st"/>
                <w:rFonts w:cs="Times New Roman"/>
                <w:lang w:val="vi-VN"/>
              </w:rPr>
            </w:pPr>
            <w:r>
              <w:rPr>
                <w:rStyle w:val="st"/>
                <w:rFonts w:cs="Times New Roman"/>
                <w:lang w:val="vi-VN"/>
              </w:rPr>
              <w:lastRenderedPageBreak/>
              <w:t>1</w:t>
            </w:r>
            <w:r>
              <w:rPr>
                <w:rStyle w:val="st"/>
                <w:lang w:val="vi-VN"/>
              </w:rPr>
              <w:t>.2</w:t>
            </w:r>
          </w:p>
        </w:tc>
        <w:tc>
          <w:tcPr>
            <w:tcW w:w="1552" w:type="dxa"/>
            <w:vAlign w:val="center"/>
          </w:tcPr>
          <w:p w14:paraId="3BE1A51A" w14:textId="4997B243" w:rsidR="007D53B8" w:rsidRPr="007D53B8" w:rsidRDefault="007D53B8" w:rsidP="00FB21F7">
            <w:pPr>
              <w:spacing w:before="120" w:line="288" w:lineRule="auto"/>
              <w:rPr>
                <w:rStyle w:val="st"/>
                <w:lang w:val="vi-VN"/>
              </w:rPr>
            </w:pPr>
            <w:r>
              <w:rPr>
                <w:rStyle w:val="st"/>
                <w:lang w:val="vi-VN"/>
              </w:rPr>
              <w:t>31/08/2022</w:t>
            </w:r>
          </w:p>
        </w:tc>
        <w:tc>
          <w:tcPr>
            <w:tcW w:w="2320" w:type="dxa"/>
            <w:vAlign w:val="center"/>
          </w:tcPr>
          <w:p w14:paraId="5A879E4D" w14:textId="30952757" w:rsidR="007D53B8" w:rsidRPr="007D53B8" w:rsidRDefault="007D53B8" w:rsidP="00FB21F7">
            <w:pPr>
              <w:spacing w:before="120" w:line="288" w:lineRule="auto"/>
              <w:rPr>
                <w:rStyle w:val="st"/>
                <w:rFonts w:cs="Times New Roman"/>
                <w:lang w:val="vi-VN"/>
              </w:rPr>
            </w:pPr>
            <w:r>
              <w:rPr>
                <w:rStyle w:val="st"/>
                <w:rFonts w:cs="Times New Roman"/>
                <w:lang w:val="vi-VN"/>
              </w:rPr>
              <w:t>B</w:t>
            </w:r>
            <w:r>
              <w:rPr>
                <w:rStyle w:val="st"/>
                <w:lang w:val="vi-VN"/>
              </w:rPr>
              <w:t>ùi Thị Minh Yến</w:t>
            </w:r>
          </w:p>
        </w:tc>
        <w:tc>
          <w:tcPr>
            <w:tcW w:w="4530" w:type="dxa"/>
            <w:vAlign w:val="center"/>
          </w:tcPr>
          <w:p w14:paraId="43A171C8" w14:textId="77777777" w:rsidR="007D53B8" w:rsidRPr="00C00344" w:rsidRDefault="007D53B8" w:rsidP="00FB21F7">
            <w:pPr>
              <w:spacing w:line="288" w:lineRule="auto"/>
              <w:rPr>
                <w:rStyle w:val="st"/>
                <w:rFonts w:cs="Times New Roman"/>
                <w:lang w:val="vi-VN"/>
              </w:rPr>
            </w:pPr>
            <w:r w:rsidRPr="00C00344">
              <w:rPr>
                <w:rStyle w:val="st"/>
                <w:rFonts w:cs="Times New Roman"/>
                <w:lang w:val="vi-VN"/>
              </w:rPr>
              <w:t xml:space="preserve">Bổ sung API get danh sách Region phục vụ cấu hình VoIP </w:t>
            </w:r>
          </w:p>
          <w:p w14:paraId="15CBBCC3" w14:textId="501EC236" w:rsidR="007D53B8" w:rsidRPr="00C00344" w:rsidRDefault="007D53B8" w:rsidP="007D53B8">
            <w:pPr>
              <w:pStyle w:val="ListParagraph"/>
              <w:numPr>
                <w:ilvl w:val="0"/>
                <w:numId w:val="9"/>
              </w:numPr>
              <w:spacing w:line="288" w:lineRule="auto"/>
              <w:rPr>
                <w:rStyle w:val="Hyperlink"/>
                <w:color w:val="auto"/>
                <w:sz w:val="24"/>
                <w:szCs w:val="24"/>
                <w:u w:val="none"/>
                <w:lang w:val="vi-VN"/>
              </w:rPr>
            </w:pPr>
            <w:r w:rsidRPr="00C00344">
              <w:rPr>
                <w:rStyle w:val="st"/>
                <w:rFonts w:cs="Times New Roman"/>
                <w:sz w:val="24"/>
                <w:szCs w:val="24"/>
                <w:lang w:val="vi-VN"/>
              </w:rPr>
              <w:t xml:space="preserve">getRegionList </w:t>
            </w:r>
            <w:r w:rsidRPr="00C00344">
              <w:rPr>
                <w:rStyle w:val="Hyperlink"/>
                <w:sz w:val="24"/>
                <w:szCs w:val="24"/>
              </w:rPr>
              <w:t>1.2.5</w:t>
            </w:r>
            <w:r w:rsidR="00154230">
              <w:rPr>
                <w:rStyle w:val="Hyperlink"/>
                <w:sz w:val="24"/>
                <w:szCs w:val="24"/>
              </w:rPr>
              <w:t>7</w:t>
            </w:r>
          </w:p>
          <w:p w14:paraId="1BF6A065" w14:textId="77777777" w:rsidR="00C00344" w:rsidRPr="00C00344" w:rsidRDefault="00C00344" w:rsidP="00C00344">
            <w:pPr>
              <w:spacing w:line="288" w:lineRule="auto"/>
              <w:rPr>
                <w:rStyle w:val="st"/>
                <w:rFonts w:cs="Times New Roman"/>
                <w:lang w:val="vi-VN"/>
              </w:rPr>
            </w:pPr>
            <w:r w:rsidRPr="00C00344">
              <w:rPr>
                <w:rStyle w:val="st"/>
                <w:rFonts w:cs="Times New Roman"/>
              </w:rPr>
              <w:t xml:space="preserve">Update API </w:t>
            </w:r>
            <w:r w:rsidRPr="00C00344">
              <w:rPr>
                <w:rStyle w:val="st"/>
                <w:rFonts w:cs="Times New Roman"/>
                <w:lang w:val="vi-VN"/>
              </w:rPr>
              <w:t>lấy danh sách firmware</w:t>
            </w:r>
          </w:p>
          <w:p w14:paraId="282C9222" w14:textId="01C29E40" w:rsidR="00C00344" w:rsidRPr="00C00344" w:rsidRDefault="00C00344" w:rsidP="00C00344">
            <w:pPr>
              <w:pStyle w:val="ListParagraph"/>
              <w:numPr>
                <w:ilvl w:val="0"/>
                <w:numId w:val="9"/>
              </w:numPr>
              <w:spacing w:line="288" w:lineRule="auto"/>
              <w:rPr>
                <w:rStyle w:val="st"/>
                <w:rFonts w:cs="Times New Roman"/>
                <w:sz w:val="24"/>
                <w:szCs w:val="24"/>
                <w:lang w:val="vi-VN"/>
              </w:rPr>
            </w:pPr>
            <w:r w:rsidRPr="00C00344">
              <w:rPr>
                <w:rStyle w:val="st"/>
                <w:rFonts w:cs="Times New Roman"/>
                <w:sz w:val="24"/>
                <w:szCs w:val="24"/>
                <w:lang w:val="vi-VN"/>
              </w:rPr>
              <w:t>- getFirmwareList</w:t>
            </w:r>
            <w:r w:rsidRPr="00C00344">
              <w:rPr>
                <w:rStyle w:val="st"/>
                <w:rFonts w:cs="Times New Roman"/>
                <w:sz w:val="24"/>
                <w:szCs w:val="24"/>
              </w:rPr>
              <w:t xml:space="preserve"> </w:t>
            </w:r>
            <w:r w:rsidRPr="00C00344">
              <w:rPr>
                <w:rStyle w:val="Hyperlink"/>
                <w:sz w:val="24"/>
                <w:szCs w:val="24"/>
              </w:rPr>
              <w:t>1.2.24</w:t>
            </w:r>
          </w:p>
          <w:p w14:paraId="12BF6C2D" w14:textId="4EE85077" w:rsidR="007D53B8" w:rsidRPr="00C00344" w:rsidRDefault="00DB0194" w:rsidP="007D53B8">
            <w:pPr>
              <w:spacing w:line="288" w:lineRule="auto"/>
              <w:rPr>
                <w:rStyle w:val="st"/>
                <w:rFonts w:cs="Times New Roman"/>
                <w:lang w:val="vi-VN"/>
              </w:rPr>
            </w:pPr>
            <w:r w:rsidRPr="00C00344">
              <w:rPr>
                <w:rStyle w:val="st"/>
                <w:rFonts w:cs="Times New Roman"/>
                <w:lang w:val="vi-VN"/>
              </w:rPr>
              <w:t xml:space="preserve">- Update API getWifiTypeList </w:t>
            </w:r>
            <w:r w:rsidRPr="00C00344">
              <w:rPr>
                <w:rStyle w:val="st"/>
                <w:rFonts w:cs="Times New Roman"/>
                <w:lang w:val="vi-VN"/>
              </w:rPr>
              <w:sym w:font="Wingdings" w:char="F0E0"/>
            </w:r>
            <w:r w:rsidRPr="00C00344">
              <w:rPr>
                <w:rStyle w:val="st"/>
                <w:rFonts w:cs="Times New Roman"/>
                <w:lang w:val="vi-VN"/>
              </w:rPr>
              <w:t xml:space="preserve"> getBandTypeList </w:t>
            </w:r>
            <w:r w:rsidRPr="00C00344">
              <w:rPr>
                <w:rStyle w:val="Hyperlink"/>
              </w:rPr>
              <w:t>1.2.39</w:t>
            </w:r>
          </w:p>
          <w:p w14:paraId="1FD0D13B" w14:textId="7AD112A9" w:rsidR="00DB0194" w:rsidRPr="007D53B8" w:rsidRDefault="00DB0194" w:rsidP="007D53B8">
            <w:pPr>
              <w:spacing w:line="288" w:lineRule="auto"/>
              <w:rPr>
                <w:rStyle w:val="st"/>
                <w:rFonts w:cs="Times New Roman"/>
                <w:lang w:val="vi-VN"/>
              </w:rPr>
            </w:pPr>
            <w:r w:rsidRPr="00C00344">
              <w:rPr>
                <w:rStyle w:val="st"/>
                <w:rFonts w:cs="Times New Roman"/>
                <w:lang w:val="vi-VN"/>
              </w:rPr>
              <w:t xml:space="preserve">- Sửa lại tên tham số ssidType </w:t>
            </w:r>
            <w:r w:rsidRPr="00C00344">
              <w:rPr>
                <w:rStyle w:val="st"/>
                <w:rFonts w:cs="Times New Roman"/>
                <w:lang w:val="vi-VN"/>
              </w:rPr>
              <w:sym w:font="Wingdings" w:char="F0E0"/>
            </w:r>
            <w:r w:rsidRPr="00C00344">
              <w:rPr>
                <w:rStyle w:val="st"/>
                <w:rFonts w:cs="Times New Roman"/>
                <w:lang w:val="vi-VN"/>
              </w:rPr>
              <w:t xml:space="preserve"> bandType ở API getWifiConfig/setWifiConfig/ getWifiAdvance</w:t>
            </w:r>
            <w:r>
              <w:rPr>
                <w:rStyle w:val="st"/>
                <w:rFonts w:cs="Times New Roman"/>
                <w:lang w:val="vi-VN"/>
              </w:rPr>
              <w:t>/setWifiAdvance cho đồng bộ</w:t>
            </w:r>
          </w:p>
        </w:tc>
      </w:tr>
      <w:tr w:rsidR="00154230" w:rsidRPr="006E33FE" w14:paraId="02BE4D4E" w14:textId="77777777" w:rsidTr="1E8C0E0C">
        <w:tc>
          <w:tcPr>
            <w:tcW w:w="1118" w:type="dxa"/>
            <w:vAlign w:val="center"/>
          </w:tcPr>
          <w:p w14:paraId="1004865B" w14:textId="40D6E7FA" w:rsidR="00154230" w:rsidRPr="00154230" w:rsidRDefault="00154230" w:rsidP="00FB21F7">
            <w:pPr>
              <w:spacing w:before="120" w:line="288" w:lineRule="auto"/>
              <w:rPr>
                <w:rStyle w:val="st"/>
                <w:rFonts w:cs="Times New Roman"/>
              </w:rPr>
            </w:pPr>
            <w:r>
              <w:rPr>
                <w:rStyle w:val="st"/>
                <w:rFonts w:cs="Times New Roman"/>
              </w:rPr>
              <w:t>1</w:t>
            </w:r>
            <w:r>
              <w:rPr>
                <w:rStyle w:val="st"/>
              </w:rPr>
              <w:t>.3</w:t>
            </w:r>
          </w:p>
        </w:tc>
        <w:tc>
          <w:tcPr>
            <w:tcW w:w="1552" w:type="dxa"/>
            <w:vAlign w:val="center"/>
          </w:tcPr>
          <w:p w14:paraId="18A2FFBE" w14:textId="78E9692D" w:rsidR="00154230" w:rsidRPr="00154230" w:rsidRDefault="00154230" w:rsidP="00FB21F7">
            <w:pPr>
              <w:spacing w:before="120" w:line="288" w:lineRule="auto"/>
              <w:rPr>
                <w:rStyle w:val="st"/>
              </w:rPr>
            </w:pPr>
            <w:r>
              <w:rPr>
                <w:rStyle w:val="st"/>
              </w:rPr>
              <w:t>05/09/2022</w:t>
            </w:r>
          </w:p>
        </w:tc>
        <w:tc>
          <w:tcPr>
            <w:tcW w:w="2320" w:type="dxa"/>
            <w:vAlign w:val="center"/>
          </w:tcPr>
          <w:p w14:paraId="4039D5B8" w14:textId="196C47CE" w:rsidR="00154230" w:rsidRPr="00154230" w:rsidRDefault="00154230" w:rsidP="00FB21F7">
            <w:pPr>
              <w:spacing w:before="120" w:line="288" w:lineRule="auto"/>
              <w:rPr>
                <w:rStyle w:val="st"/>
                <w:rFonts w:cs="Times New Roman"/>
              </w:rPr>
            </w:pPr>
            <w:r>
              <w:rPr>
                <w:rStyle w:val="st"/>
                <w:rFonts w:cs="Times New Roman"/>
              </w:rPr>
              <w:t>Bùi Thị Minh Yến</w:t>
            </w:r>
          </w:p>
        </w:tc>
        <w:tc>
          <w:tcPr>
            <w:tcW w:w="4530" w:type="dxa"/>
            <w:vAlign w:val="center"/>
          </w:tcPr>
          <w:p w14:paraId="3942EA53" w14:textId="0D8ED5FC" w:rsidR="00A1796C" w:rsidRDefault="00A1796C" w:rsidP="00FB21F7">
            <w:pPr>
              <w:spacing w:line="288" w:lineRule="auto"/>
              <w:rPr>
                <w:rStyle w:val="st"/>
                <w:rFonts w:cs="Times New Roman"/>
              </w:rPr>
            </w:pPr>
            <w:r>
              <w:rPr>
                <w:rStyle w:val="st"/>
                <w:rFonts w:cs="Times New Roman"/>
              </w:rPr>
              <w:t xml:space="preserve">Sửa API getFirmwareList chuyển tham số serialNumber thành optional </w:t>
            </w:r>
            <w:r w:rsidRPr="00A1796C">
              <w:rPr>
                <w:rStyle w:val="Hyperlink"/>
              </w:rPr>
              <w:t>1.2.24</w:t>
            </w:r>
          </w:p>
          <w:p w14:paraId="08A94615" w14:textId="7B1D9751" w:rsidR="00154230" w:rsidRDefault="00154230" w:rsidP="00FB21F7">
            <w:pPr>
              <w:spacing w:line="288" w:lineRule="auto"/>
              <w:rPr>
                <w:rStyle w:val="st"/>
                <w:rFonts w:cs="Times New Roman"/>
              </w:rPr>
            </w:pPr>
            <w:r w:rsidRPr="00154230">
              <w:rPr>
                <w:rStyle w:val="st"/>
                <w:rFonts w:cs="Times New Roman"/>
              </w:rPr>
              <w:t>Tách API getVoiceConfiguration thành 2 API:</w:t>
            </w:r>
          </w:p>
          <w:p w14:paraId="4B8CDC95" w14:textId="716F24D3" w:rsidR="00154230" w:rsidRPr="00154230" w:rsidRDefault="00154230" w:rsidP="00154230">
            <w:pPr>
              <w:pStyle w:val="ListParagraph"/>
              <w:numPr>
                <w:ilvl w:val="0"/>
                <w:numId w:val="9"/>
              </w:numPr>
              <w:spacing w:line="288" w:lineRule="auto"/>
              <w:rPr>
                <w:rStyle w:val="Hyperlink"/>
                <w:color w:val="auto"/>
                <w:u w:val="none"/>
              </w:rPr>
            </w:pPr>
            <w:r>
              <w:rPr>
                <w:rStyle w:val="st"/>
                <w:rFonts w:cs="Times New Roman"/>
              </w:rPr>
              <w:t xml:space="preserve">getSIPGlobalConfig </w:t>
            </w:r>
            <w:r w:rsidRPr="00154230">
              <w:rPr>
                <w:rStyle w:val="Hyperlink"/>
                <w:sz w:val="24"/>
                <w:szCs w:val="24"/>
              </w:rPr>
              <w:t>1.2.5</w:t>
            </w:r>
            <w:r>
              <w:rPr>
                <w:rStyle w:val="Hyperlink"/>
                <w:sz w:val="24"/>
                <w:szCs w:val="24"/>
              </w:rPr>
              <w:t>1</w:t>
            </w:r>
          </w:p>
          <w:p w14:paraId="67274178" w14:textId="13D0CBC2" w:rsidR="00154230" w:rsidRPr="00154230" w:rsidRDefault="00154230" w:rsidP="00154230">
            <w:pPr>
              <w:pStyle w:val="ListParagraph"/>
              <w:numPr>
                <w:ilvl w:val="0"/>
                <w:numId w:val="9"/>
              </w:numPr>
              <w:spacing w:line="288" w:lineRule="auto"/>
              <w:rPr>
                <w:rStyle w:val="st"/>
                <w:rFonts w:cs="Times New Roman"/>
              </w:rPr>
            </w:pPr>
            <w:r>
              <w:rPr>
                <w:rStyle w:val="st"/>
                <w:rFonts w:cs="Times New Roman"/>
              </w:rPr>
              <w:t>g</w:t>
            </w:r>
            <w:r w:rsidRPr="00154230">
              <w:rPr>
                <w:rStyle w:val="st"/>
                <w:rFonts w:cs="Times New Roman"/>
              </w:rPr>
              <w:t xml:space="preserve">etSIPParameter </w:t>
            </w:r>
            <w:r w:rsidRPr="00154230">
              <w:rPr>
                <w:rStyle w:val="Hyperlink"/>
                <w:sz w:val="24"/>
                <w:szCs w:val="24"/>
              </w:rPr>
              <w:t>1.2.5</w:t>
            </w:r>
            <w:r>
              <w:rPr>
                <w:rStyle w:val="Hyperlink"/>
                <w:sz w:val="24"/>
                <w:szCs w:val="24"/>
              </w:rPr>
              <w:t>3</w:t>
            </w:r>
          </w:p>
          <w:p w14:paraId="0586CEBB" w14:textId="162896D6" w:rsidR="00154230" w:rsidRPr="00154230" w:rsidRDefault="00154230" w:rsidP="00154230">
            <w:pPr>
              <w:spacing w:line="288" w:lineRule="auto"/>
              <w:rPr>
                <w:rStyle w:val="st"/>
                <w:rFonts w:cs="Times New Roman"/>
              </w:rPr>
            </w:pPr>
            <w:r w:rsidRPr="00154230">
              <w:rPr>
                <w:rStyle w:val="st"/>
                <w:rFonts w:cs="Times New Roman"/>
              </w:rPr>
              <w:t xml:space="preserve">Tách API </w:t>
            </w:r>
            <w:r>
              <w:rPr>
                <w:rStyle w:val="st"/>
                <w:rFonts w:cs="Times New Roman"/>
              </w:rPr>
              <w:t>s</w:t>
            </w:r>
            <w:r w:rsidRPr="00154230">
              <w:rPr>
                <w:rStyle w:val="st"/>
                <w:rFonts w:cs="Times New Roman"/>
              </w:rPr>
              <w:t>etVoiceConfiguration thành 2 API:</w:t>
            </w:r>
          </w:p>
          <w:p w14:paraId="674B3BB4" w14:textId="77777777" w:rsidR="00154230" w:rsidRDefault="00154230" w:rsidP="00154230">
            <w:pPr>
              <w:pStyle w:val="ListParagraph"/>
              <w:numPr>
                <w:ilvl w:val="0"/>
                <w:numId w:val="9"/>
              </w:numPr>
              <w:spacing w:line="288" w:lineRule="auto"/>
              <w:rPr>
                <w:rStyle w:val="st"/>
                <w:rFonts w:cs="Times New Roman"/>
              </w:rPr>
            </w:pPr>
            <w:r>
              <w:rPr>
                <w:rStyle w:val="st"/>
                <w:rFonts w:cs="Times New Roman"/>
              </w:rPr>
              <w:t xml:space="preserve">setSIPGlobalConfig </w:t>
            </w:r>
            <w:r w:rsidRPr="00154230">
              <w:rPr>
                <w:rStyle w:val="Hyperlink"/>
                <w:sz w:val="24"/>
                <w:szCs w:val="24"/>
              </w:rPr>
              <w:t>1.2.52</w:t>
            </w:r>
          </w:p>
          <w:p w14:paraId="05C8C871" w14:textId="7B5C73EC" w:rsidR="00154230" w:rsidRPr="00154230" w:rsidRDefault="00154230" w:rsidP="00154230">
            <w:pPr>
              <w:pStyle w:val="ListParagraph"/>
              <w:numPr>
                <w:ilvl w:val="0"/>
                <w:numId w:val="9"/>
              </w:numPr>
              <w:spacing w:line="288" w:lineRule="auto"/>
              <w:rPr>
                <w:rStyle w:val="st"/>
                <w:rFonts w:cs="Times New Roman"/>
              </w:rPr>
            </w:pPr>
            <w:r>
              <w:rPr>
                <w:rStyle w:val="st"/>
                <w:rFonts w:cs="Times New Roman"/>
              </w:rPr>
              <w:t xml:space="preserve">setSIPParameter </w:t>
            </w:r>
            <w:r w:rsidRPr="00154230">
              <w:rPr>
                <w:rStyle w:val="Hyperlink"/>
                <w:sz w:val="24"/>
                <w:szCs w:val="24"/>
              </w:rPr>
              <w:t>1.2.54</w:t>
            </w:r>
          </w:p>
        </w:tc>
      </w:tr>
      <w:tr w:rsidR="00773542" w:rsidRPr="006E33FE" w14:paraId="698DB93E" w14:textId="77777777" w:rsidTr="1E8C0E0C">
        <w:tc>
          <w:tcPr>
            <w:tcW w:w="1118" w:type="dxa"/>
            <w:vAlign w:val="center"/>
          </w:tcPr>
          <w:p w14:paraId="03EFA544" w14:textId="628B0055" w:rsidR="00773542" w:rsidRDefault="00773542" w:rsidP="00FB21F7">
            <w:pPr>
              <w:spacing w:before="120" w:line="288" w:lineRule="auto"/>
              <w:rPr>
                <w:rStyle w:val="st"/>
                <w:rFonts w:cs="Times New Roman"/>
              </w:rPr>
            </w:pPr>
            <w:r>
              <w:rPr>
                <w:rStyle w:val="st"/>
                <w:rFonts w:cs="Times New Roman"/>
              </w:rPr>
              <w:t>1</w:t>
            </w:r>
            <w:r>
              <w:rPr>
                <w:rStyle w:val="st"/>
              </w:rPr>
              <w:t>.4</w:t>
            </w:r>
          </w:p>
        </w:tc>
        <w:tc>
          <w:tcPr>
            <w:tcW w:w="1552" w:type="dxa"/>
            <w:vAlign w:val="center"/>
          </w:tcPr>
          <w:p w14:paraId="1BA3C4C6" w14:textId="705A9B45" w:rsidR="00773542" w:rsidRDefault="00773542" w:rsidP="00FB21F7">
            <w:pPr>
              <w:spacing w:before="120" w:line="288" w:lineRule="auto"/>
              <w:rPr>
                <w:rStyle w:val="st"/>
              </w:rPr>
            </w:pPr>
            <w:r>
              <w:rPr>
                <w:rStyle w:val="st"/>
              </w:rPr>
              <w:t>06/09/2022</w:t>
            </w:r>
          </w:p>
        </w:tc>
        <w:tc>
          <w:tcPr>
            <w:tcW w:w="2320" w:type="dxa"/>
            <w:vAlign w:val="center"/>
          </w:tcPr>
          <w:p w14:paraId="74C093B4" w14:textId="10A3D470" w:rsidR="00773542" w:rsidRDefault="00773542" w:rsidP="00FB21F7">
            <w:pPr>
              <w:spacing w:before="120" w:line="288" w:lineRule="auto"/>
              <w:rPr>
                <w:rStyle w:val="st"/>
                <w:rFonts w:cs="Times New Roman"/>
              </w:rPr>
            </w:pPr>
            <w:r>
              <w:rPr>
                <w:rStyle w:val="st"/>
                <w:rFonts w:cs="Times New Roman"/>
              </w:rPr>
              <w:t>Bùi Thị Minh Yến</w:t>
            </w:r>
          </w:p>
        </w:tc>
        <w:tc>
          <w:tcPr>
            <w:tcW w:w="4530" w:type="dxa"/>
            <w:vAlign w:val="center"/>
          </w:tcPr>
          <w:p w14:paraId="1AEF4DF0" w14:textId="7AD9B582" w:rsidR="00773542" w:rsidRDefault="00773542" w:rsidP="00FB21F7">
            <w:pPr>
              <w:spacing w:line="288" w:lineRule="auto"/>
              <w:rPr>
                <w:rStyle w:val="st"/>
                <w:rFonts w:cs="Times New Roman"/>
              </w:rPr>
            </w:pPr>
            <w:r>
              <w:rPr>
                <w:rStyle w:val="st"/>
                <w:rFonts w:cs="Times New Roman"/>
              </w:rPr>
              <w:t xml:space="preserve">Update API deviceScan </w:t>
            </w:r>
            <w:r w:rsidRPr="00154230">
              <w:rPr>
                <w:rStyle w:val="Hyperlink"/>
              </w:rPr>
              <w:t>1.2.</w:t>
            </w:r>
            <w:r>
              <w:rPr>
                <w:rStyle w:val="Hyperlink"/>
              </w:rPr>
              <w:t xml:space="preserve">2 </w:t>
            </w:r>
            <w:r>
              <w:rPr>
                <w:rStyle w:val="st"/>
                <w:rFonts w:cs="Times New Roman"/>
              </w:rPr>
              <w:t>bổ sung tham số deviceTypeName trong response.</w:t>
            </w:r>
          </w:p>
        </w:tc>
      </w:tr>
    </w:tbl>
    <w:p w14:paraId="5FE8FF96" w14:textId="68A8AB18" w:rsidR="003A6C1D" w:rsidRDefault="003A6C1D" w:rsidP="00B67F8B">
      <w:pPr>
        <w:spacing w:after="200" w:line="288" w:lineRule="auto"/>
        <w:rPr>
          <w:szCs w:val="26"/>
        </w:rPr>
      </w:pPr>
    </w:p>
    <w:p w14:paraId="29B8B048" w14:textId="77777777" w:rsidR="003A6C1D" w:rsidRDefault="003A6C1D">
      <w:pPr>
        <w:rPr>
          <w:szCs w:val="26"/>
        </w:rPr>
      </w:pPr>
      <w:r>
        <w:rPr>
          <w:szCs w:val="26"/>
        </w:rPr>
        <w:br w:type="page"/>
      </w:r>
    </w:p>
    <w:p w14:paraId="6DC2E3C3" w14:textId="77777777" w:rsidR="008A310A" w:rsidRPr="006E33FE" w:rsidRDefault="008A310A" w:rsidP="00B67F8B">
      <w:pPr>
        <w:spacing w:after="200" w:line="288" w:lineRule="auto"/>
        <w:rPr>
          <w:szCs w:val="26"/>
        </w:rPr>
      </w:pPr>
    </w:p>
    <w:sdt>
      <w:sdtPr>
        <w:id w:val="-2102708039"/>
        <w:docPartObj>
          <w:docPartGallery w:val="Table of Contents"/>
          <w:docPartUnique/>
        </w:docPartObj>
      </w:sdtPr>
      <w:sdtEndPr>
        <w:rPr>
          <w:b/>
          <w:bCs/>
          <w:noProof/>
        </w:rPr>
      </w:sdtEndPr>
      <w:sdtContent>
        <w:p w14:paraId="3021C82A" w14:textId="314C8722" w:rsidR="00C444DB" w:rsidRPr="006E33FE" w:rsidRDefault="00C444DB" w:rsidP="00B67F8B">
          <w:pPr>
            <w:spacing w:line="288" w:lineRule="auto"/>
            <w:rPr>
              <w:rStyle w:val="st"/>
              <w:rFonts w:cs="Times New Roman"/>
              <w:b/>
              <w:szCs w:val="26"/>
            </w:rPr>
          </w:pPr>
          <w:r w:rsidRPr="006E33FE">
            <w:rPr>
              <w:rStyle w:val="st"/>
              <w:rFonts w:cs="Times New Roman"/>
              <w:b/>
              <w:szCs w:val="26"/>
            </w:rPr>
            <w:t>MỤC LỤC / TABLE OF CONTENT</w:t>
          </w:r>
        </w:p>
        <w:p w14:paraId="20741CCF" w14:textId="2026F817" w:rsidR="00773542" w:rsidRDefault="00C444DB">
          <w:pPr>
            <w:pStyle w:val="TOC1"/>
            <w:tabs>
              <w:tab w:val="right" w:leader="dot" w:pos="9635"/>
            </w:tabs>
            <w:rPr>
              <w:rFonts w:asciiTheme="minorHAnsi" w:eastAsiaTheme="minorEastAsia" w:hAnsiTheme="minorHAnsi" w:cstheme="minorBidi"/>
              <w:noProof/>
              <w:sz w:val="22"/>
              <w:szCs w:val="22"/>
              <w:lang w:eastAsia="en-US"/>
            </w:rPr>
          </w:pPr>
          <w:r w:rsidRPr="006E33FE">
            <w:fldChar w:fldCharType="begin"/>
          </w:r>
          <w:r w:rsidRPr="006E33FE">
            <w:instrText xml:space="preserve"> TOC \o "1-3" \h \z \u </w:instrText>
          </w:r>
          <w:r w:rsidRPr="006E33FE">
            <w:fldChar w:fldCharType="separate"/>
          </w:r>
          <w:hyperlink w:anchor="_Toc113436550" w:history="1">
            <w:r w:rsidR="00773542" w:rsidRPr="008948D7">
              <w:rPr>
                <w:rStyle w:val="Hyperlink"/>
                <w:noProof/>
              </w:rPr>
              <w:t>Soạn thảo/ Editor</w:t>
            </w:r>
            <w:r w:rsidR="00773542">
              <w:rPr>
                <w:noProof/>
                <w:webHidden/>
              </w:rPr>
              <w:tab/>
            </w:r>
            <w:r w:rsidR="00773542">
              <w:rPr>
                <w:noProof/>
                <w:webHidden/>
              </w:rPr>
              <w:fldChar w:fldCharType="begin"/>
            </w:r>
            <w:r w:rsidR="00773542">
              <w:rPr>
                <w:noProof/>
                <w:webHidden/>
              </w:rPr>
              <w:instrText xml:space="preserve"> PAGEREF _Toc113436550 \h </w:instrText>
            </w:r>
            <w:r w:rsidR="00773542">
              <w:rPr>
                <w:noProof/>
                <w:webHidden/>
              </w:rPr>
            </w:r>
            <w:r w:rsidR="00773542">
              <w:rPr>
                <w:noProof/>
                <w:webHidden/>
              </w:rPr>
              <w:fldChar w:fldCharType="separate"/>
            </w:r>
            <w:r w:rsidR="00773542">
              <w:rPr>
                <w:noProof/>
                <w:webHidden/>
              </w:rPr>
              <w:t>1</w:t>
            </w:r>
            <w:r w:rsidR="00773542">
              <w:rPr>
                <w:noProof/>
                <w:webHidden/>
              </w:rPr>
              <w:fldChar w:fldCharType="end"/>
            </w:r>
          </w:hyperlink>
        </w:p>
        <w:p w14:paraId="2181ED12" w14:textId="7097B669" w:rsidR="00773542" w:rsidRDefault="00773542">
          <w:pPr>
            <w:pStyle w:val="TOC1"/>
            <w:tabs>
              <w:tab w:val="right" w:leader="dot" w:pos="9635"/>
            </w:tabs>
            <w:rPr>
              <w:rFonts w:asciiTheme="minorHAnsi" w:eastAsiaTheme="minorEastAsia" w:hAnsiTheme="minorHAnsi" w:cstheme="minorBidi"/>
              <w:noProof/>
              <w:sz w:val="22"/>
              <w:szCs w:val="22"/>
              <w:lang w:eastAsia="en-US"/>
            </w:rPr>
          </w:pPr>
          <w:hyperlink w:anchor="_Toc113436551" w:history="1">
            <w:r w:rsidRPr="008948D7">
              <w:rPr>
                <w:rStyle w:val="Hyperlink"/>
                <w:noProof/>
              </w:rPr>
              <w:t>1. Giới thiệu chung</w:t>
            </w:r>
            <w:r>
              <w:rPr>
                <w:noProof/>
                <w:webHidden/>
              </w:rPr>
              <w:tab/>
            </w:r>
            <w:r>
              <w:rPr>
                <w:noProof/>
                <w:webHidden/>
              </w:rPr>
              <w:fldChar w:fldCharType="begin"/>
            </w:r>
            <w:r>
              <w:rPr>
                <w:noProof/>
                <w:webHidden/>
              </w:rPr>
              <w:instrText xml:space="preserve"> PAGEREF _Toc113436551 \h </w:instrText>
            </w:r>
            <w:r>
              <w:rPr>
                <w:noProof/>
                <w:webHidden/>
              </w:rPr>
            </w:r>
            <w:r>
              <w:rPr>
                <w:noProof/>
                <w:webHidden/>
              </w:rPr>
              <w:fldChar w:fldCharType="separate"/>
            </w:r>
            <w:r>
              <w:rPr>
                <w:noProof/>
                <w:webHidden/>
              </w:rPr>
              <w:t>7</w:t>
            </w:r>
            <w:r>
              <w:rPr>
                <w:noProof/>
                <w:webHidden/>
              </w:rPr>
              <w:fldChar w:fldCharType="end"/>
            </w:r>
          </w:hyperlink>
        </w:p>
        <w:p w14:paraId="1070840A" w14:textId="2C1A16D4" w:rsidR="00773542" w:rsidRDefault="00773542">
          <w:pPr>
            <w:pStyle w:val="TOC2"/>
            <w:tabs>
              <w:tab w:val="right" w:leader="dot" w:pos="9635"/>
            </w:tabs>
            <w:rPr>
              <w:rFonts w:asciiTheme="minorHAnsi" w:eastAsiaTheme="minorEastAsia" w:hAnsiTheme="minorHAnsi" w:cstheme="minorBidi"/>
              <w:noProof/>
              <w:sz w:val="22"/>
              <w:szCs w:val="22"/>
              <w:lang w:eastAsia="en-US"/>
            </w:rPr>
          </w:pPr>
          <w:hyperlink w:anchor="_Toc113436552" w:history="1">
            <w:r w:rsidRPr="008948D7">
              <w:rPr>
                <w:rStyle w:val="Hyperlink"/>
                <w:noProof/>
              </w:rPr>
              <w:t>1.1 Mục đích</w:t>
            </w:r>
            <w:r>
              <w:rPr>
                <w:noProof/>
                <w:webHidden/>
              </w:rPr>
              <w:tab/>
            </w:r>
            <w:r>
              <w:rPr>
                <w:noProof/>
                <w:webHidden/>
              </w:rPr>
              <w:fldChar w:fldCharType="begin"/>
            </w:r>
            <w:r>
              <w:rPr>
                <w:noProof/>
                <w:webHidden/>
              </w:rPr>
              <w:instrText xml:space="preserve"> PAGEREF _Toc113436552 \h </w:instrText>
            </w:r>
            <w:r>
              <w:rPr>
                <w:noProof/>
                <w:webHidden/>
              </w:rPr>
            </w:r>
            <w:r>
              <w:rPr>
                <w:noProof/>
                <w:webHidden/>
              </w:rPr>
              <w:fldChar w:fldCharType="separate"/>
            </w:r>
            <w:r>
              <w:rPr>
                <w:noProof/>
                <w:webHidden/>
              </w:rPr>
              <w:t>7</w:t>
            </w:r>
            <w:r>
              <w:rPr>
                <w:noProof/>
                <w:webHidden/>
              </w:rPr>
              <w:fldChar w:fldCharType="end"/>
            </w:r>
          </w:hyperlink>
        </w:p>
        <w:p w14:paraId="47862576" w14:textId="65168AFF" w:rsidR="00773542" w:rsidRDefault="00773542">
          <w:pPr>
            <w:pStyle w:val="TOC2"/>
            <w:tabs>
              <w:tab w:val="right" w:leader="dot" w:pos="9635"/>
            </w:tabs>
            <w:rPr>
              <w:rFonts w:asciiTheme="minorHAnsi" w:eastAsiaTheme="minorEastAsia" w:hAnsiTheme="minorHAnsi" w:cstheme="minorBidi"/>
              <w:noProof/>
              <w:sz w:val="22"/>
              <w:szCs w:val="22"/>
              <w:lang w:eastAsia="en-US"/>
            </w:rPr>
          </w:pPr>
          <w:hyperlink w:anchor="_Toc113436553" w:history="1">
            <w:r w:rsidRPr="008948D7">
              <w:rPr>
                <w:rStyle w:val="Hyperlink"/>
                <w:noProof/>
              </w:rPr>
              <w:t>1.2 Định nghĩa và viết tắt</w:t>
            </w:r>
            <w:r>
              <w:rPr>
                <w:noProof/>
                <w:webHidden/>
              </w:rPr>
              <w:tab/>
            </w:r>
            <w:r>
              <w:rPr>
                <w:noProof/>
                <w:webHidden/>
              </w:rPr>
              <w:fldChar w:fldCharType="begin"/>
            </w:r>
            <w:r>
              <w:rPr>
                <w:noProof/>
                <w:webHidden/>
              </w:rPr>
              <w:instrText xml:space="preserve"> PAGEREF _Toc113436553 \h </w:instrText>
            </w:r>
            <w:r>
              <w:rPr>
                <w:noProof/>
                <w:webHidden/>
              </w:rPr>
            </w:r>
            <w:r>
              <w:rPr>
                <w:noProof/>
                <w:webHidden/>
              </w:rPr>
              <w:fldChar w:fldCharType="separate"/>
            </w:r>
            <w:r>
              <w:rPr>
                <w:noProof/>
                <w:webHidden/>
              </w:rPr>
              <w:t>7</w:t>
            </w:r>
            <w:r>
              <w:rPr>
                <w:noProof/>
                <w:webHidden/>
              </w:rPr>
              <w:fldChar w:fldCharType="end"/>
            </w:r>
          </w:hyperlink>
        </w:p>
        <w:p w14:paraId="0057F1B1" w14:textId="5097FCFF" w:rsidR="00773542" w:rsidRDefault="00773542">
          <w:pPr>
            <w:pStyle w:val="TOC1"/>
            <w:tabs>
              <w:tab w:val="right" w:leader="dot" w:pos="9635"/>
            </w:tabs>
            <w:rPr>
              <w:rFonts w:asciiTheme="minorHAnsi" w:eastAsiaTheme="minorEastAsia" w:hAnsiTheme="minorHAnsi" w:cstheme="minorBidi"/>
              <w:noProof/>
              <w:sz w:val="22"/>
              <w:szCs w:val="22"/>
              <w:lang w:eastAsia="en-US"/>
            </w:rPr>
          </w:pPr>
          <w:hyperlink w:anchor="_Toc113436554" w:history="1">
            <w:r w:rsidRPr="008948D7">
              <w:rPr>
                <w:rStyle w:val="Hyperlink"/>
                <w:noProof/>
                <w:lang w:val="en-AU"/>
              </w:rPr>
              <w:t>2. Đặc tả yêu cầu API</w:t>
            </w:r>
            <w:r>
              <w:rPr>
                <w:noProof/>
                <w:webHidden/>
              </w:rPr>
              <w:tab/>
            </w:r>
            <w:r>
              <w:rPr>
                <w:noProof/>
                <w:webHidden/>
              </w:rPr>
              <w:fldChar w:fldCharType="begin"/>
            </w:r>
            <w:r>
              <w:rPr>
                <w:noProof/>
                <w:webHidden/>
              </w:rPr>
              <w:instrText xml:space="preserve"> PAGEREF _Toc113436554 \h </w:instrText>
            </w:r>
            <w:r>
              <w:rPr>
                <w:noProof/>
                <w:webHidden/>
              </w:rPr>
            </w:r>
            <w:r>
              <w:rPr>
                <w:noProof/>
                <w:webHidden/>
              </w:rPr>
              <w:fldChar w:fldCharType="separate"/>
            </w:r>
            <w:r>
              <w:rPr>
                <w:noProof/>
                <w:webHidden/>
              </w:rPr>
              <w:t>8</w:t>
            </w:r>
            <w:r>
              <w:rPr>
                <w:noProof/>
                <w:webHidden/>
              </w:rPr>
              <w:fldChar w:fldCharType="end"/>
            </w:r>
          </w:hyperlink>
        </w:p>
        <w:p w14:paraId="48DFD443" w14:textId="41AA72C3" w:rsidR="00773542" w:rsidRDefault="00773542">
          <w:pPr>
            <w:pStyle w:val="TOC2"/>
            <w:tabs>
              <w:tab w:val="left" w:pos="880"/>
              <w:tab w:val="right" w:leader="dot" w:pos="9635"/>
            </w:tabs>
            <w:rPr>
              <w:rFonts w:asciiTheme="minorHAnsi" w:eastAsiaTheme="minorEastAsia" w:hAnsiTheme="minorHAnsi" w:cstheme="minorBidi"/>
              <w:noProof/>
              <w:sz w:val="22"/>
              <w:szCs w:val="22"/>
              <w:lang w:eastAsia="en-US"/>
            </w:rPr>
          </w:pPr>
          <w:hyperlink w:anchor="_Toc113436555" w:history="1">
            <w:r w:rsidRPr="008948D7">
              <w:rPr>
                <w:rStyle w:val="Hyperlink"/>
                <w:noProof/>
              </w:rPr>
              <w:t>1.1</w:t>
            </w:r>
            <w:r>
              <w:rPr>
                <w:rFonts w:asciiTheme="minorHAnsi" w:eastAsiaTheme="minorEastAsia" w:hAnsiTheme="minorHAnsi" w:cstheme="minorBidi"/>
                <w:noProof/>
                <w:sz w:val="22"/>
                <w:szCs w:val="22"/>
                <w:lang w:eastAsia="en-US"/>
              </w:rPr>
              <w:tab/>
            </w:r>
            <w:r w:rsidRPr="008948D7">
              <w:rPr>
                <w:rStyle w:val="Hyperlink"/>
                <w:noProof/>
              </w:rPr>
              <w:t>Danh sách API</w:t>
            </w:r>
            <w:r>
              <w:rPr>
                <w:noProof/>
                <w:webHidden/>
              </w:rPr>
              <w:tab/>
            </w:r>
            <w:r>
              <w:rPr>
                <w:noProof/>
                <w:webHidden/>
              </w:rPr>
              <w:fldChar w:fldCharType="begin"/>
            </w:r>
            <w:r>
              <w:rPr>
                <w:noProof/>
                <w:webHidden/>
              </w:rPr>
              <w:instrText xml:space="preserve"> PAGEREF _Toc113436555 \h </w:instrText>
            </w:r>
            <w:r>
              <w:rPr>
                <w:noProof/>
                <w:webHidden/>
              </w:rPr>
            </w:r>
            <w:r>
              <w:rPr>
                <w:noProof/>
                <w:webHidden/>
              </w:rPr>
              <w:fldChar w:fldCharType="separate"/>
            </w:r>
            <w:r>
              <w:rPr>
                <w:noProof/>
                <w:webHidden/>
              </w:rPr>
              <w:t>8</w:t>
            </w:r>
            <w:r>
              <w:rPr>
                <w:noProof/>
                <w:webHidden/>
              </w:rPr>
              <w:fldChar w:fldCharType="end"/>
            </w:r>
          </w:hyperlink>
        </w:p>
        <w:p w14:paraId="4DDEFAB0" w14:textId="078DB84E" w:rsidR="00773542" w:rsidRDefault="00773542">
          <w:pPr>
            <w:pStyle w:val="TOC2"/>
            <w:tabs>
              <w:tab w:val="left" w:pos="880"/>
              <w:tab w:val="right" w:leader="dot" w:pos="9635"/>
            </w:tabs>
            <w:rPr>
              <w:rFonts w:asciiTheme="minorHAnsi" w:eastAsiaTheme="minorEastAsia" w:hAnsiTheme="minorHAnsi" w:cstheme="minorBidi"/>
              <w:noProof/>
              <w:sz w:val="22"/>
              <w:szCs w:val="22"/>
              <w:lang w:eastAsia="en-US"/>
            </w:rPr>
          </w:pPr>
          <w:hyperlink w:anchor="_Toc113436556" w:history="1">
            <w:r w:rsidRPr="008948D7">
              <w:rPr>
                <w:rStyle w:val="Hyperlink"/>
                <w:noProof/>
              </w:rPr>
              <w:t>1.2</w:t>
            </w:r>
            <w:r>
              <w:rPr>
                <w:rFonts w:asciiTheme="minorHAnsi" w:eastAsiaTheme="minorEastAsia" w:hAnsiTheme="minorHAnsi" w:cstheme="minorBidi"/>
                <w:noProof/>
                <w:sz w:val="22"/>
                <w:szCs w:val="22"/>
                <w:lang w:eastAsia="en-US"/>
              </w:rPr>
              <w:tab/>
            </w:r>
            <w:r w:rsidRPr="008948D7">
              <w:rPr>
                <w:rStyle w:val="Hyperlink"/>
                <w:noProof/>
              </w:rPr>
              <w:t>Đặc tả chi tiết API</w:t>
            </w:r>
            <w:r>
              <w:rPr>
                <w:noProof/>
                <w:webHidden/>
              </w:rPr>
              <w:tab/>
            </w:r>
            <w:r>
              <w:rPr>
                <w:noProof/>
                <w:webHidden/>
              </w:rPr>
              <w:fldChar w:fldCharType="begin"/>
            </w:r>
            <w:r>
              <w:rPr>
                <w:noProof/>
                <w:webHidden/>
              </w:rPr>
              <w:instrText xml:space="preserve"> PAGEREF _Toc113436556 \h </w:instrText>
            </w:r>
            <w:r>
              <w:rPr>
                <w:noProof/>
                <w:webHidden/>
              </w:rPr>
            </w:r>
            <w:r>
              <w:rPr>
                <w:noProof/>
                <w:webHidden/>
              </w:rPr>
              <w:fldChar w:fldCharType="separate"/>
            </w:r>
            <w:r>
              <w:rPr>
                <w:noProof/>
                <w:webHidden/>
              </w:rPr>
              <w:t>10</w:t>
            </w:r>
            <w:r>
              <w:rPr>
                <w:noProof/>
                <w:webHidden/>
              </w:rPr>
              <w:fldChar w:fldCharType="end"/>
            </w:r>
          </w:hyperlink>
        </w:p>
        <w:p w14:paraId="7E440CD2" w14:textId="315D38F7" w:rsidR="00773542" w:rsidRDefault="00773542">
          <w:pPr>
            <w:pStyle w:val="TOC3"/>
            <w:tabs>
              <w:tab w:val="left" w:pos="1320"/>
              <w:tab w:val="right" w:leader="dot" w:pos="9635"/>
            </w:tabs>
            <w:rPr>
              <w:rFonts w:asciiTheme="minorHAnsi" w:eastAsiaTheme="minorEastAsia" w:hAnsiTheme="minorHAnsi" w:cstheme="minorBidi"/>
              <w:noProof/>
              <w:sz w:val="22"/>
              <w:szCs w:val="22"/>
              <w:lang w:eastAsia="en-US"/>
            </w:rPr>
          </w:pPr>
          <w:hyperlink w:anchor="_Toc113436557" w:history="1">
            <w:r w:rsidRPr="008948D7">
              <w:rPr>
                <w:rStyle w:val="Hyperlink"/>
                <w:noProof/>
              </w:rPr>
              <w:t>1.2.1</w:t>
            </w:r>
            <w:r>
              <w:rPr>
                <w:rFonts w:asciiTheme="minorHAnsi" w:eastAsiaTheme="minorEastAsia" w:hAnsiTheme="minorHAnsi" w:cstheme="minorBidi"/>
                <w:noProof/>
                <w:sz w:val="22"/>
                <w:szCs w:val="22"/>
                <w:lang w:eastAsia="en-US"/>
              </w:rPr>
              <w:tab/>
            </w:r>
            <w:r w:rsidRPr="008948D7">
              <w:rPr>
                <w:rStyle w:val="Hyperlink"/>
                <w:noProof/>
              </w:rPr>
              <w:t>register</w:t>
            </w:r>
            <w:r>
              <w:rPr>
                <w:noProof/>
                <w:webHidden/>
              </w:rPr>
              <w:tab/>
            </w:r>
            <w:r>
              <w:rPr>
                <w:noProof/>
                <w:webHidden/>
              </w:rPr>
              <w:fldChar w:fldCharType="begin"/>
            </w:r>
            <w:r>
              <w:rPr>
                <w:noProof/>
                <w:webHidden/>
              </w:rPr>
              <w:instrText xml:space="preserve"> PAGEREF _Toc113436557 \h </w:instrText>
            </w:r>
            <w:r>
              <w:rPr>
                <w:noProof/>
                <w:webHidden/>
              </w:rPr>
            </w:r>
            <w:r>
              <w:rPr>
                <w:noProof/>
                <w:webHidden/>
              </w:rPr>
              <w:fldChar w:fldCharType="separate"/>
            </w:r>
            <w:r>
              <w:rPr>
                <w:noProof/>
                <w:webHidden/>
              </w:rPr>
              <w:t>10</w:t>
            </w:r>
            <w:r>
              <w:rPr>
                <w:noProof/>
                <w:webHidden/>
              </w:rPr>
              <w:fldChar w:fldCharType="end"/>
            </w:r>
          </w:hyperlink>
        </w:p>
        <w:p w14:paraId="13ACE128" w14:textId="75D1E112" w:rsidR="00773542" w:rsidRDefault="00773542">
          <w:pPr>
            <w:pStyle w:val="TOC3"/>
            <w:tabs>
              <w:tab w:val="left" w:pos="1320"/>
              <w:tab w:val="right" w:leader="dot" w:pos="9635"/>
            </w:tabs>
            <w:rPr>
              <w:rFonts w:asciiTheme="minorHAnsi" w:eastAsiaTheme="minorEastAsia" w:hAnsiTheme="minorHAnsi" w:cstheme="minorBidi"/>
              <w:noProof/>
              <w:sz w:val="22"/>
              <w:szCs w:val="22"/>
              <w:lang w:eastAsia="en-US"/>
            </w:rPr>
          </w:pPr>
          <w:hyperlink w:anchor="_Toc113436558" w:history="1">
            <w:r w:rsidRPr="008948D7">
              <w:rPr>
                <w:rStyle w:val="Hyperlink"/>
                <w:noProof/>
              </w:rPr>
              <w:t>1.2.2</w:t>
            </w:r>
            <w:r>
              <w:rPr>
                <w:rFonts w:asciiTheme="minorHAnsi" w:eastAsiaTheme="minorEastAsia" w:hAnsiTheme="minorHAnsi" w:cstheme="minorBidi"/>
                <w:noProof/>
                <w:sz w:val="22"/>
                <w:szCs w:val="22"/>
                <w:lang w:eastAsia="en-US"/>
              </w:rPr>
              <w:tab/>
            </w:r>
            <w:r w:rsidRPr="008948D7">
              <w:rPr>
                <w:rStyle w:val="Hyperlink"/>
                <w:noProof/>
              </w:rPr>
              <w:t>deviceScan</w:t>
            </w:r>
            <w:r>
              <w:rPr>
                <w:noProof/>
                <w:webHidden/>
              </w:rPr>
              <w:tab/>
            </w:r>
            <w:r>
              <w:rPr>
                <w:noProof/>
                <w:webHidden/>
              </w:rPr>
              <w:fldChar w:fldCharType="begin"/>
            </w:r>
            <w:r>
              <w:rPr>
                <w:noProof/>
                <w:webHidden/>
              </w:rPr>
              <w:instrText xml:space="preserve"> PAGEREF _Toc113436558 \h </w:instrText>
            </w:r>
            <w:r>
              <w:rPr>
                <w:noProof/>
                <w:webHidden/>
              </w:rPr>
            </w:r>
            <w:r>
              <w:rPr>
                <w:noProof/>
                <w:webHidden/>
              </w:rPr>
              <w:fldChar w:fldCharType="separate"/>
            </w:r>
            <w:r>
              <w:rPr>
                <w:noProof/>
                <w:webHidden/>
              </w:rPr>
              <w:t>11</w:t>
            </w:r>
            <w:r>
              <w:rPr>
                <w:noProof/>
                <w:webHidden/>
              </w:rPr>
              <w:fldChar w:fldCharType="end"/>
            </w:r>
          </w:hyperlink>
        </w:p>
        <w:p w14:paraId="6A468196" w14:textId="1FB2C0ED" w:rsidR="00773542" w:rsidRDefault="00773542">
          <w:pPr>
            <w:pStyle w:val="TOC3"/>
            <w:tabs>
              <w:tab w:val="left" w:pos="1320"/>
              <w:tab w:val="right" w:leader="dot" w:pos="9635"/>
            </w:tabs>
            <w:rPr>
              <w:rFonts w:asciiTheme="minorHAnsi" w:eastAsiaTheme="minorEastAsia" w:hAnsiTheme="minorHAnsi" w:cstheme="minorBidi"/>
              <w:noProof/>
              <w:sz w:val="22"/>
              <w:szCs w:val="22"/>
              <w:lang w:eastAsia="en-US"/>
            </w:rPr>
          </w:pPr>
          <w:hyperlink w:anchor="_Toc113436559" w:history="1">
            <w:r w:rsidRPr="008948D7">
              <w:rPr>
                <w:rStyle w:val="Hyperlink"/>
                <w:noProof/>
              </w:rPr>
              <w:t>1.2.3</w:t>
            </w:r>
            <w:r>
              <w:rPr>
                <w:rFonts w:asciiTheme="minorHAnsi" w:eastAsiaTheme="minorEastAsia" w:hAnsiTheme="minorHAnsi" w:cstheme="minorBidi"/>
                <w:noProof/>
                <w:sz w:val="22"/>
                <w:szCs w:val="22"/>
                <w:lang w:eastAsia="en-US"/>
              </w:rPr>
              <w:tab/>
            </w:r>
            <w:r w:rsidRPr="008948D7">
              <w:rPr>
                <w:rStyle w:val="Hyperlink"/>
                <w:noProof/>
              </w:rPr>
              <w:t>connectDevice</w:t>
            </w:r>
            <w:r>
              <w:rPr>
                <w:noProof/>
                <w:webHidden/>
              </w:rPr>
              <w:tab/>
            </w:r>
            <w:r>
              <w:rPr>
                <w:noProof/>
                <w:webHidden/>
              </w:rPr>
              <w:fldChar w:fldCharType="begin"/>
            </w:r>
            <w:r>
              <w:rPr>
                <w:noProof/>
                <w:webHidden/>
              </w:rPr>
              <w:instrText xml:space="preserve"> PAGEREF _Toc113436559 \h </w:instrText>
            </w:r>
            <w:r>
              <w:rPr>
                <w:noProof/>
                <w:webHidden/>
              </w:rPr>
            </w:r>
            <w:r>
              <w:rPr>
                <w:noProof/>
                <w:webHidden/>
              </w:rPr>
              <w:fldChar w:fldCharType="separate"/>
            </w:r>
            <w:r>
              <w:rPr>
                <w:noProof/>
                <w:webHidden/>
              </w:rPr>
              <w:t>13</w:t>
            </w:r>
            <w:r>
              <w:rPr>
                <w:noProof/>
                <w:webHidden/>
              </w:rPr>
              <w:fldChar w:fldCharType="end"/>
            </w:r>
          </w:hyperlink>
        </w:p>
        <w:p w14:paraId="2DE65154" w14:textId="3B5561DB" w:rsidR="00773542" w:rsidRDefault="00773542">
          <w:pPr>
            <w:pStyle w:val="TOC3"/>
            <w:tabs>
              <w:tab w:val="left" w:pos="1320"/>
              <w:tab w:val="right" w:leader="dot" w:pos="9635"/>
            </w:tabs>
            <w:rPr>
              <w:rFonts w:asciiTheme="minorHAnsi" w:eastAsiaTheme="minorEastAsia" w:hAnsiTheme="minorHAnsi" w:cstheme="minorBidi"/>
              <w:noProof/>
              <w:sz w:val="22"/>
              <w:szCs w:val="22"/>
              <w:lang w:eastAsia="en-US"/>
            </w:rPr>
          </w:pPr>
          <w:hyperlink w:anchor="_Toc113436560" w:history="1">
            <w:r w:rsidRPr="008948D7">
              <w:rPr>
                <w:rStyle w:val="Hyperlink"/>
                <w:noProof/>
              </w:rPr>
              <w:t>1.2.4</w:t>
            </w:r>
            <w:r>
              <w:rPr>
                <w:rFonts w:asciiTheme="minorHAnsi" w:eastAsiaTheme="minorEastAsia" w:hAnsiTheme="minorHAnsi" w:cstheme="minorBidi"/>
                <w:noProof/>
                <w:sz w:val="22"/>
                <w:szCs w:val="22"/>
                <w:lang w:eastAsia="en-US"/>
              </w:rPr>
              <w:tab/>
            </w:r>
            <w:r w:rsidRPr="008948D7">
              <w:rPr>
                <w:rStyle w:val="Hyperlink"/>
                <w:noProof/>
              </w:rPr>
              <w:t>changeDevicePassword</w:t>
            </w:r>
            <w:r>
              <w:rPr>
                <w:noProof/>
                <w:webHidden/>
              </w:rPr>
              <w:tab/>
            </w:r>
            <w:r>
              <w:rPr>
                <w:noProof/>
                <w:webHidden/>
              </w:rPr>
              <w:fldChar w:fldCharType="begin"/>
            </w:r>
            <w:r>
              <w:rPr>
                <w:noProof/>
                <w:webHidden/>
              </w:rPr>
              <w:instrText xml:space="preserve"> PAGEREF _Toc113436560 \h </w:instrText>
            </w:r>
            <w:r>
              <w:rPr>
                <w:noProof/>
                <w:webHidden/>
              </w:rPr>
            </w:r>
            <w:r>
              <w:rPr>
                <w:noProof/>
                <w:webHidden/>
              </w:rPr>
              <w:fldChar w:fldCharType="separate"/>
            </w:r>
            <w:r>
              <w:rPr>
                <w:noProof/>
                <w:webHidden/>
              </w:rPr>
              <w:t>15</w:t>
            </w:r>
            <w:r>
              <w:rPr>
                <w:noProof/>
                <w:webHidden/>
              </w:rPr>
              <w:fldChar w:fldCharType="end"/>
            </w:r>
          </w:hyperlink>
        </w:p>
        <w:p w14:paraId="77CAC453" w14:textId="322F540B" w:rsidR="00773542" w:rsidRDefault="00773542">
          <w:pPr>
            <w:pStyle w:val="TOC3"/>
            <w:tabs>
              <w:tab w:val="left" w:pos="1320"/>
              <w:tab w:val="right" w:leader="dot" w:pos="9635"/>
            </w:tabs>
            <w:rPr>
              <w:rFonts w:asciiTheme="minorHAnsi" w:eastAsiaTheme="minorEastAsia" w:hAnsiTheme="minorHAnsi" w:cstheme="minorBidi"/>
              <w:noProof/>
              <w:sz w:val="22"/>
              <w:szCs w:val="22"/>
              <w:lang w:eastAsia="en-US"/>
            </w:rPr>
          </w:pPr>
          <w:hyperlink w:anchor="_Toc113436561" w:history="1">
            <w:r w:rsidRPr="008948D7">
              <w:rPr>
                <w:rStyle w:val="Hyperlink"/>
                <w:noProof/>
              </w:rPr>
              <w:t>1.2.5</w:t>
            </w:r>
            <w:r>
              <w:rPr>
                <w:rFonts w:asciiTheme="minorHAnsi" w:eastAsiaTheme="minorEastAsia" w:hAnsiTheme="minorHAnsi" w:cstheme="minorBidi"/>
                <w:noProof/>
                <w:sz w:val="22"/>
                <w:szCs w:val="22"/>
                <w:lang w:eastAsia="en-US"/>
              </w:rPr>
              <w:tab/>
            </w:r>
            <w:r w:rsidRPr="008948D7">
              <w:rPr>
                <w:rStyle w:val="Hyperlink"/>
                <w:noProof/>
              </w:rPr>
              <w:t>logoutDevice</w:t>
            </w:r>
            <w:r>
              <w:rPr>
                <w:noProof/>
                <w:webHidden/>
              </w:rPr>
              <w:tab/>
            </w:r>
            <w:r>
              <w:rPr>
                <w:noProof/>
                <w:webHidden/>
              </w:rPr>
              <w:fldChar w:fldCharType="begin"/>
            </w:r>
            <w:r>
              <w:rPr>
                <w:noProof/>
                <w:webHidden/>
              </w:rPr>
              <w:instrText xml:space="preserve"> PAGEREF _Toc113436561 \h </w:instrText>
            </w:r>
            <w:r>
              <w:rPr>
                <w:noProof/>
                <w:webHidden/>
              </w:rPr>
            </w:r>
            <w:r>
              <w:rPr>
                <w:noProof/>
                <w:webHidden/>
              </w:rPr>
              <w:fldChar w:fldCharType="separate"/>
            </w:r>
            <w:r>
              <w:rPr>
                <w:noProof/>
                <w:webHidden/>
              </w:rPr>
              <w:t>16</w:t>
            </w:r>
            <w:r>
              <w:rPr>
                <w:noProof/>
                <w:webHidden/>
              </w:rPr>
              <w:fldChar w:fldCharType="end"/>
            </w:r>
          </w:hyperlink>
        </w:p>
        <w:p w14:paraId="38DAA8ED" w14:textId="683DDFE8" w:rsidR="00773542" w:rsidRDefault="00773542">
          <w:pPr>
            <w:pStyle w:val="TOC3"/>
            <w:tabs>
              <w:tab w:val="left" w:pos="1320"/>
              <w:tab w:val="right" w:leader="dot" w:pos="9635"/>
            </w:tabs>
            <w:rPr>
              <w:rFonts w:asciiTheme="minorHAnsi" w:eastAsiaTheme="minorEastAsia" w:hAnsiTheme="minorHAnsi" w:cstheme="minorBidi"/>
              <w:noProof/>
              <w:sz w:val="22"/>
              <w:szCs w:val="22"/>
              <w:lang w:eastAsia="en-US"/>
            </w:rPr>
          </w:pPr>
          <w:hyperlink w:anchor="_Toc113436562" w:history="1">
            <w:r w:rsidRPr="008948D7">
              <w:rPr>
                <w:rStyle w:val="Hyperlink"/>
                <w:noProof/>
              </w:rPr>
              <w:t>1.2.6</w:t>
            </w:r>
            <w:r>
              <w:rPr>
                <w:rFonts w:asciiTheme="minorHAnsi" w:eastAsiaTheme="minorEastAsia" w:hAnsiTheme="minorHAnsi" w:cstheme="minorBidi"/>
                <w:noProof/>
                <w:sz w:val="22"/>
                <w:szCs w:val="22"/>
                <w:lang w:eastAsia="en-US"/>
              </w:rPr>
              <w:tab/>
            </w:r>
            <w:r w:rsidRPr="008948D7">
              <w:rPr>
                <w:rStyle w:val="Hyperlink"/>
                <w:noProof/>
              </w:rPr>
              <w:t>getPonConfig</w:t>
            </w:r>
            <w:r>
              <w:rPr>
                <w:noProof/>
                <w:webHidden/>
              </w:rPr>
              <w:tab/>
            </w:r>
            <w:r>
              <w:rPr>
                <w:noProof/>
                <w:webHidden/>
              </w:rPr>
              <w:fldChar w:fldCharType="begin"/>
            </w:r>
            <w:r>
              <w:rPr>
                <w:noProof/>
                <w:webHidden/>
              </w:rPr>
              <w:instrText xml:space="preserve"> PAGEREF _Toc113436562 \h </w:instrText>
            </w:r>
            <w:r>
              <w:rPr>
                <w:noProof/>
                <w:webHidden/>
              </w:rPr>
            </w:r>
            <w:r>
              <w:rPr>
                <w:noProof/>
                <w:webHidden/>
              </w:rPr>
              <w:fldChar w:fldCharType="separate"/>
            </w:r>
            <w:r>
              <w:rPr>
                <w:noProof/>
                <w:webHidden/>
              </w:rPr>
              <w:t>17</w:t>
            </w:r>
            <w:r>
              <w:rPr>
                <w:noProof/>
                <w:webHidden/>
              </w:rPr>
              <w:fldChar w:fldCharType="end"/>
            </w:r>
          </w:hyperlink>
        </w:p>
        <w:p w14:paraId="378F60D8" w14:textId="49068FE0" w:rsidR="00773542" w:rsidRDefault="00773542">
          <w:pPr>
            <w:pStyle w:val="TOC3"/>
            <w:tabs>
              <w:tab w:val="left" w:pos="1320"/>
              <w:tab w:val="right" w:leader="dot" w:pos="9635"/>
            </w:tabs>
            <w:rPr>
              <w:rFonts w:asciiTheme="minorHAnsi" w:eastAsiaTheme="minorEastAsia" w:hAnsiTheme="minorHAnsi" w:cstheme="minorBidi"/>
              <w:noProof/>
              <w:sz w:val="22"/>
              <w:szCs w:val="22"/>
              <w:lang w:eastAsia="en-US"/>
            </w:rPr>
          </w:pPr>
          <w:hyperlink w:anchor="_Toc113436563" w:history="1">
            <w:r w:rsidRPr="008948D7">
              <w:rPr>
                <w:rStyle w:val="Hyperlink"/>
                <w:noProof/>
              </w:rPr>
              <w:t>1.2.7</w:t>
            </w:r>
            <w:r>
              <w:rPr>
                <w:rFonts w:asciiTheme="minorHAnsi" w:eastAsiaTheme="minorEastAsia" w:hAnsiTheme="minorHAnsi" w:cstheme="minorBidi"/>
                <w:noProof/>
                <w:sz w:val="22"/>
                <w:szCs w:val="22"/>
                <w:lang w:eastAsia="en-US"/>
              </w:rPr>
              <w:tab/>
            </w:r>
            <w:r w:rsidRPr="008948D7">
              <w:rPr>
                <w:rStyle w:val="Hyperlink"/>
                <w:noProof/>
              </w:rPr>
              <w:t>getLanConfig</w:t>
            </w:r>
            <w:r>
              <w:rPr>
                <w:noProof/>
                <w:webHidden/>
              </w:rPr>
              <w:tab/>
            </w:r>
            <w:r>
              <w:rPr>
                <w:noProof/>
                <w:webHidden/>
              </w:rPr>
              <w:fldChar w:fldCharType="begin"/>
            </w:r>
            <w:r>
              <w:rPr>
                <w:noProof/>
                <w:webHidden/>
              </w:rPr>
              <w:instrText xml:space="preserve"> PAGEREF _Toc113436563 \h </w:instrText>
            </w:r>
            <w:r>
              <w:rPr>
                <w:noProof/>
                <w:webHidden/>
              </w:rPr>
            </w:r>
            <w:r>
              <w:rPr>
                <w:noProof/>
                <w:webHidden/>
              </w:rPr>
              <w:fldChar w:fldCharType="separate"/>
            </w:r>
            <w:r>
              <w:rPr>
                <w:noProof/>
                <w:webHidden/>
              </w:rPr>
              <w:t>18</w:t>
            </w:r>
            <w:r>
              <w:rPr>
                <w:noProof/>
                <w:webHidden/>
              </w:rPr>
              <w:fldChar w:fldCharType="end"/>
            </w:r>
          </w:hyperlink>
        </w:p>
        <w:p w14:paraId="128302A8" w14:textId="1C40A89E" w:rsidR="00773542" w:rsidRDefault="00773542">
          <w:pPr>
            <w:pStyle w:val="TOC3"/>
            <w:tabs>
              <w:tab w:val="left" w:pos="1320"/>
              <w:tab w:val="right" w:leader="dot" w:pos="9635"/>
            </w:tabs>
            <w:rPr>
              <w:rFonts w:asciiTheme="minorHAnsi" w:eastAsiaTheme="minorEastAsia" w:hAnsiTheme="minorHAnsi" w:cstheme="minorBidi"/>
              <w:noProof/>
              <w:sz w:val="22"/>
              <w:szCs w:val="22"/>
              <w:lang w:eastAsia="en-US"/>
            </w:rPr>
          </w:pPr>
          <w:hyperlink w:anchor="_Toc113436564" w:history="1">
            <w:r w:rsidRPr="008948D7">
              <w:rPr>
                <w:rStyle w:val="Hyperlink"/>
                <w:noProof/>
              </w:rPr>
              <w:t>1.2.8</w:t>
            </w:r>
            <w:r>
              <w:rPr>
                <w:rFonts w:asciiTheme="minorHAnsi" w:eastAsiaTheme="minorEastAsia" w:hAnsiTheme="minorHAnsi" w:cstheme="minorBidi"/>
                <w:noProof/>
                <w:sz w:val="22"/>
                <w:szCs w:val="22"/>
                <w:lang w:eastAsia="en-US"/>
              </w:rPr>
              <w:tab/>
            </w:r>
            <w:r w:rsidRPr="008948D7">
              <w:rPr>
                <w:rStyle w:val="Hyperlink"/>
                <w:noProof/>
              </w:rPr>
              <w:t>getWanConfig</w:t>
            </w:r>
            <w:r>
              <w:rPr>
                <w:noProof/>
                <w:webHidden/>
              </w:rPr>
              <w:tab/>
            </w:r>
            <w:r>
              <w:rPr>
                <w:noProof/>
                <w:webHidden/>
              </w:rPr>
              <w:fldChar w:fldCharType="begin"/>
            </w:r>
            <w:r>
              <w:rPr>
                <w:noProof/>
                <w:webHidden/>
              </w:rPr>
              <w:instrText xml:space="preserve"> PAGEREF _Toc113436564 \h </w:instrText>
            </w:r>
            <w:r>
              <w:rPr>
                <w:noProof/>
                <w:webHidden/>
              </w:rPr>
            </w:r>
            <w:r>
              <w:rPr>
                <w:noProof/>
                <w:webHidden/>
              </w:rPr>
              <w:fldChar w:fldCharType="separate"/>
            </w:r>
            <w:r>
              <w:rPr>
                <w:noProof/>
                <w:webHidden/>
              </w:rPr>
              <w:t>20</w:t>
            </w:r>
            <w:r>
              <w:rPr>
                <w:noProof/>
                <w:webHidden/>
              </w:rPr>
              <w:fldChar w:fldCharType="end"/>
            </w:r>
          </w:hyperlink>
        </w:p>
        <w:p w14:paraId="4709A5BF" w14:textId="25A0F15C" w:rsidR="00773542" w:rsidRDefault="00773542">
          <w:pPr>
            <w:pStyle w:val="TOC3"/>
            <w:tabs>
              <w:tab w:val="left" w:pos="1320"/>
              <w:tab w:val="right" w:leader="dot" w:pos="9635"/>
            </w:tabs>
            <w:rPr>
              <w:rFonts w:asciiTheme="minorHAnsi" w:eastAsiaTheme="minorEastAsia" w:hAnsiTheme="minorHAnsi" w:cstheme="minorBidi"/>
              <w:noProof/>
              <w:sz w:val="22"/>
              <w:szCs w:val="22"/>
              <w:lang w:eastAsia="en-US"/>
            </w:rPr>
          </w:pPr>
          <w:hyperlink w:anchor="_Toc113436565" w:history="1">
            <w:r w:rsidRPr="008948D7">
              <w:rPr>
                <w:rStyle w:val="Hyperlink"/>
                <w:noProof/>
              </w:rPr>
              <w:t>1.2.9</w:t>
            </w:r>
            <w:r>
              <w:rPr>
                <w:rFonts w:asciiTheme="minorHAnsi" w:eastAsiaTheme="minorEastAsia" w:hAnsiTheme="minorHAnsi" w:cstheme="minorBidi"/>
                <w:noProof/>
                <w:sz w:val="22"/>
                <w:szCs w:val="22"/>
                <w:lang w:eastAsia="en-US"/>
              </w:rPr>
              <w:tab/>
            </w:r>
            <w:r w:rsidRPr="008948D7">
              <w:rPr>
                <w:rStyle w:val="Hyperlink"/>
                <w:noProof/>
              </w:rPr>
              <w:t>getWifiConfig</w:t>
            </w:r>
            <w:r>
              <w:rPr>
                <w:noProof/>
                <w:webHidden/>
              </w:rPr>
              <w:tab/>
            </w:r>
            <w:r>
              <w:rPr>
                <w:noProof/>
                <w:webHidden/>
              </w:rPr>
              <w:fldChar w:fldCharType="begin"/>
            </w:r>
            <w:r>
              <w:rPr>
                <w:noProof/>
                <w:webHidden/>
              </w:rPr>
              <w:instrText xml:space="preserve"> PAGEREF _Toc113436565 \h </w:instrText>
            </w:r>
            <w:r>
              <w:rPr>
                <w:noProof/>
                <w:webHidden/>
              </w:rPr>
            </w:r>
            <w:r>
              <w:rPr>
                <w:noProof/>
                <w:webHidden/>
              </w:rPr>
              <w:fldChar w:fldCharType="separate"/>
            </w:r>
            <w:r>
              <w:rPr>
                <w:noProof/>
                <w:webHidden/>
              </w:rPr>
              <w:t>22</w:t>
            </w:r>
            <w:r>
              <w:rPr>
                <w:noProof/>
                <w:webHidden/>
              </w:rPr>
              <w:fldChar w:fldCharType="end"/>
            </w:r>
          </w:hyperlink>
        </w:p>
        <w:p w14:paraId="58286B80" w14:textId="4F7FD18C"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66" w:history="1">
            <w:r w:rsidRPr="008948D7">
              <w:rPr>
                <w:rStyle w:val="Hyperlink"/>
                <w:noProof/>
              </w:rPr>
              <w:t>1.2.10</w:t>
            </w:r>
            <w:r>
              <w:rPr>
                <w:rFonts w:asciiTheme="minorHAnsi" w:eastAsiaTheme="minorEastAsia" w:hAnsiTheme="minorHAnsi" w:cstheme="minorBidi"/>
                <w:noProof/>
                <w:sz w:val="22"/>
                <w:szCs w:val="22"/>
                <w:lang w:eastAsia="en-US"/>
              </w:rPr>
              <w:tab/>
            </w:r>
            <w:r w:rsidRPr="008948D7">
              <w:rPr>
                <w:rStyle w:val="Hyperlink"/>
                <w:noProof/>
              </w:rPr>
              <w:t>getMeshConfig</w:t>
            </w:r>
            <w:r>
              <w:rPr>
                <w:noProof/>
                <w:webHidden/>
              </w:rPr>
              <w:tab/>
            </w:r>
            <w:r>
              <w:rPr>
                <w:noProof/>
                <w:webHidden/>
              </w:rPr>
              <w:fldChar w:fldCharType="begin"/>
            </w:r>
            <w:r>
              <w:rPr>
                <w:noProof/>
                <w:webHidden/>
              </w:rPr>
              <w:instrText xml:space="preserve"> PAGEREF _Toc113436566 \h </w:instrText>
            </w:r>
            <w:r>
              <w:rPr>
                <w:noProof/>
                <w:webHidden/>
              </w:rPr>
            </w:r>
            <w:r>
              <w:rPr>
                <w:noProof/>
                <w:webHidden/>
              </w:rPr>
              <w:fldChar w:fldCharType="separate"/>
            </w:r>
            <w:r>
              <w:rPr>
                <w:noProof/>
                <w:webHidden/>
              </w:rPr>
              <w:t>24</w:t>
            </w:r>
            <w:r>
              <w:rPr>
                <w:noProof/>
                <w:webHidden/>
              </w:rPr>
              <w:fldChar w:fldCharType="end"/>
            </w:r>
          </w:hyperlink>
        </w:p>
        <w:p w14:paraId="21B0E28C" w14:textId="2E1BC8FE"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67" w:history="1">
            <w:r w:rsidRPr="008948D7">
              <w:rPr>
                <w:rStyle w:val="Hyperlink"/>
                <w:noProof/>
              </w:rPr>
              <w:t>1.2.11</w:t>
            </w:r>
            <w:r>
              <w:rPr>
                <w:rFonts w:asciiTheme="minorHAnsi" w:eastAsiaTheme="minorEastAsia" w:hAnsiTheme="minorHAnsi" w:cstheme="minorBidi"/>
                <w:noProof/>
                <w:sz w:val="22"/>
                <w:szCs w:val="22"/>
                <w:lang w:eastAsia="en-US"/>
              </w:rPr>
              <w:tab/>
            </w:r>
            <w:r w:rsidRPr="008948D7">
              <w:rPr>
                <w:rStyle w:val="Hyperlink"/>
                <w:noProof/>
              </w:rPr>
              <w:t>getDDNSConfig</w:t>
            </w:r>
            <w:r>
              <w:rPr>
                <w:noProof/>
                <w:webHidden/>
              </w:rPr>
              <w:tab/>
            </w:r>
            <w:r>
              <w:rPr>
                <w:noProof/>
                <w:webHidden/>
              </w:rPr>
              <w:fldChar w:fldCharType="begin"/>
            </w:r>
            <w:r>
              <w:rPr>
                <w:noProof/>
                <w:webHidden/>
              </w:rPr>
              <w:instrText xml:space="preserve"> PAGEREF _Toc113436567 \h </w:instrText>
            </w:r>
            <w:r>
              <w:rPr>
                <w:noProof/>
                <w:webHidden/>
              </w:rPr>
            </w:r>
            <w:r>
              <w:rPr>
                <w:noProof/>
                <w:webHidden/>
              </w:rPr>
              <w:fldChar w:fldCharType="separate"/>
            </w:r>
            <w:r>
              <w:rPr>
                <w:noProof/>
                <w:webHidden/>
              </w:rPr>
              <w:t>25</w:t>
            </w:r>
            <w:r>
              <w:rPr>
                <w:noProof/>
                <w:webHidden/>
              </w:rPr>
              <w:fldChar w:fldCharType="end"/>
            </w:r>
          </w:hyperlink>
        </w:p>
        <w:p w14:paraId="19EFCE8F" w14:textId="2561E621"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68" w:history="1">
            <w:r w:rsidRPr="008948D7">
              <w:rPr>
                <w:rStyle w:val="Hyperlink"/>
                <w:noProof/>
              </w:rPr>
              <w:t>1.2.12</w:t>
            </w:r>
            <w:r>
              <w:rPr>
                <w:rFonts w:asciiTheme="minorHAnsi" w:eastAsiaTheme="minorEastAsia" w:hAnsiTheme="minorHAnsi" w:cstheme="minorBidi"/>
                <w:noProof/>
                <w:sz w:val="22"/>
                <w:szCs w:val="22"/>
                <w:lang w:eastAsia="en-US"/>
              </w:rPr>
              <w:tab/>
            </w:r>
            <w:r w:rsidRPr="008948D7">
              <w:rPr>
                <w:rStyle w:val="Hyperlink"/>
                <w:noProof/>
              </w:rPr>
              <w:t>getPortForwardingConfig</w:t>
            </w:r>
            <w:r>
              <w:rPr>
                <w:noProof/>
                <w:webHidden/>
              </w:rPr>
              <w:tab/>
            </w:r>
            <w:r>
              <w:rPr>
                <w:noProof/>
                <w:webHidden/>
              </w:rPr>
              <w:fldChar w:fldCharType="begin"/>
            </w:r>
            <w:r>
              <w:rPr>
                <w:noProof/>
                <w:webHidden/>
              </w:rPr>
              <w:instrText xml:space="preserve"> PAGEREF _Toc113436568 \h </w:instrText>
            </w:r>
            <w:r>
              <w:rPr>
                <w:noProof/>
                <w:webHidden/>
              </w:rPr>
            </w:r>
            <w:r>
              <w:rPr>
                <w:noProof/>
                <w:webHidden/>
              </w:rPr>
              <w:fldChar w:fldCharType="separate"/>
            </w:r>
            <w:r>
              <w:rPr>
                <w:noProof/>
                <w:webHidden/>
              </w:rPr>
              <w:t>27</w:t>
            </w:r>
            <w:r>
              <w:rPr>
                <w:noProof/>
                <w:webHidden/>
              </w:rPr>
              <w:fldChar w:fldCharType="end"/>
            </w:r>
          </w:hyperlink>
        </w:p>
        <w:p w14:paraId="1FD3F22F" w14:textId="392EBBAF"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69" w:history="1">
            <w:r w:rsidRPr="008948D7">
              <w:rPr>
                <w:rStyle w:val="Hyperlink"/>
                <w:noProof/>
              </w:rPr>
              <w:t>1.2.13</w:t>
            </w:r>
            <w:r>
              <w:rPr>
                <w:rFonts w:asciiTheme="minorHAnsi" w:eastAsiaTheme="minorEastAsia" w:hAnsiTheme="minorHAnsi" w:cstheme="minorBidi"/>
                <w:noProof/>
                <w:sz w:val="22"/>
                <w:szCs w:val="22"/>
                <w:lang w:eastAsia="en-US"/>
              </w:rPr>
              <w:tab/>
            </w:r>
            <w:r w:rsidRPr="008948D7">
              <w:rPr>
                <w:rStyle w:val="Hyperlink"/>
                <w:noProof/>
              </w:rPr>
              <w:t>setPonConfig</w:t>
            </w:r>
            <w:r>
              <w:rPr>
                <w:noProof/>
                <w:webHidden/>
              </w:rPr>
              <w:tab/>
            </w:r>
            <w:r>
              <w:rPr>
                <w:noProof/>
                <w:webHidden/>
              </w:rPr>
              <w:fldChar w:fldCharType="begin"/>
            </w:r>
            <w:r>
              <w:rPr>
                <w:noProof/>
                <w:webHidden/>
              </w:rPr>
              <w:instrText xml:space="preserve"> PAGEREF _Toc113436569 \h </w:instrText>
            </w:r>
            <w:r>
              <w:rPr>
                <w:noProof/>
                <w:webHidden/>
              </w:rPr>
            </w:r>
            <w:r>
              <w:rPr>
                <w:noProof/>
                <w:webHidden/>
              </w:rPr>
              <w:fldChar w:fldCharType="separate"/>
            </w:r>
            <w:r>
              <w:rPr>
                <w:noProof/>
                <w:webHidden/>
              </w:rPr>
              <w:t>29</w:t>
            </w:r>
            <w:r>
              <w:rPr>
                <w:noProof/>
                <w:webHidden/>
              </w:rPr>
              <w:fldChar w:fldCharType="end"/>
            </w:r>
          </w:hyperlink>
        </w:p>
        <w:p w14:paraId="20FEAB53" w14:textId="1EA8983C"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70" w:history="1">
            <w:r w:rsidRPr="008948D7">
              <w:rPr>
                <w:rStyle w:val="Hyperlink"/>
                <w:noProof/>
              </w:rPr>
              <w:t>1.2.14</w:t>
            </w:r>
            <w:r>
              <w:rPr>
                <w:rFonts w:asciiTheme="minorHAnsi" w:eastAsiaTheme="minorEastAsia" w:hAnsiTheme="minorHAnsi" w:cstheme="minorBidi"/>
                <w:noProof/>
                <w:sz w:val="22"/>
                <w:szCs w:val="22"/>
                <w:lang w:eastAsia="en-US"/>
              </w:rPr>
              <w:tab/>
            </w:r>
            <w:r w:rsidRPr="008948D7">
              <w:rPr>
                <w:rStyle w:val="Hyperlink"/>
                <w:noProof/>
              </w:rPr>
              <w:t>setLanConfig</w:t>
            </w:r>
            <w:r>
              <w:rPr>
                <w:noProof/>
                <w:webHidden/>
              </w:rPr>
              <w:tab/>
            </w:r>
            <w:r>
              <w:rPr>
                <w:noProof/>
                <w:webHidden/>
              </w:rPr>
              <w:fldChar w:fldCharType="begin"/>
            </w:r>
            <w:r>
              <w:rPr>
                <w:noProof/>
                <w:webHidden/>
              </w:rPr>
              <w:instrText xml:space="preserve"> PAGEREF _Toc113436570 \h </w:instrText>
            </w:r>
            <w:r>
              <w:rPr>
                <w:noProof/>
                <w:webHidden/>
              </w:rPr>
            </w:r>
            <w:r>
              <w:rPr>
                <w:noProof/>
                <w:webHidden/>
              </w:rPr>
              <w:fldChar w:fldCharType="separate"/>
            </w:r>
            <w:r>
              <w:rPr>
                <w:noProof/>
                <w:webHidden/>
              </w:rPr>
              <w:t>30</w:t>
            </w:r>
            <w:r>
              <w:rPr>
                <w:noProof/>
                <w:webHidden/>
              </w:rPr>
              <w:fldChar w:fldCharType="end"/>
            </w:r>
          </w:hyperlink>
        </w:p>
        <w:p w14:paraId="64FF561C" w14:textId="3E928A5E"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71" w:history="1">
            <w:r w:rsidRPr="008948D7">
              <w:rPr>
                <w:rStyle w:val="Hyperlink"/>
                <w:noProof/>
              </w:rPr>
              <w:t>1.2.15</w:t>
            </w:r>
            <w:r>
              <w:rPr>
                <w:rFonts w:asciiTheme="minorHAnsi" w:eastAsiaTheme="minorEastAsia" w:hAnsiTheme="minorHAnsi" w:cstheme="minorBidi"/>
                <w:noProof/>
                <w:sz w:val="22"/>
                <w:szCs w:val="22"/>
                <w:lang w:eastAsia="en-US"/>
              </w:rPr>
              <w:tab/>
            </w:r>
            <w:r w:rsidRPr="008948D7">
              <w:rPr>
                <w:rStyle w:val="Hyperlink"/>
                <w:noProof/>
              </w:rPr>
              <w:t>createWanConfig</w:t>
            </w:r>
            <w:r>
              <w:rPr>
                <w:noProof/>
                <w:webHidden/>
              </w:rPr>
              <w:tab/>
            </w:r>
            <w:r>
              <w:rPr>
                <w:noProof/>
                <w:webHidden/>
              </w:rPr>
              <w:fldChar w:fldCharType="begin"/>
            </w:r>
            <w:r>
              <w:rPr>
                <w:noProof/>
                <w:webHidden/>
              </w:rPr>
              <w:instrText xml:space="preserve"> PAGEREF _Toc113436571 \h </w:instrText>
            </w:r>
            <w:r>
              <w:rPr>
                <w:noProof/>
                <w:webHidden/>
              </w:rPr>
            </w:r>
            <w:r>
              <w:rPr>
                <w:noProof/>
                <w:webHidden/>
              </w:rPr>
              <w:fldChar w:fldCharType="separate"/>
            </w:r>
            <w:r>
              <w:rPr>
                <w:noProof/>
                <w:webHidden/>
              </w:rPr>
              <w:t>31</w:t>
            </w:r>
            <w:r>
              <w:rPr>
                <w:noProof/>
                <w:webHidden/>
              </w:rPr>
              <w:fldChar w:fldCharType="end"/>
            </w:r>
          </w:hyperlink>
        </w:p>
        <w:p w14:paraId="32974A89" w14:textId="27AA3D0B"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72" w:history="1">
            <w:r w:rsidRPr="008948D7">
              <w:rPr>
                <w:rStyle w:val="Hyperlink"/>
                <w:noProof/>
              </w:rPr>
              <w:t>1.2.16</w:t>
            </w:r>
            <w:r>
              <w:rPr>
                <w:rFonts w:asciiTheme="minorHAnsi" w:eastAsiaTheme="minorEastAsia" w:hAnsiTheme="minorHAnsi" w:cstheme="minorBidi"/>
                <w:noProof/>
                <w:sz w:val="22"/>
                <w:szCs w:val="22"/>
                <w:lang w:eastAsia="en-US"/>
              </w:rPr>
              <w:tab/>
            </w:r>
            <w:r w:rsidRPr="008948D7">
              <w:rPr>
                <w:rStyle w:val="Hyperlink"/>
                <w:noProof/>
              </w:rPr>
              <w:t>editWanConfig</w:t>
            </w:r>
            <w:r>
              <w:rPr>
                <w:noProof/>
                <w:webHidden/>
              </w:rPr>
              <w:tab/>
            </w:r>
            <w:r>
              <w:rPr>
                <w:noProof/>
                <w:webHidden/>
              </w:rPr>
              <w:fldChar w:fldCharType="begin"/>
            </w:r>
            <w:r>
              <w:rPr>
                <w:noProof/>
                <w:webHidden/>
              </w:rPr>
              <w:instrText xml:space="preserve"> PAGEREF _Toc113436572 \h </w:instrText>
            </w:r>
            <w:r>
              <w:rPr>
                <w:noProof/>
                <w:webHidden/>
              </w:rPr>
            </w:r>
            <w:r>
              <w:rPr>
                <w:noProof/>
                <w:webHidden/>
              </w:rPr>
              <w:fldChar w:fldCharType="separate"/>
            </w:r>
            <w:r>
              <w:rPr>
                <w:noProof/>
                <w:webHidden/>
              </w:rPr>
              <w:t>33</w:t>
            </w:r>
            <w:r>
              <w:rPr>
                <w:noProof/>
                <w:webHidden/>
              </w:rPr>
              <w:fldChar w:fldCharType="end"/>
            </w:r>
          </w:hyperlink>
        </w:p>
        <w:p w14:paraId="711345DB" w14:textId="7D33293D"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73" w:history="1">
            <w:r w:rsidRPr="008948D7">
              <w:rPr>
                <w:rStyle w:val="Hyperlink"/>
                <w:noProof/>
              </w:rPr>
              <w:t>1.2.17</w:t>
            </w:r>
            <w:r>
              <w:rPr>
                <w:rFonts w:asciiTheme="minorHAnsi" w:eastAsiaTheme="minorEastAsia" w:hAnsiTheme="minorHAnsi" w:cstheme="minorBidi"/>
                <w:noProof/>
                <w:sz w:val="22"/>
                <w:szCs w:val="22"/>
                <w:lang w:eastAsia="en-US"/>
              </w:rPr>
              <w:tab/>
            </w:r>
            <w:r w:rsidRPr="008948D7">
              <w:rPr>
                <w:rStyle w:val="Hyperlink"/>
                <w:noProof/>
              </w:rPr>
              <w:t>removeWanConfig</w:t>
            </w:r>
            <w:r>
              <w:rPr>
                <w:noProof/>
                <w:webHidden/>
              </w:rPr>
              <w:tab/>
            </w:r>
            <w:r>
              <w:rPr>
                <w:noProof/>
                <w:webHidden/>
              </w:rPr>
              <w:fldChar w:fldCharType="begin"/>
            </w:r>
            <w:r>
              <w:rPr>
                <w:noProof/>
                <w:webHidden/>
              </w:rPr>
              <w:instrText xml:space="preserve"> PAGEREF _Toc113436573 \h </w:instrText>
            </w:r>
            <w:r>
              <w:rPr>
                <w:noProof/>
                <w:webHidden/>
              </w:rPr>
            </w:r>
            <w:r>
              <w:rPr>
                <w:noProof/>
                <w:webHidden/>
              </w:rPr>
              <w:fldChar w:fldCharType="separate"/>
            </w:r>
            <w:r>
              <w:rPr>
                <w:noProof/>
                <w:webHidden/>
              </w:rPr>
              <w:t>35</w:t>
            </w:r>
            <w:r>
              <w:rPr>
                <w:noProof/>
                <w:webHidden/>
              </w:rPr>
              <w:fldChar w:fldCharType="end"/>
            </w:r>
          </w:hyperlink>
        </w:p>
        <w:p w14:paraId="0B6BC578" w14:textId="74155339"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74" w:history="1">
            <w:r w:rsidRPr="008948D7">
              <w:rPr>
                <w:rStyle w:val="Hyperlink"/>
                <w:noProof/>
              </w:rPr>
              <w:t>1.2.18</w:t>
            </w:r>
            <w:r>
              <w:rPr>
                <w:rFonts w:asciiTheme="minorHAnsi" w:eastAsiaTheme="minorEastAsia" w:hAnsiTheme="minorHAnsi" w:cstheme="minorBidi"/>
                <w:noProof/>
                <w:sz w:val="22"/>
                <w:szCs w:val="22"/>
                <w:lang w:eastAsia="en-US"/>
              </w:rPr>
              <w:tab/>
            </w:r>
            <w:r w:rsidRPr="008948D7">
              <w:rPr>
                <w:rStyle w:val="Hyperlink"/>
                <w:noProof/>
              </w:rPr>
              <w:t>setWifiConfig</w:t>
            </w:r>
            <w:r>
              <w:rPr>
                <w:noProof/>
                <w:webHidden/>
              </w:rPr>
              <w:tab/>
            </w:r>
            <w:r>
              <w:rPr>
                <w:noProof/>
                <w:webHidden/>
              </w:rPr>
              <w:fldChar w:fldCharType="begin"/>
            </w:r>
            <w:r>
              <w:rPr>
                <w:noProof/>
                <w:webHidden/>
              </w:rPr>
              <w:instrText xml:space="preserve"> PAGEREF _Toc113436574 \h </w:instrText>
            </w:r>
            <w:r>
              <w:rPr>
                <w:noProof/>
                <w:webHidden/>
              </w:rPr>
            </w:r>
            <w:r>
              <w:rPr>
                <w:noProof/>
                <w:webHidden/>
              </w:rPr>
              <w:fldChar w:fldCharType="separate"/>
            </w:r>
            <w:r>
              <w:rPr>
                <w:noProof/>
                <w:webHidden/>
              </w:rPr>
              <w:t>36</w:t>
            </w:r>
            <w:r>
              <w:rPr>
                <w:noProof/>
                <w:webHidden/>
              </w:rPr>
              <w:fldChar w:fldCharType="end"/>
            </w:r>
          </w:hyperlink>
        </w:p>
        <w:p w14:paraId="40833714" w14:textId="2C594C57"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75" w:history="1">
            <w:r w:rsidRPr="008948D7">
              <w:rPr>
                <w:rStyle w:val="Hyperlink"/>
                <w:noProof/>
              </w:rPr>
              <w:t>1.2.19</w:t>
            </w:r>
            <w:r>
              <w:rPr>
                <w:rFonts w:asciiTheme="minorHAnsi" w:eastAsiaTheme="minorEastAsia" w:hAnsiTheme="minorHAnsi" w:cstheme="minorBidi"/>
                <w:noProof/>
                <w:sz w:val="22"/>
                <w:szCs w:val="22"/>
                <w:lang w:eastAsia="en-US"/>
              </w:rPr>
              <w:tab/>
            </w:r>
            <w:r w:rsidRPr="008948D7">
              <w:rPr>
                <w:rStyle w:val="Hyperlink"/>
                <w:noProof/>
              </w:rPr>
              <w:t>setMeshConfig</w:t>
            </w:r>
            <w:r>
              <w:rPr>
                <w:noProof/>
                <w:webHidden/>
              </w:rPr>
              <w:tab/>
            </w:r>
            <w:r>
              <w:rPr>
                <w:noProof/>
                <w:webHidden/>
              </w:rPr>
              <w:fldChar w:fldCharType="begin"/>
            </w:r>
            <w:r>
              <w:rPr>
                <w:noProof/>
                <w:webHidden/>
              </w:rPr>
              <w:instrText xml:space="preserve"> PAGEREF _Toc113436575 \h </w:instrText>
            </w:r>
            <w:r>
              <w:rPr>
                <w:noProof/>
                <w:webHidden/>
              </w:rPr>
            </w:r>
            <w:r>
              <w:rPr>
                <w:noProof/>
                <w:webHidden/>
              </w:rPr>
              <w:fldChar w:fldCharType="separate"/>
            </w:r>
            <w:r>
              <w:rPr>
                <w:noProof/>
                <w:webHidden/>
              </w:rPr>
              <w:t>38</w:t>
            </w:r>
            <w:r>
              <w:rPr>
                <w:noProof/>
                <w:webHidden/>
              </w:rPr>
              <w:fldChar w:fldCharType="end"/>
            </w:r>
          </w:hyperlink>
        </w:p>
        <w:p w14:paraId="04E4D3BC" w14:textId="544589F0"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76" w:history="1">
            <w:r w:rsidRPr="008948D7">
              <w:rPr>
                <w:rStyle w:val="Hyperlink"/>
                <w:noProof/>
              </w:rPr>
              <w:t>1.2.20</w:t>
            </w:r>
            <w:r>
              <w:rPr>
                <w:rFonts w:asciiTheme="minorHAnsi" w:eastAsiaTheme="minorEastAsia" w:hAnsiTheme="minorHAnsi" w:cstheme="minorBidi"/>
                <w:noProof/>
                <w:sz w:val="22"/>
                <w:szCs w:val="22"/>
                <w:lang w:eastAsia="en-US"/>
              </w:rPr>
              <w:tab/>
            </w:r>
            <w:r w:rsidRPr="008948D7">
              <w:rPr>
                <w:rStyle w:val="Hyperlink"/>
                <w:noProof/>
              </w:rPr>
              <w:t>createPortForwardConfig</w:t>
            </w:r>
            <w:r>
              <w:rPr>
                <w:noProof/>
                <w:webHidden/>
              </w:rPr>
              <w:tab/>
            </w:r>
            <w:r>
              <w:rPr>
                <w:noProof/>
                <w:webHidden/>
              </w:rPr>
              <w:fldChar w:fldCharType="begin"/>
            </w:r>
            <w:r>
              <w:rPr>
                <w:noProof/>
                <w:webHidden/>
              </w:rPr>
              <w:instrText xml:space="preserve"> PAGEREF _Toc113436576 \h </w:instrText>
            </w:r>
            <w:r>
              <w:rPr>
                <w:noProof/>
                <w:webHidden/>
              </w:rPr>
            </w:r>
            <w:r>
              <w:rPr>
                <w:noProof/>
                <w:webHidden/>
              </w:rPr>
              <w:fldChar w:fldCharType="separate"/>
            </w:r>
            <w:r>
              <w:rPr>
                <w:noProof/>
                <w:webHidden/>
              </w:rPr>
              <w:t>39</w:t>
            </w:r>
            <w:r>
              <w:rPr>
                <w:noProof/>
                <w:webHidden/>
              </w:rPr>
              <w:fldChar w:fldCharType="end"/>
            </w:r>
          </w:hyperlink>
        </w:p>
        <w:p w14:paraId="599B8220" w14:textId="750B2290"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77" w:history="1">
            <w:r w:rsidRPr="008948D7">
              <w:rPr>
                <w:rStyle w:val="Hyperlink"/>
                <w:noProof/>
              </w:rPr>
              <w:t>1.2.21</w:t>
            </w:r>
            <w:r>
              <w:rPr>
                <w:rFonts w:asciiTheme="minorHAnsi" w:eastAsiaTheme="minorEastAsia" w:hAnsiTheme="minorHAnsi" w:cstheme="minorBidi"/>
                <w:noProof/>
                <w:sz w:val="22"/>
                <w:szCs w:val="22"/>
                <w:lang w:eastAsia="en-US"/>
              </w:rPr>
              <w:tab/>
            </w:r>
            <w:r w:rsidRPr="008948D7">
              <w:rPr>
                <w:rStyle w:val="Hyperlink"/>
                <w:noProof/>
              </w:rPr>
              <w:t>editPortForwardConfig</w:t>
            </w:r>
            <w:r>
              <w:rPr>
                <w:noProof/>
                <w:webHidden/>
              </w:rPr>
              <w:tab/>
            </w:r>
            <w:r>
              <w:rPr>
                <w:noProof/>
                <w:webHidden/>
              </w:rPr>
              <w:fldChar w:fldCharType="begin"/>
            </w:r>
            <w:r>
              <w:rPr>
                <w:noProof/>
                <w:webHidden/>
              </w:rPr>
              <w:instrText xml:space="preserve"> PAGEREF _Toc113436577 \h </w:instrText>
            </w:r>
            <w:r>
              <w:rPr>
                <w:noProof/>
                <w:webHidden/>
              </w:rPr>
            </w:r>
            <w:r>
              <w:rPr>
                <w:noProof/>
                <w:webHidden/>
              </w:rPr>
              <w:fldChar w:fldCharType="separate"/>
            </w:r>
            <w:r>
              <w:rPr>
                <w:noProof/>
                <w:webHidden/>
              </w:rPr>
              <w:t>41</w:t>
            </w:r>
            <w:r>
              <w:rPr>
                <w:noProof/>
                <w:webHidden/>
              </w:rPr>
              <w:fldChar w:fldCharType="end"/>
            </w:r>
          </w:hyperlink>
        </w:p>
        <w:p w14:paraId="3DDBF39F" w14:textId="5DF7ED42"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78" w:history="1">
            <w:r w:rsidRPr="008948D7">
              <w:rPr>
                <w:rStyle w:val="Hyperlink"/>
                <w:noProof/>
              </w:rPr>
              <w:t>1.2.22</w:t>
            </w:r>
            <w:r>
              <w:rPr>
                <w:rFonts w:asciiTheme="minorHAnsi" w:eastAsiaTheme="minorEastAsia" w:hAnsiTheme="minorHAnsi" w:cstheme="minorBidi"/>
                <w:noProof/>
                <w:sz w:val="22"/>
                <w:szCs w:val="22"/>
                <w:lang w:eastAsia="en-US"/>
              </w:rPr>
              <w:tab/>
            </w:r>
            <w:r w:rsidRPr="008948D7">
              <w:rPr>
                <w:rStyle w:val="Hyperlink"/>
                <w:noProof/>
              </w:rPr>
              <w:t>removePortForwardConfig</w:t>
            </w:r>
            <w:r>
              <w:rPr>
                <w:noProof/>
                <w:webHidden/>
              </w:rPr>
              <w:tab/>
            </w:r>
            <w:r>
              <w:rPr>
                <w:noProof/>
                <w:webHidden/>
              </w:rPr>
              <w:fldChar w:fldCharType="begin"/>
            </w:r>
            <w:r>
              <w:rPr>
                <w:noProof/>
                <w:webHidden/>
              </w:rPr>
              <w:instrText xml:space="preserve"> PAGEREF _Toc113436578 \h </w:instrText>
            </w:r>
            <w:r>
              <w:rPr>
                <w:noProof/>
                <w:webHidden/>
              </w:rPr>
            </w:r>
            <w:r>
              <w:rPr>
                <w:noProof/>
                <w:webHidden/>
              </w:rPr>
              <w:fldChar w:fldCharType="separate"/>
            </w:r>
            <w:r>
              <w:rPr>
                <w:noProof/>
                <w:webHidden/>
              </w:rPr>
              <w:t>42</w:t>
            </w:r>
            <w:r>
              <w:rPr>
                <w:noProof/>
                <w:webHidden/>
              </w:rPr>
              <w:fldChar w:fldCharType="end"/>
            </w:r>
          </w:hyperlink>
        </w:p>
        <w:p w14:paraId="3A1DE71D" w14:textId="5C4DC718"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79" w:history="1">
            <w:r w:rsidRPr="008948D7">
              <w:rPr>
                <w:rStyle w:val="Hyperlink"/>
                <w:noProof/>
              </w:rPr>
              <w:t>1.2.23</w:t>
            </w:r>
            <w:r>
              <w:rPr>
                <w:rFonts w:asciiTheme="minorHAnsi" w:eastAsiaTheme="minorEastAsia" w:hAnsiTheme="minorHAnsi" w:cstheme="minorBidi"/>
                <w:noProof/>
                <w:sz w:val="22"/>
                <w:szCs w:val="22"/>
                <w:lang w:eastAsia="en-US"/>
              </w:rPr>
              <w:tab/>
            </w:r>
            <w:r w:rsidRPr="008948D7">
              <w:rPr>
                <w:rStyle w:val="Hyperlink"/>
                <w:noProof/>
              </w:rPr>
              <w:t>setDDNSConfig</w:t>
            </w:r>
            <w:r>
              <w:rPr>
                <w:noProof/>
                <w:webHidden/>
              </w:rPr>
              <w:tab/>
            </w:r>
            <w:r>
              <w:rPr>
                <w:noProof/>
                <w:webHidden/>
              </w:rPr>
              <w:fldChar w:fldCharType="begin"/>
            </w:r>
            <w:r>
              <w:rPr>
                <w:noProof/>
                <w:webHidden/>
              </w:rPr>
              <w:instrText xml:space="preserve"> PAGEREF _Toc113436579 \h </w:instrText>
            </w:r>
            <w:r>
              <w:rPr>
                <w:noProof/>
                <w:webHidden/>
              </w:rPr>
            </w:r>
            <w:r>
              <w:rPr>
                <w:noProof/>
                <w:webHidden/>
              </w:rPr>
              <w:fldChar w:fldCharType="separate"/>
            </w:r>
            <w:r>
              <w:rPr>
                <w:noProof/>
                <w:webHidden/>
              </w:rPr>
              <w:t>44</w:t>
            </w:r>
            <w:r>
              <w:rPr>
                <w:noProof/>
                <w:webHidden/>
              </w:rPr>
              <w:fldChar w:fldCharType="end"/>
            </w:r>
          </w:hyperlink>
        </w:p>
        <w:p w14:paraId="283820E6" w14:textId="0C3FF06D"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80" w:history="1">
            <w:r w:rsidRPr="008948D7">
              <w:rPr>
                <w:rStyle w:val="Hyperlink"/>
                <w:noProof/>
              </w:rPr>
              <w:t>1.2.24</w:t>
            </w:r>
            <w:r>
              <w:rPr>
                <w:rFonts w:asciiTheme="minorHAnsi" w:eastAsiaTheme="minorEastAsia" w:hAnsiTheme="minorHAnsi" w:cstheme="minorBidi"/>
                <w:noProof/>
                <w:sz w:val="22"/>
                <w:szCs w:val="22"/>
                <w:lang w:eastAsia="en-US"/>
              </w:rPr>
              <w:tab/>
            </w:r>
            <w:r w:rsidRPr="008948D7">
              <w:rPr>
                <w:rStyle w:val="Hyperlink"/>
                <w:noProof/>
              </w:rPr>
              <w:t>getFirmwareList</w:t>
            </w:r>
            <w:r>
              <w:rPr>
                <w:noProof/>
                <w:webHidden/>
              </w:rPr>
              <w:tab/>
            </w:r>
            <w:r>
              <w:rPr>
                <w:noProof/>
                <w:webHidden/>
              </w:rPr>
              <w:fldChar w:fldCharType="begin"/>
            </w:r>
            <w:r>
              <w:rPr>
                <w:noProof/>
                <w:webHidden/>
              </w:rPr>
              <w:instrText xml:space="preserve"> PAGEREF _Toc113436580 \h </w:instrText>
            </w:r>
            <w:r>
              <w:rPr>
                <w:noProof/>
                <w:webHidden/>
              </w:rPr>
            </w:r>
            <w:r>
              <w:rPr>
                <w:noProof/>
                <w:webHidden/>
              </w:rPr>
              <w:fldChar w:fldCharType="separate"/>
            </w:r>
            <w:r>
              <w:rPr>
                <w:noProof/>
                <w:webHidden/>
              </w:rPr>
              <w:t>45</w:t>
            </w:r>
            <w:r>
              <w:rPr>
                <w:noProof/>
                <w:webHidden/>
              </w:rPr>
              <w:fldChar w:fldCharType="end"/>
            </w:r>
          </w:hyperlink>
        </w:p>
        <w:p w14:paraId="0C52D779" w14:textId="03F7432D"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81" w:history="1">
            <w:r w:rsidRPr="008948D7">
              <w:rPr>
                <w:rStyle w:val="Hyperlink"/>
                <w:noProof/>
              </w:rPr>
              <w:t>1.2.25</w:t>
            </w:r>
            <w:r>
              <w:rPr>
                <w:rFonts w:asciiTheme="minorHAnsi" w:eastAsiaTheme="minorEastAsia" w:hAnsiTheme="minorHAnsi" w:cstheme="minorBidi"/>
                <w:noProof/>
                <w:sz w:val="22"/>
                <w:szCs w:val="22"/>
                <w:lang w:eastAsia="en-US"/>
              </w:rPr>
              <w:tab/>
            </w:r>
            <w:r w:rsidRPr="008948D7">
              <w:rPr>
                <w:rStyle w:val="Hyperlink"/>
                <w:noProof/>
              </w:rPr>
              <w:t>getBackupList</w:t>
            </w:r>
            <w:r>
              <w:rPr>
                <w:noProof/>
                <w:webHidden/>
              </w:rPr>
              <w:tab/>
            </w:r>
            <w:r>
              <w:rPr>
                <w:noProof/>
                <w:webHidden/>
              </w:rPr>
              <w:fldChar w:fldCharType="begin"/>
            </w:r>
            <w:r>
              <w:rPr>
                <w:noProof/>
                <w:webHidden/>
              </w:rPr>
              <w:instrText xml:space="preserve"> PAGEREF _Toc113436581 \h </w:instrText>
            </w:r>
            <w:r>
              <w:rPr>
                <w:noProof/>
                <w:webHidden/>
              </w:rPr>
            </w:r>
            <w:r>
              <w:rPr>
                <w:noProof/>
                <w:webHidden/>
              </w:rPr>
              <w:fldChar w:fldCharType="separate"/>
            </w:r>
            <w:r>
              <w:rPr>
                <w:noProof/>
                <w:webHidden/>
              </w:rPr>
              <w:t>47</w:t>
            </w:r>
            <w:r>
              <w:rPr>
                <w:noProof/>
                <w:webHidden/>
              </w:rPr>
              <w:fldChar w:fldCharType="end"/>
            </w:r>
          </w:hyperlink>
        </w:p>
        <w:p w14:paraId="6120EE1C" w14:textId="223C9A7A"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82" w:history="1">
            <w:r w:rsidRPr="008948D7">
              <w:rPr>
                <w:rStyle w:val="Hyperlink"/>
                <w:noProof/>
              </w:rPr>
              <w:t>1.2.26</w:t>
            </w:r>
            <w:r>
              <w:rPr>
                <w:rFonts w:asciiTheme="minorHAnsi" w:eastAsiaTheme="minorEastAsia" w:hAnsiTheme="minorHAnsi" w:cstheme="minorBidi"/>
                <w:noProof/>
                <w:sz w:val="22"/>
                <w:szCs w:val="22"/>
                <w:lang w:eastAsia="en-US"/>
              </w:rPr>
              <w:tab/>
            </w:r>
            <w:r w:rsidRPr="008948D7">
              <w:rPr>
                <w:rStyle w:val="Hyperlink"/>
                <w:noProof/>
              </w:rPr>
              <w:t>rebootDevice</w:t>
            </w:r>
            <w:r>
              <w:rPr>
                <w:noProof/>
                <w:webHidden/>
              </w:rPr>
              <w:tab/>
            </w:r>
            <w:r>
              <w:rPr>
                <w:noProof/>
                <w:webHidden/>
              </w:rPr>
              <w:fldChar w:fldCharType="begin"/>
            </w:r>
            <w:r>
              <w:rPr>
                <w:noProof/>
                <w:webHidden/>
              </w:rPr>
              <w:instrText xml:space="preserve"> PAGEREF _Toc113436582 \h </w:instrText>
            </w:r>
            <w:r>
              <w:rPr>
                <w:noProof/>
                <w:webHidden/>
              </w:rPr>
            </w:r>
            <w:r>
              <w:rPr>
                <w:noProof/>
                <w:webHidden/>
              </w:rPr>
              <w:fldChar w:fldCharType="separate"/>
            </w:r>
            <w:r>
              <w:rPr>
                <w:noProof/>
                <w:webHidden/>
              </w:rPr>
              <w:t>48</w:t>
            </w:r>
            <w:r>
              <w:rPr>
                <w:noProof/>
                <w:webHidden/>
              </w:rPr>
              <w:fldChar w:fldCharType="end"/>
            </w:r>
          </w:hyperlink>
        </w:p>
        <w:p w14:paraId="475B8801" w14:textId="25D330FF"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83" w:history="1">
            <w:r w:rsidRPr="008948D7">
              <w:rPr>
                <w:rStyle w:val="Hyperlink"/>
                <w:noProof/>
              </w:rPr>
              <w:t>1.2.27</w:t>
            </w:r>
            <w:r>
              <w:rPr>
                <w:rFonts w:asciiTheme="minorHAnsi" w:eastAsiaTheme="minorEastAsia" w:hAnsiTheme="minorHAnsi" w:cstheme="minorBidi"/>
                <w:noProof/>
                <w:sz w:val="22"/>
                <w:szCs w:val="22"/>
                <w:lang w:eastAsia="en-US"/>
              </w:rPr>
              <w:tab/>
            </w:r>
            <w:r w:rsidRPr="008948D7">
              <w:rPr>
                <w:rStyle w:val="Hyperlink"/>
                <w:noProof/>
              </w:rPr>
              <w:t>resetFactory</w:t>
            </w:r>
            <w:r>
              <w:rPr>
                <w:noProof/>
                <w:webHidden/>
              </w:rPr>
              <w:tab/>
            </w:r>
            <w:r>
              <w:rPr>
                <w:noProof/>
                <w:webHidden/>
              </w:rPr>
              <w:fldChar w:fldCharType="begin"/>
            </w:r>
            <w:r>
              <w:rPr>
                <w:noProof/>
                <w:webHidden/>
              </w:rPr>
              <w:instrText xml:space="preserve"> PAGEREF _Toc113436583 \h </w:instrText>
            </w:r>
            <w:r>
              <w:rPr>
                <w:noProof/>
                <w:webHidden/>
              </w:rPr>
            </w:r>
            <w:r>
              <w:rPr>
                <w:noProof/>
                <w:webHidden/>
              </w:rPr>
              <w:fldChar w:fldCharType="separate"/>
            </w:r>
            <w:r>
              <w:rPr>
                <w:noProof/>
                <w:webHidden/>
              </w:rPr>
              <w:t>49</w:t>
            </w:r>
            <w:r>
              <w:rPr>
                <w:noProof/>
                <w:webHidden/>
              </w:rPr>
              <w:fldChar w:fldCharType="end"/>
            </w:r>
          </w:hyperlink>
        </w:p>
        <w:p w14:paraId="1D7D746B" w14:textId="5A983723"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84" w:history="1">
            <w:r w:rsidRPr="008948D7">
              <w:rPr>
                <w:rStyle w:val="Hyperlink"/>
                <w:noProof/>
              </w:rPr>
              <w:t>1.2.28</w:t>
            </w:r>
            <w:r>
              <w:rPr>
                <w:rFonts w:asciiTheme="minorHAnsi" w:eastAsiaTheme="minorEastAsia" w:hAnsiTheme="minorHAnsi" w:cstheme="minorBidi"/>
                <w:noProof/>
                <w:sz w:val="22"/>
                <w:szCs w:val="22"/>
                <w:lang w:eastAsia="en-US"/>
              </w:rPr>
              <w:tab/>
            </w:r>
            <w:r w:rsidRPr="008948D7">
              <w:rPr>
                <w:rStyle w:val="Hyperlink"/>
                <w:noProof/>
              </w:rPr>
              <w:t xml:space="preserve">restoreConfig </w:t>
            </w:r>
            <w:r w:rsidRPr="008948D7">
              <w:rPr>
                <w:rStyle w:val="Hyperlink"/>
                <w:noProof/>
                <w:lang w:val="vi-VN"/>
              </w:rPr>
              <w:t xml:space="preserve"> </w:t>
            </w:r>
            <w:r>
              <w:rPr>
                <w:noProof/>
                <w:webHidden/>
              </w:rPr>
              <w:tab/>
            </w:r>
            <w:r>
              <w:rPr>
                <w:noProof/>
                <w:webHidden/>
              </w:rPr>
              <w:fldChar w:fldCharType="begin"/>
            </w:r>
            <w:r>
              <w:rPr>
                <w:noProof/>
                <w:webHidden/>
              </w:rPr>
              <w:instrText xml:space="preserve"> PAGEREF _Toc113436584 \h </w:instrText>
            </w:r>
            <w:r>
              <w:rPr>
                <w:noProof/>
                <w:webHidden/>
              </w:rPr>
            </w:r>
            <w:r>
              <w:rPr>
                <w:noProof/>
                <w:webHidden/>
              </w:rPr>
              <w:fldChar w:fldCharType="separate"/>
            </w:r>
            <w:r>
              <w:rPr>
                <w:noProof/>
                <w:webHidden/>
              </w:rPr>
              <w:t>50</w:t>
            </w:r>
            <w:r>
              <w:rPr>
                <w:noProof/>
                <w:webHidden/>
              </w:rPr>
              <w:fldChar w:fldCharType="end"/>
            </w:r>
          </w:hyperlink>
        </w:p>
        <w:p w14:paraId="70E7EF7B" w14:textId="06394478"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85" w:history="1">
            <w:r w:rsidRPr="008948D7">
              <w:rPr>
                <w:rStyle w:val="Hyperlink"/>
                <w:noProof/>
              </w:rPr>
              <w:t>1.2.29</w:t>
            </w:r>
            <w:r>
              <w:rPr>
                <w:rFonts w:asciiTheme="minorHAnsi" w:eastAsiaTheme="minorEastAsia" w:hAnsiTheme="minorHAnsi" w:cstheme="minorBidi"/>
                <w:noProof/>
                <w:sz w:val="22"/>
                <w:szCs w:val="22"/>
                <w:lang w:eastAsia="en-US"/>
              </w:rPr>
              <w:tab/>
            </w:r>
            <w:r w:rsidRPr="008948D7">
              <w:rPr>
                <w:rStyle w:val="Hyperlink"/>
                <w:noProof/>
              </w:rPr>
              <w:t>updateFirmware</w:t>
            </w:r>
            <w:r>
              <w:rPr>
                <w:noProof/>
                <w:webHidden/>
              </w:rPr>
              <w:tab/>
            </w:r>
            <w:r>
              <w:rPr>
                <w:noProof/>
                <w:webHidden/>
              </w:rPr>
              <w:fldChar w:fldCharType="begin"/>
            </w:r>
            <w:r>
              <w:rPr>
                <w:noProof/>
                <w:webHidden/>
              </w:rPr>
              <w:instrText xml:space="preserve"> PAGEREF _Toc113436585 \h </w:instrText>
            </w:r>
            <w:r>
              <w:rPr>
                <w:noProof/>
                <w:webHidden/>
              </w:rPr>
            </w:r>
            <w:r>
              <w:rPr>
                <w:noProof/>
                <w:webHidden/>
              </w:rPr>
              <w:fldChar w:fldCharType="separate"/>
            </w:r>
            <w:r>
              <w:rPr>
                <w:noProof/>
                <w:webHidden/>
              </w:rPr>
              <w:t>51</w:t>
            </w:r>
            <w:r>
              <w:rPr>
                <w:noProof/>
                <w:webHidden/>
              </w:rPr>
              <w:fldChar w:fldCharType="end"/>
            </w:r>
          </w:hyperlink>
        </w:p>
        <w:p w14:paraId="0CDB2DE2" w14:textId="74DDBC28"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86" w:history="1">
            <w:r w:rsidRPr="008948D7">
              <w:rPr>
                <w:rStyle w:val="Hyperlink"/>
                <w:noProof/>
              </w:rPr>
              <w:t>1.2.30</w:t>
            </w:r>
            <w:r>
              <w:rPr>
                <w:rFonts w:asciiTheme="minorHAnsi" w:eastAsiaTheme="minorEastAsia" w:hAnsiTheme="minorHAnsi" w:cstheme="minorBidi"/>
                <w:noProof/>
                <w:sz w:val="22"/>
                <w:szCs w:val="22"/>
                <w:lang w:eastAsia="en-US"/>
              </w:rPr>
              <w:tab/>
            </w:r>
            <w:r w:rsidRPr="008948D7">
              <w:rPr>
                <w:rStyle w:val="Hyperlink"/>
                <w:noProof/>
              </w:rPr>
              <w:t>pingTest</w:t>
            </w:r>
            <w:r>
              <w:rPr>
                <w:noProof/>
                <w:webHidden/>
              </w:rPr>
              <w:tab/>
            </w:r>
            <w:r>
              <w:rPr>
                <w:noProof/>
                <w:webHidden/>
              </w:rPr>
              <w:fldChar w:fldCharType="begin"/>
            </w:r>
            <w:r>
              <w:rPr>
                <w:noProof/>
                <w:webHidden/>
              </w:rPr>
              <w:instrText xml:space="preserve"> PAGEREF _Toc113436586 \h </w:instrText>
            </w:r>
            <w:r>
              <w:rPr>
                <w:noProof/>
                <w:webHidden/>
              </w:rPr>
            </w:r>
            <w:r>
              <w:rPr>
                <w:noProof/>
                <w:webHidden/>
              </w:rPr>
              <w:fldChar w:fldCharType="separate"/>
            </w:r>
            <w:r>
              <w:rPr>
                <w:noProof/>
                <w:webHidden/>
              </w:rPr>
              <w:t>53</w:t>
            </w:r>
            <w:r>
              <w:rPr>
                <w:noProof/>
                <w:webHidden/>
              </w:rPr>
              <w:fldChar w:fldCharType="end"/>
            </w:r>
          </w:hyperlink>
        </w:p>
        <w:p w14:paraId="4F7BF5AB" w14:textId="48F9E527"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87" w:history="1">
            <w:r w:rsidRPr="008948D7">
              <w:rPr>
                <w:rStyle w:val="Hyperlink"/>
                <w:noProof/>
              </w:rPr>
              <w:t>1.2.31</w:t>
            </w:r>
            <w:r>
              <w:rPr>
                <w:rFonts w:asciiTheme="minorHAnsi" w:eastAsiaTheme="minorEastAsia" w:hAnsiTheme="minorHAnsi" w:cstheme="minorBidi"/>
                <w:noProof/>
                <w:sz w:val="22"/>
                <w:szCs w:val="22"/>
                <w:lang w:eastAsia="en-US"/>
              </w:rPr>
              <w:tab/>
            </w:r>
            <w:r w:rsidRPr="008948D7">
              <w:rPr>
                <w:rStyle w:val="Hyperlink"/>
                <w:noProof/>
              </w:rPr>
              <w:t>traceTest</w:t>
            </w:r>
            <w:r>
              <w:rPr>
                <w:noProof/>
                <w:webHidden/>
              </w:rPr>
              <w:tab/>
            </w:r>
            <w:r>
              <w:rPr>
                <w:noProof/>
                <w:webHidden/>
              </w:rPr>
              <w:fldChar w:fldCharType="begin"/>
            </w:r>
            <w:r>
              <w:rPr>
                <w:noProof/>
                <w:webHidden/>
              </w:rPr>
              <w:instrText xml:space="preserve"> PAGEREF _Toc113436587 \h </w:instrText>
            </w:r>
            <w:r>
              <w:rPr>
                <w:noProof/>
                <w:webHidden/>
              </w:rPr>
            </w:r>
            <w:r>
              <w:rPr>
                <w:noProof/>
                <w:webHidden/>
              </w:rPr>
              <w:fldChar w:fldCharType="separate"/>
            </w:r>
            <w:r>
              <w:rPr>
                <w:noProof/>
                <w:webHidden/>
              </w:rPr>
              <w:t>55</w:t>
            </w:r>
            <w:r>
              <w:rPr>
                <w:noProof/>
                <w:webHidden/>
              </w:rPr>
              <w:fldChar w:fldCharType="end"/>
            </w:r>
          </w:hyperlink>
        </w:p>
        <w:p w14:paraId="618C6E4C" w14:textId="38C25C27"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88" w:history="1">
            <w:r w:rsidRPr="008948D7">
              <w:rPr>
                <w:rStyle w:val="Hyperlink"/>
                <w:noProof/>
              </w:rPr>
              <w:t>1.2.32</w:t>
            </w:r>
            <w:r>
              <w:rPr>
                <w:rFonts w:asciiTheme="minorHAnsi" w:eastAsiaTheme="minorEastAsia" w:hAnsiTheme="minorHAnsi" w:cstheme="minorBidi"/>
                <w:noProof/>
                <w:sz w:val="22"/>
                <w:szCs w:val="22"/>
                <w:lang w:eastAsia="en-US"/>
              </w:rPr>
              <w:tab/>
            </w:r>
            <w:r w:rsidRPr="008948D7">
              <w:rPr>
                <w:rStyle w:val="Hyperlink"/>
                <w:noProof/>
              </w:rPr>
              <w:t>speedTest</w:t>
            </w:r>
            <w:r>
              <w:rPr>
                <w:noProof/>
                <w:webHidden/>
              </w:rPr>
              <w:tab/>
            </w:r>
            <w:r>
              <w:rPr>
                <w:noProof/>
                <w:webHidden/>
              </w:rPr>
              <w:fldChar w:fldCharType="begin"/>
            </w:r>
            <w:r>
              <w:rPr>
                <w:noProof/>
                <w:webHidden/>
              </w:rPr>
              <w:instrText xml:space="preserve"> PAGEREF _Toc113436588 \h </w:instrText>
            </w:r>
            <w:r>
              <w:rPr>
                <w:noProof/>
                <w:webHidden/>
              </w:rPr>
            </w:r>
            <w:r>
              <w:rPr>
                <w:noProof/>
                <w:webHidden/>
              </w:rPr>
              <w:fldChar w:fldCharType="separate"/>
            </w:r>
            <w:r>
              <w:rPr>
                <w:noProof/>
                <w:webHidden/>
              </w:rPr>
              <w:t>56</w:t>
            </w:r>
            <w:r>
              <w:rPr>
                <w:noProof/>
                <w:webHidden/>
              </w:rPr>
              <w:fldChar w:fldCharType="end"/>
            </w:r>
          </w:hyperlink>
        </w:p>
        <w:p w14:paraId="637036E5" w14:textId="6380A40F"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89" w:history="1">
            <w:r w:rsidRPr="008948D7">
              <w:rPr>
                <w:rStyle w:val="Hyperlink"/>
                <w:noProof/>
              </w:rPr>
              <w:t>1.2.33</w:t>
            </w:r>
            <w:r>
              <w:rPr>
                <w:rFonts w:asciiTheme="minorHAnsi" w:eastAsiaTheme="minorEastAsia" w:hAnsiTheme="minorHAnsi" w:cstheme="minorBidi"/>
                <w:noProof/>
                <w:sz w:val="22"/>
                <w:szCs w:val="22"/>
                <w:lang w:eastAsia="en-US"/>
              </w:rPr>
              <w:tab/>
            </w:r>
            <w:r w:rsidRPr="008948D7">
              <w:rPr>
                <w:rStyle w:val="Hyperlink"/>
                <w:noProof/>
              </w:rPr>
              <w:t>getOpticalInfo</w:t>
            </w:r>
            <w:r>
              <w:rPr>
                <w:noProof/>
                <w:webHidden/>
              </w:rPr>
              <w:tab/>
            </w:r>
            <w:r>
              <w:rPr>
                <w:noProof/>
                <w:webHidden/>
              </w:rPr>
              <w:fldChar w:fldCharType="begin"/>
            </w:r>
            <w:r>
              <w:rPr>
                <w:noProof/>
                <w:webHidden/>
              </w:rPr>
              <w:instrText xml:space="preserve"> PAGEREF _Toc113436589 \h </w:instrText>
            </w:r>
            <w:r>
              <w:rPr>
                <w:noProof/>
                <w:webHidden/>
              </w:rPr>
            </w:r>
            <w:r>
              <w:rPr>
                <w:noProof/>
                <w:webHidden/>
              </w:rPr>
              <w:fldChar w:fldCharType="separate"/>
            </w:r>
            <w:r>
              <w:rPr>
                <w:noProof/>
                <w:webHidden/>
              </w:rPr>
              <w:t>58</w:t>
            </w:r>
            <w:r>
              <w:rPr>
                <w:noProof/>
                <w:webHidden/>
              </w:rPr>
              <w:fldChar w:fldCharType="end"/>
            </w:r>
          </w:hyperlink>
        </w:p>
        <w:p w14:paraId="62F6CE80" w14:textId="58DA7FA2"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90" w:history="1">
            <w:r w:rsidRPr="008948D7">
              <w:rPr>
                <w:rStyle w:val="Hyperlink"/>
                <w:noProof/>
              </w:rPr>
              <w:t>1.2.34</w:t>
            </w:r>
            <w:r>
              <w:rPr>
                <w:rFonts w:asciiTheme="minorHAnsi" w:eastAsiaTheme="minorEastAsia" w:hAnsiTheme="minorHAnsi" w:cstheme="minorBidi"/>
                <w:noProof/>
                <w:sz w:val="22"/>
                <w:szCs w:val="22"/>
                <w:lang w:eastAsia="en-US"/>
              </w:rPr>
              <w:tab/>
            </w:r>
            <w:r w:rsidRPr="008948D7">
              <w:rPr>
                <w:rStyle w:val="Hyperlink"/>
                <w:noProof/>
              </w:rPr>
              <w:t>getWanConnection</w:t>
            </w:r>
            <w:r>
              <w:rPr>
                <w:noProof/>
                <w:webHidden/>
              </w:rPr>
              <w:tab/>
            </w:r>
            <w:r>
              <w:rPr>
                <w:noProof/>
                <w:webHidden/>
              </w:rPr>
              <w:fldChar w:fldCharType="begin"/>
            </w:r>
            <w:r>
              <w:rPr>
                <w:noProof/>
                <w:webHidden/>
              </w:rPr>
              <w:instrText xml:space="preserve"> PAGEREF _Toc113436590 \h </w:instrText>
            </w:r>
            <w:r>
              <w:rPr>
                <w:noProof/>
                <w:webHidden/>
              </w:rPr>
            </w:r>
            <w:r>
              <w:rPr>
                <w:noProof/>
                <w:webHidden/>
              </w:rPr>
              <w:fldChar w:fldCharType="separate"/>
            </w:r>
            <w:r>
              <w:rPr>
                <w:noProof/>
                <w:webHidden/>
              </w:rPr>
              <w:t>59</w:t>
            </w:r>
            <w:r>
              <w:rPr>
                <w:noProof/>
                <w:webHidden/>
              </w:rPr>
              <w:fldChar w:fldCharType="end"/>
            </w:r>
          </w:hyperlink>
        </w:p>
        <w:p w14:paraId="315CE023" w14:textId="466B81B8"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91" w:history="1">
            <w:r w:rsidRPr="008948D7">
              <w:rPr>
                <w:rStyle w:val="Hyperlink"/>
                <w:noProof/>
              </w:rPr>
              <w:t>1.2.35</w:t>
            </w:r>
            <w:r>
              <w:rPr>
                <w:rFonts w:asciiTheme="minorHAnsi" w:eastAsiaTheme="minorEastAsia" w:hAnsiTheme="minorHAnsi" w:cstheme="minorBidi"/>
                <w:noProof/>
                <w:sz w:val="22"/>
                <w:szCs w:val="22"/>
                <w:lang w:eastAsia="en-US"/>
              </w:rPr>
              <w:tab/>
            </w:r>
            <w:r w:rsidRPr="008948D7">
              <w:rPr>
                <w:rStyle w:val="Hyperlink"/>
                <w:noProof/>
              </w:rPr>
              <w:t>getOLTList</w:t>
            </w:r>
            <w:r>
              <w:rPr>
                <w:noProof/>
                <w:webHidden/>
              </w:rPr>
              <w:tab/>
            </w:r>
            <w:r>
              <w:rPr>
                <w:noProof/>
                <w:webHidden/>
              </w:rPr>
              <w:fldChar w:fldCharType="begin"/>
            </w:r>
            <w:r>
              <w:rPr>
                <w:noProof/>
                <w:webHidden/>
              </w:rPr>
              <w:instrText xml:space="preserve"> PAGEREF _Toc113436591 \h </w:instrText>
            </w:r>
            <w:r>
              <w:rPr>
                <w:noProof/>
                <w:webHidden/>
              </w:rPr>
            </w:r>
            <w:r>
              <w:rPr>
                <w:noProof/>
                <w:webHidden/>
              </w:rPr>
              <w:fldChar w:fldCharType="separate"/>
            </w:r>
            <w:r>
              <w:rPr>
                <w:noProof/>
                <w:webHidden/>
              </w:rPr>
              <w:t>60</w:t>
            </w:r>
            <w:r>
              <w:rPr>
                <w:noProof/>
                <w:webHidden/>
              </w:rPr>
              <w:fldChar w:fldCharType="end"/>
            </w:r>
          </w:hyperlink>
        </w:p>
        <w:p w14:paraId="530F7E2C" w14:textId="134F398D"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92" w:history="1">
            <w:r w:rsidRPr="008948D7">
              <w:rPr>
                <w:rStyle w:val="Hyperlink"/>
                <w:noProof/>
              </w:rPr>
              <w:t>1.2.36</w:t>
            </w:r>
            <w:r>
              <w:rPr>
                <w:rFonts w:asciiTheme="minorHAnsi" w:eastAsiaTheme="minorEastAsia" w:hAnsiTheme="minorHAnsi" w:cstheme="minorBidi"/>
                <w:noProof/>
                <w:sz w:val="22"/>
                <w:szCs w:val="22"/>
                <w:lang w:eastAsia="en-US"/>
              </w:rPr>
              <w:tab/>
            </w:r>
            <w:r w:rsidRPr="008948D7">
              <w:rPr>
                <w:rStyle w:val="Hyperlink"/>
                <w:noProof/>
              </w:rPr>
              <w:t>getDeviceInfo</w:t>
            </w:r>
            <w:r>
              <w:rPr>
                <w:noProof/>
                <w:webHidden/>
              </w:rPr>
              <w:tab/>
            </w:r>
            <w:r>
              <w:rPr>
                <w:noProof/>
                <w:webHidden/>
              </w:rPr>
              <w:fldChar w:fldCharType="begin"/>
            </w:r>
            <w:r>
              <w:rPr>
                <w:noProof/>
                <w:webHidden/>
              </w:rPr>
              <w:instrText xml:space="preserve"> PAGEREF _Toc113436592 \h </w:instrText>
            </w:r>
            <w:r>
              <w:rPr>
                <w:noProof/>
                <w:webHidden/>
              </w:rPr>
            </w:r>
            <w:r>
              <w:rPr>
                <w:noProof/>
                <w:webHidden/>
              </w:rPr>
              <w:fldChar w:fldCharType="separate"/>
            </w:r>
            <w:r>
              <w:rPr>
                <w:noProof/>
                <w:webHidden/>
              </w:rPr>
              <w:t>61</w:t>
            </w:r>
            <w:r>
              <w:rPr>
                <w:noProof/>
                <w:webHidden/>
              </w:rPr>
              <w:fldChar w:fldCharType="end"/>
            </w:r>
          </w:hyperlink>
        </w:p>
        <w:p w14:paraId="14684790" w14:textId="7BA139F5"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93" w:history="1">
            <w:r w:rsidRPr="008948D7">
              <w:rPr>
                <w:rStyle w:val="Hyperlink"/>
                <w:noProof/>
              </w:rPr>
              <w:t>1.2.37</w:t>
            </w:r>
            <w:r>
              <w:rPr>
                <w:rFonts w:asciiTheme="minorHAnsi" w:eastAsiaTheme="minorEastAsia" w:hAnsiTheme="minorHAnsi" w:cstheme="minorBidi"/>
                <w:noProof/>
                <w:sz w:val="22"/>
                <w:szCs w:val="22"/>
                <w:lang w:eastAsia="en-US"/>
              </w:rPr>
              <w:tab/>
            </w:r>
            <w:r w:rsidRPr="008948D7">
              <w:rPr>
                <w:rStyle w:val="Hyperlink"/>
                <w:noProof/>
              </w:rPr>
              <w:t>getWanTypeList</w:t>
            </w:r>
            <w:r>
              <w:rPr>
                <w:noProof/>
                <w:webHidden/>
              </w:rPr>
              <w:tab/>
            </w:r>
            <w:r>
              <w:rPr>
                <w:noProof/>
                <w:webHidden/>
              </w:rPr>
              <w:fldChar w:fldCharType="begin"/>
            </w:r>
            <w:r>
              <w:rPr>
                <w:noProof/>
                <w:webHidden/>
              </w:rPr>
              <w:instrText xml:space="preserve"> PAGEREF _Toc113436593 \h </w:instrText>
            </w:r>
            <w:r>
              <w:rPr>
                <w:noProof/>
                <w:webHidden/>
              </w:rPr>
            </w:r>
            <w:r>
              <w:rPr>
                <w:noProof/>
                <w:webHidden/>
              </w:rPr>
              <w:fldChar w:fldCharType="separate"/>
            </w:r>
            <w:r>
              <w:rPr>
                <w:noProof/>
                <w:webHidden/>
              </w:rPr>
              <w:t>63</w:t>
            </w:r>
            <w:r>
              <w:rPr>
                <w:noProof/>
                <w:webHidden/>
              </w:rPr>
              <w:fldChar w:fldCharType="end"/>
            </w:r>
          </w:hyperlink>
        </w:p>
        <w:p w14:paraId="7F8E102A" w14:textId="283AF793"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94" w:history="1">
            <w:r w:rsidRPr="008948D7">
              <w:rPr>
                <w:rStyle w:val="Hyperlink"/>
                <w:noProof/>
              </w:rPr>
              <w:t>1.2.38</w:t>
            </w:r>
            <w:r>
              <w:rPr>
                <w:rFonts w:asciiTheme="minorHAnsi" w:eastAsiaTheme="minorEastAsia" w:hAnsiTheme="minorHAnsi" w:cstheme="minorBidi"/>
                <w:noProof/>
                <w:sz w:val="22"/>
                <w:szCs w:val="22"/>
                <w:lang w:eastAsia="en-US"/>
              </w:rPr>
              <w:tab/>
            </w:r>
            <w:r w:rsidRPr="008948D7">
              <w:rPr>
                <w:rStyle w:val="Hyperlink"/>
                <w:noProof/>
              </w:rPr>
              <w:t>getIPVersionList</w:t>
            </w:r>
            <w:r>
              <w:rPr>
                <w:noProof/>
                <w:webHidden/>
              </w:rPr>
              <w:tab/>
            </w:r>
            <w:r>
              <w:rPr>
                <w:noProof/>
                <w:webHidden/>
              </w:rPr>
              <w:fldChar w:fldCharType="begin"/>
            </w:r>
            <w:r>
              <w:rPr>
                <w:noProof/>
                <w:webHidden/>
              </w:rPr>
              <w:instrText xml:space="preserve"> PAGEREF _Toc113436594 \h </w:instrText>
            </w:r>
            <w:r>
              <w:rPr>
                <w:noProof/>
                <w:webHidden/>
              </w:rPr>
            </w:r>
            <w:r>
              <w:rPr>
                <w:noProof/>
                <w:webHidden/>
              </w:rPr>
              <w:fldChar w:fldCharType="separate"/>
            </w:r>
            <w:r>
              <w:rPr>
                <w:noProof/>
                <w:webHidden/>
              </w:rPr>
              <w:t>63</w:t>
            </w:r>
            <w:r>
              <w:rPr>
                <w:noProof/>
                <w:webHidden/>
              </w:rPr>
              <w:fldChar w:fldCharType="end"/>
            </w:r>
          </w:hyperlink>
        </w:p>
        <w:p w14:paraId="080F0596" w14:textId="72EA9E1D"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95" w:history="1">
            <w:r w:rsidRPr="008948D7">
              <w:rPr>
                <w:rStyle w:val="Hyperlink"/>
                <w:noProof/>
              </w:rPr>
              <w:t>1.2.39</w:t>
            </w:r>
            <w:r>
              <w:rPr>
                <w:rFonts w:asciiTheme="minorHAnsi" w:eastAsiaTheme="minorEastAsia" w:hAnsiTheme="minorHAnsi" w:cstheme="minorBidi"/>
                <w:noProof/>
                <w:sz w:val="22"/>
                <w:szCs w:val="22"/>
                <w:lang w:eastAsia="en-US"/>
              </w:rPr>
              <w:tab/>
            </w:r>
            <w:r w:rsidRPr="008948D7">
              <w:rPr>
                <w:rStyle w:val="Hyperlink"/>
                <w:noProof/>
              </w:rPr>
              <w:t>getBandTypeList</w:t>
            </w:r>
            <w:r>
              <w:rPr>
                <w:noProof/>
                <w:webHidden/>
              </w:rPr>
              <w:tab/>
            </w:r>
            <w:r>
              <w:rPr>
                <w:noProof/>
                <w:webHidden/>
              </w:rPr>
              <w:fldChar w:fldCharType="begin"/>
            </w:r>
            <w:r>
              <w:rPr>
                <w:noProof/>
                <w:webHidden/>
              </w:rPr>
              <w:instrText xml:space="preserve"> PAGEREF _Toc113436595 \h </w:instrText>
            </w:r>
            <w:r>
              <w:rPr>
                <w:noProof/>
                <w:webHidden/>
              </w:rPr>
            </w:r>
            <w:r>
              <w:rPr>
                <w:noProof/>
                <w:webHidden/>
              </w:rPr>
              <w:fldChar w:fldCharType="separate"/>
            </w:r>
            <w:r>
              <w:rPr>
                <w:noProof/>
                <w:webHidden/>
              </w:rPr>
              <w:t>64</w:t>
            </w:r>
            <w:r>
              <w:rPr>
                <w:noProof/>
                <w:webHidden/>
              </w:rPr>
              <w:fldChar w:fldCharType="end"/>
            </w:r>
          </w:hyperlink>
        </w:p>
        <w:p w14:paraId="4355F561" w14:textId="434CC5DB"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96" w:history="1">
            <w:r w:rsidRPr="008948D7">
              <w:rPr>
                <w:rStyle w:val="Hyperlink"/>
                <w:noProof/>
              </w:rPr>
              <w:t>1.2.40</w:t>
            </w:r>
            <w:r>
              <w:rPr>
                <w:rFonts w:asciiTheme="minorHAnsi" w:eastAsiaTheme="minorEastAsia" w:hAnsiTheme="minorHAnsi" w:cstheme="minorBidi"/>
                <w:noProof/>
                <w:sz w:val="22"/>
                <w:szCs w:val="22"/>
                <w:lang w:eastAsia="en-US"/>
              </w:rPr>
              <w:tab/>
            </w:r>
            <w:r w:rsidRPr="008948D7">
              <w:rPr>
                <w:rStyle w:val="Hyperlink"/>
                <w:noProof/>
              </w:rPr>
              <w:t>getPortFwdProtocolList</w:t>
            </w:r>
            <w:r>
              <w:rPr>
                <w:noProof/>
                <w:webHidden/>
              </w:rPr>
              <w:tab/>
            </w:r>
            <w:r>
              <w:rPr>
                <w:noProof/>
                <w:webHidden/>
              </w:rPr>
              <w:fldChar w:fldCharType="begin"/>
            </w:r>
            <w:r>
              <w:rPr>
                <w:noProof/>
                <w:webHidden/>
              </w:rPr>
              <w:instrText xml:space="preserve"> PAGEREF _Toc113436596 \h </w:instrText>
            </w:r>
            <w:r>
              <w:rPr>
                <w:noProof/>
                <w:webHidden/>
              </w:rPr>
            </w:r>
            <w:r>
              <w:rPr>
                <w:noProof/>
                <w:webHidden/>
              </w:rPr>
              <w:fldChar w:fldCharType="separate"/>
            </w:r>
            <w:r>
              <w:rPr>
                <w:noProof/>
                <w:webHidden/>
              </w:rPr>
              <w:t>65</w:t>
            </w:r>
            <w:r>
              <w:rPr>
                <w:noProof/>
                <w:webHidden/>
              </w:rPr>
              <w:fldChar w:fldCharType="end"/>
            </w:r>
          </w:hyperlink>
        </w:p>
        <w:p w14:paraId="53B35252" w14:textId="63E1C945"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97" w:history="1">
            <w:r w:rsidRPr="008948D7">
              <w:rPr>
                <w:rStyle w:val="Hyperlink"/>
                <w:noProof/>
              </w:rPr>
              <w:t>1.2.41</w:t>
            </w:r>
            <w:r>
              <w:rPr>
                <w:rFonts w:asciiTheme="minorHAnsi" w:eastAsiaTheme="minorEastAsia" w:hAnsiTheme="minorHAnsi" w:cstheme="minorBidi"/>
                <w:noProof/>
                <w:sz w:val="22"/>
                <w:szCs w:val="22"/>
                <w:lang w:eastAsia="en-US"/>
              </w:rPr>
              <w:tab/>
            </w:r>
            <w:r w:rsidRPr="008948D7">
              <w:rPr>
                <w:rStyle w:val="Hyperlink"/>
                <w:noProof/>
              </w:rPr>
              <w:t>getServiceProviderList</w:t>
            </w:r>
            <w:r>
              <w:rPr>
                <w:noProof/>
                <w:webHidden/>
              </w:rPr>
              <w:tab/>
            </w:r>
            <w:r>
              <w:rPr>
                <w:noProof/>
                <w:webHidden/>
              </w:rPr>
              <w:fldChar w:fldCharType="begin"/>
            </w:r>
            <w:r>
              <w:rPr>
                <w:noProof/>
                <w:webHidden/>
              </w:rPr>
              <w:instrText xml:space="preserve"> PAGEREF _Toc113436597 \h </w:instrText>
            </w:r>
            <w:r>
              <w:rPr>
                <w:noProof/>
                <w:webHidden/>
              </w:rPr>
            </w:r>
            <w:r>
              <w:rPr>
                <w:noProof/>
                <w:webHidden/>
              </w:rPr>
              <w:fldChar w:fldCharType="separate"/>
            </w:r>
            <w:r>
              <w:rPr>
                <w:noProof/>
                <w:webHidden/>
              </w:rPr>
              <w:t>66</w:t>
            </w:r>
            <w:r>
              <w:rPr>
                <w:noProof/>
                <w:webHidden/>
              </w:rPr>
              <w:fldChar w:fldCharType="end"/>
            </w:r>
          </w:hyperlink>
        </w:p>
        <w:p w14:paraId="2169E397" w14:textId="6D626219"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98" w:history="1">
            <w:r w:rsidRPr="008948D7">
              <w:rPr>
                <w:rStyle w:val="Hyperlink"/>
                <w:noProof/>
              </w:rPr>
              <w:t>1.2.42</w:t>
            </w:r>
            <w:r>
              <w:rPr>
                <w:rFonts w:asciiTheme="minorHAnsi" w:eastAsiaTheme="minorEastAsia" w:hAnsiTheme="minorHAnsi" w:cstheme="minorBidi"/>
                <w:noProof/>
                <w:sz w:val="22"/>
                <w:szCs w:val="22"/>
                <w:lang w:eastAsia="en-US"/>
              </w:rPr>
              <w:tab/>
            </w:r>
            <w:r w:rsidRPr="008948D7">
              <w:rPr>
                <w:rStyle w:val="Hyperlink"/>
                <w:noProof/>
              </w:rPr>
              <w:t>deleteDevice</w:t>
            </w:r>
            <w:r>
              <w:rPr>
                <w:noProof/>
                <w:webHidden/>
              </w:rPr>
              <w:tab/>
            </w:r>
            <w:r>
              <w:rPr>
                <w:noProof/>
                <w:webHidden/>
              </w:rPr>
              <w:fldChar w:fldCharType="begin"/>
            </w:r>
            <w:r>
              <w:rPr>
                <w:noProof/>
                <w:webHidden/>
              </w:rPr>
              <w:instrText xml:space="preserve"> PAGEREF _Toc113436598 \h </w:instrText>
            </w:r>
            <w:r>
              <w:rPr>
                <w:noProof/>
                <w:webHidden/>
              </w:rPr>
            </w:r>
            <w:r>
              <w:rPr>
                <w:noProof/>
                <w:webHidden/>
              </w:rPr>
              <w:fldChar w:fldCharType="separate"/>
            </w:r>
            <w:r>
              <w:rPr>
                <w:noProof/>
                <w:webHidden/>
              </w:rPr>
              <w:t>66</w:t>
            </w:r>
            <w:r>
              <w:rPr>
                <w:noProof/>
                <w:webHidden/>
              </w:rPr>
              <w:fldChar w:fldCharType="end"/>
            </w:r>
          </w:hyperlink>
        </w:p>
        <w:p w14:paraId="764CDC7D" w14:textId="18AA952F"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599" w:history="1">
            <w:r w:rsidRPr="008948D7">
              <w:rPr>
                <w:rStyle w:val="Hyperlink"/>
                <w:noProof/>
              </w:rPr>
              <w:t>1.2.43</w:t>
            </w:r>
            <w:r>
              <w:rPr>
                <w:rFonts w:asciiTheme="minorHAnsi" w:eastAsiaTheme="minorEastAsia" w:hAnsiTheme="minorHAnsi" w:cstheme="minorBidi"/>
                <w:noProof/>
                <w:sz w:val="22"/>
                <w:szCs w:val="22"/>
                <w:lang w:eastAsia="en-US"/>
              </w:rPr>
              <w:tab/>
            </w:r>
            <w:r w:rsidRPr="008948D7">
              <w:rPr>
                <w:rStyle w:val="Hyperlink"/>
                <w:noProof/>
              </w:rPr>
              <w:t>deleteBackupFile</w:t>
            </w:r>
            <w:r>
              <w:rPr>
                <w:noProof/>
                <w:webHidden/>
              </w:rPr>
              <w:tab/>
            </w:r>
            <w:r>
              <w:rPr>
                <w:noProof/>
                <w:webHidden/>
              </w:rPr>
              <w:fldChar w:fldCharType="begin"/>
            </w:r>
            <w:r>
              <w:rPr>
                <w:noProof/>
                <w:webHidden/>
              </w:rPr>
              <w:instrText xml:space="preserve"> PAGEREF _Toc113436599 \h </w:instrText>
            </w:r>
            <w:r>
              <w:rPr>
                <w:noProof/>
                <w:webHidden/>
              </w:rPr>
            </w:r>
            <w:r>
              <w:rPr>
                <w:noProof/>
                <w:webHidden/>
              </w:rPr>
              <w:fldChar w:fldCharType="separate"/>
            </w:r>
            <w:r>
              <w:rPr>
                <w:noProof/>
                <w:webHidden/>
              </w:rPr>
              <w:t>67</w:t>
            </w:r>
            <w:r>
              <w:rPr>
                <w:noProof/>
                <w:webHidden/>
              </w:rPr>
              <w:fldChar w:fldCharType="end"/>
            </w:r>
          </w:hyperlink>
        </w:p>
        <w:p w14:paraId="7DB38FEF" w14:textId="05E9CCA1"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600" w:history="1">
            <w:r w:rsidRPr="008948D7">
              <w:rPr>
                <w:rStyle w:val="Hyperlink"/>
                <w:noProof/>
              </w:rPr>
              <w:t>1.2.44</w:t>
            </w:r>
            <w:r>
              <w:rPr>
                <w:rFonts w:asciiTheme="minorHAnsi" w:eastAsiaTheme="minorEastAsia" w:hAnsiTheme="minorHAnsi" w:cstheme="minorBidi"/>
                <w:noProof/>
                <w:sz w:val="22"/>
                <w:szCs w:val="22"/>
                <w:lang w:eastAsia="en-US"/>
              </w:rPr>
              <w:tab/>
            </w:r>
            <w:r w:rsidRPr="008948D7">
              <w:rPr>
                <w:rStyle w:val="Hyperlink"/>
                <w:noProof/>
              </w:rPr>
              <w:t>getWifiAdvance</w:t>
            </w:r>
            <w:r>
              <w:rPr>
                <w:noProof/>
                <w:webHidden/>
              </w:rPr>
              <w:tab/>
            </w:r>
            <w:r>
              <w:rPr>
                <w:noProof/>
                <w:webHidden/>
              </w:rPr>
              <w:fldChar w:fldCharType="begin"/>
            </w:r>
            <w:r>
              <w:rPr>
                <w:noProof/>
                <w:webHidden/>
              </w:rPr>
              <w:instrText xml:space="preserve"> PAGEREF _Toc113436600 \h </w:instrText>
            </w:r>
            <w:r>
              <w:rPr>
                <w:noProof/>
                <w:webHidden/>
              </w:rPr>
            </w:r>
            <w:r>
              <w:rPr>
                <w:noProof/>
                <w:webHidden/>
              </w:rPr>
              <w:fldChar w:fldCharType="separate"/>
            </w:r>
            <w:r>
              <w:rPr>
                <w:noProof/>
                <w:webHidden/>
              </w:rPr>
              <w:t>68</w:t>
            </w:r>
            <w:r>
              <w:rPr>
                <w:noProof/>
                <w:webHidden/>
              </w:rPr>
              <w:fldChar w:fldCharType="end"/>
            </w:r>
          </w:hyperlink>
        </w:p>
        <w:p w14:paraId="6CA5ACA6" w14:textId="45BC15B1"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601" w:history="1">
            <w:r w:rsidRPr="008948D7">
              <w:rPr>
                <w:rStyle w:val="Hyperlink"/>
                <w:noProof/>
              </w:rPr>
              <w:t>1.2.45</w:t>
            </w:r>
            <w:r>
              <w:rPr>
                <w:rFonts w:asciiTheme="minorHAnsi" w:eastAsiaTheme="minorEastAsia" w:hAnsiTheme="minorHAnsi" w:cstheme="minorBidi"/>
                <w:noProof/>
                <w:sz w:val="22"/>
                <w:szCs w:val="22"/>
                <w:lang w:eastAsia="en-US"/>
              </w:rPr>
              <w:tab/>
            </w:r>
            <w:r w:rsidRPr="008948D7">
              <w:rPr>
                <w:rStyle w:val="Hyperlink"/>
                <w:noProof/>
              </w:rPr>
              <w:t>setWifiAdvance</w:t>
            </w:r>
            <w:r>
              <w:rPr>
                <w:noProof/>
                <w:webHidden/>
              </w:rPr>
              <w:tab/>
            </w:r>
            <w:r>
              <w:rPr>
                <w:noProof/>
                <w:webHidden/>
              </w:rPr>
              <w:fldChar w:fldCharType="begin"/>
            </w:r>
            <w:r>
              <w:rPr>
                <w:noProof/>
                <w:webHidden/>
              </w:rPr>
              <w:instrText xml:space="preserve"> PAGEREF _Toc113436601 \h </w:instrText>
            </w:r>
            <w:r>
              <w:rPr>
                <w:noProof/>
                <w:webHidden/>
              </w:rPr>
            </w:r>
            <w:r>
              <w:rPr>
                <w:noProof/>
                <w:webHidden/>
              </w:rPr>
              <w:fldChar w:fldCharType="separate"/>
            </w:r>
            <w:r>
              <w:rPr>
                <w:noProof/>
                <w:webHidden/>
              </w:rPr>
              <w:t>70</w:t>
            </w:r>
            <w:r>
              <w:rPr>
                <w:noProof/>
                <w:webHidden/>
              </w:rPr>
              <w:fldChar w:fldCharType="end"/>
            </w:r>
          </w:hyperlink>
        </w:p>
        <w:p w14:paraId="2ADD3AA4" w14:textId="374B2782"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602" w:history="1">
            <w:r w:rsidRPr="008948D7">
              <w:rPr>
                <w:rStyle w:val="Hyperlink"/>
                <w:noProof/>
              </w:rPr>
              <w:t>1.2.46</w:t>
            </w:r>
            <w:r>
              <w:rPr>
                <w:rFonts w:asciiTheme="minorHAnsi" w:eastAsiaTheme="minorEastAsia" w:hAnsiTheme="minorHAnsi" w:cstheme="minorBidi"/>
                <w:noProof/>
                <w:sz w:val="22"/>
                <w:szCs w:val="22"/>
                <w:lang w:eastAsia="en-US"/>
              </w:rPr>
              <w:tab/>
            </w:r>
            <w:r w:rsidRPr="008948D7">
              <w:rPr>
                <w:rStyle w:val="Hyperlink"/>
                <w:noProof/>
              </w:rPr>
              <w:t>getAvailableInterfaceGroup</w:t>
            </w:r>
            <w:r>
              <w:rPr>
                <w:noProof/>
                <w:webHidden/>
              </w:rPr>
              <w:tab/>
            </w:r>
            <w:r>
              <w:rPr>
                <w:noProof/>
                <w:webHidden/>
              </w:rPr>
              <w:fldChar w:fldCharType="begin"/>
            </w:r>
            <w:r>
              <w:rPr>
                <w:noProof/>
                <w:webHidden/>
              </w:rPr>
              <w:instrText xml:space="preserve"> PAGEREF _Toc113436602 \h </w:instrText>
            </w:r>
            <w:r>
              <w:rPr>
                <w:noProof/>
                <w:webHidden/>
              </w:rPr>
            </w:r>
            <w:r>
              <w:rPr>
                <w:noProof/>
                <w:webHidden/>
              </w:rPr>
              <w:fldChar w:fldCharType="separate"/>
            </w:r>
            <w:r>
              <w:rPr>
                <w:noProof/>
                <w:webHidden/>
              </w:rPr>
              <w:t>71</w:t>
            </w:r>
            <w:r>
              <w:rPr>
                <w:noProof/>
                <w:webHidden/>
              </w:rPr>
              <w:fldChar w:fldCharType="end"/>
            </w:r>
          </w:hyperlink>
        </w:p>
        <w:p w14:paraId="041F736F" w14:textId="629908D3"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603" w:history="1">
            <w:r w:rsidRPr="008948D7">
              <w:rPr>
                <w:rStyle w:val="Hyperlink"/>
                <w:noProof/>
              </w:rPr>
              <w:t>1.2.47</w:t>
            </w:r>
            <w:r>
              <w:rPr>
                <w:rFonts w:asciiTheme="minorHAnsi" w:eastAsiaTheme="minorEastAsia" w:hAnsiTheme="minorHAnsi" w:cstheme="minorBidi"/>
                <w:noProof/>
                <w:sz w:val="22"/>
                <w:szCs w:val="22"/>
                <w:lang w:eastAsia="en-US"/>
              </w:rPr>
              <w:tab/>
            </w:r>
            <w:r w:rsidRPr="008948D7">
              <w:rPr>
                <w:rStyle w:val="Hyperlink"/>
                <w:noProof/>
              </w:rPr>
              <w:t>getInterfaceGrouping</w:t>
            </w:r>
            <w:r>
              <w:rPr>
                <w:noProof/>
                <w:webHidden/>
              </w:rPr>
              <w:tab/>
            </w:r>
            <w:r>
              <w:rPr>
                <w:noProof/>
                <w:webHidden/>
              </w:rPr>
              <w:fldChar w:fldCharType="begin"/>
            </w:r>
            <w:r>
              <w:rPr>
                <w:noProof/>
                <w:webHidden/>
              </w:rPr>
              <w:instrText xml:space="preserve"> PAGEREF _Toc113436603 \h </w:instrText>
            </w:r>
            <w:r>
              <w:rPr>
                <w:noProof/>
                <w:webHidden/>
              </w:rPr>
            </w:r>
            <w:r>
              <w:rPr>
                <w:noProof/>
                <w:webHidden/>
              </w:rPr>
              <w:fldChar w:fldCharType="separate"/>
            </w:r>
            <w:r>
              <w:rPr>
                <w:noProof/>
                <w:webHidden/>
              </w:rPr>
              <w:t>73</w:t>
            </w:r>
            <w:r>
              <w:rPr>
                <w:noProof/>
                <w:webHidden/>
              </w:rPr>
              <w:fldChar w:fldCharType="end"/>
            </w:r>
          </w:hyperlink>
        </w:p>
        <w:p w14:paraId="459C123C" w14:textId="17B80EDE"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604" w:history="1">
            <w:r w:rsidRPr="008948D7">
              <w:rPr>
                <w:rStyle w:val="Hyperlink"/>
                <w:noProof/>
              </w:rPr>
              <w:t>1.2.48</w:t>
            </w:r>
            <w:r>
              <w:rPr>
                <w:rFonts w:asciiTheme="minorHAnsi" w:eastAsiaTheme="minorEastAsia" w:hAnsiTheme="minorHAnsi" w:cstheme="minorBidi"/>
                <w:noProof/>
                <w:sz w:val="22"/>
                <w:szCs w:val="22"/>
                <w:lang w:eastAsia="en-US"/>
              </w:rPr>
              <w:tab/>
            </w:r>
            <w:r w:rsidRPr="008948D7">
              <w:rPr>
                <w:rStyle w:val="Hyperlink"/>
                <w:noProof/>
              </w:rPr>
              <w:t>addInterfaceGrouping</w:t>
            </w:r>
            <w:r>
              <w:rPr>
                <w:noProof/>
                <w:webHidden/>
              </w:rPr>
              <w:tab/>
            </w:r>
            <w:r>
              <w:rPr>
                <w:noProof/>
                <w:webHidden/>
              </w:rPr>
              <w:fldChar w:fldCharType="begin"/>
            </w:r>
            <w:r>
              <w:rPr>
                <w:noProof/>
                <w:webHidden/>
              </w:rPr>
              <w:instrText xml:space="preserve"> PAGEREF _Toc113436604 \h </w:instrText>
            </w:r>
            <w:r>
              <w:rPr>
                <w:noProof/>
                <w:webHidden/>
              </w:rPr>
            </w:r>
            <w:r>
              <w:rPr>
                <w:noProof/>
                <w:webHidden/>
              </w:rPr>
              <w:fldChar w:fldCharType="separate"/>
            </w:r>
            <w:r>
              <w:rPr>
                <w:noProof/>
                <w:webHidden/>
              </w:rPr>
              <w:t>74</w:t>
            </w:r>
            <w:r>
              <w:rPr>
                <w:noProof/>
                <w:webHidden/>
              </w:rPr>
              <w:fldChar w:fldCharType="end"/>
            </w:r>
          </w:hyperlink>
        </w:p>
        <w:p w14:paraId="0F746862" w14:textId="45861889"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605" w:history="1">
            <w:r w:rsidRPr="008948D7">
              <w:rPr>
                <w:rStyle w:val="Hyperlink"/>
                <w:noProof/>
              </w:rPr>
              <w:t>1.2.49</w:t>
            </w:r>
            <w:r>
              <w:rPr>
                <w:rFonts w:asciiTheme="minorHAnsi" w:eastAsiaTheme="minorEastAsia" w:hAnsiTheme="minorHAnsi" w:cstheme="minorBidi"/>
                <w:noProof/>
                <w:sz w:val="22"/>
                <w:szCs w:val="22"/>
                <w:lang w:eastAsia="en-US"/>
              </w:rPr>
              <w:tab/>
            </w:r>
            <w:r w:rsidRPr="008948D7">
              <w:rPr>
                <w:rStyle w:val="Hyperlink"/>
                <w:noProof/>
              </w:rPr>
              <w:t>deleteInterfaceGrouping</w:t>
            </w:r>
            <w:r>
              <w:rPr>
                <w:noProof/>
                <w:webHidden/>
              </w:rPr>
              <w:tab/>
            </w:r>
            <w:r>
              <w:rPr>
                <w:noProof/>
                <w:webHidden/>
              </w:rPr>
              <w:fldChar w:fldCharType="begin"/>
            </w:r>
            <w:r>
              <w:rPr>
                <w:noProof/>
                <w:webHidden/>
              </w:rPr>
              <w:instrText xml:space="preserve"> PAGEREF _Toc113436605 \h </w:instrText>
            </w:r>
            <w:r>
              <w:rPr>
                <w:noProof/>
                <w:webHidden/>
              </w:rPr>
            </w:r>
            <w:r>
              <w:rPr>
                <w:noProof/>
                <w:webHidden/>
              </w:rPr>
              <w:fldChar w:fldCharType="separate"/>
            </w:r>
            <w:r>
              <w:rPr>
                <w:noProof/>
                <w:webHidden/>
              </w:rPr>
              <w:t>75</w:t>
            </w:r>
            <w:r>
              <w:rPr>
                <w:noProof/>
                <w:webHidden/>
              </w:rPr>
              <w:fldChar w:fldCharType="end"/>
            </w:r>
          </w:hyperlink>
        </w:p>
        <w:p w14:paraId="7FD5303E" w14:textId="19419120"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606" w:history="1">
            <w:r w:rsidRPr="008948D7">
              <w:rPr>
                <w:rStyle w:val="Hyperlink"/>
                <w:noProof/>
              </w:rPr>
              <w:t>1.2.50</w:t>
            </w:r>
            <w:r>
              <w:rPr>
                <w:rFonts w:asciiTheme="minorHAnsi" w:eastAsiaTheme="minorEastAsia" w:hAnsiTheme="minorHAnsi" w:cstheme="minorBidi"/>
                <w:noProof/>
                <w:sz w:val="22"/>
                <w:szCs w:val="22"/>
                <w:lang w:eastAsia="en-US"/>
              </w:rPr>
              <w:tab/>
            </w:r>
            <w:r w:rsidRPr="008948D7">
              <w:rPr>
                <w:rStyle w:val="Hyperlink"/>
                <w:noProof/>
              </w:rPr>
              <w:t>getBoundInterfaceList</w:t>
            </w:r>
            <w:r>
              <w:rPr>
                <w:noProof/>
                <w:webHidden/>
              </w:rPr>
              <w:tab/>
            </w:r>
            <w:r>
              <w:rPr>
                <w:noProof/>
                <w:webHidden/>
              </w:rPr>
              <w:fldChar w:fldCharType="begin"/>
            </w:r>
            <w:r>
              <w:rPr>
                <w:noProof/>
                <w:webHidden/>
              </w:rPr>
              <w:instrText xml:space="preserve"> PAGEREF _Toc113436606 \h </w:instrText>
            </w:r>
            <w:r>
              <w:rPr>
                <w:noProof/>
                <w:webHidden/>
              </w:rPr>
            </w:r>
            <w:r>
              <w:rPr>
                <w:noProof/>
                <w:webHidden/>
              </w:rPr>
              <w:fldChar w:fldCharType="separate"/>
            </w:r>
            <w:r>
              <w:rPr>
                <w:noProof/>
                <w:webHidden/>
              </w:rPr>
              <w:t>76</w:t>
            </w:r>
            <w:r>
              <w:rPr>
                <w:noProof/>
                <w:webHidden/>
              </w:rPr>
              <w:fldChar w:fldCharType="end"/>
            </w:r>
          </w:hyperlink>
        </w:p>
        <w:p w14:paraId="30A8C704" w14:textId="4272B5C0"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607" w:history="1">
            <w:r w:rsidRPr="008948D7">
              <w:rPr>
                <w:rStyle w:val="Hyperlink"/>
                <w:noProof/>
              </w:rPr>
              <w:t>1.2.51</w:t>
            </w:r>
            <w:r>
              <w:rPr>
                <w:rFonts w:asciiTheme="minorHAnsi" w:eastAsiaTheme="minorEastAsia" w:hAnsiTheme="minorHAnsi" w:cstheme="minorBidi"/>
                <w:noProof/>
                <w:sz w:val="22"/>
                <w:szCs w:val="22"/>
                <w:lang w:eastAsia="en-US"/>
              </w:rPr>
              <w:tab/>
            </w:r>
            <w:r w:rsidRPr="008948D7">
              <w:rPr>
                <w:rStyle w:val="Hyperlink"/>
                <w:noProof/>
              </w:rPr>
              <w:t>g</w:t>
            </w:r>
            <w:r w:rsidRPr="008948D7">
              <w:rPr>
                <w:rStyle w:val="Hyperlink"/>
                <w:rFonts w:cs=".VnTime"/>
                <w:noProof/>
              </w:rPr>
              <w:t>etSIPGlobalConfig</w:t>
            </w:r>
            <w:r>
              <w:rPr>
                <w:noProof/>
                <w:webHidden/>
              </w:rPr>
              <w:tab/>
            </w:r>
            <w:r>
              <w:rPr>
                <w:noProof/>
                <w:webHidden/>
              </w:rPr>
              <w:fldChar w:fldCharType="begin"/>
            </w:r>
            <w:r>
              <w:rPr>
                <w:noProof/>
                <w:webHidden/>
              </w:rPr>
              <w:instrText xml:space="preserve"> PAGEREF _Toc113436607 \h </w:instrText>
            </w:r>
            <w:r>
              <w:rPr>
                <w:noProof/>
                <w:webHidden/>
              </w:rPr>
            </w:r>
            <w:r>
              <w:rPr>
                <w:noProof/>
                <w:webHidden/>
              </w:rPr>
              <w:fldChar w:fldCharType="separate"/>
            </w:r>
            <w:r>
              <w:rPr>
                <w:noProof/>
                <w:webHidden/>
              </w:rPr>
              <w:t>77</w:t>
            </w:r>
            <w:r>
              <w:rPr>
                <w:noProof/>
                <w:webHidden/>
              </w:rPr>
              <w:fldChar w:fldCharType="end"/>
            </w:r>
          </w:hyperlink>
        </w:p>
        <w:p w14:paraId="55E7AE1B" w14:textId="631A5964"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608" w:history="1">
            <w:r w:rsidRPr="008948D7">
              <w:rPr>
                <w:rStyle w:val="Hyperlink"/>
                <w:noProof/>
              </w:rPr>
              <w:t>1.2.52</w:t>
            </w:r>
            <w:r>
              <w:rPr>
                <w:rFonts w:asciiTheme="minorHAnsi" w:eastAsiaTheme="minorEastAsia" w:hAnsiTheme="minorHAnsi" w:cstheme="minorBidi"/>
                <w:noProof/>
                <w:sz w:val="22"/>
                <w:szCs w:val="22"/>
                <w:lang w:eastAsia="en-US"/>
              </w:rPr>
              <w:tab/>
            </w:r>
            <w:r w:rsidRPr="008948D7">
              <w:rPr>
                <w:rStyle w:val="Hyperlink"/>
                <w:noProof/>
              </w:rPr>
              <w:t>setSIPGlobalConfig</w:t>
            </w:r>
            <w:r>
              <w:rPr>
                <w:noProof/>
                <w:webHidden/>
              </w:rPr>
              <w:tab/>
            </w:r>
            <w:r>
              <w:rPr>
                <w:noProof/>
                <w:webHidden/>
              </w:rPr>
              <w:fldChar w:fldCharType="begin"/>
            </w:r>
            <w:r>
              <w:rPr>
                <w:noProof/>
                <w:webHidden/>
              </w:rPr>
              <w:instrText xml:space="preserve"> PAGEREF _Toc113436608 \h </w:instrText>
            </w:r>
            <w:r>
              <w:rPr>
                <w:noProof/>
                <w:webHidden/>
              </w:rPr>
            </w:r>
            <w:r>
              <w:rPr>
                <w:noProof/>
                <w:webHidden/>
              </w:rPr>
              <w:fldChar w:fldCharType="separate"/>
            </w:r>
            <w:r>
              <w:rPr>
                <w:noProof/>
                <w:webHidden/>
              </w:rPr>
              <w:t>79</w:t>
            </w:r>
            <w:r>
              <w:rPr>
                <w:noProof/>
                <w:webHidden/>
              </w:rPr>
              <w:fldChar w:fldCharType="end"/>
            </w:r>
          </w:hyperlink>
        </w:p>
        <w:p w14:paraId="340F30DA" w14:textId="2556EBFB"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609" w:history="1">
            <w:r w:rsidRPr="008948D7">
              <w:rPr>
                <w:rStyle w:val="Hyperlink"/>
                <w:noProof/>
              </w:rPr>
              <w:t>1.2.53</w:t>
            </w:r>
            <w:r>
              <w:rPr>
                <w:rFonts w:asciiTheme="minorHAnsi" w:eastAsiaTheme="minorEastAsia" w:hAnsiTheme="minorHAnsi" w:cstheme="minorBidi"/>
                <w:noProof/>
                <w:sz w:val="22"/>
                <w:szCs w:val="22"/>
                <w:lang w:eastAsia="en-US"/>
              </w:rPr>
              <w:tab/>
            </w:r>
            <w:r w:rsidRPr="008948D7">
              <w:rPr>
                <w:rStyle w:val="Hyperlink"/>
                <w:noProof/>
              </w:rPr>
              <w:t>getSIPParameter</w:t>
            </w:r>
            <w:r>
              <w:rPr>
                <w:noProof/>
                <w:webHidden/>
              </w:rPr>
              <w:tab/>
            </w:r>
            <w:r>
              <w:rPr>
                <w:noProof/>
                <w:webHidden/>
              </w:rPr>
              <w:fldChar w:fldCharType="begin"/>
            </w:r>
            <w:r>
              <w:rPr>
                <w:noProof/>
                <w:webHidden/>
              </w:rPr>
              <w:instrText xml:space="preserve"> PAGEREF _Toc113436609 \h </w:instrText>
            </w:r>
            <w:r>
              <w:rPr>
                <w:noProof/>
                <w:webHidden/>
              </w:rPr>
            </w:r>
            <w:r>
              <w:rPr>
                <w:noProof/>
                <w:webHidden/>
              </w:rPr>
              <w:fldChar w:fldCharType="separate"/>
            </w:r>
            <w:r>
              <w:rPr>
                <w:noProof/>
                <w:webHidden/>
              </w:rPr>
              <w:t>81</w:t>
            </w:r>
            <w:r>
              <w:rPr>
                <w:noProof/>
                <w:webHidden/>
              </w:rPr>
              <w:fldChar w:fldCharType="end"/>
            </w:r>
          </w:hyperlink>
        </w:p>
        <w:p w14:paraId="45D1FC61" w14:textId="1FD31E1A"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610" w:history="1">
            <w:r w:rsidRPr="008948D7">
              <w:rPr>
                <w:rStyle w:val="Hyperlink"/>
                <w:noProof/>
              </w:rPr>
              <w:t>1.2.54</w:t>
            </w:r>
            <w:r>
              <w:rPr>
                <w:rFonts w:asciiTheme="minorHAnsi" w:eastAsiaTheme="minorEastAsia" w:hAnsiTheme="minorHAnsi" w:cstheme="minorBidi"/>
                <w:noProof/>
                <w:sz w:val="22"/>
                <w:szCs w:val="22"/>
                <w:lang w:eastAsia="en-US"/>
              </w:rPr>
              <w:tab/>
            </w:r>
            <w:r w:rsidRPr="008948D7">
              <w:rPr>
                <w:rStyle w:val="Hyperlink"/>
                <w:noProof/>
              </w:rPr>
              <w:t>setSIPParameter</w:t>
            </w:r>
            <w:r>
              <w:rPr>
                <w:noProof/>
                <w:webHidden/>
              </w:rPr>
              <w:tab/>
            </w:r>
            <w:r>
              <w:rPr>
                <w:noProof/>
                <w:webHidden/>
              </w:rPr>
              <w:fldChar w:fldCharType="begin"/>
            </w:r>
            <w:r>
              <w:rPr>
                <w:noProof/>
                <w:webHidden/>
              </w:rPr>
              <w:instrText xml:space="preserve"> PAGEREF _Toc113436610 \h </w:instrText>
            </w:r>
            <w:r>
              <w:rPr>
                <w:noProof/>
                <w:webHidden/>
              </w:rPr>
            </w:r>
            <w:r>
              <w:rPr>
                <w:noProof/>
                <w:webHidden/>
              </w:rPr>
              <w:fldChar w:fldCharType="separate"/>
            </w:r>
            <w:r>
              <w:rPr>
                <w:noProof/>
                <w:webHidden/>
              </w:rPr>
              <w:t>83</w:t>
            </w:r>
            <w:r>
              <w:rPr>
                <w:noProof/>
                <w:webHidden/>
              </w:rPr>
              <w:fldChar w:fldCharType="end"/>
            </w:r>
          </w:hyperlink>
        </w:p>
        <w:p w14:paraId="23CBDF45" w14:textId="2431ED1F"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611" w:history="1">
            <w:r w:rsidRPr="008948D7">
              <w:rPr>
                <w:rStyle w:val="Hyperlink"/>
                <w:noProof/>
              </w:rPr>
              <w:t>1.2.55</w:t>
            </w:r>
            <w:r>
              <w:rPr>
                <w:rFonts w:asciiTheme="minorHAnsi" w:eastAsiaTheme="minorEastAsia" w:hAnsiTheme="minorHAnsi" w:cstheme="minorBidi"/>
                <w:noProof/>
                <w:sz w:val="22"/>
                <w:szCs w:val="22"/>
                <w:lang w:eastAsia="en-US"/>
              </w:rPr>
              <w:tab/>
            </w:r>
            <w:r w:rsidRPr="008948D7">
              <w:rPr>
                <w:rStyle w:val="Hyperlink"/>
                <w:noProof/>
              </w:rPr>
              <w:t>getConnectedUserInfo</w:t>
            </w:r>
            <w:r>
              <w:rPr>
                <w:noProof/>
                <w:webHidden/>
              </w:rPr>
              <w:tab/>
            </w:r>
            <w:r>
              <w:rPr>
                <w:noProof/>
                <w:webHidden/>
              </w:rPr>
              <w:fldChar w:fldCharType="begin"/>
            </w:r>
            <w:r>
              <w:rPr>
                <w:noProof/>
                <w:webHidden/>
              </w:rPr>
              <w:instrText xml:space="preserve"> PAGEREF _Toc113436611 \h </w:instrText>
            </w:r>
            <w:r>
              <w:rPr>
                <w:noProof/>
                <w:webHidden/>
              </w:rPr>
            </w:r>
            <w:r>
              <w:rPr>
                <w:noProof/>
                <w:webHidden/>
              </w:rPr>
              <w:fldChar w:fldCharType="separate"/>
            </w:r>
            <w:r>
              <w:rPr>
                <w:noProof/>
                <w:webHidden/>
              </w:rPr>
              <w:t>85</w:t>
            </w:r>
            <w:r>
              <w:rPr>
                <w:noProof/>
                <w:webHidden/>
              </w:rPr>
              <w:fldChar w:fldCharType="end"/>
            </w:r>
          </w:hyperlink>
        </w:p>
        <w:p w14:paraId="5F411F39" w14:textId="448BFCA8"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612" w:history="1">
            <w:r w:rsidRPr="008948D7">
              <w:rPr>
                <w:rStyle w:val="Hyperlink"/>
                <w:noProof/>
              </w:rPr>
              <w:t>1.2.56</w:t>
            </w:r>
            <w:r>
              <w:rPr>
                <w:rFonts w:asciiTheme="minorHAnsi" w:eastAsiaTheme="minorEastAsia" w:hAnsiTheme="minorHAnsi" w:cstheme="minorBidi"/>
                <w:noProof/>
                <w:sz w:val="22"/>
                <w:szCs w:val="22"/>
                <w:lang w:eastAsia="en-US"/>
              </w:rPr>
              <w:tab/>
            </w:r>
            <w:r w:rsidRPr="008948D7">
              <w:rPr>
                <w:rStyle w:val="Hyperlink"/>
                <w:noProof/>
              </w:rPr>
              <w:t>getDeviceList</w:t>
            </w:r>
            <w:r>
              <w:rPr>
                <w:noProof/>
                <w:webHidden/>
              </w:rPr>
              <w:tab/>
            </w:r>
            <w:r>
              <w:rPr>
                <w:noProof/>
                <w:webHidden/>
              </w:rPr>
              <w:fldChar w:fldCharType="begin"/>
            </w:r>
            <w:r>
              <w:rPr>
                <w:noProof/>
                <w:webHidden/>
              </w:rPr>
              <w:instrText xml:space="preserve"> PAGEREF _Toc113436612 \h </w:instrText>
            </w:r>
            <w:r>
              <w:rPr>
                <w:noProof/>
                <w:webHidden/>
              </w:rPr>
            </w:r>
            <w:r>
              <w:rPr>
                <w:noProof/>
                <w:webHidden/>
              </w:rPr>
              <w:fldChar w:fldCharType="separate"/>
            </w:r>
            <w:r>
              <w:rPr>
                <w:noProof/>
                <w:webHidden/>
              </w:rPr>
              <w:t>87</w:t>
            </w:r>
            <w:r>
              <w:rPr>
                <w:noProof/>
                <w:webHidden/>
              </w:rPr>
              <w:fldChar w:fldCharType="end"/>
            </w:r>
          </w:hyperlink>
        </w:p>
        <w:p w14:paraId="6057C0A5" w14:textId="3C6BBFE3" w:rsidR="00773542" w:rsidRDefault="00773542">
          <w:pPr>
            <w:pStyle w:val="TOC3"/>
            <w:tabs>
              <w:tab w:val="left" w:pos="1540"/>
              <w:tab w:val="right" w:leader="dot" w:pos="9635"/>
            </w:tabs>
            <w:rPr>
              <w:rFonts w:asciiTheme="minorHAnsi" w:eastAsiaTheme="minorEastAsia" w:hAnsiTheme="minorHAnsi" w:cstheme="minorBidi"/>
              <w:noProof/>
              <w:sz w:val="22"/>
              <w:szCs w:val="22"/>
              <w:lang w:eastAsia="en-US"/>
            </w:rPr>
          </w:pPr>
          <w:hyperlink w:anchor="_Toc113436613" w:history="1">
            <w:r w:rsidRPr="008948D7">
              <w:rPr>
                <w:rStyle w:val="Hyperlink"/>
                <w:noProof/>
              </w:rPr>
              <w:t>1.2.57</w:t>
            </w:r>
            <w:r>
              <w:rPr>
                <w:rFonts w:asciiTheme="minorHAnsi" w:eastAsiaTheme="minorEastAsia" w:hAnsiTheme="minorHAnsi" w:cstheme="minorBidi"/>
                <w:noProof/>
                <w:sz w:val="22"/>
                <w:szCs w:val="22"/>
                <w:lang w:eastAsia="en-US"/>
              </w:rPr>
              <w:tab/>
            </w:r>
            <w:r w:rsidRPr="008948D7">
              <w:rPr>
                <w:rStyle w:val="Hyperlink"/>
                <w:noProof/>
              </w:rPr>
              <w:t>getRegionList</w:t>
            </w:r>
            <w:r>
              <w:rPr>
                <w:noProof/>
                <w:webHidden/>
              </w:rPr>
              <w:tab/>
            </w:r>
            <w:r>
              <w:rPr>
                <w:noProof/>
                <w:webHidden/>
              </w:rPr>
              <w:fldChar w:fldCharType="begin"/>
            </w:r>
            <w:r>
              <w:rPr>
                <w:noProof/>
                <w:webHidden/>
              </w:rPr>
              <w:instrText xml:space="preserve"> PAGEREF _Toc113436613 \h </w:instrText>
            </w:r>
            <w:r>
              <w:rPr>
                <w:noProof/>
                <w:webHidden/>
              </w:rPr>
            </w:r>
            <w:r>
              <w:rPr>
                <w:noProof/>
                <w:webHidden/>
              </w:rPr>
              <w:fldChar w:fldCharType="separate"/>
            </w:r>
            <w:r>
              <w:rPr>
                <w:noProof/>
                <w:webHidden/>
              </w:rPr>
              <w:t>88</w:t>
            </w:r>
            <w:r>
              <w:rPr>
                <w:noProof/>
                <w:webHidden/>
              </w:rPr>
              <w:fldChar w:fldCharType="end"/>
            </w:r>
          </w:hyperlink>
        </w:p>
        <w:p w14:paraId="21866C36" w14:textId="2AF98FF5" w:rsidR="00773542" w:rsidRDefault="00773542">
          <w:pPr>
            <w:pStyle w:val="TOC2"/>
            <w:tabs>
              <w:tab w:val="left" w:pos="880"/>
              <w:tab w:val="right" w:leader="dot" w:pos="9635"/>
            </w:tabs>
            <w:rPr>
              <w:rFonts w:asciiTheme="minorHAnsi" w:eastAsiaTheme="minorEastAsia" w:hAnsiTheme="minorHAnsi" w:cstheme="minorBidi"/>
              <w:noProof/>
              <w:sz w:val="22"/>
              <w:szCs w:val="22"/>
              <w:lang w:eastAsia="en-US"/>
            </w:rPr>
          </w:pPr>
          <w:hyperlink w:anchor="_Toc113436614" w:history="1">
            <w:r w:rsidRPr="008948D7">
              <w:rPr>
                <w:rStyle w:val="Hyperlink"/>
                <w:noProof/>
              </w:rPr>
              <w:t>1.3</w:t>
            </w:r>
            <w:r>
              <w:rPr>
                <w:rFonts w:asciiTheme="minorHAnsi" w:eastAsiaTheme="minorEastAsia" w:hAnsiTheme="minorHAnsi" w:cstheme="minorBidi"/>
                <w:noProof/>
                <w:sz w:val="22"/>
                <w:szCs w:val="22"/>
                <w:lang w:eastAsia="en-US"/>
              </w:rPr>
              <w:tab/>
            </w:r>
            <w:r w:rsidRPr="008948D7">
              <w:rPr>
                <w:rStyle w:val="Hyperlink"/>
                <w:noProof/>
              </w:rPr>
              <w:t>Bảng mã lỗi</w:t>
            </w:r>
            <w:r>
              <w:rPr>
                <w:noProof/>
                <w:webHidden/>
              </w:rPr>
              <w:tab/>
            </w:r>
            <w:r>
              <w:rPr>
                <w:noProof/>
                <w:webHidden/>
              </w:rPr>
              <w:fldChar w:fldCharType="begin"/>
            </w:r>
            <w:r>
              <w:rPr>
                <w:noProof/>
                <w:webHidden/>
              </w:rPr>
              <w:instrText xml:space="preserve"> PAGEREF _Toc113436614 \h </w:instrText>
            </w:r>
            <w:r>
              <w:rPr>
                <w:noProof/>
                <w:webHidden/>
              </w:rPr>
            </w:r>
            <w:r>
              <w:rPr>
                <w:noProof/>
                <w:webHidden/>
              </w:rPr>
              <w:fldChar w:fldCharType="separate"/>
            </w:r>
            <w:r>
              <w:rPr>
                <w:noProof/>
                <w:webHidden/>
              </w:rPr>
              <w:t>89</w:t>
            </w:r>
            <w:r>
              <w:rPr>
                <w:noProof/>
                <w:webHidden/>
              </w:rPr>
              <w:fldChar w:fldCharType="end"/>
            </w:r>
          </w:hyperlink>
        </w:p>
        <w:p w14:paraId="3CF2072B" w14:textId="23793707" w:rsidR="00773542" w:rsidRDefault="00773542">
          <w:pPr>
            <w:pStyle w:val="TOC3"/>
            <w:tabs>
              <w:tab w:val="left" w:pos="1320"/>
              <w:tab w:val="right" w:leader="dot" w:pos="9635"/>
            </w:tabs>
            <w:rPr>
              <w:rFonts w:asciiTheme="minorHAnsi" w:eastAsiaTheme="minorEastAsia" w:hAnsiTheme="minorHAnsi" w:cstheme="minorBidi"/>
              <w:noProof/>
              <w:sz w:val="22"/>
              <w:szCs w:val="22"/>
              <w:lang w:eastAsia="en-US"/>
            </w:rPr>
          </w:pPr>
          <w:hyperlink w:anchor="_Toc113436615" w:history="1">
            <w:r w:rsidRPr="008948D7">
              <w:rPr>
                <w:rStyle w:val="Hyperlink"/>
                <w:noProof/>
              </w:rPr>
              <w:t>1.3.1</w:t>
            </w:r>
            <w:r>
              <w:rPr>
                <w:rFonts w:asciiTheme="minorHAnsi" w:eastAsiaTheme="minorEastAsia" w:hAnsiTheme="minorHAnsi" w:cstheme="minorBidi"/>
                <w:noProof/>
                <w:sz w:val="22"/>
                <w:szCs w:val="22"/>
                <w:lang w:eastAsia="en-US"/>
              </w:rPr>
              <w:tab/>
            </w:r>
            <w:r w:rsidRPr="008948D7">
              <w:rPr>
                <w:rStyle w:val="Hyperlink"/>
                <w:noProof/>
              </w:rPr>
              <w:t>Bảng mã lỗi ONE Link SDK</w:t>
            </w:r>
            <w:r>
              <w:rPr>
                <w:noProof/>
                <w:webHidden/>
              </w:rPr>
              <w:tab/>
            </w:r>
            <w:r>
              <w:rPr>
                <w:noProof/>
                <w:webHidden/>
              </w:rPr>
              <w:fldChar w:fldCharType="begin"/>
            </w:r>
            <w:r>
              <w:rPr>
                <w:noProof/>
                <w:webHidden/>
              </w:rPr>
              <w:instrText xml:space="preserve"> PAGEREF _Toc113436615 \h </w:instrText>
            </w:r>
            <w:r>
              <w:rPr>
                <w:noProof/>
                <w:webHidden/>
              </w:rPr>
            </w:r>
            <w:r>
              <w:rPr>
                <w:noProof/>
                <w:webHidden/>
              </w:rPr>
              <w:fldChar w:fldCharType="separate"/>
            </w:r>
            <w:r>
              <w:rPr>
                <w:noProof/>
                <w:webHidden/>
              </w:rPr>
              <w:t>89</w:t>
            </w:r>
            <w:r>
              <w:rPr>
                <w:noProof/>
                <w:webHidden/>
              </w:rPr>
              <w:fldChar w:fldCharType="end"/>
            </w:r>
          </w:hyperlink>
        </w:p>
        <w:p w14:paraId="2C09D543" w14:textId="1939ED30" w:rsidR="00773542" w:rsidRDefault="00773542">
          <w:pPr>
            <w:pStyle w:val="TOC3"/>
            <w:tabs>
              <w:tab w:val="left" w:pos="1320"/>
              <w:tab w:val="right" w:leader="dot" w:pos="9635"/>
            </w:tabs>
            <w:rPr>
              <w:rFonts w:asciiTheme="minorHAnsi" w:eastAsiaTheme="minorEastAsia" w:hAnsiTheme="minorHAnsi" w:cstheme="minorBidi"/>
              <w:noProof/>
              <w:sz w:val="22"/>
              <w:szCs w:val="22"/>
              <w:lang w:eastAsia="en-US"/>
            </w:rPr>
          </w:pPr>
          <w:hyperlink w:anchor="_Toc113436616" w:history="1">
            <w:r w:rsidRPr="008948D7">
              <w:rPr>
                <w:rStyle w:val="Hyperlink"/>
                <w:noProof/>
              </w:rPr>
              <w:t>1.3.2</w:t>
            </w:r>
            <w:r>
              <w:rPr>
                <w:rFonts w:asciiTheme="minorHAnsi" w:eastAsiaTheme="minorEastAsia" w:hAnsiTheme="minorHAnsi" w:cstheme="minorBidi"/>
                <w:noProof/>
                <w:sz w:val="22"/>
                <w:szCs w:val="22"/>
                <w:lang w:eastAsia="en-US"/>
              </w:rPr>
              <w:tab/>
            </w:r>
            <w:r w:rsidRPr="008948D7">
              <w:rPr>
                <w:rStyle w:val="Hyperlink"/>
                <w:noProof/>
              </w:rPr>
              <w:t>Bảng mã lỗi Ping, Trace</w:t>
            </w:r>
            <w:r>
              <w:rPr>
                <w:noProof/>
                <w:webHidden/>
              </w:rPr>
              <w:tab/>
            </w:r>
            <w:r>
              <w:rPr>
                <w:noProof/>
                <w:webHidden/>
              </w:rPr>
              <w:fldChar w:fldCharType="begin"/>
            </w:r>
            <w:r>
              <w:rPr>
                <w:noProof/>
                <w:webHidden/>
              </w:rPr>
              <w:instrText xml:space="preserve"> PAGEREF _Toc113436616 \h </w:instrText>
            </w:r>
            <w:r>
              <w:rPr>
                <w:noProof/>
                <w:webHidden/>
              </w:rPr>
            </w:r>
            <w:r>
              <w:rPr>
                <w:noProof/>
                <w:webHidden/>
              </w:rPr>
              <w:fldChar w:fldCharType="separate"/>
            </w:r>
            <w:r>
              <w:rPr>
                <w:noProof/>
                <w:webHidden/>
              </w:rPr>
              <w:t>90</w:t>
            </w:r>
            <w:r>
              <w:rPr>
                <w:noProof/>
                <w:webHidden/>
              </w:rPr>
              <w:fldChar w:fldCharType="end"/>
            </w:r>
          </w:hyperlink>
        </w:p>
        <w:p w14:paraId="27E90948" w14:textId="1047409D" w:rsidR="00C849E4" w:rsidRDefault="00C444DB" w:rsidP="00C849E4">
          <w:pPr>
            <w:spacing w:line="288" w:lineRule="auto"/>
            <w:rPr>
              <w:b/>
              <w:bCs/>
              <w:noProof/>
            </w:rPr>
          </w:pPr>
          <w:r w:rsidRPr="006E33FE">
            <w:rPr>
              <w:b/>
              <w:bCs/>
              <w:noProof/>
            </w:rPr>
            <w:fldChar w:fldCharType="end"/>
          </w:r>
        </w:p>
      </w:sdtContent>
    </w:sdt>
    <w:p w14:paraId="627A86C8" w14:textId="6D566EE4" w:rsidR="00F57DA1" w:rsidRPr="00C849E4" w:rsidRDefault="00DC6DCB" w:rsidP="00C849E4">
      <w:pPr>
        <w:spacing w:line="288" w:lineRule="auto"/>
      </w:pPr>
      <w:r w:rsidRPr="006E33FE">
        <w:rPr>
          <w:szCs w:val="26"/>
        </w:rPr>
        <w:t xml:space="preserve"> </w:t>
      </w:r>
      <w:r w:rsidR="00CD266D" w:rsidRPr="006E33FE">
        <w:rPr>
          <w:szCs w:val="26"/>
        </w:rPr>
        <w:br w:type="page"/>
      </w:r>
    </w:p>
    <w:p w14:paraId="28670428" w14:textId="6894BB38" w:rsidR="00446A31" w:rsidRPr="006E33FE" w:rsidRDefault="00177287" w:rsidP="00B67F8B">
      <w:pPr>
        <w:pStyle w:val="Heading1"/>
        <w:numPr>
          <w:ilvl w:val="0"/>
          <w:numId w:val="2"/>
        </w:numPr>
        <w:spacing w:line="288" w:lineRule="auto"/>
        <w:rPr>
          <w:rStyle w:val="st"/>
          <w:rFonts w:cs="Times New Roman"/>
        </w:rPr>
      </w:pPr>
      <w:bookmarkStart w:id="2" w:name="_Toc113436551"/>
      <w:r w:rsidRPr="006E33FE">
        <w:rPr>
          <w:rStyle w:val="st"/>
          <w:rFonts w:cs="Times New Roman"/>
        </w:rPr>
        <w:lastRenderedPageBreak/>
        <w:t>G</w:t>
      </w:r>
      <w:r w:rsidR="00D340E1" w:rsidRPr="006E33FE">
        <w:rPr>
          <w:rStyle w:val="st"/>
          <w:rFonts w:cs="Times New Roman"/>
        </w:rPr>
        <w:t>iới thiệu</w:t>
      </w:r>
      <w:r w:rsidR="005F3DFE" w:rsidRPr="006E33FE">
        <w:rPr>
          <w:rStyle w:val="st"/>
          <w:rFonts w:cs="Times New Roman"/>
        </w:rPr>
        <w:t xml:space="preserve"> </w:t>
      </w:r>
      <w:r w:rsidR="000F0925" w:rsidRPr="006E33FE">
        <w:rPr>
          <w:rStyle w:val="st"/>
          <w:rFonts w:cs="Times New Roman"/>
        </w:rPr>
        <w:t>chung</w:t>
      </w:r>
      <w:bookmarkEnd w:id="2"/>
    </w:p>
    <w:p w14:paraId="1B705AF5" w14:textId="77777777" w:rsidR="001666D1" w:rsidRPr="006E33FE" w:rsidRDefault="001666D1" w:rsidP="00B67F8B">
      <w:pPr>
        <w:pStyle w:val="ANSVHeading2"/>
        <w:numPr>
          <w:ilvl w:val="1"/>
          <w:numId w:val="2"/>
        </w:numPr>
        <w:spacing w:line="288" w:lineRule="auto"/>
      </w:pPr>
      <w:bookmarkStart w:id="3" w:name="_Toc499306434"/>
      <w:bookmarkStart w:id="4" w:name="_Toc499624294"/>
      <w:bookmarkStart w:id="5" w:name="_Toc474824656"/>
      <w:bookmarkStart w:id="6" w:name="_Toc113436552"/>
      <w:r w:rsidRPr="006E33FE">
        <w:t>Mục đích</w:t>
      </w:r>
      <w:bookmarkEnd w:id="3"/>
      <w:bookmarkEnd w:id="4"/>
      <w:bookmarkEnd w:id="6"/>
    </w:p>
    <w:p w14:paraId="01C38A62" w14:textId="40BBFD4B" w:rsidR="00E60B8D" w:rsidRPr="006E33FE" w:rsidRDefault="0068174F" w:rsidP="00B67F8B">
      <w:pPr>
        <w:spacing w:line="288" w:lineRule="auto"/>
      </w:pPr>
      <w:r w:rsidRPr="006E33FE">
        <w:t xml:space="preserve">Tài liệu nhằm mô tả chi tiết các API mà </w:t>
      </w:r>
      <w:r w:rsidR="00E16FCE" w:rsidRPr="006E33FE">
        <w:t>ONE Link SDK</w:t>
      </w:r>
      <w:r w:rsidRPr="006E33FE">
        <w:t xml:space="preserve"> cung cấp cho các hệ thống/ứng dụng </w:t>
      </w:r>
      <w:r w:rsidR="00E16FCE" w:rsidRPr="006E33FE">
        <w:t>sử dụng</w:t>
      </w:r>
      <w:r w:rsidRPr="006E33FE">
        <w:t xml:space="preserve"> thực hiện truy vấn, điều khiển, cấu hình thiết bị </w:t>
      </w:r>
      <w:r w:rsidR="00E16FCE" w:rsidRPr="006E33FE">
        <w:t>qua mạng nội bộ</w:t>
      </w:r>
      <w:r w:rsidRPr="006E33FE">
        <w:t>.</w:t>
      </w:r>
    </w:p>
    <w:p w14:paraId="05AA0571" w14:textId="693FF6F0" w:rsidR="001666D1" w:rsidRPr="006E33FE" w:rsidRDefault="001666D1" w:rsidP="00B67F8B">
      <w:pPr>
        <w:pStyle w:val="ANSVHeading2"/>
        <w:numPr>
          <w:ilvl w:val="1"/>
          <w:numId w:val="2"/>
        </w:numPr>
        <w:spacing w:line="288" w:lineRule="auto"/>
      </w:pPr>
      <w:bookmarkStart w:id="7" w:name="_Toc474824653"/>
      <w:bookmarkStart w:id="8" w:name="_Toc499306438"/>
      <w:bookmarkStart w:id="9" w:name="_Toc499624298"/>
      <w:bookmarkStart w:id="10" w:name="_Toc113436553"/>
      <w:r w:rsidRPr="006E33FE">
        <w:t>Định nghĩa và viết tắt</w:t>
      </w:r>
      <w:bookmarkEnd w:id="7"/>
      <w:bookmarkEnd w:id="8"/>
      <w:bookmarkEnd w:id="9"/>
      <w:bookmarkEnd w:id="10"/>
    </w:p>
    <w:p w14:paraId="0A32EC8F" w14:textId="0B323555" w:rsidR="009B7EE2" w:rsidRPr="006E33FE" w:rsidRDefault="009B7EE2" w:rsidP="00B67F8B">
      <w:pPr>
        <w:spacing w:line="288" w:lineRule="auto"/>
      </w:pPr>
      <w:r w:rsidRPr="006E33FE">
        <w:t>Đưa ra định nghĩa cho các thuật ngữ không phổ biến hoặc được hiểu khác so với bình thường.</w:t>
      </w:r>
    </w:p>
    <w:p w14:paraId="6A07440D" w14:textId="77777777" w:rsidR="007A1EC7" w:rsidRPr="006E33FE" w:rsidRDefault="007A1EC7" w:rsidP="00E131AF">
      <w:pPr>
        <w:pStyle w:val="ANSVNormal"/>
      </w:pPr>
      <w:r w:rsidRPr="006E33FE">
        <w:t>Đưa ra diễn giải cho các từ viết tắt.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9"/>
        <w:gridCol w:w="4806"/>
        <w:gridCol w:w="3430"/>
      </w:tblGrid>
      <w:tr w:rsidR="007A1EC7" w:rsidRPr="006E33FE" w14:paraId="3F156396" w14:textId="1223E5BD" w:rsidTr="00E46C9D">
        <w:trPr>
          <w:trHeight w:val="418"/>
        </w:trPr>
        <w:tc>
          <w:tcPr>
            <w:tcW w:w="726" w:type="pct"/>
            <w:shd w:val="clear" w:color="auto" w:fill="1F4E79" w:themeFill="accent1" w:themeFillShade="80"/>
          </w:tcPr>
          <w:p w14:paraId="669F6C2E" w14:textId="77777777" w:rsidR="007A1EC7" w:rsidRPr="006E33FE" w:rsidRDefault="007A1EC7" w:rsidP="00B67F8B">
            <w:pPr>
              <w:spacing w:line="288" w:lineRule="auto"/>
              <w:rPr>
                <w:b/>
                <w:color w:val="FFFFFF" w:themeColor="background1"/>
                <w:lang w:val="de-DE"/>
              </w:rPr>
            </w:pPr>
            <w:r w:rsidRPr="006E33FE">
              <w:rPr>
                <w:b/>
                <w:color w:val="FFFFFF" w:themeColor="background1"/>
                <w:lang w:val="de-DE"/>
              </w:rPr>
              <w:t>Từ viết tắt</w:t>
            </w:r>
          </w:p>
        </w:tc>
        <w:tc>
          <w:tcPr>
            <w:tcW w:w="2494" w:type="pct"/>
            <w:shd w:val="clear" w:color="auto" w:fill="1F4E79" w:themeFill="accent1" w:themeFillShade="80"/>
          </w:tcPr>
          <w:p w14:paraId="0D062064" w14:textId="77777777" w:rsidR="007A1EC7" w:rsidRPr="006E33FE" w:rsidRDefault="007A1EC7" w:rsidP="00B67F8B">
            <w:pPr>
              <w:spacing w:line="288" w:lineRule="auto"/>
              <w:rPr>
                <w:b/>
                <w:color w:val="FFFFFF" w:themeColor="background1"/>
                <w:lang w:val="vi-VN"/>
              </w:rPr>
            </w:pPr>
            <w:r w:rsidRPr="006E33FE">
              <w:rPr>
                <w:b/>
                <w:color w:val="FFFFFF" w:themeColor="background1"/>
                <w:lang w:val="de-DE"/>
              </w:rPr>
              <w:t>Mô tả</w:t>
            </w:r>
          </w:p>
        </w:tc>
        <w:tc>
          <w:tcPr>
            <w:tcW w:w="1780" w:type="pct"/>
            <w:shd w:val="clear" w:color="auto" w:fill="1F4E79" w:themeFill="accent1" w:themeFillShade="80"/>
          </w:tcPr>
          <w:p w14:paraId="06313DBC" w14:textId="77777777" w:rsidR="007A1EC7" w:rsidRPr="006E33FE" w:rsidRDefault="007A1EC7" w:rsidP="00B67F8B">
            <w:pPr>
              <w:spacing w:line="288" w:lineRule="auto"/>
              <w:rPr>
                <w:b/>
                <w:color w:val="FFFFFF" w:themeColor="background1"/>
                <w:lang w:val="de-DE"/>
              </w:rPr>
            </w:pPr>
          </w:p>
        </w:tc>
      </w:tr>
      <w:tr w:rsidR="007A1EC7" w:rsidRPr="006E33FE" w14:paraId="0D6D7028" w14:textId="2A1A0002" w:rsidTr="00E46C9D">
        <w:trPr>
          <w:trHeight w:val="376"/>
        </w:trPr>
        <w:tc>
          <w:tcPr>
            <w:tcW w:w="726" w:type="pct"/>
            <w:shd w:val="clear" w:color="auto" w:fill="auto"/>
          </w:tcPr>
          <w:p w14:paraId="329A415E" w14:textId="77777777" w:rsidR="007A1EC7" w:rsidRPr="008B3605" w:rsidRDefault="007A1EC7" w:rsidP="00E131AF">
            <w:pPr>
              <w:pStyle w:val="ANSVNormal"/>
              <w:rPr>
                <w:lang w:val="de-DE"/>
              </w:rPr>
            </w:pPr>
            <w:r w:rsidRPr="008B3605">
              <w:t>HLD</w:t>
            </w:r>
          </w:p>
        </w:tc>
        <w:tc>
          <w:tcPr>
            <w:tcW w:w="2494" w:type="pct"/>
            <w:shd w:val="clear" w:color="auto" w:fill="auto"/>
          </w:tcPr>
          <w:p w14:paraId="62CA7EC0" w14:textId="77777777" w:rsidR="007A1EC7" w:rsidRPr="008B3605" w:rsidRDefault="007A1EC7" w:rsidP="00E131AF">
            <w:pPr>
              <w:pStyle w:val="ANSVNormal"/>
            </w:pPr>
            <w:r w:rsidRPr="008B3605">
              <w:t>High Level Design</w:t>
            </w:r>
          </w:p>
        </w:tc>
        <w:tc>
          <w:tcPr>
            <w:tcW w:w="1780" w:type="pct"/>
          </w:tcPr>
          <w:p w14:paraId="427F14BC" w14:textId="77777777" w:rsidR="007A1EC7" w:rsidRPr="006E33FE" w:rsidRDefault="007A1EC7" w:rsidP="00E131AF">
            <w:pPr>
              <w:pStyle w:val="ANSVNormal"/>
            </w:pPr>
          </w:p>
        </w:tc>
      </w:tr>
      <w:tr w:rsidR="007A1EC7" w:rsidRPr="006E33FE" w14:paraId="312B5C24" w14:textId="204B3921" w:rsidTr="00E46C9D">
        <w:trPr>
          <w:trHeight w:val="321"/>
        </w:trPr>
        <w:tc>
          <w:tcPr>
            <w:tcW w:w="726" w:type="pct"/>
            <w:shd w:val="clear" w:color="auto" w:fill="auto"/>
          </w:tcPr>
          <w:p w14:paraId="3A74714B" w14:textId="31A92F2B" w:rsidR="007A1EC7" w:rsidRPr="008B3605" w:rsidRDefault="00E91DF7" w:rsidP="00E131AF">
            <w:pPr>
              <w:pStyle w:val="ANSVNormal"/>
            </w:pPr>
            <w:r w:rsidRPr="008B3605">
              <w:t>LLD</w:t>
            </w:r>
          </w:p>
        </w:tc>
        <w:tc>
          <w:tcPr>
            <w:tcW w:w="2494" w:type="pct"/>
            <w:shd w:val="clear" w:color="auto" w:fill="auto"/>
          </w:tcPr>
          <w:p w14:paraId="202B1E05" w14:textId="1283086E" w:rsidR="007A1EC7" w:rsidRPr="008B3605" w:rsidRDefault="007404CA" w:rsidP="00E131AF">
            <w:pPr>
              <w:pStyle w:val="ANSVNormal"/>
              <w:rPr>
                <w:lang w:val="de-DE"/>
              </w:rPr>
            </w:pPr>
            <w:r w:rsidRPr="008B3605">
              <w:rPr>
                <w:lang w:val="de-DE"/>
              </w:rPr>
              <w:t xml:space="preserve">Low Level </w:t>
            </w:r>
            <w:r w:rsidR="00362767" w:rsidRPr="008B3605">
              <w:rPr>
                <w:lang w:val="de-DE"/>
              </w:rPr>
              <w:t>D</w:t>
            </w:r>
            <w:r w:rsidRPr="008B3605">
              <w:rPr>
                <w:lang w:val="de-DE"/>
              </w:rPr>
              <w:t>esign</w:t>
            </w:r>
          </w:p>
        </w:tc>
        <w:tc>
          <w:tcPr>
            <w:tcW w:w="1780" w:type="pct"/>
          </w:tcPr>
          <w:p w14:paraId="00DB6FBF" w14:textId="77777777" w:rsidR="007A1EC7" w:rsidRPr="006E33FE" w:rsidRDefault="007A1EC7" w:rsidP="00E131AF">
            <w:pPr>
              <w:pStyle w:val="ANSVNormal"/>
              <w:rPr>
                <w:lang w:val="de-DE"/>
              </w:rPr>
            </w:pPr>
          </w:p>
        </w:tc>
      </w:tr>
      <w:tr w:rsidR="00845CAC" w:rsidRPr="006E33FE" w14:paraId="287EF4D9" w14:textId="77777777" w:rsidTr="00E46C9D">
        <w:trPr>
          <w:trHeight w:val="349"/>
        </w:trPr>
        <w:tc>
          <w:tcPr>
            <w:tcW w:w="726" w:type="pct"/>
            <w:shd w:val="clear" w:color="auto" w:fill="auto"/>
          </w:tcPr>
          <w:p w14:paraId="79F38D69" w14:textId="34033C5E" w:rsidR="00845CAC" w:rsidRPr="008B3605" w:rsidRDefault="008A3BE9" w:rsidP="00E131AF">
            <w:pPr>
              <w:pStyle w:val="ANSVNormal"/>
            </w:pPr>
            <w:bookmarkStart w:id="11" w:name="_Toc376933976"/>
            <w:bookmarkStart w:id="12" w:name="_Toc463622875"/>
            <w:bookmarkStart w:id="13" w:name="_Toc437438798"/>
            <w:bookmarkStart w:id="14" w:name="_Toc437507962"/>
            <w:bookmarkStart w:id="15" w:name="_Toc499306442"/>
            <w:bookmarkStart w:id="16" w:name="_Toc499624299"/>
            <w:r w:rsidRPr="008B3605">
              <w:t>HTTP</w:t>
            </w:r>
          </w:p>
        </w:tc>
        <w:tc>
          <w:tcPr>
            <w:tcW w:w="2494" w:type="pct"/>
            <w:shd w:val="clear" w:color="auto" w:fill="auto"/>
          </w:tcPr>
          <w:p w14:paraId="0F84E34B" w14:textId="3427CF1B" w:rsidR="00845CAC" w:rsidRPr="008B3605" w:rsidRDefault="008A3BE9" w:rsidP="00E131AF">
            <w:pPr>
              <w:pStyle w:val="ANSVNormal"/>
            </w:pPr>
            <w:r w:rsidRPr="008B3605">
              <w:t>Hypertext Transfer Protocol</w:t>
            </w:r>
          </w:p>
        </w:tc>
        <w:tc>
          <w:tcPr>
            <w:tcW w:w="1780" w:type="pct"/>
          </w:tcPr>
          <w:p w14:paraId="78106851" w14:textId="77777777" w:rsidR="00845CAC" w:rsidRPr="006E33FE" w:rsidRDefault="00845CAC" w:rsidP="00E131AF">
            <w:pPr>
              <w:pStyle w:val="ANSVNormal"/>
              <w:rPr>
                <w:lang w:val="de-DE"/>
              </w:rPr>
            </w:pPr>
          </w:p>
        </w:tc>
      </w:tr>
      <w:tr w:rsidR="00845CAC" w:rsidRPr="006E33FE" w14:paraId="01F8E65C" w14:textId="77777777" w:rsidTr="00E46C9D">
        <w:trPr>
          <w:trHeight w:val="349"/>
        </w:trPr>
        <w:tc>
          <w:tcPr>
            <w:tcW w:w="726" w:type="pct"/>
            <w:shd w:val="clear" w:color="auto" w:fill="auto"/>
          </w:tcPr>
          <w:p w14:paraId="3B502C72" w14:textId="42B0C097" w:rsidR="00845CAC" w:rsidRPr="008B3605" w:rsidRDefault="00097FDF" w:rsidP="00E131AF">
            <w:pPr>
              <w:pStyle w:val="ANSVNormal"/>
            </w:pPr>
            <w:r w:rsidRPr="008B3605">
              <w:t>REST</w:t>
            </w:r>
            <w:r w:rsidR="009A586C" w:rsidRPr="008B3605">
              <w:t xml:space="preserve"> API</w:t>
            </w:r>
          </w:p>
        </w:tc>
        <w:tc>
          <w:tcPr>
            <w:tcW w:w="2494" w:type="pct"/>
            <w:shd w:val="clear" w:color="auto" w:fill="auto"/>
          </w:tcPr>
          <w:p w14:paraId="0DC5DD3F" w14:textId="7CCC3D18" w:rsidR="00845CAC" w:rsidRPr="008B3605" w:rsidRDefault="00097FDF" w:rsidP="00E131AF">
            <w:pPr>
              <w:pStyle w:val="ANSVNormal"/>
            </w:pPr>
            <w:r w:rsidRPr="008B3605">
              <w:t xml:space="preserve">Representational </w:t>
            </w:r>
            <w:r w:rsidR="00AE0434" w:rsidRPr="008B3605">
              <w:t>S</w:t>
            </w:r>
            <w:r w:rsidRPr="008B3605">
              <w:t xml:space="preserve">tate </w:t>
            </w:r>
            <w:r w:rsidR="00AE0434" w:rsidRPr="008B3605">
              <w:t>T</w:t>
            </w:r>
            <w:r w:rsidRPr="008B3605">
              <w:t>ransfer</w:t>
            </w:r>
          </w:p>
        </w:tc>
        <w:tc>
          <w:tcPr>
            <w:tcW w:w="1780" w:type="pct"/>
          </w:tcPr>
          <w:p w14:paraId="7AC56677" w14:textId="77777777" w:rsidR="00845CAC" w:rsidRPr="006E33FE" w:rsidRDefault="00845CAC" w:rsidP="00E131AF">
            <w:pPr>
              <w:pStyle w:val="ANSVNormal"/>
              <w:rPr>
                <w:lang w:val="de-DE"/>
              </w:rPr>
            </w:pPr>
          </w:p>
        </w:tc>
      </w:tr>
    </w:tbl>
    <w:p w14:paraId="6EFB4A17" w14:textId="086EC3B6" w:rsidR="00A44448" w:rsidRPr="006E33FE" w:rsidRDefault="00A858C2" w:rsidP="00B67F8B">
      <w:pPr>
        <w:spacing w:line="288" w:lineRule="auto"/>
        <w:rPr>
          <w:b/>
          <w:kern w:val="28"/>
          <w:lang w:val="en-AU"/>
        </w:rPr>
      </w:pPr>
      <w:bookmarkStart w:id="17" w:name="_Toc106029345"/>
      <w:bookmarkEnd w:id="5"/>
      <w:bookmarkEnd w:id="11"/>
      <w:bookmarkEnd w:id="12"/>
      <w:bookmarkEnd w:id="13"/>
      <w:bookmarkEnd w:id="14"/>
      <w:bookmarkEnd w:id="15"/>
      <w:bookmarkEnd w:id="16"/>
      <w:r w:rsidRPr="006E33FE">
        <w:rPr>
          <w:lang w:val="en-AU"/>
        </w:rPr>
        <w:br w:type="page"/>
      </w:r>
      <w:bookmarkEnd w:id="17"/>
    </w:p>
    <w:p w14:paraId="3956548F" w14:textId="37DE883F" w:rsidR="00A44448" w:rsidRPr="006E33FE" w:rsidRDefault="00A44448" w:rsidP="00B67F8B">
      <w:pPr>
        <w:pStyle w:val="Heading1"/>
        <w:numPr>
          <w:ilvl w:val="0"/>
          <w:numId w:val="2"/>
        </w:numPr>
        <w:spacing w:line="288" w:lineRule="auto"/>
        <w:rPr>
          <w:lang w:val="en-AU"/>
        </w:rPr>
      </w:pPr>
      <w:bookmarkStart w:id="18" w:name="_Toc106029346"/>
      <w:bookmarkStart w:id="19" w:name="_Toc113436554"/>
      <w:r w:rsidRPr="006E33FE">
        <w:rPr>
          <w:lang w:val="en-AU"/>
        </w:rPr>
        <w:lastRenderedPageBreak/>
        <w:t>Đặc tả yêu cầu API</w:t>
      </w:r>
      <w:bookmarkEnd w:id="18"/>
      <w:bookmarkEnd w:id="19"/>
    </w:p>
    <w:p w14:paraId="3FF6C3B2" w14:textId="77777777" w:rsidR="00A44448" w:rsidRPr="00C37D99" w:rsidRDefault="00A44448" w:rsidP="00B67F8B">
      <w:pPr>
        <w:pStyle w:val="Heading2"/>
        <w:spacing w:line="288" w:lineRule="auto"/>
        <w:rPr>
          <w:rFonts w:cs="Times New Roman"/>
          <w:sz w:val="24"/>
          <w:szCs w:val="24"/>
        </w:rPr>
      </w:pPr>
      <w:bookmarkStart w:id="20" w:name="_Danh_sách_API"/>
      <w:bookmarkStart w:id="21" w:name="_Toc106029347"/>
      <w:bookmarkStart w:id="22" w:name="_Toc113436555"/>
      <w:bookmarkEnd w:id="20"/>
      <w:commentRangeStart w:id="23"/>
      <w:r w:rsidRPr="00C37D99">
        <w:rPr>
          <w:rFonts w:cs="Times New Roman"/>
          <w:sz w:val="24"/>
          <w:szCs w:val="24"/>
        </w:rPr>
        <w:t>Danh sách API</w:t>
      </w:r>
      <w:bookmarkEnd w:id="21"/>
      <w:commentRangeEnd w:id="23"/>
      <w:r>
        <w:rPr>
          <w:rStyle w:val="CommentReference"/>
        </w:rPr>
        <w:commentReference w:id="23"/>
      </w:r>
      <w:bookmarkEnd w:id="22"/>
    </w:p>
    <w:tbl>
      <w:tblPr>
        <w:tblW w:w="5000" w:type="pct"/>
        <w:tblLayout w:type="fixed"/>
        <w:tblLook w:val="04A0" w:firstRow="1" w:lastRow="0" w:firstColumn="1" w:lastColumn="0" w:noHBand="0" w:noVBand="1"/>
      </w:tblPr>
      <w:tblGrid>
        <w:gridCol w:w="984"/>
        <w:gridCol w:w="3151"/>
        <w:gridCol w:w="5500"/>
      </w:tblGrid>
      <w:tr w:rsidR="00A44448" w:rsidRPr="00C37D99" w14:paraId="2736F8A2"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E6405" w14:textId="77777777" w:rsidR="00A44448" w:rsidRPr="007A5E7C" w:rsidRDefault="00A44448" w:rsidP="00E131AF">
            <w:pPr>
              <w:pStyle w:val="ANSVNormal"/>
            </w:pPr>
            <w:r w:rsidRPr="007A5E7C">
              <w:t>No.</w:t>
            </w:r>
          </w:p>
        </w:tc>
        <w:tc>
          <w:tcPr>
            <w:tcW w:w="1635" w:type="pct"/>
            <w:tcBorders>
              <w:top w:val="single" w:sz="4" w:space="0" w:color="auto"/>
              <w:left w:val="nil"/>
              <w:bottom w:val="single" w:sz="4" w:space="0" w:color="auto"/>
              <w:right w:val="single" w:sz="4" w:space="0" w:color="auto"/>
            </w:tcBorders>
            <w:shd w:val="clear" w:color="auto" w:fill="auto"/>
            <w:noWrap/>
            <w:vAlign w:val="center"/>
            <w:hideMark/>
          </w:tcPr>
          <w:p w14:paraId="3B100449" w14:textId="77777777" w:rsidR="00A44448" w:rsidRPr="007A5E7C" w:rsidRDefault="00A44448" w:rsidP="00E131AF">
            <w:pPr>
              <w:pStyle w:val="ANSVNormal"/>
            </w:pPr>
            <w:r w:rsidRPr="007A5E7C">
              <w:t>API name</w:t>
            </w:r>
          </w:p>
        </w:tc>
        <w:tc>
          <w:tcPr>
            <w:tcW w:w="2854" w:type="pct"/>
            <w:tcBorders>
              <w:top w:val="single" w:sz="4" w:space="0" w:color="auto"/>
              <w:left w:val="nil"/>
              <w:bottom w:val="single" w:sz="4" w:space="0" w:color="auto"/>
              <w:right w:val="single" w:sz="4" w:space="0" w:color="auto"/>
            </w:tcBorders>
            <w:shd w:val="clear" w:color="auto" w:fill="auto"/>
            <w:noWrap/>
            <w:vAlign w:val="center"/>
            <w:hideMark/>
          </w:tcPr>
          <w:p w14:paraId="708130B8" w14:textId="77777777" w:rsidR="00A44448" w:rsidRPr="007A5E7C" w:rsidRDefault="00A44448" w:rsidP="00E131AF">
            <w:pPr>
              <w:pStyle w:val="ANSVNormal"/>
            </w:pPr>
            <w:r w:rsidRPr="007A5E7C">
              <w:t>Description</w:t>
            </w:r>
          </w:p>
        </w:tc>
      </w:tr>
      <w:tr w:rsidR="00591168" w:rsidRPr="00C37D99" w14:paraId="2979CA25"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3EDC8F" w14:textId="77777777" w:rsidR="00591168" w:rsidRPr="003571EC" w:rsidRDefault="00591168">
            <w:pPr>
              <w:pStyle w:val="ANSVNormal"/>
              <w:numPr>
                <w:ilvl w:val="0"/>
                <w:numId w:val="8"/>
              </w:numPr>
            </w:pPr>
          </w:p>
        </w:tc>
        <w:tc>
          <w:tcPr>
            <w:tcW w:w="1635" w:type="pct"/>
            <w:tcBorders>
              <w:top w:val="single" w:sz="4" w:space="0" w:color="auto"/>
              <w:left w:val="nil"/>
              <w:bottom w:val="single" w:sz="4" w:space="0" w:color="auto"/>
              <w:right w:val="single" w:sz="4" w:space="0" w:color="auto"/>
            </w:tcBorders>
            <w:shd w:val="clear" w:color="auto" w:fill="auto"/>
            <w:noWrap/>
            <w:vAlign w:val="center"/>
          </w:tcPr>
          <w:p w14:paraId="6BA01541" w14:textId="2959C61B" w:rsidR="00591168" w:rsidRPr="003571EC" w:rsidRDefault="00591168" w:rsidP="00E131AF">
            <w:pPr>
              <w:pStyle w:val="ANSVNormal"/>
            </w:pPr>
            <w:r>
              <w:rPr>
                <w:lang w:val="vi-VN"/>
              </w:rPr>
              <w:t>regist</w:t>
            </w:r>
            <w:r>
              <w:t>er</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775C42C0" w14:textId="7411C8A1" w:rsidR="00591168" w:rsidRPr="003571EC" w:rsidRDefault="00591168" w:rsidP="00E131AF">
            <w:pPr>
              <w:pStyle w:val="ANSVNormal"/>
            </w:pPr>
            <w:r>
              <w:rPr>
                <w:lang w:val="vi-VN"/>
              </w:rPr>
              <w:t>Đăng ký phiên truy cập ONELink platform sau khi cài ứng dụng</w:t>
            </w:r>
          </w:p>
        </w:tc>
      </w:tr>
      <w:tr w:rsidR="00A44448" w:rsidRPr="00C37D99" w14:paraId="34A2C635" w14:textId="77777777" w:rsidTr="00F417ED">
        <w:trPr>
          <w:trHeight w:val="432"/>
        </w:trPr>
        <w:tc>
          <w:tcPr>
            <w:tcW w:w="511" w:type="pct"/>
            <w:tcBorders>
              <w:top w:val="nil"/>
              <w:left w:val="single" w:sz="4" w:space="0" w:color="auto"/>
              <w:bottom w:val="single" w:sz="4" w:space="0" w:color="auto"/>
              <w:right w:val="single" w:sz="4" w:space="0" w:color="auto"/>
            </w:tcBorders>
            <w:shd w:val="clear" w:color="auto" w:fill="auto"/>
            <w:noWrap/>
            <w:vAlign w:val="center"/>
            <w:hideMark/>
          </w:tcPr>
          <w:p w14:paraId="02ED2703" w14:textId="12CA35C4" w:rsidR="00A44448" w:rsidRPr="00591168" w:rsidRDefault="00A44448">
            <w:pPr>
              <w:pStyle w:val="ListParagraph"/>
              <w:numPr>
                <w:ilvl w:val="0"/>
                <w:numId w:val="8"/>
              </w:numPr>
              <w:spacing w:line="288" w:lineRule="auto"/>
              <w:jc w:val="left"/>
              <w:rPr>
                <w:color w:val="000000"/>
              </w:rPr>
            </w:pPr>
          </w:p>
        </w:tc>
        <w:tc>
          <w:tcPr>
            <w:tcW w:w="1635" w:type="pct"/>
            <w:tcBorders>
              <w:top w:val="nil"/>
              <w:left w:val="nil"/>
              <w:bottom w:val="single" w:sz="4" w:space="0" w:color="auto"/>
              <w:right w:val="single" w:sz="4" w:space="0" w:color="auto"/>
            </w:tcBorders>
            <w:shd w:val="clear" w:color="auto" w:fill="auto"/>
            <w:vAlign w:val="center"/>
          </w:tcPr>
          <w:p w14:paraId="5EFE4E7E" w14:textId="0D262626" w:rsidR="00A44448" w:rsidRPr="00C37D99" w:rsidRDefault="006E7563" w:rsidP="00B67F8B">
            <w:pPr>
              <w:spacing w:line="288" w:lineRule="auto"/>
              <w:rPr>
                <w:color w:val="000000"/>
              </w:rPr>
            </w:pPr>
            <w:r w:rsidRPr="00C37D99">
              <w:rPr>
                <w:color w:val="000000"/>
              </w:rPr>
              <w:t>devideScan</w:t>
            </w:r>
          </w:p>
        </w:tc>
        <w:tc>
          <w:tcPr>
            <w:tcW w:w="2854" w:type="pct"/>
            <w:tcBorders>
              <w:top w:val="nil"/>
              <w:left w:val="nil"/>
              <w:bottom w:val="single" w:sz="4" w:space="0" w:color="auto"/>
              <w:right w:val="single" w:sz="4" w:space="0" w:color="auto"/>
            </w:tcBorders>
            <w:shd w:val="clear" w:color="auto" w:fill="auto"/>
            <w:noWrap/>
            <w:vAlign w:val="center"/>
          </w:tcPr>
          <w:p w14:paraId="5D161EA7" w14:textId="69BF7490" w:rsidR="00A44448" w:rsidRPr="00C37D99" w:rsidRDefault="006E7563" w:rsidP="00B67F8B">
            <w:pPr>
              <w:spacing w:line="288" w:lineRule="auto"/>
              <w:rPr>
                <w:color w:val="000000"/>
              </w:rPr>
            </w:pPr>
            <w:r w:rsidRPr="00C37D99">
              <w:rPr>
                <w:color w:val="000000"/>
              </w:rPr>
              <w:t>Quét thiết bị</w:t>
            </w:r>
          </w:p>
        </w:tc>
      </w:tr>
      <w:tr w:rsidR="00CD0CFF" w:rsidRPr="00C37D99" w14:paraId="3DD34F5B"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9ABB6A" w14:textId="3B5308E2" w:rsidR="00CD0CFF" w:rsidRPr="00591168" w:rsidRDefault="00CD0CFF">
            <w:pPr>
              <w:pStyle w:val="ListParagraph"/>
              <w:numPr>
                <w:ilvl w:val="0"/>
                <w:numId w:val="8"/>
              </w:numPr>
              <w:spacing w:line="288" w:lineRule="auto"/>
              <w:jc w:val="left"/>
              <w:rPr>
                <w:color w:val="000000"/>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4214BB62" w14:textId="4DB3A54B" w:rsidR="00CD0CFF" w:rsidRPr="00C37D99" w:rsidRDefault="00EB2901" w:rsidP="00B67F8B">
            <w:pPr>
              <w:spacing w:line="288" w:lineRule="auto"/>
              <w:rPr>
                <w:color w:val="000000"/>
              </w:rPr>
            </w:pPr>
            <w:r w:rsidRPr="00C37D99">
              <w:rPr>
                <w:color w:val="000000"/>
              </w:rPr>
              <w:t>connectDevice</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30656B54" w14:textId="04A52BB9" w:rsidR="00CD0CFF" w:rsidRPr="00C37D99" w:rsidRDefault="00CD0CFF" w:rsidP="00B67F8B">
            <w:pPr>
              <w:spacing w:line="288" w:lineRule="auto"/>
              <w:rPr>
                <w:color w:val="000000"/>
              </w:rPr>
            </w:pPr>
            <w:r w:rsidRPr="00C37D99">
              <w:rPr>
                <w:color w:val="000000"/>
              </w:rPr>
              <w:t xml:space="preserve">Chọn thiết bị để thực hiện </w:t>
            </w:r>
            <w:r w:rsidR="00EB2901" w:rsidRPr="00C37D99">
              <w:rPr>
                <w:color w:val="000000"/>
              </w:rPr>
              <w:t>kết nối</w:t>
            </w:r>
          </w:p>
        </w:tc>
      </w:tr>
      <w:tr w:rsidR="00CD0CFF" w:rsidRPr="00C37D99" w14:paraId="3FA894DD"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9827BA" w14:textId="655DF32D" w:rsidR="00CD0CFF" w:rsidRPr="00591168" w:rsidRDefault="00CD0CFF">
            <w:pPr>
              <w:pStyle w:val="ListParagraph"/>
              <w:numPr>
                <w:ilvl w:val="0"/>
                <w:numId w:val="8"/>
              </w:numPr>
              <w:spacing w:line="288" w:lineRule="auto"/>
              <w:jc w:val="left"/>
              <w:rPr>
                <w:color w:val="000000"/>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5E390A52" w14:textId="5A25AD40" w:rsidR="00CD0CFF" w:rsidRPr="00C37D99" w:rsidRDefault="00CD0CFF" w:rsidP="00B67F8B">
            <w:pPr>
              <w:spacing w:line="288" w:lineRule="auto"/>
              <w:rPr>
                <w:color w:val="000000"/>
              </w:rPr>
            </w:pPr>
            <w:r w:rsidRPr="00C37D99">
              <w:rPr>
                <w:color w:val="000000"/>
              </w:rPr>
              <w:t>changeDevicePassword</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4D4DE074" w14:textId="33E1A4C5" w:rsidR="00CD0CFF" w:rsidRPr="00C37D99" w:rsidRDefault="00CD0CFF" w:rsidP="00B67F8B">
            <w:pPr>
              <w:spacing w:line="288" w:lineRule="auto"/>
              <w:rPr>
                <w:color w:val="000000"/>
              </w:rPr>
            </w:pPr>
            <w:r w:rsidRPr="00C37D99">
              <w:rPr>
                <w:color w:val="000000"/>
              </w:rPr>
              <w:t xml:space="preserve">Đổi mật khẩu truy cập </w:t>
            </w:r>
            <w:r w:rsidR="007E1828" w:rsidRPr="00C37D99">
              <w:rPr>
                <w:color w:val="000000"/>
              </w:rPr>
              <w:t>webgui của thiết bị</w:t>
            </w:r>
          </w:p>
        </w:tc>
      </w:tr>
      <w:tr w:rsidR="00CD0CFF" w:rsidRPr="00C37D99" w14:paraId="7EEDB78F"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163AA24" w14:textId="6046EA59" w:rsidR="00CD0CFF" w:rsidRPr="00591168" w:rsidRDefault="00CD0CFF">
            <w:pPr>
              <w:pStyle w:val="ListParagraph"/>
              <w:numPr>
                <w:ilvl w:val="0"/>
                <w:numId w:val="8"/>
              </w:numPr>
              <w:spacing w:line="288" w:lineRule="auto"/>
              <w:jc w:val="left"/>
              <w:rPr>
                <w:color w:val="000000"/>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27830856" w14:textId="722D69AB" w:rsidR="00CD0CFF" w:rsidRPr="00C37D99" w:rsidRDefault="00CD0CFF" w:rsidP="00B67F8B">
            <w:pPr>
              <w:spacing w:line="288" w:lineRule="auto"/>
              <w:rPr>
                <w:color w:val="000000"/>
              </w:rPr>
            </w:pPr>
            <w:r w:rsidRPr="00C37D99">
              <w:rPr>
                <w:color w:val="000000"/>
              </w:rPr>
              <w:t>logoutDevice</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68E39C3D" w14:textId="204086B3" w:rsidR="00CD0CFF" w:rsidRPr="00C37D99" w:rsidRDefault="00EB2901" w:rsidP="00B67F8B">
            <w:pPr>
              <w:spacing w:line="288" w:lineRule="auto"/>
              <w:rPr>
                <w:color w:val="000000"/>
              </w:rPr>
            </w:pPr>
            <w:r w:rsidRPr="00C37D99">
              <w:rPr>
                <w:color w:val="000000"/>
              </w:rPr>
              <w:t>Logout ra khỏi thiết bị (Thực hiện khi logout hoặc tắt app)</w:t>
            </w:r>
          </w:p>
        </w:tc>
      </w:tr>
      <w:tr w:rsidR="00CD0CFF" w:rsidRPr="00C37D99" w14:paraId="3DC0D3D7"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A7DC45" w14:textId="1B9952D8" w:rsidR="00CD0CFF" w:rsidRPr="00591168" w:rsidRDefault="00CD0CFF">
            <w:pPr>
              <w:pStyle w:val="ListParagraph"/>
              <w:numPr>
                <w:ilvl w:val="0"/>
                <w:numId w:val="8"/>
              </w:numPr>
              <w:spacing w:line="288" w:lineRule="auto"/>
              <w:jc w:val="left"/>
              <w:rPr>
                <w:color w:val="000000"/>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42B9E529" w14:textId="0ABAF9A7" w:rsidR="00CD0CFF" w:rsidRPr="00C37D99" w:rsidRDefault="00EB2901" w:rsidP="00B67F8B">
            <w:pPr>
              <w:spacing w:line="288" w:lineRule="auto"/>
              <w:rPr>
                <w:color w:val="000000"/>
              </w:rPr>
            </w:pPr>
            <w:r w:rsidRPr="00C37D99">
              <w:rPr>
                <w:color w:val="000000"/>
              </w:rPr>
              <w:t>get</w:t>
            </w:r>
            <w:r w:rsidR="003F1DB0" w:rsidRPr="00C37D99">
              <w:rPr>
                <w:color w:val="000000"/>
              </w:rPr>
              <w:t>Pon</w:t>
            </w:r>
            <w:r w:rsidRPr="00C37D99">
              <w:rPr>
                <w:color w:val="000000"/>
              </w:rPr>
              <w:t>Config</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7099222C" w14:textId="42B99522" w:rsidR="00CD0CFF" w:rsidRPr="00C37D99" w:rsidRDefault="003F1DB0" w:rsidP="00B67F8B">
            <w:pPr>
              <w:spacing w:line="288" w:lineRule="auto"/>
              <w:rPr>
                <w:color w:val="000000"/>
              </w:rPr>
            </w:pPr>
            <w:r w:rsidRPr="00C37D99">
              <w:rPr>
                <w:color w:val="000000"/>
              </w:rPr>
              <w:t>Lấy thông tin cấu hình PON</w:t>
            </w:r>
            <w:r w:rsidR="007E1828" w:rsidRPr="00C37D99">
              <w:rPr>
                <w:color w:val="000000"/>
              </w:rPr>
              <w:t xml:space="preserve"> (SLID)</w:t>
            </w:r>
          </w:p>
        </w:tc>
      </w:tr>
      <w:tr w:rsidR="00EB2901" w:rsidRPr="00C37D99" w14:paraId="146F3FED"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8BC1A3" w14:textId="640BDB45" w:rsidR="00EB2901" w:rsidRPr="00591168" w:rsidRDefault="00EB2901">
            <w:pPr>
              <w:pStyle w:val="ListParagraph"/>
              <w:numPr>
                <w:ilvl w:val="0"/>
                <w:numId w:val="8"/>
              </w:numPr>
              <w:spacing w:line="288" w:lineRule="auto"/>
              <w:jc w:val="left"/>
              <w:rPr>
                <w:color w:val="000000"/>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71905E95" w14:textId="57DD0FE5" w:rsidR="00EB2901" w:rsidRPr="00C37D99" w:rsidRDefault="00EB2901" w:rsidP="00B67F8B">
            <w:pPr>
              <w:spacing w:line="288" w:lineRule="auto"/>
              <w:rPr>
                <w:color w:val="000000"/>
              </w:rPr>
            </w:pPr>
            <w:r w:rsidRPr="00C37D99">
              <w:rPr>
                <w:color w:val="000000"/>
              </w:rPr>
              <w:t>getLanConfig</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4A896833" w14:textId="2C8DC114" w:rsidR="00EB2901" w:rsidRPr="00C37D99" w:rsidRDefault="003F1DB0" w:rsidP="00B67F8B">
            <w:pPr>
              <w:spacing w:line="288" w:lineRule="auto"/>
              <w:rPr>
                <w:color w:val="000000"/>
              </w:rPr>
            </w:pPr>
            <w:r w:rsidRPr="00C37D99">
              <w:rPr>
                <w:color w:val="000000"/>
              </w:rPr>
              <w:t>Lấy thông tin cấu hình LAN</w:t>
            </w:r>
          </w:p>
        </w:tc>
      </w:tr>
      <w:tr w:rsidR="00EB2901" w:rsidRPr="00C37D99" w14:paraId="253439B5"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F420F2" w14:textId="35E7C5C0" w:rsidR="00EB2901" w:rsidRPr="00591168" w:rsidRDefault="00EB2901">
            <w:pPr>
              <w:pStyle w:val="ListParagraph"/>
              <w:numPr>
                <w:ilvl w:val="0"/>
                <w:numId w:val="8"/>
              </w:numPr>
              <w:spacing w:line="288" w:lineRule="auto"/>
              <w:jc w:val="left"/>
              <w:rPr>
                <w:color w:val="000000"/>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52A0A015" w14:textId="56B79603" w:rsidR="00EB2901" w:rsidRPr="00C37D99" w:rsidRDefault="00EB2901" w:rsidP="00B67F8B">
            <w:pPr>
              <w:spacing w:line="288" w:lineRule="auto"/>
              <w:rPr>
                <w:color w:val="000000"/>
              </w:rPr>
            </w:pPr>
            <w:r w:rsidRPr="00C37D99">
              <w:rPr>
                <w:color w:val="000000"/>
              </w:rPr>
              <w:t>getWanConfig</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772A19FF" w14:textId="291DA376" w:rsidR="00EB2901" w:rsidRPr="00C37D99" w:rsidRDefault="003F1DB0" w:rsidP="00B67F8B">
            <w:pPr>
              <w:spacing w:line="288" w:lineRule="auto"/>
              <w:rPr>
                <w:color w:val="000000"/>
              </w:rPr>
            </w:pPr>
            <w:r w:rsidRPr="00C37D99">
              <w:rPr>
                <w:color w:val="000000"/>
              </w:rPr>
              <w:t>Lấy thông tin cấu hình WAN</w:t>
            </w:r>
          </w:p>
        </w:tc>
      </w:tr>
      <w:tr w:rsidR="00841088" w:rsidRPr="00C37D99" w14:paraId="62DBEE6E"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BB43FC" w14:textId="179A2EDE" w:rsidR="00841088" w:rsidRPr="00591168" w:rsidRDefault="00841088">
            <w:pPr>
              <w:pStyle w:val="ListParagraph"/>
              <w:numPr>
                <w:ilvl w:val="0"/>
                <w:numId w:val="8"/>
              </w:numPr>
              <w:spacing w:line="288" w:lineRule="auto"/>
              <w:jc w:val="left"/>
              <w:rPr>
                <w:color w:val="000000"/>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572BD5AA" w14:textId="496BC3A7" w:rsidR="00841088" w:rsidRPr="00C37D99" w:rsidRDefault="00841088" w:rsidP="00B67F8B">
            <w:pPr>
              <w:spacing w:line="288" w:lineRule="auto"/>
              <w:rPr>
                <w:color w:val="000000"/>
              </w:rPr>
            </w:pPr>
            <w:r w:rsidRPr="00C37D99">
              <w:rPr>
                <w:color w:val="000000"/>
              </w:rPr>
              <w:t>getWifiConfig</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47B0C0A9" w14:textId="2BCAF9BD" w:rsidR="00841088" w:rsidRPr="00C37D99" w:rsidRDefault="00000C12" w:rsidP="00B67F8B">
            <w:pPr>
              <w:spacing w:line="288" w:lineRule="auto"/>
              <w:rPr>
                <w:color w:val="000000"/>
              </w:rPr>
            </w:pPr>
            <w:r w:rsidRPr="00C37D99">
              <w:rPr>
                <w:color w:val="000000"/>
              </w:rPr>
              <w:t>Lấy thông tin cấu hình Wifi</w:t>
            </w:r>
          </w:p>
        </w:tc>
      </w:tr>
      <w:tr w:rsidR="00841088" w:rsidRPr="00C37D99" w14:paraId="582A7321"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96A826" w14:textId="1104C581" w:rsidR="00841088" w:rsidRPr="00591168" w:rsidRDefault="00841088">
            <w:pPr>
              <w:pStyle w:val="ListParagraph"/>
              <w:numPr>
                <w:ilvl w:val="0"/>
                <w:numId w:val="8"/>
              </w:numPr>
              <w:spacing w:line="288" w:lineRule="auto"/>
              <w:jc w:val="left"/>
              <w:rPr>
                <w:color w:val="000000"/>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31BD9A04" w14:textId="1674EE8B" w:rsidR="00841088" w:rsidRPr="00C37D99" w:rsidRDefault="00841088" w:rsidP="00B67F8B">
            <w:pPr>
              <w:spacing w:line="288" w:lineRule="auto"/>
              <w:rPr>
                <w:color w:val="000000"/>
              </w:rPr>
            </w:pPr>
            <w:r w:rsidRPr="00C37D99">
              <w:rPr>
                <w:color w:val="000000"/>
              </w:rPr>
              <w:t>getMeshConfig</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51CA479F" w14:textId="7ADB42DB" w:rsidR="00841088" w:rsidRPr="00C37D99" w:rsidRDefault="00841088" w:rsidP="00B67F8B">
            <w:pPr>
              <w:spacing w:line="288" w:lineRule="auto"/>
              <w:rPr>
                <w:color w:val="000000"/>
              </w:rPr>
            </w:pPr>
            <w:r w:rsidRPr="00C37D99">
              <w:rPr>
                <w:color w:val="000000"/>
              </w:rPr>
              <w:t>Lấy thông tin cấu hình Mesh</w:t>
            </w:r>
          </w:p>
        </w:tc>
      </w:tr>
      <w:tr w:rsidR="00841088" w:rsidRPr="00C37D99" w14:paraId="1DE95091"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8FA70E" w14:textId="16BFF1E3" w:rsidR="00841088" w:rsidRPr="00591168" w:rsidRDefault="00841088">
            <w:pPr>
              <w:pStyle w:val="ListParagraph"/>
              <w:numPr>
                <w:ilvl w:val="0"/>
                <w:numId w:val="8"/>
              </w:numPr>
              <w:spacing w:line="288" w:lineRule="auto"/>
              <w:jc w:val="left"/>
              <w:rPr>
                <w:color w:val="000000"/>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7508BDC4" w14:textId="6E8FC6EE" w:rsidR="00841088" w:rsidRPr="00C37D99" w:rsidRDefault="00841088" w:rsidP="00B67F8B">
            <w:pPr>
              <w:spacing w:line="288" w:lineRule="auto"/>
              <w:rPr>
                <w:color w:val="000000"/>
              </w:rPr>
            </w:pPr>
            <w:r w:rsidRPr="00C37D99">
              <w:rPr>
                <w:color w:val="000000"/>
              </w:rPr>
              <w:t>getDDNSConfig</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6B6507CE" w14:textId="5B27D015" w:rsidR="00841088" w:rsidRPr="00C37D99" w:rsidRDefault="00841088" w:rsidP="00B67F8B">
            <w:pPr>
              <w:spacing w:line="288" w:lineRule="auto"/>
              <w:rPr>
                <w:color w:val="000000"/>
              </w:rPr>
            </w:pPr>
            <w:r w:rsidRPr="00C37D99">
              <w:rPr>
                <w:color w:val="000000"/>
              </w:rPr>
              <w:t>Lấy thông tin cấu hình DDNS</w:t>
            </w:r>
          </w:p>
        </w:tc>
      </w:tr>
      <w:tr w:rsidR="00841088" w:rsidRPr="00C37D99" w14:paraId="617C2DAE"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C47F5A" w14:textId="4F3EB1D2" w:rsidR="00841088" w:rsidRPr="00591168" w:rsidRDefault="00841088">
            <w:pPr>
              <w:pStyle w:val="ListParagraph"/>
              <w:numPr>
                <w:ilvl w:val="0"/>
                <w:numId w:val="8"/>
              </w:numPr>
              <w:spacing w:line="288" w:lineRule="auto"/>
              <w:jc w:val="left"/>
              <w:rPr>
                <w:color w:val="000000"/>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7F566DC4" w14:textId="4EB82D67" w:rsidR="00841088" w:rsidRPr="00C37D99" w:rsidRDefault="00841088" w:rsidP="00B67F8B">
            <w:pPr>
              <w:spacing w:line="288" w:lineRule="auto"/>
              <w:rPr>
                <w:color w:val="000000"/>
              </w:rPr>
            </w:pPr>
            <w:r w:rsidRPr="00C37D99">
              <w:rPr>
                <w:color w:val="000000"/>
              </w:rPr>
              <w:t>getPortForwar</w:t>
            </w:r>
            <w:r w:rsidR="00A83D6C">
              <w:rPr>
                <w:color w:val="000000"/>
                <w:lang w:val="vi-VN"/>
              </w:rPr>
              <w:t>d</w:t>
            </w:r>
            <w:r w:rsidRPr="00C37D99">
              <w:rPr>
                <w:color w:val="000000"/>
              </w:rPr>
              <w:t>ingConfig</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31BE02BF" w14:textId="07A2715F" w:rsidR="00841088" w:rsidRPr="00C37D99" w:rsidRDefault="00841088" w:rsidP="00B67F8B">
            <w:pPr>
              <w:spacing w:line="288" w:lineRule="auto"/>
              <w:rPr>
                <w:color w:val="000000"/>
              </w:rPr>
            </w:pPr>
            <w:r w:rsidRPr="00C37D99">
              <w:rPr>
                <w:color w:val="000000"/>
              </w:rPr>
              <w:t>Lấy thông tin cấu hình Port forwarding</w:t>
            </w:r>
          </w:p>
        </w:tc>
      </w:tr>
      <w:tr w:rsidR="00841088" w:rsidRPr="00C37D99" w14:paraId="391B159D" w14:textId="77777777" w:rsidTr="00F417ED">
        <w:trPr>
          <w:trHeight w:val="22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3F1534F" w14:textId="1D7B3CE1" w:rsidR="00841088" w:rsidRPr="00591168" w:rsidRDefault="00841088">
            <w:pPr>
              <w:pStyle w:val="ListParagraph"/>
              <w:numPr>
                <w:ilvl w:val="0"/>
                <w:numId w:val="8"/>
              </w:numPr>
              <w:spacing w:line="288" w:lineRule="auto"/>
              <w:jc w:val="left"/>
              <w:rPr>
                <w:color w:val="000000"/>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0C15FB82" w14:textId="0039F9D7" w:rsidR="00841088" w:rsidRPr="00C37D99" w:rsidRDefault="00841088" w:rsidP="00B67F8B">
            <w:pPr>
              <w:spacing w:line="288" w:lineRule="auto"/>
              <w:rPr>
                <w:color w:val="000000"/>
              </w:rPr>
            </w:pPr>
            <w:r w:rsidRPr="00C37D99">
              <w:rPr>
                <w:color w:val="000000"/>
              </w:rPr>
              <w:t>setPonConfig</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425E5CCE" w14:textId="51E61F01" w:rsidR="00841088" w:rsidRPr="00C37D99" w:rsidRDefault="00841088" w:rsidP="00B67F8B">
            <w:pPr>
              <w:spacing w:line="288" w:lineRule="auto"/>
              <w:rPr>
                <w:color w:val="000000"/>
              </w:rPr>
            </w:pPr>
            <w:r w:rsidRPr="00C37D99">
              <w:rPr>
                <w:color w:val="000000"/>
              </w:rPr>
              <w:t>Cấu hình PON</w:t>
            </w:r>
          </w:p>
        </w:tc>
      </w:tr>
      <w:tr w:rsidR="00841088" w:rsidRPr="00C37D99" w14:paraId="1B15C1C5" w14:textId="77777777" w:rsidTr="00F417ED">
        <w:trPr>
          <w:trHeight w:val="537"/>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190C83" w14:textId="44FE9DD9" w:rsidR="00841088" w:rsidRPr="00591168" w:rsidRDefault="00841088">
            <w:pPr>
              <w:pStyle w:val="ListParagraph"/>
              <w:numPr>
                <w:ilvl w:val="0"/>
                <w:numId w:val="8"/>
              </w:numPr>
              <w:spacing w:line="288" w:lineRule="auto"/>
              <w:jc w:val="left"/>
              <w:rPr>
                <w:color w:val="000000"/>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5F01EDAE" w14:textId="58790D93" w:rsidR="00841088" w:rsidRPr="00C37D99" w:rsidRDefault="00841088" w:rsidP="00B67F8B">
            <w:pPr>
              <w:spacing w:line="288" w:lineRule="auto"/>
              <w:rPr>
                <w:color w:val="000000"/>
              </w:rPr>
            </w:pPr>
            <w:r w:rsidRPr="00C37D99">
              <w:rPr>
                <w:color w:val="000000"/>
              </w:rPr>
              <w:t>setLanConfig</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68082239" w14:textId="6140737E" w:rsidR="00841088" w:rsidRPr="00C37D99" w:rsidRDefault="00841088" w:rsidP="00B67F8B">
            <w:pPr>
              <w:spacing w:line="288" w:lineRule="auto"/>
              <w:rPr>
                <w:color w:val="000000"/>
              </w:rPr>
            </w:pPr>
            <w:r w:rsidRPr="00C37D99">
              <w:rPr>
                <w:color w:val="000000"/>
              </w:rPr>
              <w:t>Cấu hình LAN</w:t>
            </w:r>
          </w:p>
        </w:tc>
      </w:tr>
      <w:tr w:rsidR="00841088" w:rsidRPr="00C37D99" w14:paraId="51435FDC"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B76CF9" w14:textId="01704BC1" w:rsidR="00841088" w:rsidRPr="00591168" w:rsidRDefault="00841088">
            <w:pPr>
              <w:pStyle w:val="ListParagraph"/>
              <w:numPr>
                <w:ilvl w:val="0"/>
                <w:numId w:val="8"/>
              </w:numPr>
              <w:spacing w:line="288" w:lineRule="auto"/>
              <w:jc w:val="left"/>
              <w:rPr>
                <w:color w:val="000000"/>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13DC4E19" w14:textId="15562728" w:rsidR="00841088" w:rsidRPr="00C37D99" w:rsidRDefault="00805EA8" w:rsidP="00B67F8B">
            <w:pPr>
              <w:spacing w:line="288" w:lineRule="auto"/>
              <w:rPr>
                <w:color w:val="000000"/>
                <w:lang w:val="vi-VN"/>
              </w:rPr>
            </w:pPr>
            <w:r w:rsidRPr="00C37D99">
              <w:rPr>
                <w:color w:val="000000"/>
                <w:lang w:val="vi-VN"/>
              </w:rPr>
              <w:t xml:space="preserve">createWanConfig </w:t>
            </w:r>
            <w:commentRangeStart w:id="24"/>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05ACCD0F" w14:textId="2C3C809A" w:rsidR="00841088" w:rsidRPr="00C37D99" w:rsidRDefault="00805EA8" w:rsidP="00B67F8B">
            <w:pPr>
              <w:spacing w:line="288" w:lineRule="auto"/>
              <w:rPr>
                <w:color w:val="000000"/>
              </w:rPr>
            </w:pPr>
            <w:r w:rsidRPr="00C37D99">
              <w:rPr>
                <w:color w:val="000000"/>
              </w:rPr>
              <w:t>Tạo</w:t>
            </w:r>
            <w:r w:rsidRPr="00C37D99">
              <w:rPr>
                <w:color w:val="000000"/>
                <w:lang w:val="vi-VN"/>
              </w:rPr>
              <w:t xml:space="preserve"> WAN mới </w:t>
            </w:r>
            <w:commentRangeEnd w:id="24"/>
            <w:r w:rsidR="00841088" w:rsidRPr="00C37D99">
              <w:rPr>
                <w:rStyle w:val="CommentReference"/>
                <w:sz w:val="24"/>
                <w:szCs w:val="24"/>
              </w:rPr>
              <w:commentReference w:id="24"/>
            </w:r>
          </w:p>
        </w:tc>
      </w:tr>
      <w:tr w:rsidR="00805EA8" w:rsidRPr="00C37D99" w14:paraId="164A7D0D"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CA2C5F3" w14:textId="21CB3689" w:rsidR="00805EA8" w:rsidRPr="00591168" w:rsidRDefault="00805EA8">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6B90CFF2" w14:textId="51E4D929" w:rsidR="00805EA8" w:rsidRPr="00C37D99" w:rsidRDefault="00805EA8" w:rsidP="00B67F8B">
            <w:pPr>
              <w:spacing w:line="288" w:lineRule="auto"/>
              <w:rPr>
                <w:color w:val="000000" w:themeColor="text1"/>
                <w:lang w:val="vi-VN"/>
              </w:rPr>
            </w:pPr>
            <w:r w:rsidRPr="00C37D99">
              <w:rPr>
                <w:color w:val="000000" w:themeColor="text1"/>
                <w:lang w:val="vi-VN"/>
              </w:rPr>
              <w:t>editWanConfig</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2D865A7F" w14:textId="5967F3FC" w:rsidR="00805EA8" w:rsidRPr="00C37D99" w:rsidRDefault="00805EA8" w:rsidP="00B67F8B">
            <w:pPr>
              <w:spacing w:line="288" w:lineRule="auto"/>
              <w:rPr>
                <w:color w:val="000000" w:themeColor="text1"/>
                <w:lang w:val="vi-VN"/>
              </w:rPr>
            </w:pPr>
            <w:r w:rsidRPr="00C37D99">
              <w:rPr>
                <w:color w:val="000000" w:themeColor="text1"/>
                <w:lang w:val="vi-VN"/>
              </w:rPr>
              <w:t>Thay đổi thông tin WAN</w:t>
            </w:r>
          </w:p>
        </w:tc>
      </w:tr>
      <w:tr w:rsidR="00805EA8" w:rsidRPr="00C37D99" w14:paraId="7FFBC471"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BF44E3" w14:textId="3F89A9B9" w:rsidR="00805EA8" w:rsidRPr="00591168" w:rsidRDefault="00805EA8">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48C29214" w14:textId="6CC5F7A8" w:rsidR="00805EA8" w:rsidRPr="00C37D99" w:rsidRDefault="00FB28CC" w:rsidP="00B67F8B">
            <w:pPr>
              <w:spacing w:line="288" w:lineRule="auto"/>
              <w:rPr>
                <w:color w:val="000000" w:themeColor="text1"/>
                <w:lang w:val="vi-VN"/>
              </w:rPr>
            </w:pPr>
            <w:r w:rsidRPr="00C37D99">
              <w:rPr>
                <w:color w:val="000000" w:themeColor="text1"/>
                <w:lang w:val="vi-VN"/>
              </w:rPr>
              <w:t>removeWanConfig</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6B6AEC65" w14:textId="599A8220" w:rsidR="00805EA8" w:rsidRPr="00C37D99" w:rsidRDefault="00FB28CC" w:rsidP="00B67F8B">
            <w:pPr>
              <w:spacing w:line="288" w:lineRule="auto"/>
              <w:rPr>
                <w:color w:val="000000" w:themeColor="text1"/>
                <w:lang w:val="vi-VN"/>
              </w:rPr>
            </w:pPr>
            <w:r w:rsidRPr="00C37D99">
              <w:rPr>
                <w:color w:val="000000" w:themeColor="text1"/>
                <w:lang w:val="vi-VN"/>
              </w:rPr>
              <w:t>Xoá WAN</w:t>
            </w:r>
          </w:p>
        </w:tc>
      </w:tr>
      <w:tr w:rsidR="00841088" w:rsidRPr="00C37D99" w14:paraId="6F12E807"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7F2BB8" w14:textId="17903788" w:rsidR="00841088" w:rsidRPr="00591168" w:rsidRDefault="00841088">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1EBD1979" w14:textId="35581E04" w:rsidR="00841088" w:rsidRPr="00C37D99" w:rsidRDefault="00841088" w:rsidP="00B67F8B">
            <w:pPr>
              <w:spacing w:line="288" w:lineRule="auto"/>
              <w:rPr>
                <w:color w:val="000000"/>
              </w:rPr>
            </w:pPr>
            <w:r w:rsidRPr="00C37D99">
              <w:rPr>
                <w:color w:val="000000"/>
              </w:rPr>
              <w:t>setWifiConfig</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5786F286" w14:textId="72D5F769" w:rsidR="00841088" w:rsidRPr="00C37D99" w:rsidRDefault="00000C12" w:rsidP="00B67F8B">
            <w:pPr>
              <w:spacing w:line="288" w:lineRule="auto"/>
              <w:rPr>
                <w:color w:val="000000"/>
              </w:rPr>
            </w:pPr>
            <w:r w:rsidRPr="00C37D99">
              <w:rPr>
                <w:color w:val="000000"/>
              </w:rPr>
              <w:t>Cấu hình Wifi</w:t>
            </w:r>
          </w:p>
        </w:tc>
      </w:tr>
      <w:tr w:rsidR="00841088" w:rsidRPr="00C37D99" w14:paraId="19C453C8"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0C16998" w14:textId="5FEA4F51" w:rsidR="00841088" w:rsidRPr="00591168" w:rsidRDefault="00841088">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36FCAA8F" w14:textId="7C6AAF01" w:rsidR="00841088" w:rsidRPr="00C37D99" w:rsidRDefault="00841088" w:rsidP="00B67F8B">
            <w:pPr>
              <w:spacing w:line="288" w:lineRule="auto"/>
              <w:rPr>
                <w:color w:val="000000"/>
              </w:rPr>
            </w:pPr>
            <w:r w:rsidRPr="00C37D99">
              <w:rPr>
                <w:color w:val="000000"/>
              </w:rPr>
              <w:t>setMeshConfig</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16280E96" w14:textId="2012795E" w:rsidR="00841088" w:rsidRPr="00C37D99" w:rsidRDefault="00841088" w:rsidP="00B67F8B">
            <w:pPr>
              <w:spacing w:line="288" w:lineRule="auto"/>
              <w:rPr>
                <w:color w:val="000000"/>
              </w:rPr>
            </w:pPr>
            <w:r w:rsidRPr="00C37D99">
              <w:rPr>
                <w:color w:val="000000"/>
              </w:rPr>
              <w:t>Cấu hình Mesh</w:t>
            </w:r>
          </w:p>
        </w:tc>
      </w:tr>
      <w:tr w:rsidR="00841088" w:rsidRPr="00C37D99" w14:paraId="527A1706"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BCED77B" w14:textId="675CB758" w:rsidR="00841088" w:rsidRPr="00591168" w:rsidRDefault="00841088">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692D4985" w14:textId="6627C58F" w:rsidR="00841088" w:rsidRPr="00C37D99" w:rsidRDefault="00841088" w:rsidP="00B67F8B">
            <w:pPr>
              <w:spacing w:line="288" w:lineRule="auto"/>
              <w:rPr>
                <w:color w:val="000000"/>
              </w:rPr>
            </w:pPr>
            <w:r w:rsidRPr="00C37D99">
              <w:rPr>
                <w:color w:val="000000"/>
              </w:rPr>
              <w:t>setDDNSConfig</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096A6A3B" w14:textId="091C97BF" w:rsidR="00841088" w:rsidRPr="00C37D99" w:rsidRDefault="00841088" w:rsidP="00B67F8B">
            <w:pPr>
              <w:spacing w:line="288" w:lineRule="auto"/>
              <w:rPr>
                <w:color w:val="000000"/>
              </w:rPr>
            </w:pPr>
            <w:r w:rsidRPr="00C37D99">
              <w:rPr>
                <w:color w:val="000000"/>
              </w:rPr>
              <w:t>Cấu hình DDNS</w:t>
            </w:r>
          </w:p>
        </w:tc>
      </w:tr>
      <w:tr w:rsidR="00841088" w:rsidRPr="00C37D99" w14:paraId="799C2ABB"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D226DC" w14:textId="77F4474E" w:rsidR="00841088" w:rsidRPr="00591168" w:rsidRDefault="00841088">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09298C0F" w14:textId="363388F0" w:rsidR="00841088" w:rsidRPr="00C37D99" w:rsidRDefault="00FB28CC" w:rsidP="00B67F8B">
            <w:pPr>
              <w:spacing w:line="288" w:lineRule="auto"/>
              <w:rPr>
                <w:color w:val="000000"/>
              </w:rPr>
            </w:pPr>
            <w:r w:rsidRPr="00C37D99">
              <w:rPr>
                <w:color w:val="000000" w:themeColor="text1"/>
              </w:rPr>
              <w:t>create</w:t>
            </w:r>
            <w:commentRangeStart w:id="25"/>
            <w:r w:rsidR="128157FB" w:rsidRPr="00C37D99">
              <w:rPr>
                <w:color w:val="000000" w:themeColor="text1"/>
              </w:rPr>
              <w:t>PortForwar</w:t>
            </w:r>
            <w:r w:rsidR="00A70D80">
              <w:rPr>
                <w:color w:val="000000" w:themeColor="text1"/>
                <w:lang w:val="vi-VN"/>
              </w:rPr>
              <w:t>d</w:t>
            </w:r>
            <w:r w:rsidR="128157FB" w:rsidRPr="00C37D99">
              <w:rPr>
                <w:color w:val="000000" w:themeColor="text1"/>
              </w:rPr>
              <w:t>ingConfig</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19EECF87" w14:textId="045E34C0" w:rsidR="00841088" w:rsidRPr="00C37D99" w:rsidRDefault="00FB28CC" w:rsidP="00B67F8B">
            <w:pPr>
              <w:spacing w:line="288" w:lineRule="auto"/>
              <w:rPr>
                <w:color w:val="000000"/>
              </w:rPr>
            </w:pPr>
            <w:r w:rsidRPr="00C37D99">
              <w:rPr>
                <w:color w:val="000000" w:themeColor="text1"/>
              </w:rPr>
              <w:t>Tạo</w:t>
            </w:r>
            <w:r w:rsidRPr="00C37D99">
              <w:rPr>
                <w:color w:val="000000" w:themeColor="text1"/>
                <w:lang w:val="vi-VN"/>
              </w:rPr>
              <w:t xml:space="preserve"> mới </w:t>
            </w:r>
            <w:r w:rsidR="128157FB" w:rsidRPr="00C37D99">
              <w:rPr>
                <w:color w:val="000000" w:themeColor="text1"/>
              </w:rPr>
              <w:t>Port Forwarding</w:t>
            </w:r>
            <w:commentRangeEnd w:id="25"/>
            <w:r w:rsidR="00841088" w:rsidRPr="00C37D99">
              <w:rPr>
                <w:rStyle w:val="CommentReference"/>
                <w:sz w:val="24"/>
                <w:szCs w:val="24"/>
              </w:rPr>
              <w:commentReference w:id="25"/>
            </w:r>
          </w:p>
        </w:tc>
      </w:tr>
      <w:tr w:rsidR="00FB28CC" w:rsidRPr="00C37D99" w14:paraId="7E68134A"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D39ACE" w14:textId="1A45935A" w:rsidR="00FB28CC" w:rsidRPr="00591168" w:rsidRDefault="00FB28CC">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19E6BA0A" w14:textId="4982F7AF" w:rsidR="00FB28CC" w:rsidRPr="00C37D99" w:rsidRDefault="00FB28CC" w:rsidP="00B67F8B">
            <w:pPr>
              <w:spacing w:line="288" w:lineRule="auto"/>
              <w:rPr>
                <w:color w:val="000000" w:themeColor="text1"/>
              </w:rPr>
            </w:pPr>
            <w:r w:rsidRPr="00C37D99">
              <w:rPr>
                <w:color w:val="000000" w:themeColor="text1"/>
              </w:rPr>
              <w:t>editPortForwar</w:t>
            </w:r>
            <w:r w:rsidR="00A70D80">
              <w:rPr>
                <w:color w:val="000000" w:themeColor="text1"/>
                <w:lang w:val="vi-VN"/>
              </w:rPr>
              <w:t>d</w:t>
            </w:r>
            <w:r w:rsidRPr="00C37D99">
              <w:rPr>
                <w:color w:val="000000" w:themeColor="text1"/>
              </w:rPr>
              <w:t>ingConfig</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437BC602" w14:textId="1F3D9C9B" w:rsidR="00FB28CC" w:rsidRPr="00C37D99" w:rsidRDefault="00FB28CC" w:rsidP="00B67F8B">
            <w:pPr>
              <w:spacing w:line="288" w:lineRule="auto"/>
              <w:rPr>
                <w:color w:val="000000" w:themeColor="text1"/>
                <w:lang w:val="vi-VN"/>
              </w:rPr>
            </w:pPr>
            <w:r w:rsidRPr="00C37D99">
              <w:rPr>
                <w:color w:val="000000" w:themeColor="text1"/>
                <w:lang w:val="vi-VN"/>
              </w:rPr>
              <w:t>Thay đổi thông tin Port Forwarding</w:t>
            </w:r>
          </w:p>
        </w:tc>
      </w:tr>
      <w:tr w:rsidR="00FB28CC" w:rsidRPr="00C37D99" w14:paraId="2B4F3AE2"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3CE6C91" w14:textId="36E2094E" w:rsidR="00FB28CC" w:rsidRPr="00591168" w:rsidRDefault="00FB28CC">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4127C3ED" w14:textId="77ED778E" w:rsidR="00FB28CC" w:rsidRPr="00C37D99" w:rsidRDefault="00FB28CC" w:rsidP="00B67F8B">
            <w:pPr>
              <w:spacing w:line="288" w:lineRule="auto"/>
              <w:rPr>
                <w:color w:val="000000" w:themeColor="text1"/>
              </w:rPr>
            </w:pPr>
            <w:r w:rsidRPr="00C37D99">
              <w:rPr>
                <w:color w:val="000000" w:themeColor="text1"/>
              </w:rPr>
              <w:t>removePortForwar</w:t>
            </w:r>
            <w:r w:rsidR="00A70D80">
              <w:rPr>
                <w:color w:val="000000" w:themeColor="text1"/>
                <w:lang w:val="vi-VN"/>
              </w:rPr>
              <w:t>d</w:t>
            </w:r>
            <w:r w:rsidRPr="00C37D99">
              <w:rPr>
                <w:color w:val="000000" w:themeColor="text1"/>
              </w:rPr>
              <w:t>ingConfig</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2D943F5A" w14:textId="1DE11047" w:rsidR="00FB28CC" w:rsidRPr="00C37D99" w:rsidRDefault="00FB28CC" w:rsidP="00B67F8B">
            <w:pPr>
              <w:spacing w:line="288" w:lineRule="auto"/>
              <w:rPr>
                <w:color w:val="000000" w:themeColor="text1"/>
                <w:lang w:val="vi-VN"/>
              </w:rPr>
            </w:pPr>
            <w:r w:rsidRPr="00C37D99">
              <w:rPr>
                <w:color w:val="000000" w:themeColor="text1"/>
                <w:lang w:val="vi-VN"/>
              </w:rPr>
              <w:t>Xoá Thônh tin Port Forwarding</w:t>
            </w:r>
          </w:p>
        </w:tc>
      </w:tr>
      <w:tr w:rsidR="00841088" w:rsidRPr="00C37D99" w14:paraId="364A3372"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5F6D6F" w14:textId="34CA7AB8" w:rsidR="00841088" w:rsidRPr="00591168" w:rsidRDefault="00841088">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58F60BA3" w14:textId="6A0F642F" w:rsidR="00841088" w:rsidRPr="00C37D99" w:rsidRDefault="00841088" w:rsidP="00B67F8B">
            <w:pPr>
              <w:spacing w:line="288" w:lineRule="auto"/>
              <w:rPr>
                <w:color w:val="000000"/>
              </w:rPr>
            </w:pPr>
            <w:r w:rsidRPr="00C37D99">
              <w:rPr>
                <w:color w:val="000000"/>
              </w:rPr>
              <w:t>getFirmwareList</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72295260" w14:textId="5683C7B5" w:rsidR="00841088" w:rsidRPr="00C37D99" w:rsidRDefault="00841088" w:rsidP="00B67F8B">
            <w:pPr>
              <w:spacing w:line="288" w:lineRule="auto"/>
              <w:rPr>
                <w:color w:val="000000"/>
              </w:rPr>
            </w:pPr>
            <w:r w:rsidRPr="00C37D99">
              <w:rPr>
                <w:color w:val="000000"/>
              </w:rPr>
              <w:t>Lấy danh sách file firmware</w:t>
            </w:r>
          </w:p>
        </w:tc>
      </w:tr>
      <w:tr w:rsidR="00841088" w:rsidRPr="00C37D99" w14:paraId="0B104100"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B1BDB15" w14:textId="6D46389D" w:rsidR="00841088" w:rsidRPr="00591168" w:rsidRDefault="00841088">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26B0AB51" w14:textId="51ADA35D" w:rsidR="00841088" w:rsidRPr="00C37D99" w:rsidRDefault="00841088" w:rsidP="00B67F8B">
            <w:pPr>
              <w:spacing w:line="288" w:lineRule="auto"/>
              <w:rPr>
                <w:color w:val="000000"/>
              </w:rPr>
            </w:pPr>
            <w:r w:rsidRPr="00C37D99">
              <w:rPr>
                <w:color w:val="000000"/>
              </w:rPr>
              <w:t>getBackupList</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62A91179" w14:textId="0ABF1DF0" w:rsidR="00841088" w:rsidRPr="00C37D99" w:rsidRDefault="00841088" w:rsidP="00B67F8B">
            <w:pPr>
              <w:spacing w:line="288" w:lineRule="auto"/>
              <w:rPr>
                <w:color w:val="000000"/>
              </w:rPr>
            </w:pPr>
            <w:r w:rsidRPr="00C37D99">
              <w:rPr>
                <w:color w:val="000000"/>
              </w:rPr>
              <w:t>Lấy danh sách backup file</w:t>
            </w:r>
          </w:p>
        </w:tc>
      </w:tr>
      <w:tr w:rsidR="00841088" w:rsidRPr="00C37D99" w14:paraId="6DB9A136"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A60F7A0" w14:textId="41666BAE" w:rsidR="00841088" w:rsidRPr="00591168" w:rsidRDefault="00841088">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7508B9D2" w14:textId="5E954441" w:rsidR="00841088" w:rsidRPr="00C37D99" w:rsidRDefault="00841088" w:rsidP="00B67F8B">
            <w:pPr>
              <w:spacing w:line="288" w:lineRule="auto"/>
              <w:rPr>
                <w:color w:val="000000"/>
              </w:rPr>
            </w:pPr>
            <w:r w:rsidRPr="00C37D99">
              <w:rPr>
                <w:color w:val="000000"/>
              </w:rPr>
              <w:t>rebootDevice</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6ACDA180" w14:textId="08CF2B8E" w:rsidR="00841088" w:rsidRPr="00C37D99" w:rsidRDefault="00841088" w:rsidP="00B67F8B">
            <w:pPr>
              <w:spacing w:line="288" w:lineRule="auto"/>
              <w:rPr>
                <w:color w:val="000000"/>
              </w:rPr>
            </w:pPr>
            <w:r w:rsidRPr="00C37D99">
              <w:rPr>
                <w:color w:val="000000"/>
              </w:rPr>
              <w:t>Reboot thiết bị</w:t>
            </w:r>
          </w:p>
        </w:tc>
      </w:tr>
      <w:tr w:rsidR="00841088" w:rsidRPr="00C37D99" w14:paraId="24A4B697"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4A47EA" w14:textId="28C3633A" w:rsidR="00841088" w:rsidRPr="00591168" w:rsidRDefault="00841088">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1DB5C403" w14:textId="6EB73E6E" w:rsidR="00841088" w:rsidRPr="00C37D99" w:rsidRDefault="00841088" w:rsidP="00B67F8B">
            <w:pPr>
              <w:spacing w:line="288" w:lineRule="auto"/>
              <w:rPr>
                <w:color w:val="000000"/>
              </w:rPr>
            </w:pPr>
            <w:r w:rsidRPr="00C37D99">
              <w:rPr>
                <w:color w:val="000000"/>
              </w:rPr>
              <w:t>resetFactory</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612D5F0F" w14:textId="20BE0909" w:rsidR="00841088" w:rsidRPr="00C37D99" w:rsidRDefault="00841088" w:rsidP="00B67F8B">
            <w:pPr>
              <w:spacing w:line="288" w:lineRule="auto"/>
              <w:rPr>
                <w:color w:val="000000"/>
              </w:rPr>
            </w:pPr>
            <w:r w:rsidRPr="00C37D99">
              <w:rPr>
                <w:color w:val="000000"/>
              </w:rPr>
              <w:t>Reset factory thiết bị</w:t>
            </w:r>
          </w:p>
        </w:tc>
      </w:tr>
      <w:tr w:rsidR="00841088" w:rsidRPr="00C37D99" w14:paraId="26B8DB7A"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B46DDD" w14:textId="58B0778B" w:rsidR="00841088" w:rsidRPr="00591168" w:rsidRDefault="00841088">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7BE79BC3" w14:textId="2B67DEF3" w:rsidR="00841088" w:rsidRPr="00C37D99" w:rsidRDefault="00841088" w:rsidP="00B67F8B">
            <w:pPr>
              <w:spacing w:line="288" w:lineRule="auto"/>
              <w:rPr>
                <w:color w:val="000000"/>
              </w:rPr>
            </w:pPr>
            <w:r w:rsidRPr="00C37D99">
              <w:rPr>
                <w:color w:val="000000"/>
              </w:rPr>
              <w:t>restoreConfig</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7F4F77EE" w14:textId="08CA8B23" w:rsidR="00841088" w:rsidRPr="00C37D99" w:rsidRDefault="00841088" w:rsidP="00B67F8B">
            <w:pPr>
              <w:spacing w:line="288" w:lineRule="auto"/>
              <w:rPr>
                <w:color w:val="000000"/>
              </w:rPr>
            </w:pPr>
            <w:r w:rsidRPr="00C37D99">
              <w:rPr>
                <w:color w:val="000000"/>
              </w:rPr>
              <w:t>Khôi phục cấu hình</w:t>
            </w:r>
          </w:p>
        </w:tc>
      </w:tr>
      <w:tr w:rsidR="00841088" w:rsidRPr="00C37D99" w14:paraId="62655DBC"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149D4D" w14:textId="40EC6C28" w:rsidR="00841088" w:rsidRPr="00591168" w:rsidRDefault="00841088">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44E35057" w14:textId="6ABAEB1F" w:rsidR="00841088" w:rsidRPr="00C37D99" w:rsidRDefault="00841088" w:rsidP="00B67F8B">
            <w:pPr>
              <w:spacing w:line="288" w:lineRule="auto"/>
              <w:rPr>
                <w:color w:val="000000"/>
              </w:rPr>
            </w:pPr>
            <w:r w:rsidRPr="00C37D99">
              <w:rPr>
                <w:color w:val="000000"/>
              </w:rPr>
              <w:t>updateFirmware</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5F8DEA60" w14:textId="6AEE47DD" w:rsidR="00841088" w:rsidRPr="00C37D99" w:rsidRDefault="00841088" w:rsidP="00B67F8B">
            <w:pPr>
              <w:spacing w:line="288" w:lineRule="auto"/>
              <w:rPr>
                <w:color w:val="000000"/>
              </w:rPr>
            </w:pPr>
            <w:r w:rsidRPr="00C37D99">
              <w:rPr>
                <w:color w:val="000000"/>
              </w:rPr>
              <w:t>Nâng cấp firmware</w:t>
            </w:r>
          </w:p>
        </w:tc>
      </w:tr>
      <w:tr w:rsidR="00841088" w:rsidRPr="00C37D99" w14:paraId="0B99020F"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FA375A" w14:textId="29D164C4" w:rsidR="00841088" w:rsidRPr="00591168" w:rsidRDefault="00841088">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282A58A8" w14:textId="7DEF6340" w:rsidR="00841088" w:rsidRPr="00C37D99" w:rsidRDefault="00841088" w:rsidP="00B67F8B">
            <w:pPr>
              <w:spacing w:line="288" w:lineRule="auto"/>
              <w:rPr>
                <w:color w:val="000000"/>
              </w:rPr>
            </w:pPr>
            <w:r w:rsidRPr="00C37D99">
              <w:rPr>
                <w:color w:val="000000"/>
              </w:rPr>
              <w:t>pingTest</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7B97DA27" w14:textId="65B0FBA8" w:rsidR="00841088" w:rsidRPr="00C37D99" w:rsidRDefault="00841088" w:rsidP="00B67F8B">
            <w:pPr>
              <w:spacing w:line="288" w:lineRule="auto"/>
              <w:rPr>
                <w:color w:val="000000"/>
              </w:rPr>
            </w:pPr>
            <w:r w:rsidRPr="00C37D99">
              <w:rPr>
                <w:color w:val="000000"/>
              </w:rPr>
              <w:t>Kiểm tra ping</w:t>
            </w:r>
          </w:p>
        </w:tc>
      </w:tr>
      <w:tr w:rsidR="00841088" w:rsidRPr="00C37D99" w14:paraId="0182CFC2"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9734124" w14:textId="6414B0E5" w:rsidR="00841088" w:rsidRPr="00591168" w:rsidRDefault="00841088">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0596F03A" w14:textId="3F69D46D" w:rsidR="00841088" w:rsidRPr="00C37D99" w:rsidRDefault="00841088" w:rsidP="00B67F8B">
            <w:pPr>
              <w:spacing w:line="288" w:lineRule="auto"/>
              <w:rPr>
                <w:color w:val="000000"/>
              </w:rPr>
            </w:pPr>
            <w:r w:rsidRPr="00C37D99">
              <w:rPr>
                <w:color w:val="000000"/>
              </w:rPr>
              <w:t>traceTest</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0A8A9500" w14:textId="117F907B" w:rsidR="00841088" w:rsidRPr="00C37D99" w:rsidRDefault="00841088" w:rsidP="00B67F8B">
            <w:pPr>
              <w:spacing w:line="288" w:lineRule="auto"/>
              <w:rPr>
                <w:color w:val="000000"/>
              </w:rPr>
            </w:pPr>
            <w:r w:rsidRPr="00C37D99">
              <w:rPr>
                <w:color w:val="000000"/>
              </w:rPr>
              <w:t>Kiểm tra trace</w:t>
            </w:r>
          </w:p>
        </w:tc>
      </w:tr>
      <w:tr w:rsidR="00841088" w:rsidRPr="00C37D99" w14:paraId="671D911D"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450F8B" w14:textId="2A145225" w:rsidR="00841088" w:rsidRPr="00591168" w:rsidRDefault="00841088">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6871FDE4" w14:textId="0957EAEE" w:rsidR="00841088" w:rsidRPr="00C37D99" w:rsidRDefault="00841088" w:rsidP="00B67F8B">
            <w:pPr>
              <w:spacing w:line="288" w:lineRule="auto"/>
              <w:rPr>
                <w:color w:val="000000"/>
              </w:rPr>
            </w:pPr>
            <w:r w:rsidRPr="00C37D99">
              <w:rPr>
                <w:color w:val="000000"/>
              </w:rPr>
              <w:t>speedTest</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78260F15" w14:textId="6669A7CB" w:rsidR="00841088" w:rsidRPr="00C37D99" w:rsidRDefault="00841088" w:rsidP="00B67F8B">
            <w:pPr>
              <w:spacing w:line="288" w:lineRule="auto"/>
              <w:rPr>
                <w:color w:val="000000"/>
              </w:rPr>
            </w:pPr>
            <w:r w:rsidRPr="00C37D99">
              <w:rPr>
                <w:color w:val="000000"/>
              </w:rPr>
              <w:t>Kiểm tra tốc độ Internet (downSpeed, upSpeed, latency)</w:t>
            </w:r>
          </w:p>
        </w:tc>
      </w:tr>
      <w:tr w:rsidR="00841088" w:rsidRPr="00C37D99" w14:paraId="67600268"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14FC9F8" w14:textId="6DAC1B59" w:rsidR="00841088" w:rsidRPr="00591168" w:rsidRDefault="00841088">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5D03FA9F" w14:textId="28DABDEB" w:rsidR="00841088" w:rsidRPr="00C37D99" w:rsidRDefault="00841088" w:rsidP="00B67F8B">
            <w:pPr>
              <w:spacing w:line="288" w:lineRule="auto"/>
              <w:rPr>
                <w:color w:val="000000"/>
              </w:rPr>
            </w:pPr>
            <w:r w:rsidRPr="00C37D99">
              <w:rPr>
                <w:color w:val="000000"/>
              </w:rPr>
              <w:t>getOptialInfo</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7CB28332" w14:textId="6541BED3" w:rsidR="00841088" w:rsidRPr="00C37D99" w:rsidRDefault="00841088" w:rsidP="00B67F8B">
            <w:pPr>
              <w:spacing w:line="288" w:lineRule="auto"/>
              <w:rPr>
                <w:color w:val="000000"/>
              </w:rPr>
            </w:pPr>
            <w:r w:rsidRPr="00C37D99">
              <w:rPr>
                <w:color w:val="000000"/>
              </w:rPr>
              <w:t>Lấy thông tin tín hiệu quang (tx, rx, temperature)</w:t>
            </w:r>
          </w:p>
        </w:tc>
      </w:tr>
      <w:tr w:rsidR="00841088" w:rsidRPr="00C37D99" w14:paraId="49EE0208"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207EA6" w14:textId="4F82D176" w:rsidR="00841088" w:rsidRPr="00591168" w:rsidRDefault="00841088">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25A75A62" w14:textId="70D76977" w:rsidR="00841088" w:rsidRPr="00C37D99" w:rsidRDefault="00841088" w:rsidP="00B67F8B">
            <w:pPr>
              <w:spacing w:line="288" w:lineRule="auto"/>
              <w:rPr>
                <w:color w:val="000000"/>
              </w:rPr>
            </w:pPr>
            <w:r w:rsidRPr="00C37D99">
              <w:rPr>
                <w:color w:val="000000"/>
              </w:rPr>
              <w:t>getWanConnection</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20431E4C" w14:textId="53A0DDF7" w:rsidR="00841088" w:rsidRPr="00C37D99" w:rsidRDefault="00841088" w:rsidP="00B67F8B">
            <w:pPr>
              <w:spacing w:line="288" w:lineRule="auto"/>
              <w:rPr>
                <w:color w:val="000000"/>
              </w:rPr>
            </w:pPr>
            <w:r w:rsidRPr="00C37D99">
              <w:rPr>
                <w:color w:val="000000"/>
              </w:rPr>
              <w:t>Kiểm tra thông tin kết nối WAN (connected, disconnected)</w:t>
            </w:r>
          </w:p>
        </w:tc>
      </w:tr>
      <w:tr w:rsidR="00C70E13" w:rsidRPr="00C37D99" w14:paraId="0F2CEECB"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805DA48" w14:textId="77777777" w:rsidR="00C70E13" w:rsidRPr="00591168" w:rsidRDefault="00C70E13">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3393B6AD" w14:textId="5201F377" w:rsidR="00C70E13" w:rsidRPr="00C37D99" w:rsidRDefault="00C70E13" w:rsidP="00B67F8B">
            <w:pPr>
              <w:spacing w:line="288" w:lineRule="auto"/>
              <w:rPr>
                <w:color w:val="000000"/>
              </w:rPr>
            </w:pPr>
            <w:r>
              <w:rPr>
                <w:color w:val="000000"/>
              </w:rPr>
              <w:t>getOLTList</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44D3DF5E" w14:textId="41A687A8" w:rsidR="00C70E13" w:rsidRPr="00C37D99" w:rsidRDefault="00C70E13" w:rsidP="00B67F8B">
            <w:pPr>
              <w:spacing w:line="288" w:lineRule="auto"/>
              <w:rPr>
                <w:color w:val="000000"/>
              </w:rPr>
            </w:pPr>
            <w:r>
              <w:rPr>
                <w:color w:val="000000"/>
              </w:rPr>
              <w:t>Lấy danh sách OLT (Phục vụ cấu hình PON)</w:t>
            </w:r>
          </w:p>
        </w:tc>
      </w:tr>
      <w:tr w:rsidR="00ED7DB8" w:rsidRPr="00C37D99" w14:paraId="698A7DA7" w14:textId="77777777" w:rsidTr="00F417E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6FD7A3C" w14:textId="77777777" w:rsidR="00ED7DB8" w:rsidRPr="00591168" w:rsidRDefault="00ED7DB8">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vAlign w:val="center"/>
          </w:tcPr>
          <w:p w14:paraId="65471328" w14:textId="15A8190B" w:rsidR="00ED7DB8" w:rsidRDefault="00ED7DB8" w:rsidP="00B67F8B">
            <w:pPr>
              <w:spacing w:line="288" w:lineRule="auto"/>
              <w:rPr>
                <w:color w:val="000000"/>
              </w:rPr>
            </w:pPr>
            <w:r>
              <w:rPr>
                <w:color w:val="000000"/>
              </w:rPr>
              <w:t>getDeviceInfo</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72B6CAAF" w14:textId="4D0B55FA" w:rsidR="00ED7DB8" w:rsidRDefault="00ED7DB8" w:rsidP="00B67F8B">
            <w:pPr>
              <w:spacing w:line="288" w:lineRule="auto"/>
              <w:rPr>
                <w:color w:val="000000"/>
              </w:rPr>
            </w:pPr>
            <w:r>
              <w:rPr>
                <w:color w:val="000000"/>
              </w:rPr>
              <w:t>Lấy thông tin chi tiết thiết bị</w:t>
            </w:r>
          </w:p>
        </w:tc>
      </w:tr>
      <w:tr w:rsidR="00A464AD" w:rsidRPr="00C37D99" w14:paraId="7AEBD972" w14:textId="77777777" w:rsidTr="00CD3B88">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A7656C3" w14:textId="77777777" w:rsidR="00A464AD" w:rsidRPr="00591168" w:rsidRDefault="00A464AD" w:rsidP="00A464AD">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tcPr>
          <w:p w14:paraId="28EB8355" w14:textId="61717A41" w:rsidR="00A464AD" w:rsidRDefault="00A464AD" w:rsidP="00A464AD">
            <w:pPr>
              <w:spacing w:line="288" w:lineRule="auto"/>
              <w:rPr>
                <w:color w:val="000000"/>
              </w:rPr>
            </w:pPr>
            <w:r w:rsidRPr="00AE259D">
              <w:rPr>
                <w:rStyle w:val="st"/>
                <w:rFonts w:cs="Times New Roman"/>
              </w:rPr>
              <w:t xml:space="preserve">getWanTypeList </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6E1A1D88" w14:textId="03539B9A" w:rsidR="00A464AD" w:rsidRDefault="000B36C8" w:rsidP="00A464AD">
            <w:pPr>
              <w:spacing w:line="288" w:lineRule="auto"/>
              <w:rPr>
                <w:color w:val="000000"/>
              </w:rPr>
            </w:pPr>
            <w:r>
              <w:rPr>
                <w:color w:val="000000"/>
              </w:rPr>
              <w:t>Lấy danh sách các loại WAN</w:t>
            </w:r>
          </w:p>
        </w:tc>
      </w:tr>
      <w:tr w:rsidR="00A464AD" w:rsidRPr="00C37D99" w14:paraId="1974AF19" w14:textId="77777777" w:rsidTr="00CD3B88">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EF5176" w14:textId="77777777" w:rsidR="00A464AD" w:rsidRPr="00591168" w:rsidRDefault="00A464AD" w:rsidP="00A464AD">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tcPr>
          <w:p w14:paraId="6514F5A1" w14:textId="30C95337" w:rsidR="00A464AD" w:rsidRDefault="00A464AD" w:rsidP="00A464AD">
            <w:pPr>
              <w:spacing w:line="288" w:lineRule="auto"/>
              <w:rPr>
                <w:color w:val="000000"/>
              </w:rPr>
            </w:pPr>
            <w:r w:rsidRPr="00AE259D">
              <w:rPr>
                <w:rStyle w:val="st"/>
                <w:rFonts w:cs="Times New Roman"/>
              </w:rPr>
              <w:t>getIPVersionList</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7020128D" w14:textId="4DF9B910" w:rsidR="00A464AD" w:rsidRDefault="000B36C8" w:rsidP="00A464AD">
            <w:pPr>
              <w:spacing w:line="288" w:lineRule="auto"/>
              <w:rPr>
                <w:color w:val="000000"/>
              </w:rPr>
            </w:pPr>
            <w:r>
              <w:rPr>
                <w:color w:val="000000"/>
              </w:rPr>
              <w:t>Lấy danh sách các IP version mà thiết bị hỗ trợ</w:t>
            </w:r>
          </w:p>
        </w:tc>
      </w:tr>
      <w:tr w:rsidR="00A464AD" w:rsidRPr="00C37D99" w14:paraId="54434A9E" w14:textId="77777777" w:rsidTr="00CD3B88">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42D9D1" w14:textId="77777777" w:rsidR="00A464AD" w:rsidRPr="00591168" w:rsidRDefault="00A464AD" w:rsidP="00A464AD">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tcPr>
          <w:p w14:paraId="4BAAD502" w14:textId="3A5B3106" w:rsidR="00A464AD" w:rsidRDefault="00A464AD" w:rsidP="00A464AD">
            <w:pPr>
              <w:spacing w:line="288" w:lineRule="auto"/>
              <w:rPr>
                <w:color w:val="000000"/>
              </w:rPr>
            </w:pPr>
            <w:r w:rsidRPr="00AE259D">
              <w:rPr>
                <w:rStyle w:val="st"/>
                <w:rFonts w:cs="Times New Roman"/>
              </w:rPr>
              <w:t>get</w:t>
            </w:r>
            <w:r w:rsidR="0032539A">
              <w:rPr>
                <w:rStyle w:val="st"/>
                <w:rFonts w:cs="Times New Roman"/>
                <w:lang w:val="vi-VN"/>
              </w:rPr>
              <w:t>Band</w:t>
            </w:r>
            <w:r w:rsidRPr="00AE259D">
              <w:rPr>
                <w:rStyle w:val="st"/>
                <w:rFonts w:cs="Times New Roman"/>
              </w:rPr>
              <w:t>TypeList</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73BA7C66" w14:textId="64781358" w:rsidR="00A464AD" w:rsidRDefault="000B36C8" w:rsidP="00A464AD">
            <w:pPr>
              <w:spacing w:line="288" w:lineRule="auto"/>
              <w:rPr>
                <w:color w:val="000000"/>
              </w:rPr>
            </w:pPr>
            <w:r>
              <w:rPr>
                <w:color w:val="000000"/>
              </w:rPr>
              <w:t>Lấy</w:t>
            </w:r>
            <w:r w:rsidR="0032539A">
              <w:rPr>
                <w:color w:val="000000"/>
                <w:lang w:val="vi-VN"/>
              </w:rPr>
              <w:t xml:space="preserve"> </w:t>
            </w:r>
            <w:r>
              <w:rPr>
                <w:color w:val="000000"/>
              </w:rPr>
              <w:t>danh sách kiểu wifi</w:t>
            </w:r>
          </w:p>
        </w:tc>
      </w:tr>
      <w:tr w:rsidR="00A464AD" w:rsidRPr="00C37D99" w14:paraId="55BD08F8" w14:textId="77777777" w:rsidTr="00CD3B88">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804086" w14:textId="77777777" w:rsidR="00A464AD" w:rsidRPr="00591168" w:rsidRDefault="00A464AD" w:rsidP="00A464AD">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tcPr>
          <w:p w14:paraId="423829F3" w14:textId="71BBFF5D" w:rsidR="00A464AD" w:rsidRDefault="00A464AD" w:rsidP="00A464AD">
            <w:pPr>
              <w:spacing w:line="288" w:lineRule="auto"/>
              <w:rPr>
                <w:color w:val="000000"/>
              </w:rPr>
            </w:pPr>
            <w:r w:rsidRPr="00AE259D">
              <w:rPr>
                <w:rStyle w:val="st"/>
                <w:rFonts w:cs="Times New Roman"/>
              </w:rPr>
              <w:t>getPortFwdProtocolList</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7FAE1DE0" w14:textId="77D06756" w:rsidR="00A464AD" w:rsidRDefault="000B36C8" w:rsidP="00A464AD">
            <w:pPr>
              <w:spacing w:line="288" w:lineRule="auto"/>
              <w:rPr>
                <w:color w:val="000000"/>
              </w:rPr>
            </w:pPr>
            <w:r>
              <w:rPr>
                <w:color w:val="000000"/>
              </w:rPr>
              <w:t>Lấy danh sách giao thức cấu hình Port Forwarding</w:t>
            </w:r>
          </w:p>
        </w:tc>
      </w:tr>
      <w:tr w:rsidR="00A464AD" w:rsidRPr="00C37D99" w14:paraId="53B6B92A" w14:textId="77777777" w:rsidTr="00CD3B88">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98A58B" w14:textId="77777777" w:rsidR="00A464AD" w:rsidRPr="00591168" w:rsidRDefault="00A464AD" w:rsidP="00A464AD">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tcPr>
          <w:p w14:paraId="2D13A39C" w14:textId="00C5070B" w:rsidR="00A464AD" w:rsidRDefault="00A464AD" w:rsidP="00A464AD">
            <w:pPr>
              <w:spacing w:line="288" w:lineRule="auto"/>
              <w:rPr>
                <w:color w:val="000000"/>
              </w:rPr>
            </w:pPr>
            <w:r w:rsidRPr="00AE259D">
              <w:rPr>
                <w:rStyle w:val="st"/>
                <w:rFonts w:cs="Times New Roman"/>
              </w:rPr>
              <w:t>getServiceProviderList</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6578508A" w14:textId="3A264FC8" w:rsidR="00A464AD" w:rsidRDefault="000B36C8" w:rsidP="00A464AD">
            <w:pPr>
              <w:spacing w:line="288" w:lineRule="auto"/>
              <w:rPr>
                <w:color w:val="000000"/>
              </w:rPr>
            </w:pPr>
            <w:r>
              <w:rPr>
                <w:color w:val="000000"/>
              </w:rPr>
              <w:t>Lấy danh sách Service Provider</w:t>
            </w:r>
          </w:p>
        </w:tc>
      </w:tr>
      <w:tr w:rsidR="00A464AD" w:rsidRPr="00C37D99" w14:paraId="6E3DA6D9" w14:textId="77777777" w:rsidTr="00CD3B88">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F5492A" w14:textId="77777777" w:rsidR="00A464AD" w:rsidRPr="00591168" w:rsidRDefault="00A464AD" w:rsidP="00A464AD">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tcPr>
          <w:p w14:paraId="6B04C093" w14:textId="3C977A32" w:rsidR="00A464AD" w:rsidRDefault="00A464AD" w:rsidP="00A464AD">
            <w:pPr>
              <w:spacing w:line="288" w:lineRule="auto"/>
              <w:rPr>
                <w:color w:val="000000"/>
              </w:rPr>
            </w:pPr>
            <w:r w:rsidRPr="00AE259D">
              <w:rPr>
                <w:rStyle w:val="st"/>
                <w:rFonts w:cs="Times New Roman"/>
              </w:rPr>
              <w:t>d</w:t>
            </w:r>
            <w:r w:rsidRPr="00AE259D">
              <w:rPr>
                <w:rStyle w:val="st"/>
              </w:rPr>
              <w:t>eleteDevice</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305CABF5" w14:textId="08FAC68D" w:rsidR="00A464AD" w:rsidRDefault="000B36C8" w:rsidP="00A464AD">
            <w:pPr>
              <w:spacing w:line="288" w:lineRule="auto"/>
              <w:rPr>
                <w:color w:val="000000"/>
              </w:rPr>
            </w:pPr>
            <w:r>
              <w:rPr>
                <w:color w:val="000000"/>
              </w:rPr>
              <w:t>Xóa thiết bị</w:t>
            </w:r>
          </w:p>
        </w:tc>
      </w:tr>
      <w:tr w:rsidR="00A464AD" w:rsidRPr="00C37D99" w14:paraId="69EA3C2F" w14:textId="77777777" w:rsidTr="00CD3B88">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65EEFF4" w14:textId="77777777" w:rsidR="00A464AD" w:rsidRPr="00591168" w:rsidRDefault="00A464AD" w:rsidP="00A464AD">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tcPr>
          <w:p w14:paraId="43284533" w14:textId="2FDFD6CD" w:rsidR="00A464AD" w:rsidRDefault="00A464AD" w:rsidP="00A464AD">
            <w:pPr>
              <w:spacing w:line="288" w:lineRule="auto"/>
              <w:rPr>
                <w:color w:val="000000"/>
              </w:rPr>
            </w:pPr>
            <w:r w:rsidRPr="00AE259D">
              <w:rPr>
                <w:rStyle w:val="st"/>
                <w:rFonts w:cs="Times New Roman"/>
              </w:rPr>
              <w:t>d</w:t>
            </w:r>
            <w:r w:rsidRPr="00AE259D">
              <w:rPr>
                <w:rStyle w:val="st"/>
              </w:rPr>
              <w:t>eleteBackupFile</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7AF37C08" w14:textId="28297BDB" w:rsidR="00A464AD" w:rsidRDefault="000B36C8" w:rsidP="00A464AD">
            <w:pPr>
              <w:spacing w:line="288" w:lineRule="auto"/>
              <w:rPr>
                <w:color w:val="000000"/>
              </w:rPr>
            </w:pPr>
            <w:r>
              <w:rPr>
                <w:color w:val="000000"/>
              </w:rPr>
              <w:t>Xóa toàn bộ file backup của thiết bị</w:t>
            </w:r>
          </w:p>
        </w:tc>
      </w:tr>
      <w:tr w:rsidR="00A464AD" w:rsidRPr="00C37D99" w14:paraId="5A634C1C" w14:textId="77777777" w:rsidTr="00CD3B88">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C46645" w14:textId="77777777" w:rsidR="00A464AD" w:rsidRPr="00591168" w:rsidRDefault="00A464AD" w:rsidP="00A464AD">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tcPr>
          <w:p w14:paraId="7E9452AF" w14:textId="1CB9DF88" w:rsidR="00A464AD" w:rsidRDefault="00A464AD" w:rsidP="00A464AD">
            <w:pPr>
              <w:spacing w:line="288" w:lineRule="auto"/>
              <w:rPr>
                <w:color w:val="000000"/>
              </w:rPr>
            </w:pPr>
            <w:r w:rsidRPr="00AE259D">
              <w:rPr>
                <w:rStyle w:val="st"/>
                <w:rFonts w:cs="Times New Roman"/>
              </w:rPr>
              <w:t xml:space="preserve">getWifiAdvance </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1B34F9E3" w14:textId="75C720F2" w:rsidR="00A464AD" w:rsidRDefault="000B36C8" w:rsidP="00A464AD">
            <w:pPr>
              <w:spacing w:line="288" w:lineRule="auto"/>
              <w:rPr>
                <w:color w:val="000000"/>
              </w:rPr>
            </w:pPr>
            <w:r>
              <w:rPr>
                <w:color w:val="000000"/>
              </w:rPr>
              <w:t>Lấy thông tin cấu hình Wifi nâng cao</w:t>
            </w:r>
          </w:p>
        </w:tc>
      </w:tr>
      <w:tr w:rsidR="00A464AD" w:rsidRPr="00C37D99" w14:paraId="3C031DA5" w14:textId="77777777" w:rsidTr="00CD3B88">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DC68ED" w14:textId="77777777" w:rsidR="00A464AD" w:rsidRPr="00591168" w:rsidRDefault="00A464AD" w:rsidP="00A464AD">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tcPr>
          <w:p w14:paraId="4FB21334" w14:textId="2BCC3323" w:rsidR="00A464AD" w:rsidRDefault="00A464AD" w:rsidP="00A464AD">
            <w:pPr>
              <w:spacing w:line="288" w:lineRule="auto"/>
              <w:rPr>
                <w:color w:val="000000"/>
              </w:rPr>
            </w:pPr>
            <w:r w:rsidRPr="00AE259D">
              <w:rPr>
                <w:rStyle w:val="st"/>
              </w:rPr>
              <w:t xml:space="preserve">setWifiAdvance </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7D979A30" w14:textId="7255E845" w:rsidR="00A464AD" w:rsidRDefault="000B36C8" w:rsidP="00A464AD">
            <w:pPr>
              <w:spacing w:line="288" w:lineRule="auto"/>
              <w:rPr>
                <w:color w:val="000000"/>
              </w:rPr>
            </w:pPr>
            <w:r>
              <w:rPr>
                <w:color w:val="000000"/>
              </w:rPr>
              <w:t>Cấu hình Wifi nâng cao</w:t>
            </w:r>
          </w:p>
        </w:tc>
      </w:tr>
      <w:tr w:rsidR="00A464AD" w:rsidRPr="00C37D99" w14:paraId="4766734B" w14:textId="77777777" w:rsidTr="00CD3B88">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DE6A111" w14:textId="77777777" w:rsidR="00A464AD" w:rsidRPr="00591168" w:rsidRDefault="00A464AD" w:rsidP="00A464AD">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tcPr>
          <w:p w14:paraId="43BDFCDD" w14:textId="4B11FC6C" w:rsidR="00A464AD" w:rsidRDefault="00A464AD" w:rsidP="00A464AD">
            <w:pPr>
              <w:spacing w:line="288" w:lineRule="auto"/>
              <w:rPr>
                <w:color w:val="000000"/>
              </w:rPr>
            </w:pPr>
            <w:r w:rsidRPr="00AE259D">
              <w:rPr>
                <w:noProof/>
              </w:rPr>
              <w:t xml:space="preserve">getAvailableInterfaceGroup </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6A9A9581" w14:textId="3F573DAC" w:rsidR="00A464AD" w:rsidRDefault="000B36C8" w:rsidP="00A464AD">
            <w:pPr>
              <w:spacing w:line="288" w:lineRule="auto"/>
              <w:rPr>
                <w:color w:val="000000"/>
              </w:rPr>
            </w:pPr>
            <w:r>
              <w:rPr>
                <w:color w:val="000000"/>
              </w:rPr>
              <w:t>Lấy danh sách Interface chưa được add vào Group</w:t>
            </w:r>
          </w:p>
        </w:tc>
      </w:tr>
      <w:tr w:rsidR="00A464AD" w:rsidRPr="00C37D99" w14:paraId="1C37F10A" w14:textId="77777777" w:rsidTr="00CD3B88">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EF6583" w14:textId="77777777" w:rsidR="00A464AD" w:rsidRPr="00591168" w:rsidRDefault="00A464AD" w:rsidP="00A464AD">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tcPr>
          <w:p w14:paraId="6F161293" w14:textId="3E091EE7" w:rsidR="00A464AD" w:rsidRDefault="00A464AD" w:rsidP="00A464AD">
            <w:pPr>
              <w:spacing w:line="288" w:lineRule="auto"/>
              <w:rPr>
                <w:color w:val="000000"/>
              </w:rPr>
            </w:pPr>
            <w:r w:rsidRPr="00AE259D">
              <w:rPr>
                <w:rStyle w:val="st"/>
                <w:rFonts w:cs="Times New Roman"/>
              </w:rPr>
              <w:t>g</w:t>
            </w:r>
            <w:r w:rsidRPr="00AE259D">
              <w:rPr>
                <w:rStyle w:val="st"/>
              </w:rPr>
              <w:t xml:space="preserve">etInterfaceGrouping </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3CD39640" w14:textId="5862CA01" w:rsidR="00A464AD" w:rsidRDefault="000B36C8" w:rsidP="00A464AD">
            <w:pPr>
              <w:spacing w:line="288" w:lineRule="auto"/>
              <w:rPr>
                <w:color w:val="000000"/>
              </w:rPr>
            </w:pPr>
            <w:r>
              <w:rPr>
                <w:color w:val="000000"/>
              </w:rPr>
              <w:t>Lấy thông tin cấu hình Interface Group</w:t>
            </w:r>
          </w:p>
        </w:tc>
      </w:tr>
      <w:tr w:rsidR="00A464AD" w:rsidRPr="00C37D99" w14:paraId="67A9EE6F" w14:textId="77777777" w:rsidTr="00CD3B88">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017D60" w14:textId="77777777" w:rsidR="00A464AD" w:rsidRPr="00591168" w:rsidRDefault="00A464AD" w:rsidP="00A464AD">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tcPr>
          <w:p w14:paraId="6233A9E9" w14:textId="562EDDCE" w:rsidR="00A464AD" w:rsidRDefault="00A464AD" w:rsidP="00A464AD">
            <w:pPr>
              <w:spacing w:line="288" w:lineRule="auto"/>
              <w:rPr>
                <w:color w:val="000000"/>
              </w:rPr>
            </w:pPr>
            <w:r w:rsidRPr="00AE259D">
              <w:rPr>
                <w:rStyle w:val="st"/>
                <w:rFonts w:cs="Times New Roman"/>
              </w:rPr>
              <w:t>a</w:t>
            </w:r>
            <w:r w:rsidRPr="00AE259D">
              <w:rPr>
                <w:rStyle w:val="st"/>
              </w:rPr>
              <w:t xml:space="preserve">ddInterfaceGrouping </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730A27E8" w14:textId="34F61486" w:rsidR="00A464AD" w:rsidRDefault="000B36C8" w:rsidP="00A464AD">
            <w:pPr>
              <w:spacing w:line="288" w:lineRule="auto"/>
              <w:rPr>
                <w:color w:val="000000"/>
              </w:rPr>
            </w:pPr>
            <w:r>
              <w:rPr>
                <w:color w:val="000000"/>
              </w:rPr>
              <w:t>Tạo Interface Grouping</w:t>
            </w:r>
          </w:p>
        </w:tc>
      </w:tr>
      <w:tr w:rsidR="00A464AD" w:rsidRPr="00C37D99" w14:paraId="67882E5E" w14:textId="77777777" w:rsidTr="00CD3B88">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383165" w14:textId="77777777" w:rsidR="00A464AD" w:rsidRPr="00591168" w:rsidRDefault="00A464AD" w:rsidP="00A464AD">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tcPr>
          <w:p w14:paraId="32CBBD65" w14:textId="62A3DF40" w:rsidR="00A464AD" w:rsidRDefault="00A464AD" w:rsidP="00A464AD">
            <w:pPr>
              <w:spacing w:line="288" w:lineRule="auto"/>
              <w:rPr>
                <w:color w:val="000000"/>
              </w:rPr>
            </w:pPr>
            <w:r w:rsidRPr="00AE259D">
              <w:rPr>
                <w:rStyle w:val="st"/>
                <w:rFonts w:cs="Times New Roman"/>
              </w:rPr>
              <w:t>deleteInterfaceGrouping</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4D2D8D07" w14:textId="2D11A1CF" w:rsidR="00A464AD" w:rsidRDefault="000B36C8" w:rsidP="00A464AD">
            <w:pPr>
              <w:spacing w:line="288" w:lineRule="auto"/>
              <w:rPr>
                <w:color w:val="000000"/>
              </w:rPr>
            </w:pPr>
            <w:r>
              <w:rPr>
                <w:color w:val="000000"/>
              </w:rPr>
              <w:t>Xóa Interface Grouping</w:t>
            </w:r>
          </w:p>
        </w:tc>
      </w:tr>
      <w:tr w:rsidR="00A464AD" w:rsidRPr="00C37D99" w14:paraId="5296CEC1" w14:textId="77777777" w:rsidTr="00CD3B88">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5FA6A94" w14:textId="77777777" w:rsidR="00A464AD" w:rsidRPr="00591168" w:rsidRDefault="00A464AD" w:rsidP="00A464AD">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tcPr>
          <w:p w14:paraId="32D77E84" w14:textId="735CDE2F" w:rsidR="00A464AD" w:rsidRDefault="00A464AD" w:rsidP="00A464AD">
            <w:pPr>
              <w:spacing w:line="288" w:lineRule="auto"/>
              <w:rPr>
                <w:color w:val="000000"/>
              </w:rPr>
            </w:pPr>
            <w:r w:rsidRPr="00AE259D">
              <w:rPr>
                <w:rStyle w:val="st"/>
                <w:rFonts w:cs="Times New Roman"/>
              </w:rPr>
              <w:t>g</w:t>
            </w:r>
            <w:r w:rsidRPr="00AE259D">
              <w:rPr>
                <w:rStyle w:val="st"/>
              </w:rPr>
              <w:t>etBoundInterfaceList</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101D6420" w14:textId="09A9628B" w:rsidR="00A464AD" w:rsidRDefault="000B36C8" w:rsidP="00A464AD">
            <w:pPr>
              <w:spacing w:line="288" w:lineRule="auto"/>
              <w:rPr>
                <w:color w:val="000000"/>
              </w:rPr>
            </w:pPr>
            <w:r>
              <w:rPr>
                <w:color w:val="000000"/>
              </w:rPr>
              <w:t>Lấy danh sách bound interface cho cấu hình voice</w:t>
            </w:r>
          </w:p>
        </w:tc>
      </w:tr>
      <w:tr w:rsidR="00A464AD" w:rsidRPr="00C37D99" w14:paraId="26D3446F" w14:textId="77777777" w:rsidTr="00CD3B88">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D1FF01" w14:textId="77777777" w:rsidR="00A464AD" w:rsidRPr="00591168" w:rsidRDefault="00A464AD" w:rsidP="00A464AD">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tcPr>
          <w:p w14:paraId="49309C89" w14:textId="01CA6D41" w:rsidR="00A464AD" w:rsidRDefault="00A464AD" w:rsidP="00A464AD">
            <w:pPr>
              <w:spacing w:line="288" w:lineRule="auto"/>
              <w:rPr>
                <w:color w:val="000000"/>
              </w:rPr>
            </w:pPr>
            <w:r w:rsidRPr="00AE259D">
              <w:rPr>
                <w:rStyle w:val="st"/>
                <w:rFonts w:cs="Times New Roman"/>
              </w:rPr>
              <w:t>g</w:t>
            </w:r>
            <w:r w:rsidRPr="00AE259D">
              <w:rPr>
                <w:rStyle w:val="st"/>
              </w:rPr>
              <w:t>et</w:t>
            </w:r>
            <w:r w:rsidR="00664606">
              <w:rPr>
                <w:rStyle w:val="st"/>
              </w:rPr>
              <w:t>SIPGlobalConfig</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68F1FF12" w14:textId="78C303B6" w:rsidR="00A464AD" w:rsidRDefault="000B36C8" w:rsidP="00A464AD">
            <w:pPr>
              <w:spacing w:line="288" w:lineRule="auto"/>
              <w:rPr>
                <w:color w:val="000000"/>
              </w:rPr>
            </w:pPr>
            <w:r>
              <w:rPr>
                <w:color w:val="000000"/>
              </w:rPr>
              <w:t xml:space="preserve">Lấy thông tin cấu hình </w:t>
            </w:r>
            <w:r w:rsidR="00664606">
              <w:rPr>
                <w:color w:val="000000"/>
              </w:rPr>
              <w:t>SIP Global</w:t>
            </w:r>
          </w:p>
        </w:tc>
      </w:tr>
      <w:tr w:rsidR="00A464AD" w:rsidRPr="00C37D99" w14:paraId="18062471" w14:textId="77777777" w:rsidTr="00CD3B88">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69D43B6" w14:textId="77777777" w:rsidR="00A464AD" w:rsidRPr="00591168" w:rsidRDefault="00A464AD" w:rsidP="00A464AD">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tcPr>
          <w:p w14:paraId="7A3B6F03" w14:textId="38D06EE0" w:rsidR="00A464AD" w:rsidRDefault="00A464AD" w:rsidP="00A464AD">
            <w:pPr>
              <w:spacing w:line="288" w:lineRule="auto"/>
              <w:rPr>
                <w:color w:val="000000"/>
              </w:rPr>
            </w:pPr>
            <w:r w:rsidRPr="00AE259D">
              <w:rPr>
                <w:rStyle w:val="st"/>
                <w:rFonts w:cs="Times New Roman"/>
              </w:rPr>
              <w:t>se</w:t>
            </w:r>
            <w:r w:rsidR="00664606">
              <w:rPr>
                <w:rStyle w:val="st"/>
                <w:rFonts w:cs="Times New Roman"/>
              </w:rPr>
              <w:t>tSIPGlobalConfig</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551EC205" w14:textId="6D69A2EB" w:rsidR="00A464AD" w:rsidRDefault="000B36C8" w:rsidP="00A464AD">
            <w:pPr>
              <w:spacing w:line="288" w:lineRule="auto"/>
              <w:rPr>
                <w:color w:val="000000"/>
              </w:rPr>
            </w:pPr>
            <w:r>
              <w:rPr>
                <w:color w:val="000000"/>
              </w:rPr>
              <w:t xml:space="preserve">Cấu hình </w:t>
            </w:r>
            <w:r w:rsidR="00664606">
              <w:rPr>
                <w:color w:val="000000"/>
              </w:rPr>
              <w:t>SIP Global</w:t>
            </w:r>
          </w:p>
        </w:tc>
      </w:tr>
      <w:tr w:rsidR="00154230" w:rsidRPr="00C37D99" w14:paraId="78863CAE" w14:textId="77777777" w:rsidTr="00CD3B88">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0386087" w14:textId="77777777" w:rsidR="00154230" w:rsidRPr="00591168" w:rsidRDefault="00154230" w:rsidP="00154230">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tcPr>
          <w:p w14:paraId="4DDBDEB4" w14:textId="579F0D17" w:rsidR="00154230" w:rsidRPr="00AE259D" w:rsidRDefault="00154230" w:rsidP="00154230">
            <w:pPr>
              <w:spacing w:line="288" w:lineRule="auto"/>
              <w:rPr>
                <w:rStyle w:val="st"/>
                <w:rFonts w:cs="Times New Roman"/>
              </w:rPr>
            </w:pPr>
            <w:r>
              <w:rPr>
                <w:rStyle w:val="st"/>
                <w:rFonts w:cs="Times New Roman"/>
              </w:rPr>
              <w:t>g</w:t>
            </w:r>
            <w:r>
              <w:rPr>
                <w:rStyle w:val="st"/>
              </w:rPr>
              <w:t>etSIPParameter</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06FB7A0F" w14:textId="0BC60FFD" w:rsidR="00154230" w:rsidRDefault="00154230" w:rsidP="00154230">
            <w:pPr>
              <w:spacing w:line="288" w:lineRule="auto"/>
              <w:rPr>
                <w:color w:val="000000"/>
              </w:rPr>
            </w:pPr>
            <w:r>
              <w:rPr>
                <w:color w:val="000000"/>
              </w:rPr>
              <w:t>Lấy cấu hình các tham số cho line</w:t>
            </w:r>
          </w:p>
        </w:tc>
      </w:tr>
      <w:tr w:rsidR="00154230" w:rsidRPr="00C37D99" w14:paraId="420F457A" w14:textId="77777777" w:rsidTr="00CD3B88">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537686" w14:textId="77777777" w:rsidR="00154230" w:rsidRPr="00591168" w:rsidRDefault="00154230" w:rsidP="00154230">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tcPr>
          <w:p w14:paraId="20F6D3F0" w14:textId="48600E36" w:rsidR="00154230" w:rsidRPr="00AE259D" w:rsidRDefault="00154230" w:rsidP="00154230">
            <w:pPr>
              <w:spacing w:line="288" w:lineRule="auto"/>
              <w:rPr>
                <w:rStyle w:val="st"/>
                <w:rFonts w:cs="Times New Roman"/>
              </w:rPr>
            </w:pPr>
            <w:r>
              <w:rPr>
                <w:rStyle w:val="st"/>
                <w:rFonts w:cs="Times New Roman"/>
              </w:rPr>
              <w:t>se</w:t>
            </w:r>
            <w:r>
              <w:rPr>
                <w:rStyle w:val="st"/>
              </w:rPr>
              <w:t>tSIPParameter</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382D6F30" w14:textId="280E1B64" w:rsidR="00154230" w:rsidRDefault="00154230" w:rsidP="00154230">
            <w:pPr>
              <w:spacing w:line="288" w:lineRule="auto"/>
              <w:rPr>
                <w:color w:val="000000"/>
              </w:rPr>
            </w:pPr>
            <w:r>
              <w:rPr>
                <w:color w:val="000000"/>
              </w:rPr>
              <w:t>Cấu hình chi tiết các tham số cho đường line</w:t>
            </w:r>
          </w:p>
        </w:tc>
      </w:tr>
      <w:tr w:rsidR="00154230" w:rsidRPr="00C37D99" w14:paraId="272DDB9A" w14:textId="77777777" w:rsidTr="00CD3B88">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285058" w14:textId="77777777" w:rsidR="00154230" w:rsidRPr="00591168" w:rsidRDefault="00154230" w:rsidP="00154230">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tcPr>
          <w:p w14:paraId="329F3A7A" w14:textId="6548371B" w:rsidR="00154230" w:rsidRDefault="00154230" w:rsidP="00154230">
            <w:pPr>
              <w:spacing w:line="288" w:lineRule="auto"/>
              <w:rPr>
                <w:color w:val="000000"/>
              </w:rPr>
            </w:pPr>
            <w:r w:rsidRPr="00AE259D">
              <w:rPr>
                <w:rStyle w:val="st"/>
                <w:rFonts w:cs="Times New Roman"/>
              </w:rPr>
              <w:t>getConnectedUserInfo</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21933390" w14:textId="59D2EFF9" w:rsidR="00154230" w:rsidRDefault="00154230" w:rsidP="00154230">
            <w:pPr>
              <w:spacing w:line="288" w:lineRule="auto"/>
              <w:rPr>
                <w:color w:val="000000"/>
              </w:rPr>
            </w:pPr>
            <w:r>
              <w:rPr>
                <w:color w:val="000000"/>
              </w:rPr>
              <w:t>Lấy thông tin người dùng kết nối mạng LAN của thiết bị</w:t>
            </w:r>
          </w:p>
        </w:tc>
      </w:tr>
      <w:tr w:rsidR="00154230" w:rsidRPr="00C37D99" w14:paraId="6F1E1953" w14:textId="77777777" w:rsidTr="00CD3B88">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B84FD4" w14:textId="77777777" w:rsidR="00154230" w:rsidRPr="00591168" w:rsidRDefault="00154230" w:rsidP="00154230">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tcPr>
          <w:p w14:paraId="1FDB3CF4" w14:textId="3536B8BE" w:rsidR="00154230" w:rsidRPr="00AE259D" w:rsidRDefault="00154230" w:rsidP="00154230">
            <w:pPr>
              <w:spacing w:line="288" w:lineRule="auto"/>
              <w:rPr>
                <w:rStyle w:val="st"/>
                <w:rFonts w:cs="Times New Roman"/>
              </w:rPr>
            </w:pPr>
            <w:r>
              <w:rPr>
                <w:rStyle w:val="st"/>
                <w:rFonts w:cs="Times New Roman"/>
              </w:rPr>
              <w:t>g</w:t>
            </w:r>
            <w:r>
              <w:rPr>
                <w:rStyle w:val="st"/>
              </w:rPr>
              <w:t>etDeviceList</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38BE1450" w14:textId="29C763A0" w:rsidR="00154230" w:rsidRDefault="00154230" w:rsidP="00154230">
            <w:pPr>
              <w:spacing w:line="288" w:lineRule="auto"/>
              <w:rPr>
                <w:color w:val="000000"/>
              </w:rPr>
            </w:pPr>
            <w:r>
              <w:rPr>
                <w:color w:val="000000"/>
              </w:rPr>
              <w:t>Lấy danh sách thiết bị trong mạng</w:t>
            </w:r>
          </w:p>
        </w:tc>
      </w:tr>
      <w:tr w:rsidR="00154230" w:rsidRPr="00C37D99" w14:paraId="25F7C8A5" w14:textId="77777777" w:rsidTr="00CD3B88">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A36416" w14:textId="77777777" w:rsidR="00154230" w:rsidRPr="00591168" w:rsidRDefault="00154230" w:rsidP="00154230">
            <w:pPr>
              <w:pStyle w:val="ListParagraph"/>
              <w:numPr>
                <w:ilvl w:val="0"/>
                <w:numId w:val="8"/>
              </w:numPr>
              <w:spacing w:line="288" w:lineRule="auto"/>
              <w:jc w:val="left"/>
              <w:rPr>
                <w:color w:val="000000"/>
                <w:lang w:val="vi-VN"/>
              </w:rPr>
            </w:pPr>
          </w:p>
        </w:tc>
        <w:tc>
          <w:tcPr>
            <w:tcW w:w="1635" w:type="pct"/>
            <w:tcBorders>
              <w:top w:val="single" w:sz="4" w:space="0" w:color="auto"/>
              <w:left w:val="nil"/>
              <w:bottom w:val="single" w:sz="4" w:space="0" w:color="auto"/>
              <w:right w:val="single" w:sz="4" w:space="0" w:color="auto"/>
            </w:tcBorders>
            <w:shd w:val="clear" w:color="auto" w:fill="auto"/>
          </w:tcPr>
          <w:p w14:paraId="6A4394E1" w14:textId="32F1450D" w:rsidR="00154230" w:rsidRPr="00DB0194" w:rsidRDefault="00154230" w:rsidP="00154230">
            <w:pPr>
              <w:spacing w:line="288" w:lineRule="auto"/>
              <w:rPr>
                <w:rStyle w:val="st"/>
                <w:rFonts w:cs="Times New Roman"/>
                <w:lang w:val="vi-VN"/>
              </w:rPr>
            </w:pPr>
            <w:r>
              <w:rPr>
                <w:rStyle w:val="st"/>
                <w:rFonts w:cs="Times New Roman"/>
                <w:lang w:val="vi-VN"/>
              </w:rPr>
              <w:t>getRegionList</w:t>
            </w:r>
          </w:p>
        </w:tc>
        <w:tc>
          <w:tcPr>
            <w:tcW w:w="2854" w:type="pct"/>
            <w:tcBorders>
              <w:top w:val="single" w:sz="4" w:space="0" w:color="auto"/>
              <w:left w:val="nil"/>
              <w:bottom w:val="single" w:sz="4" w:space="0" w:color="auto"/>
              <w:right w:val="single" w:sz="4" w:space="0" w:color="auto"/>
            </w:tcBorders>
            <w:shd w:val="clear" w:color="auto" w:fill="auto"/>
            <w:noWrap/>
            <w:vAlign w:val="center"/>
          </w:tcPr>
          <w:p w14:paraId="3DB3635D" w14:textId="6E9C9B7F" w:rsidR="00154230" w:rsidRPr="00DB0194" w:rsidRDefault="00154230" w:rsidP="00154230">
            <w:pPr>
              <w:spacing w:line="288" w:lineRule="auto"/>
              <w:rPr>
                <w:color w:val="000000"/>
                <w:lang w:val="vi-VN"/>
              </w:rPr>
            </w:pPr>
            <w:r>
              <w:rPr>
                <w:color w:val="000000"/>
                <w:lang w:val="vi-VN"/>
              </w:rPr>
              <w:t>Lấy danh sách Region phục vụ cấu hình Voice</w:t>
            </w:r>
          </w:p>
        </w:tc>
      </w:tr>
    </w:tbl>
    <w:p w14:paraId="77204D14" w14:textId="77777777" w:rsidR="00A44448" w:rsidRPr="00C37D99" w:rsidRDefault="00A44448" w:rsidP="00B67F8B">
      <w:pPr>
        <w:spacing w:line="288" w:lineRule="auto"/>
      </w:pPr>
    </w:p>
    <w:p w14:paraId="1DB72FC5" w14:textId="121FD2A6" w:rsidR="0054461D" w:rsidRPr="00C37D99" w:rsidRDefault="0054461D" w:rsidP="00B67F8B">
      <w:pPr>
        <w:pStyle w:val="Heading2"/>
        <w:spacing w:line="288" w:lineRule="auto"/>
        <w:rPr>
          <w:rFonts w:cs="Times New Roman"/>
          <w:sz w:val="24"/>
          <w:szCs w:val="24"/>
        </w:rPr>
      </w:pPr>
      <w:bookmarkStart w:id="26" w:name="_Toc106029348"/>
      <w:bookmarkStart w:id="27" w:name="_Toc113436556"/>
      <w:r w:rsidRPr="00C37D99">
        <w:rPr>
          <w:rFonts w:cs="Times New Roman"/>
          <w:sz w:val="24"/>
          <w:szCs w:val="24"/>
        </w:rPr>
        <w:t>Đặc tả chi tiết API</w:t>
      </w:r>
      <w:bookmarkEnd w:id="27"/>
    </w:p>
    <w:p w14:paraId="6A128C7A" w14:textId="474DA4DA" w:rsidR="00042ECA" w:rsidRDefault="00096E5C" w:rsidP="00303550">
      <w:pPr>
        <w:pStyle w:val="Heading3"/>
      </w:pPr>
      <w:bookmarkStart w:id="28" w:name="_Toc110516231"/>
      <w:bookmarkStart w:id="29" w:name="_Toc113436557"/>
      <w:bookmarkEnd w:id="26"/>
      <w:r>
        <w:t>r</w:t>
      </w:r>
      <w:r w:rsidR="00042ECA" w:rsidRPr="00042ECA">
        <w:t>egist</w:t>
      </w:r>
      <w:bookmarkEnd w:id="28"/>
      <w:r>
        <w:t>er</w:t>
      </w:r>
      <w:bookmarkEnd w:id="29"/>
    </w:p>
    <w:p w14:paraId="64A4221F" w14:textId="77777777" w:rsidR="00042ECA" w:rsidRPr="00042ECA" w:rsidRDefault="00042ECA">
      <w:pPr>
        <w:pStyle w:val="Heading4"/>
        <w:numPr>
          <w:ilvl w:val="3"/>
          <w:numId w:val="7"/>
        </w:numPr>
        <w:spacing w:line="288" w:lineRule="auto"/>
        <w:rPr>
          <w:bCs/>
          <w:sz w:val="24"/>
          <w:szCs w:val="24"/>
        </w:rPr>
      </w:pPr>
      <w:r w:rsidRPr="00042ECA">
        <w:rPr>
          <w:bCs/>
          <w:sz w:val="24"/>
          <w:szCs w:val="24"/>
        </w:rPr>
        <w:t>Mô tả API</w:t>
      </w:r>
    </w:p>
    <w:tbl>
      <w:tblPr>
        <w:tblStyle w:val="TableGridLight1"/>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847"/>
        <w:gridCol w:w="7595"/>
      </w:tblGrid>
      <w:tr w:rsidR="00042ECA" w14:paraId="02D29BBC" w14:textId="77777777" w:rsidTr="00042ECA">
        <w:tc>
          <w:tcPr>
            <w:tcW w:w="978"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BDFE7E" w14:textId="77777777" w:rsidR="00042ECA" w:rsidRDefault="00042ECA" w:rsidP="00E131AF">
            <w:pPr>
              <w:pStyle w:val="ANSVNormal"/>
            </w:pPr>
            <w:r>
              <w:t>Tên API</w:t>
            </w:r>
          </w:p>
        </w:tc>
        <w:tc>
          <w:tcPr>
            <w:tcW w:w="402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ED8EB96" w14:textId="77777777" w:rsidR="00042ECA" w:rsidRDefault="00042ECA" w:rsidP="00E131AF">
            <w:pPr>
              <w:pStyle w:val="ANSVNormal"/>
            </w:pPr>
            <w:r>
              <w:t>Mô tả</w:t>
            </w:r>
          </w:p>
        </w:tc>
      </w:tr>
      <w:tr w:rsidR="00042ECA" w14:paraId="3C8D8B64" w14:textId="77777777" w:rsidTr="00042ECA">
        <w:trPr>
          <w:trHeight w:val="362"/>
        </w:trPr>
        <w:tc>
          <w:tcPr>
            <w:tcW w:w="978" w:type="pct"/>
            <w:tcBorders>
              <w:top w:val="single" w:sz="4" w:space="0" w:color="auto"/>
              <w:left w:val="single" w:sz="4" w:space="0" w:color="auto"/>
              <w:bottom w:val="single" w:sz="4" w:space="0" w:color="auto"/>
              <w:right w:val="single" w:sz="4" w:space="0" w:color="auto"/>
            </w:tcBorders>
            <w:hideMark/>
          </w:tcPr>
          <w:p w14:paraId="64AD1E49" w14:textId="7074BE90" w:rsidR="00042ECA" w:rsidRPr="00096E5C" w:rsidRDefault="00096E5C" w:rsidP="00E131AF">
            <w:pPr>
              <w:pStyle w:val="ANSVNormal"/>
            </w:pPr>
            <w:r>
              <w:rPr>
                <w:lang w:val="vi-VN"/>
              </w:rPr>
              <w:t>r</w:t>
            </w:r>
            <w:r w:rsidR="00042ECA">
              <w:rPr>
                <w:lang w:val="vi-VN"/>
              </w:rPr>
              <w:t>egist</w:t>
            </w:r>
            <w:r>
              <w:t>er</w:t>
            </w:r>
          </w:p>
        </w:tc>
        <w:tc>
          <w:tcPr>
            <w:tcW w:w="4022" w:type="pct"/>
            <w:tcBorders>
              <w:top w:val="single" w:sz="4" w:space="0" w:color="auto"/>
              <w:left w:val="single" w:sz="4" w:space="0" w:color="auto"/>
              <w:bottom w:val="single" w:sz="4" w:space="0" w:color="auto"/>
              <w:right w:val="single" w:sz="4" w:space="0" w:color="auto"/>
            </w:tcBorders>
            <w:hideMark/>
          </w:tcPr>
          <w:p w14:paraId="606FD00E" w14:textId="77777777" w:rsidR="00042ECA" w:rsidRDefault="00042ECA" w:rsidP="00E131AF">
            <w:pPr>
              <w:pStyle w:val="ANSVNormal"/>
              <w:rPr>
                <w:lang w:val="vi-VN"/>
              </w:rPr>
            </w:pPr>
            <w:r>
              <w:rPr>
                <w:lang w:val="vi-VN"/>
              </w:rPr>
              <w:t>Đăng ký phiên truy cập ONELink platform sau khi cài ứng dụng</w:t>
            </w:r>
          </w:p>
        </w:tc>
      </w:tr>
      <w:tr w:rsidR="00042ECA" w14:paraId="0D405925" w14:textId="77777777" w:rsidTr="00042ECA">
        <w:tc>
          <w:tcPr>
            <w:tcW w:w="978" w:type="pct"/>
            <w:tcBorders>
              <w:top w:val="single" w:sz="4" w:space="0" w:color="auto"/>
              <w:left w:val="single" w:sz="4" w:space="0" w:color="auto"/>
              <w:bottom w:val="single" w:sz="4" w:space="0" w:color="auto"/>
              <w:right w:val="single" w:sz="4" w:space="0" w:color="auto"/>
            </w:tcBorders>
            <w:hideMark/>
          </w:tcPr>
          <w:p w14:paraId="1D296128" w14:textId="77777777" w:rsidR="00042ECA" w:rsidRDefault="00042ECA" w:rsidP="00E131AF">
            <w:pPr>
              <w:pStyle w:val="ANSVNormal"/>
            </w:pPr>
            <w:r>
              <w:t>Method</w:t>
            </w:r>
          </w:p>
        </w:tc>
        <w:tc>
          <w:tcPr>
            <w:tcW w:w="4022" w:type="pct"/>
            <w:tcBorders>
              <w:top w:val="single" w:sz="4" w:space="0" w:color="auto"/>
              <w:left w:val="single" w:sz="4" w:space="0" w:color="auto"/>
              <w:bottom w:val="single" w:sz="4" w:space="0" w:color="auto"/>
              <w:right w:val="single" w:sz="4" w:space="0" w:color="auto"/>
            </w:tcBorders>
            <w:hideMark/>
          </w:tcPr>
          <w:p w14:paraId="57810F9A" w14:textId="77777777" w:rsidR="00042ECA" w:rsidRDefault="00042ECA" w:rsidP="00E131AF">
            <w:pPr>
              <w:pStyle w:val="ANSVNormal"/>
            </w:pPr>
            <w:r>
              <w:t>Function call</w:t>
            </w:r>
          </w:p>
        </w:tc>
      </w:tr>
      <w:tr w:rsidR="00042ECA" w14:paraId="454F32EB" w14:textId="77777777" w:rsidTr="00042ECA">
        <w:tc>
          <w:tcPr>
            <w:tcW w:w="978" w:type="pct"/>
            <w:tcBorders>
              <w:top w:val="single" w:sz="4" w:space="0" w:color="auto"/>
              <w:left w:val="single" w:sz="4" w:space="0" w:color="auto"/>
              <w:bottom w:val="single" w:sz="4" w:space="0" w:color="auto"/>
              <w:right w:val="single" w:sz="4" w:space="0" w:color="auto"/>
            </w:tcBorders>
            <w:hideMark/>
          </w:tcPr>
          <w:p w14:paraId="78A89DE1" w14:textId="77777777" w:rsidR="00042ECA" w:rsidRDefault="00042ECA" w:rsidP="00E131AF">
            <w:pPr>
              <w:pStyle w:val="ANSVNormal"/>
            </w:pPr>
            <w:r>
              <w:t>Response</w:t>
            </w:r>
          </w:p>
        </w:tc>
        <w:tc>
          <w:tcPr>
            <w:tcW w:w="4022" w:type="pct"/>
            <w:tcBorders>
              <w:top w:val="single" w:sz="4" w:space="0" w:color="auto"/>
              <w:left w:val="single" w:sz="4" w:space="0" w:color="auto"/>
              <w:bottom w:val="single" w:sz="4" w:space="0" w:color="auto"/>
              <w:right w:val="single" w:sz="4" w:space="0" w:color="auto"/>
            </w:tcBorders>
            <w:hideMark/>
          </w:tcPr>
          <w:p w14:paraId="77BDBED7" w14:textId="77777777" w:rsidR="00042ECA" w:rsidRDefault="00042ECA" w:rsidP="00E131AF">
            <w:pPr>
              <w:pStyle w:val="ANSVNormal"/>
            </w:pPr>
            <w:r>
              <w:t>JSON Object</w:t>
            </w:r>
          </w:p>
        </w:tc>
      </w:tr>
    </w:tbl>
    <w:p w14:paraId="0A61421B" w14:textId="77777777" w:rsidR="00042ECA" w:rsidRDefault="00042ECA" w:rsidP="00B67F8B">
      <w:pPr>
        <w:spacing w:line="288" w:lineRule="auto"/>
      </w:pPr>
    </w:p>
    <w:p w14:paraId="5031CC64" w14:textId="77777777" w:rsidR="00042ECA" w:rsidRPr="00042ECA" w:rsidRDefault="00042ECA">
      <w:pPr>
        <w:pStyle w:val="Heading4"/>
        <w:numPr>
          <w:ilvl w:val="3"/>
          <w:numId w:val="7"/>
        </w:numPr>
        <w:spacing w:line="288" w:lineRule="auto"/>
        <w:rPr>
          <w:bCs/>
          <w:sz w:val="24"/>
          <w:szCs w:val="24"/>
        </w:rPr>
      </w:pPr>
      <w:r w:rsidRPr="00042ECA">
        <w:rPr>
          <w:bCs/>
          <w:sz w:val="24"/>
          <w:szCs w:val="24"/>
        </w:rPr>
        <w:t xml:space="preserve">Request </w:t>
      </w:r>
    </w:p>
    <w:tbl>
      <w:tblPr>
        <w:tblW w:w="9180" w:type="dxa"/>
        <w:tblLayout w:type="fixed"/>
        <w:tblLook w:val="04A0" w:firstRow="1" w:lastRow="0" w:firstColumn="1" w:lastColumn="0" w:noHBand="0" w:noVBand="1"/>
      </w:tblPr>
      <w:tblGrid>
        <w:gridCol w:w="624"/>
        <w:gridCol w:w="1531"/>
        <w:gridCol w:w="1531"/>
        <w:gridCol w:w="1081"/>
        <w:gridCol w:w="1441"/>
        <w:gridCol w:w="2972"/>
      </w:tblGrid>
      <w:tr w:rsidR="00042ECA" w14:paraId="604F26C9" w14:textId="77777777" w:rsidTr="00042ECA">
        <w:trPr>
          <w:trHeight w:val="255"/>
        </w:trPr>
        <w:tc>
          <w:tcPr>
            <w:tcW w:w="625" w:type="dxa"/>
            <w:tcBorders>
              <w:top w:val="single" w:sz="4" w:space="0" w:color="auto"/>
              <w:left w:val="single" w:sz="4" w:space="0" w:color="auto"/>
              <w:bottom w:val="single" w:sz="4" w:space="0" w:color="auto"/>
              <w:right w:val="single" w:sz="4" w:space="0" w:color="auto"/>
            </w:tcBorders>
            <w:vAlign w:val="center"/>
            <w:hideMark/>
          </w:tcPr>
          <w:p w14:paraId="217AF637" w14:textId="77777777" w:rsidR="00042ECA" w:rsidRDefault="00042ECA" w:rsidP="00B67F8B">
            <w:pPr>
              <w:spacing w:line="288" w:lineRule="auto"/>
              <w:rPr>
                <w:b/>
                <w:bCs/>
                <w:lang w:eastAsia="en-AU"/>
              </w:rPr>
            </w:pPr>
            <w:r>
              <w:rPr>
                <w:b/>
                <w:bCs/>
                <w:lang w:eastAsia="en-AU"/>
              </w:rPr>
              <w:t>No</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05446650" w14:textId="77777777" w:rsidR="00042ECA" w:rsidRDefault="00042ECA" w:rsidP="00B67F8B">
            <w:pPr>
              <w:spacing w:line="288" w:lineRule="auto"/>
              <w:rPr>
                <w:b/>
                <w:bCs/>
                <w:lang w:eastAsia="en-AU"/>
              </w:rPr>
            </w:pPr>
            <w:r>
              <w:rPr>
                <w:b/>
                <w:bCs/>
                <w:lang w:eastAsia="en-AU"/>
              </w:rPr>
              <w:t>Parameter</w:t>
            </w:r>
          </w:p>
        </w:tc>
        <w:tc>
          <w:tcPr>
            <w:tcW w:w="1530" w:type="dxa"/>
            <w:tcBorders>
              <w:top w:val="single" w:sz="4" w:space="0" w:color="auto"/>
              <w:left w:val="nil"/>
              <w:bottom w:val="single" w:sz="4" w:space="0" w:color="auto"/>
              <w:right w:val="single" w:sz="4" w:space="0" w:color="auto"/>
            </w:tcBorders>
            <w:noWrap/>
            <w:vAlign w:val="center"/>
            <w:hideMark/>
          </w:tcPr>
          <w:p w14:paraId="2C15C5BC" w14:textId="77777777" w:rsidR="00042ECA" w:rsidRDefault="00042ECA" w:rsidP="00B67F8B">
            <w:pPr>
              <w:spacing w:line="288" w:lineRule="auto"/>
              <w:rPr>
                <w:b/>
                <w:bCs/>
                <w:lang w:eastAsia="en-AU"/>
              </w:rPr>
            </w:pPr>
            <w:r>
              <w:rPr>
                <w:b/>
                <w:bCs/>
                <w:lang w:eastAsia="en-AU"/>
              </w:rPr>
              <w:t>Mandatory</w:t>
            </w:r>
          </w:p>
        </w:tc>
        <w:tc>
          <w:tcPr>
            <w:tcW w:w="1080" w:type="dxa"/>
            <w:tcBorders>
              <w:top w:val="single" w:sz="4" w:space="0" w:color="auto"/>
              <w:left w:val="nil"/>
              <w:bottom w:val="single" w:sz="4" w:space="0" w:color="auto"/>
              <w:right w:val="single" w:sz="4" w:space="0" w:color="auto"/>
            </w:tcBorders>
            <w:vAlign w:val="center"/>
            <w:hideMark/>
          </w:tcPr>
          <w:p w14:paraId="5A4F7963" w14:textId="77777777" w:rsidR="00042ECA" w:rsidRDefault="00042ECA" w:rsidP="00B67F8B">
            <w:pPr>
              <w:spacing w:line="288" w:lineRule="auto"/>
              <w:rPr>
                <w:b/>
                <w:bCs/>
                <w:lang w:eastAsia="en-AU"/>
              </w:rPr>
            </w:pPr>
            <w:r>
              <w:rPr>
                <w:b/>
                <w:bCs/>
                <w:lang w:eastAsia="en-AU"/>
              </w:rPr>
              <w:t>Type</w:t>
            </w:r>
          </w:p>
        </w:tc>
        <w:tc>
          <w:tcPr>
            <w:tcW w:w="1440" w:type="dxa"/>
            <w:tcBorders>
              <w:top w:val="single" w:sz="4" w:space="0" w:color="auto"/>
              <w:left w:val="single" w:sz="4" w:space="0" w:color="auto"/>
              <w:bottom w:val="single" w:sz="4" w:space="0" w:color="auto"/>
              <w:right w:val="single" w:sz="4" w:space="0" w:color="auto"/>
            </w:tcBorders>
            <w:hideMark/>
          </w:tcPr>
          <w:p w14:paraId="35F0BEBB" w14:textId="77777777" w:rsidR="00042ECA" w:rsidRDefault="00042ECA" w:rsidP="00B67F8B">
            <w:pPr>
              <w:spacing w:line="288" w:lineRule="auto"/>
              <w:rPr>
                <w:b/>
                <w:bCs/>
                <w:lang w:eastAsia="en-AU"/>
              </w:rPr>
            </w:pPr>
            <w:r>
              <w:rPr>
                <w:b/>
                <w:bCs/>
                <w:lang w:eastAsia="en-AU"/>
              </w:rPr>
              <w:t>Max length</w:t>
            </w:r>
          </w:p>
        </w:tc>
        <w:tc>
          <w:tcPr>
            <w:tcW w:w="2970" w:type="dxa"/>
            <w:tcBorders>
              <w:top w:val="single" w:sz="4" w:space="0" w:color="auto"/>
              <w:left w:val="single" w:sz="4" w:space="0" w:color="auto"/>
              <w:bottom w:val="single" w:sz="4" w:space="0" w:color="auto"/>
              <w:right w:val="single" w:sz="4" w:space="0" w:color="auto"/>
            </w:tcBorders>
            <w:noWrap/>
            <w:vAlign w:val="center"/>
            <w:hideMark/>
          </w:tcPr>
          <w:p w14:paraId="6FD1D7C2" w14:textId="77777777" w:rsidR="00042ECA" w:rsidRDefault="00042ECA" w:rsidP="00B67F8B">
            <w:pPr>
              <w:spacing w:line="288" w:lineRule="auto"/>
              <w:rPr>
                <w:b/>
                <w:bCs/>
                <w:lang w:eastAsia="en-AU"/>
              </w:rPr>
            </w:pPr>
            <w:r>
              <w:rPr>
                <w:b/>
                <w:bCs/>
                <w:lang w:eastAsia="en-AU"/>
              </w:rPr>
              <w:t>Meaning/Value</w:t>
            </w:r>
          </w:p>
        </w:tc>
      </w:tr>
      <w:tr w:rsidR="00042ECA" w14:paraId="65FA39E8" w14:textId="77777777" w:rsidTr="00042ECA">
        <w:trPr>
          <w:trHeight w:val="255"/>
        </w:trPr>
        <w:tc>
          <w:tcPr>
            <w:tcW w:w="625" w:type="dxa"/>
            <w:tcBorders>
              <w:top w:val="single" w:sz="4" w:space="0" w:color="auto"/>
              <w:left w:val="single" w:sz="4" w:space="0" w:color="auto"/>
              <w:bottom w:val="single" w:sz="4" w:space="0" w:color="auto"/>
              <w:right w:val="single" w:sz="4" w:space="0" w:color="auto"/>
            </w:tcBorders>
            <w:vAlign w:val="center"/>
            <w:hideMark/>
          </w:tcPr>
          <w:p w14:paraId="578FC9DB" w14:textId="77777777" w:rsidR="00042ECA" w:rsidRDefault="00042ECA" w:rsidP="00B67F8B">
            <w:pPr>
              <w:spacing w:line="288" w:lineRule="auto"/>
              <w:jc w:val="both"/>
              <w:rPr>
                <w:lang w:val="vi-VN" w:eastAsia="en-AU"/>
              </w:rPr>
            </w:pPr>
            <w:r>
              <w:rPr>
                <w:lang w:val="vi-VN" w:eastAsia="en-AU"/>
              </w:rPr>
              <w:t>1</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423FB26C" w14:textId="77777777" w:rsidR="00042ECA" w:rsidRDefault="00042ECA" w:rsidP="00B67F8B">
            <w:pPr>
              <w:spacing w:line="288" w:lineRule="auto"/>
              <w:jc w:val="both"/>
            </w:pPr>
            <w:r>
              <w:rPr>
                <w:lang w:val="vi-VN"/>
              </w:rPr>
              <w:t>appId</w:t>
            </w:r>
          </w:p>
        </w:tc>
        <w:tc>
          <w:tcPr>
            <w:tcW w:w="1530" w:type="dxa"/>
            <w:tcBorders>
              <w:top w:val="single" w:sz="4" w:space="0" w:color="auto"/>
              <w:left w:val="nil"/>
              <w:bottom w:val="single" w:sz="4" w:space="0" w:color="auto"/>
              <w:right w:val="single" w:sz="4" w:space="0" w:color="auto"/>
            </w:tcBorders>
            <w:noWrap/>
            <w:vAlign w:val="center"/>
            <w:hideMark/>
          </w:tcPr>
          <w:p w14:paraId="20ACA73D" w14:textId="77777777" w:rsidR="00042ECA" w:rsidRDefault="00042ECA" w:rsidP="00B67F8B">
            <w:pPr>
              <w:spacing w:line="288" w:lineRule="auto"/>
              <w:jc w:val="both"/>
              <w:rPr>
                <w:highlight w:val="yellow"/>
                <w:lang w:eastAsia="en-AU"/>
              </w:rPr>
            </w:pPr>
            <w:r>
              <w:rPr>
                <w:lang w:eastAsia="en-AU"/>
              </w:rPr>
              <w:t>Mandatory</w:t>
            </w:r>
          </w:p>
        </w:tc>
        <w:tc>
          <w:tcPr>
            <w:tcW w:w="1080" w:type="dxa"/>
            <w:tcBorders>
              <w:top w:val="single" w:sz="4" w:space="0" w:color="auto"/>
              <w:left w:val="nil"/>
              <w:bottom w:val="single" w:sz="4" w:space="0" w:color="auto"/>
              <w:right w:val="single" w:sz="4" w:space="0" w:color="auto"/>
            </w:tcBorders>
            <w:vAlign w:val="center"/>
            <w:hideMark/>
          </w:tcPr>
          <w:p w14:paraId="1A988603" w14:textId="77777777" w:rsidR="00042ECA" w:rsidRDefault="00042ECA" w:rsidP="00B67F8B">
            <w:pPr>
              <w:spacing w:line="288" w:lineRule="auto"/>
              <w:jc w:val="both"/>
              <w:rPr>
                <w:lang w:eastAsia="en-AU"/>
              </w:rPr>
            </w:pPr>
            <w:r>
              <w:rPr>
                <w:lang w:eastAsia="en-AU"/>
              </w:rPr>
              <w:t>String</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859D311" w14:textId="77777777" w:rsidR="00042ECA" w:rsidRDefault="00042ECA" w:rsidP="00B67F8B">
            <w:pPr>
              <w:spacing w:line="288" w:lineRule="auto"/>
              <w:jc w:val="both"/>
              <w:rPr>
                <w:lang w:val="vi-VN" w:eastAsia="en-AU"/>
              </w:rPr>
            </w:pPr>
            <w:r>
              <w:rPr>
                <w:lang w:val="vi-VN" w:eastAsia="en-AU"/>
              </w:rPr>
              <w:t>16</w:t>
            </w:r>
          </w:p>
        </w:tc>
        <w:tc>
          <w:tcPr>
            <w:tcW w:w="2970" w:type="dxa"/>
            <w:tcBorders>
              <w:top w:val="single" w:sz="4" w:space="0" w:color="auto"/>
              <w:left w:val="single" w:sz="4" w:space="0" w:color="auto"/>
              <w:bottom w:val="single" w:sz="4" w:space="0" w:color="auto"/>
              <w:right w:val="single" w:sz="4" w:space="0" w:color="auto"/>
            </w:tcBorders>
            <w:noWrap/>
            <w:vAlign w:val="center"/>
            <w:hideMark/>
          </w:tcPr>
          <w:p w14:paraId="590312EF" w14:textId="77777777" w:rsidR="00042ECA" w:rsidRDefault="00042ECA" w:rsidP="00B67F8B">
            <w:pPr>
              <w:spacing w:line="288" w:lineRule="auto"/>
              <w:jc w:val="both"/>
              <w:rPr>
                <w:lang w:val="vi-VN" w:eastAsia="en-AU"/>
              </w:rPr>
            </w:pPr>
            <w:r>
              <w:rPr>
                <w:lang w:val="vi-VN" w:eastAsia="en-AU"/>
              </w:rPr>
              <w:t xml:space="preserve"> Id ứng dụng được cung cấp bởi ONELink platform.</w:t>
            </w:r>
          </w:p>
        </w:tc>
      </w:tr>
      <w:tr w:rsidR="00042ECA" w14:paraId="03003DF9" w14:textId="77777777" w:rsidTr="00042ECA">
        <w:trPr>
          <w:trHeight w:val="255"/>
        </w:trPr>
        <w:tc>
          <w:tcPr>
            <w:tcW w:w="625" w:type="dxa"/>
            <w:tcBorders>
              <w:top w:val="single" w:sz="4" w:space="0" w:color="auto"/>
              <w:left w:val="single" w:sz="4" w:space="0" w:color="auto"/>
              <w:bottom w:val="single" w:sz="4" w:space="0" w:color="auto"/>
              <w:right w:val="single" w:sz="4" w:space="0" w:color="auto"/>
            </w:tcBorders>
            <w:vAlign w:val="center"/>
            <w:hideMark/>
          </w:tcPr>
          <w:p w14:paraId="4B8C6660" w14:textId="77777777" w:rsidR="00042ECA" w:rsidRDefault="00042ECA" w:rsidP="00B67F8B">
            <w:pPr>
              <w:spacing w:line="288" w:lineRule="auto"/>
              <w:jc w:val="both"/>
              <w:rPr>
                <w:lang w:val="vi-VN" w:eastAsia="en-AU"/>
              </w:rPr>
            </w:pPr>
            <w:r>
              <w:rPr>
                <w:lang w:val="vi-VN" w:eastAsia="en-AU"/>
              </w:rPr>
              <w:t>2</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64405CB2" w14:textId="77777777" w:rsidR="00042ECA" w:rsidRDefault="00042ECA" w:rsidP="00B67F8B">
            <w:pPr>
              <w:spacing w:line="288" w:lineRule="auto"/>
              <w:jc w:val="both"/>
              <w:rPr>
                <w:lang w:val="vi-VN"/>
              </w:rPr>
            </w:pPr>
            <w:r>
              <w:rPr>
                <w:lang w:val="vi-VN"/>
              </w:rPr>
              <w:t>appVersion</w:t>
            </w:r>
          </w:p>
        </w:tc>
        <w:tc>
          <w:tcPr>
            <w:tcW w:w="1530" w:type="dxa"/>
            <w:tcBorders>
              <w:top w:val="single" w:sz="4" w:space="0" w:color="auto"/>
              <w:left w:val="nil"/>
              <w:bottom w:val="single" w:sz="4" w:space="0" w:color="auto"/>
              <w:right w:val="single" w:sz="4" w:space="0" w:color="auto"/>
            </w:tcBorders>
            <w:noWrap/>
            <w:vAlign w:val="center"/>
            <w:hideMark/>
          </w:tcPr>
          <w:p w14:paraId="1431011E" w14:textId="77777777" w:rsidR="00042ECA" w:rsidRDefault="00042ECA" w:rsidP="00B67F8B">
            <w:pPr>
              <w:spacing w:line="288" w:lineRule="auto"/>
              <w:jc w:val="both"/>
              <w:rPr>
                <w:lang w:eastAsia="en-AU"/>
              </w:rPr>
            </w:pPr>
            <w:r>
              <w:rPr>
                <w:lang w:eastAsia="en-AU"/>
              </w:rPr>
              <w:t>Mandatory</w:t>
            </w:r>
          </w:p>
        </w:tc>
        <w:tc>
          <w:tcPr>
            <w:tcW w:w="1080" w:type="dxa"/>
            <w:tcBorders>
              <w:top w:val="single" w:sz="4" w:space="0" w:color="auto"/>
              <w:left w:val="nil"/>
              <w:bottom w:val="single" w:sz="4" w:space="0" w:color="auto"/>
              <w:right w:val="single" w:sz="4" w:space="0" w:color="auto"/>
            </w:tcBorders>
            <w:vAlign w:val="center"/>
            <w:hideMark/>
          </w:tcPr>
          <w:p w14:paraId="37049751" w14:textId="77777777" w:rsidR="00042ECA" w:rsidRDefault="00042ECA" w:rsidP="00B67F8B">
            <w:pPr>
              <w:spacing w:line="288" w:lineRule="auto"/>
              <w:jc w:val="both"/>
              <w:rPr>
                <w:lang w:val="vi-VN" w:eastAsia="en-AU"/>
              </w:rPr>
            </w:pPr>
            <w:r>
              <w:rPr>
                <w:lang w:val="vi-VN" w:eastAsia="en-AU"/>
              </w:rPr>
              <w:t xml:space="preserve">String </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62DD9D7" w14:textId="77777777" w:rsidR="00042ECA" w:rsidRDefault="00042ECA" w:rsidP="00B67F8B">
            <w:pPr>
              <w:spacing w:line="288" w:lineRule="auto"/>
              <w:jc w:val="both"/>
              <w:rPr>
                <w:lang w:val="vi-VN" w:eastAsia="en-AU"/>
              </w:rPr>
            </w:pPr>
            <w:r>
              <w:rPr>
                <w:lang w:val="vi-VN" w:eastAsia="en-AU"/>
              </w:rPr>
              <w:t xml:space="preserve">16 </w:t>
            </w:r>
          </w:p>
        </w:tc>
        <w:tc>
          <w:tcPr>
            <w:tcW w:w="2970" w:type="dxa"/>
            <w:tcBorders>
              <w:top w:val="single" w:sz="4" w:space="0" w:color="auto"/>
              <w:left w:val="single" w:sz="4" w:space="0" w:color="auto"/>
              <w:bottom w:val="single" w:sz="4" w:space="0" w:color="auto"/>
              <w:right w:val="single" w:sz="4" w:space="0" w:color="auto"/>
            </w:tcBorders>
            <w:noWrap/>
            <w:vAlign w:val="center"/>
            <w:hideMark/>
          </w:tcPr>
          <w:p w14:paraId="680AD7A8" w14:textId="77777777" w:rsidR="00042ECA" w:rsidRDefault="00042ECA" w:rsidP="00B67F8B">
            <w:pPr>
              <w:spacing w:line="288" w:lineRule="auto"/>
              <w:jc w:val="both"/>
              <w:rPr>
                <w:lang w:val="vi-VN" w:eastAsia="en-AU"/>
              </w:rPr>
            </w:pPr>
            <w:r>
              <w:rPr>
                <w:lang w:val="vi-VN" w:eastAsia="en-AU"/>
              </w:rPr>
              <w:t>Version hiện tại của ứng dụng</w:t>
            </w:r>
          </w:p>
        </w:tc>
      </w:tr>
    </w:tbl>
    <w:p w14:paraId="3B562930" w14:textId="77777777" w:rsidR="00042ECA" w:rsidRDefault="00042ECA" w:rsidP="00B67F8B">
      <w:pPr>
        <w:spacing w:line="288" w:lineRule="auto"/>
        <w:rPr>
          <w:lang w:val="vi-VN"/>
        </w:rPr>
      </w:pPr>
    </w:p>
    <w:p w14:paraId="0F51E536" w14:textId="77777777" w:rsidR="00F417ED" w:rsidRDefault="00F417ED">
      <w:pPr>
        <w:rPr>
          <w:b/>
          <w:bCs/>
          <w:i/>
        </w:rPr>
      </w:pPr>
      <w:r>
        <w:rPr>
          <w:bCs/>
        </w:rPr>
        <w:br w:type="page"/>
      </w:r>
    </w:p>
    <w:p w14:paraId="7376E4F6" w14:textId="54425208" w:rsidR="00042ECA" w:rsidRPr="00042ECA" w:rsidRDefault="00042ECA">
      <w:pPr>
        <w:pStyle w:val="Heading4"/>
        <w:numPr>
          <w:ilvl w:val="3"/>
          <w:numId w:val="7"/>
        </w:numPr>
        <w:spacing w:line="288" w:lineRule="auto"/>
        <w:rPr>
          <w:bCs/>
          <w:sz w:val="24"/>
          <w:szCs w:val="24"/>
        </w:rPr>
      </w:pPr>
      <w:r w:rsidRPr="00042ECA">
        <w:rPr>
          <w:bCs/>
          <w:sz w:val="24"/>
          <w:szCs w:val="24"/>
        </w:rPr>
        <w:lastRenderedPageBreak/>
        <w:t>Response</w:t>
      </w:r>
    </w:p>
    <w:tbl>
      <w:tblP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4"/>
        <w:gridCol w:w="1781"/>
        <w:gridCol w:w="1281"/>
        <w:gridCol w:w="991"/>
        <w:gridCol w:w="1171"/>
        <w:gridCol w:w="3422"/>
      </w:tblGrid>
      <w:tr w:rsidR="00042ECA" w14:paraId="74662237" w14:textId="77777777" w:rsidTr="00042ECA">
        <w:trPr>
          <w:trHeight w:val="255"/>
        </w:trPr>
        <w:tc>
          <w:tcPr>
            <w:tcW w:w="625" w:type="dxa"/>
            <w:tcBorders>
              <w:top w:val="single" w:sz="4" w:space="0" w:color="auto"/>
              <w:left w:val="single" w:sz="4" w:space="0" w:color="auto"/>
              <w:bottom w:val="single" w:sz="4" w:space="0" w:color="auto"/>
              <w:right w:val="single" w:sz="4" w:space="0" w:color="auto"/>
            </w:tcBorders>
            <w:vAlign w:val="center"/>
            <w:hideMark/>
          </w:tcPr>
          <w:p w14:paraId="333AAFFF" w14:textId="77777777" w:rsidR="00042ECA" w:rsidRDefault="00042ECA" w:rsidP="00B67F8B">
            <w:pPr>
              <w:spacing w:line="288" w:lineRule="auto"/>
              <w:rPr>
                <w:b/>
                <w:bCs/>
                <w:lang w:eastAsia="en-AU"/>
              </w:rPr>
            </w:pPr>
            <w:r>
              <w:rPr>
                <w:b/>
                <w:bCs/>
                <w:lang w:eastAsia="en-AU"/>
              </w:rPr>
              <w:t>No</w:t>
            </w:r>
          </w:p>
        </w:tc>
        <w:tc>
          <w:tcPr>
            <w:tcW w:w="1780" w:type="dxa"/>
            <w:tcBorders>
              <w:top w:val="single" w:sz="4" w:space="0" w:color="auto"/>
              <w:left w:val="single" w:sz="4" w:space="0" w:color="auto"/>
              <w:bottom w:val="single" w:sz="4" w:space="0" w:color="auto"/>
              <w:right w:val="single" w:sz="4" w:space="0" w:color="auto"/>
            </w:tcBorders>
            <w:noWrap/>
            <w:vAlign w:val="center"/>
            <w:hideMark/>
          </w:tcPr>
          <w:p w14:paraId="6D7EA293" w14:textId="77777777" w:rsidR="00042ECA" w:rsidRDefault="00042ECA" w:rsidP="00B67F8B">
            <w:pPr>
              <w:spacing w:line="288" w:lineRule="auto"/>
              <w:rPr>
                <w:b/>
                <w:bCs/>
                <w:lang w:eastAsia="en-AU"/>
              </w:rPr>
            </w:pPr>
            <w:r>
              <w:rPr>
                <w:b/>
                <w:bCs/>
                <w:lang w:eastAsia="en-AU"/>
              </w:rPr>
              <w:t>Parameter</w:t>
            </w:r>
          </w:p>
        </w:tc>
        <w:tc>
          <w:tcPr>
            <w:tcW w:w="1280" w:type="dxa"/>
            <w:tcBorders>
              <w:top w:val="single" w:sz="4" w:space="0" w:color="auto"/>
              <w:left w:val="single" w:sz="4" w:space="0" w:color="auto"/>
              <w:bottom w:val="single" w:sz="4" w:space="0" w:color="auto"/>
              <w:right w:val="single" w:sz="4" w:space="0" w:color="auto"/>
            </w:tcBorders>
            <w:noWrap/>
            <w:vAlign w:val="center"/>
            <w:hideMark/>
          </w:tcPr>
          <w:p w14:paraId="2E2FD28C" w14:textId="77777777" w:rsidR="00042ECA" w:rsidRDefault="00042ECA" w:rsidP="00B67F8B">
            <w:pPr>
              <w:spacing w:line="288" w:lineRule="auto"/>
              <w:rPr>
                <w:b/>
                <w:bCs/>
                <w:lang w:eastAsia="en-AU"/>
              </w:rPr>
            </w:pPr>
            <w:r>
              <w:rPr>
                <w:b/>
                <w:bCs/>
                <w:lang w:eastAsia="en-AU"/>
              </w:rPr>
              <w:t>Mandatory</w:t>
            </w:r>
          </w:p>
        </w:tc>
        <w:tc>
          <w:tcPr>
            <w:tcW w:w="990" w:type="dxa"/>
            <w:tcBorders>
              <w:top w:val="single" w:sz="4" w:space="0" w:color="auto"/>
              <w:left w:val="single" w:sz="4" w:space="0" w:color="auto"/>
              <w:bottom w:val="single" w:sz="4" w:space="0" w:color="auto"/>
              <w:right w:val="single" w:sz="4" w:space="0" w:color="auto"/>
            </w:tcBorders>
            <w:vAlign w:val="center"/>
            <w:hideMark/>
          </w:tcPr>
          <w:p w14:paraId="7BAD031F" w14:textId="77777777" w:rsidR="00042ECA" w:rsidRDefault="00042ECA" w:rsidP="00B67F8B">
            <w:pPr>
              <w:spacing w:line="288" w:lineRule="auto"/>
              <w:rPr>
                <w:b/>
                <w:bCs/>
                <w:lang w:eastAsia="en-AU"/>
              </w:rPr>
            </w:pPr>
            <w:r>
              <w:rPr>
                <w:b/>
                <w:bCs/>
                <w:lang w:eastAsia="en-AU"/>
              </w:rPr>
              <w:t>Type</w:t>
            </w:r>
          </w:p>
        </w:tc>
        <w:tc>
          <w:tcPr>
            <w:tcW w:w="1170" w:type="dxa"/>
            <w:tcBorders>
              <w:top w:val="single" w:sz="4" w:space="0" w:color="auto"/>
              <w:left w:val="single" w:sz="4" w:space="0" w:color="auto"/>
              <w:bottom w:val="single" w:sz="4" w:space="0" w:color="auto"/>
              <w:right w:val="single" w:sz="4" w:space="0" w:color="auto"/>
            </w:tcBorders>
            <w:vAlign w:val="center"/>
            <w:hideMark/>
          </w:tcPr>
          <w:p w14:paraId="375DBA4B" w14:textId="77777777" w:rsidR="00042ECA" w:rsidRDefault="00042ECA" w:rsidP="00B67F8B">
            <w:pPr>
              <w:spacing w:line="288" w:lineRule="auto"/>
              <w:rPr>
                <w:b/>
                <w:bCs/>
                <w:lang w:eastAsia="en-AU"/>
              </w:rPr>
            </w:pPr>
            <w:r>
              <w:rPr>
                <w:b/>
                <w:bCs/>
                <w:lang w:eastAsia="en-AU"/>
              </w:rPr>
              <w:t>Max length</w:t>
            </w:r>
          </w:p>
        </w:tc>
        <w:tc>
          <w:tcPr>
            <w:tcW w:w="3420" w:type="dxa"/>
            <w:tcBorders>
              <w:top w:val="single" w:sz="4" w:space="0" w:color="auto"/>
              <w:left w:val="single" w:sz="4" w:space="0" w:color="auto"/>
              <w:bottom w:val="single" w:sz="4" w:space="0" w:color="auto"/>
              <w:right w:val="single" w:sz="4" w:space="0" w:color="auto"/>
            </w:tcBorders>
            <w:noWrap/>
            <w:vAlign w:val="center"/>
            <w:hideMark/>
          </w:tcPr>
          <w:p w14:paraId="21C096CE" w14:textId="77777777" w:rsidR="00042ECA" w:rsidRDefault="00042ECA" w:rsidP="00B67F8B">
            <w:pPr>
              <w:spacing w:line="288" w:lineRule="auto"/>
              <w:rPr>
                <w:b/>
                <w:bCs/>
                <w:lang w:eastAsia="en-AU"/>
              </w:rPr>
            </w:pPr>
            <w:r>
              <w:rPr>
                <w:b/>
                <w:bCs/>
                <w:lang w:eastAsia="en-AU"/>
              </w:rPr>
              <w:t>Meaning</w:t>
            </w:r>
          </w:p>
        </w:tc>
      </w:tr>
      <w:tr w:rsidR="00042ECA" w14:paraId="3960E77F" w14:textId="77777777" w:rsidTr="00042ECA">
        <w:trPr>
          <w:trHeight w:val="255"/>
        </w:trPr>
        <w:tc>
          <w:tcPr>
            <w:tcW w:w="625" w:type="dxa"/>
            <w:tcBorders>
              <w:top w:val="single" w:sz="4" w:space="0" w:color="auto"/>
              <w:left w:val="single" w:sz="4" w:space="0" w:color="auto"/>
              <w:bottom w:val="single" w:sz="4" w:space="0" w:color="auto"/>
              <w:right w:val="single" w:sz="4" w:space="0" w:color="auto"/>
            </w:tcBorders>
            <w:vAlign w:val="center"/>
            <w:hideMark/>
          </w:tcPr>
          <w:p w14:paraId="0D3B9FD4" w14:textId="77777777" w:rsidR="00042ECA" w:rsidRDefault="00042ECA" w:rsidP="00B67F8B">
            <w:pPr>
              <w:spacing w:line="288" w:lineRule="auto"/>
              <w:jc w:val="both"/>
              <w:rPr>
                <w:lang w:eastAsia="en-AU"/>
              </w:rPr>
            </w:pPr>
            <w:r>
              <w:rPr>
                <w:lang w:eastAsia="en-AU"/>
              </w:rPr>
              <w:t>1</w:t>
            </w:r>
          </w:p>
        </w:tc>
        <w:tc>
          <w:tcPr>
            <w:tcW w:w="1780" w:type="dxa"/>
            <w:tcBorders>
              <w:top w:val="single" w:sz="4" w:space="0" w:color="auto"/>
              <w:left w:val="single" w:sz="4" w:space="0" w:color="auto"/>
              <w:bottom w:val="single" w:sz="4" w:space="0" w:color="auto"/>
              <w:right w:val="single" w:sz="4" w:space="0" w:color="auto"/>
            </w:tcBorders>
            <w:noWrap/>
            <w:vAlign w:val="center"/>
            <w:hideMark/>
          </w:tcPr>
          <w:p w14:paraId="436F47A1" w14:textId="77777777" w:rsidR="00042ECA" w:rsidRDefault="00042ECA" w:rsidP="00B67F8B">
            <w:pPr>
              <w:spacing w:line="288" w:lineRule="auto"/>
              <w:jc w:val="both"/>
              <w:rPr>
                <w:lang w:eastAsia="en-AU"/>
              </w:rPr>
            </w:pPr>
            <w:r>
              <w:rPr>
                <w:lang w:eastAsia="en-AU"/>
              </w:rPr>
              <w:t>errorCode</w:t>
            </w:r>
          </w:p>
        </w:tc>
        <w:tc>
          <w:tcPr>
            <w:tcW w:w="1280" w:type="dxa"/>
            <w:tcBorders>
              <w:top w:val="single" w:sz="4" w:space="0" w:color="auto"/>
              <w:left w:val="single" w:sz="4" w:space="0" w:color="auto"/>
              <w:bottom w:val="single" w:sz="4" w:space="0" w:color="auto"/>
              <w:right w:val="single" w:sz="4" w:space="0" w:color="auto"/>
            </w:tcBorders>
            <w:noWrap/>
            <w:vAlign w:val="center"/>
            <w:hideMark/>
          </w:tcPr>
          <w:p w14:paraId="1F1BCD7F" w14:textId="77777777" w:rsidR="00042ECA" w:rsidRDefault="00042ECA" w:rsidP="00B67F8B">
            <w:pPr>
              <w:spacing w:line="288" w:lineRule="auto"/>
              <w:jc w:val="both"/>
              <w:rPr>
                <w:lang w:eastAsia="en-AU"/>
              </w:rPr>
            </w:pPr>
            <w:r>
              <w:rPr>
                <w:lang w:eastAsia="en-AU"/>
              </w:rPr>
              <w:t>Mandatory</w:t>
            </w:r>
          </w:p>
        </w:tc>
        <w:tc>
          <w:tcPr>
            <w:tcW w:w="990" w:type="dxa"/>
            <w:tcBorders>
              <w:top w:val="single" w:sz="4" w:space="0" w:color="auto"/>
              <w:left w:val="single" w:sz="4" w:space="0" w:color="auto"/>
              <w:bottom w:val="single" w:sz="4" w:space="0" w:color="auto"/>
              <w:right w:val="single" w:sz="4" w:space="0" w:color="auto"/>
            </w:tcBorders>
            <w:vAlign w:val="center"/>
            <w:hideMark/>
          </w:tcPr>
          <w:p w14:paraId="08A74B18" w14:textId="77777777" w:rsidR="00042ECA" w:rsidRDefault="00042ECA" w:rsidP="00B67F8B">
            <w:pPr>
              <w:spacing w:line="288" w:lineRule="auto"/>
              <w:jc w:val="both"/>
              <w:rPr>
                <w:lang w:eastAsia="en-AU"/>
              </w:rPr>
            </w:pPr>
            <w:r>
              <w:rPr>
                <w:lang w:eastAsia="en-AU"/>
              </w:rPr>
              <w:t>String</w:t>
            </w:r>
          </w:p>
        </w:tc>
        <w:tc>
          <w:tcPr>
            <w:tcW w:w="1170" w:type="dxa"/>
            <w:tcBorders>
              <w:top w:val="single" w:sz="4" w:space="0" w:color="auto"/>
              <w:left w:val="single" w:sz="4" w:space="0" w:color="auto"/>
              <w:bottom w:val="single" w:sz="4" w:space="0" w:color="auto"/>
              <w:right w:val="single" w:sz="4" w:space="0" w:color="auto"/>
            </w:tcBorders>
            <w:vAlign w:val="center"/>
            <w:hideMark/>
          </w:tcPr>
          <w:p w14:paraId="14F895EA" w14:textId="77777777" w:rsidR="00042ECA" w:rsidRDefault="00042ECA" w:rsidP="00B67F8B">
            <w:pPr>
              <w:spacing w:line="288" w:lineRule="auto"/>
              <w:jc w:val="both"/>
              <w:rPr>
                <w:lang w:eastAsia="en-AU"/>
              </w:rPr>
            </w:pPr>
            <w:r>
              <w:rPr>
                <w:lang w:eastAsia="en-AU"/>
              </w:rPr>
              <w:t>4</w:t>
            </w:r>
          </w:p>
        </w:tc>
        <w:tc>
          <w:tcPr>
            <w:tcW w:w="3420" w:type="dxa"/>
            <w:tcBorders>
              <w:top w:val="single" w:sz="4" w:space="0" w:color="auto"/>
              <w:left w:val="single" w:sz="4" w:space="0" w:color="auto"/>
              <w:bottom w:val="single" w:sz="4" w:space="0" w:color="auto"/>
              <w:right w:val="single" w:sz="4" w:space="0" w:color="auto"/>
            </w:tcBorders>
            <w:noWrap/>
            <w:vAlign w:val="center"/>
            <w:hideMark/>
          </w:tcPr>
          <w:p w14:paraId="1F9BDC58" w14:textId="77777777" w:rsidR="00042ECA" w:rsidRDefault="00042ECA" w:rsidP="00B67F8B">
            <w:pPr>
              <w:spacing w:line="288" w:lineRule="auto"/>
              <w:jc w:val="both"/>
              <w:rPr>
                <w:lang w:eastAsia="en-AU"/>
              </w:rPr>
            </w:pPr>
            <w:r>
              <w:rPr>
                <w:lang w:eastAsia="en-AU"/>
              </w:rPr>
              <w:t>Mã lỗi</w:t>
            </w:r>
          </w:p>
        </w:tc>
      </w:tr>
      <w:tr w:rsidR="00042ECA" w14:paraId="088D3414" w14:textId="77777777" w:rsidTr="00042ECA">
        <w:trPr>
          <w:trHeight w:val="255"/>
        </w:trPr>
        <w:tc>
          <w:tcPr>
            <w:tcW w:w="625" w:type="dxa"/>
            <w:tcBorders>
              <w:top w:val="single" w:sz="4" w:space="0" w:color="auto"/>
              <w:left w:val="single" w:sz="4" w:space="0" w:color="auto"/>
              <w:bottom w:val="single" w:sz="4" w:space="0" w:color="auto"/>
              <w:right w:val="single" w:sz="4" w:space="0" w:color="auto"/>
            </w:tcBorders>
            <w:vAlign w:val="center"/>
            <w:hideMark/>
          </w:tcPr>
          <w:p w14:paraId="559DD092" w14:textId="77777777" w:rsidR="00042ECA" w:rsidRDefault="00042ECA" w:rsidP="00B67F8B">
            <w:pPr>
              <w:spacing w:line="288" w:lineRule="auto"/>
              <w:jc w:val="both"/>
              <w:rPr>
                <w:lang w:eastAsia="en-AU"/>
              </w:rPr>
            </w:pPr>
            <w:r>
              <w:rPr>
                <w:lang w:eastAsia="en-AU"/>
              </w:rPr>
              <w:t>2</w:t>
            </w:r>
          </w:p>
        </w:tc>
        <w:tc>
          <w:tcPr>
            <w:tcW w:w="1780" w:type="dxa"/>
            <w:tcBorders>
              <w:top w:val="single" w:sz="4" w:space="0" w:color="auto"/>
              <w:left w:val="single" w:sz="4" w:space="0" w:color="auto"/>
              <w:bottom w:val="single" w:sz="4" w:space="0" w:color="auto"/>
              <w:right w:val="single" w:sz="4" w:space="0" w:color="auto"/>
            </w:tcBorders>
            <w:noWrap/>
            <w:vAlign w:val="center"/>
            <w:hideMark/>
          </w:tcPr>
          <w:p w14:paraId="22575E49" w14:textId="77777777" w:rsidR="00042ECA" w:rsidRDefault="00042ECA" w:rsidP="00B67F8B">
            <w:pPr>
              <w:spacing w:line="288" w:lineRule="auto"/>
              <w:jc w:val="both"/>
              <w:rPr>
                <w:lang w:eastAsia="en-AU"/>
              </w:rPr>
            </w:pPr>
            <w:r>
              <w:rPr>
                <w:lang w:eastAsia="en-AU"/>
              </w:rPr>
              <w:t>errorMessage</w:t>
            </w:r>
          </w:p>
        </w:tc>
        <w:tc>
          <w:tcPr>
            <w:tcW w:w="1280" w:type="dxa"/>
            <w:tcBorders>
              <w:top w:val="single" w:sz="4" w:space="0" w:color="auto"/>
              <w:left w:val="single" w:sz="4" w:space="0" w:color="auto"/>
              <w:bottom w:val="single" w:sz="4" w:space="0" w:color="auto"/>
              <w:right w:val="single" w:sz="4" w:space="0" w:color="auto"/>
            </w:tcBorders>
            <w:noWrap/>
            <w:vAlign w:val="center"/>
            <w:hideMark/>
          </w:tcPr>
          <w:p w14:paraId="0CC8E9EB" w14:textId="77777777" w:rsidR="00042ECA" w:rsidRDefault="00042ECA" w:rsidP="00B67F8B">
            <w:pPr>
              <w:spacing w:line="288" w:lineRule="auto"/>
              <w:jc w:val="both"/>
              <w:rPr>
                <w:lang w:eastAsia="en-AU"/>
              </w:rPr>
            </w:pPr>
            <w:r>
              <w:rPr>
                <w:lang w:eastAsia="en-AU"/>
              </w:rPr>
              <w:t>Optional</w:t>
            </w:r>
          </w:p>
        </w:tc>
        <w:tc>
          <w:tcPr>
            <w:tcW w:w="990" w:type="dxa"/>
            <w:tcBorders>
              <w:top w:val="single" w:sz="4" w:space="0" w:color="auto"/>
              <w:left w:val="single" w:sz="4" w:space="0" w:color="auto"/>
              <w:bottom w:val="single" w:sz="4" w:space="0" w:color="auto"/>
              <w:right w:val="single" w:sz="4" w:space="0" w:color="auto"/>
            </w:tcBorders>
            <w:vAlign w:val="center"/>
            <w:hideMark/>
          </w:tcPr>
          <w:p w14:paraId="12C29638" w14:textId="77777777" w:rsidR="00042ECA" w:rsidRDefault="00042ECA" w:rsidP="00B67F8B">
            <w:pPr>
              <w:spacing w:line="288" w:lineRule="auto"/>
              <w:jc w:val="both"/>
              <w:rPr>
                <w:lang w:eastAsia="en-AU"/>
              </w:rPr>
            </w:pPr>
            <w:r>
              <w:rPr>
                <w:lang w:eastAsia="en-AU"/>
              </w:rPr>
              <w:t>String</w:t>
            </w:r>
          </w:p>
        </w:tc>
        <w:tc>
          <w:tcPr>
            <w:tcW w:w="1170" w:type="dxa"/>
            <w:tcBorders>
              <w:top w:val="single" w:sz="4" w:space="0" w:color="auto"/>
              <w:left w:val="single" w:sz="4" w:space="0" w:color="auto"/>
              <w:bottom w:val="single" w:sz="4" w:space="0" w:color="auto"/>
              <w:right w:val="single" w:sz="4" w:space="0" w:color="auto"/>
            </w:tcBorders>
            <w:vAlign w:val="center"/>
            <w:hideMark/>
          </w:tcPr>
          <w:p w14:paraId="4E099E83" w14:textId="77777777" w:rsidR="00042ECA" w:rsidRDefault="00042ECA" w:rsidP="00B67F8B">
            <w:pPr>
              <w:spacing w:line="288" w:lineRule="auto"/>
              <w:jc w:val="both"/>
              <w:rPr>
                <w:lang w:eastAsia="en-AU"/>
              </w:rPr>
            </w:pPr>
            <w:r>
              <w:rPr>
                <w:lang w:eastAsia="en-AU"/>
              </w:rPr>
              <w:t>64</w:t>
            </w:r>
          </w:p>
        </w:tc>
        <w:tc>
          <w:tcPr>
            <w:tcW w:w="3420" w:type="dxa"/>
            <w:tcBorders>
              <w:top w:val="single" w:sz="4" w:space="0" w:color="auto"/>
              <w:left w:val="single" w:sz="4" w:space="0" w:color="auto"/>
              <w:bottom w:val="single" w:sz="4" w:space="0" w:color="auto"/>
              <w:right w:val="single" w:sz="4" w:space="0" w:color="auto"/>
            </w:tcBorders>
            <w:noWrap/>
            <w:vAlign w:val="center"/>
            <w:hideMark/>
          </w:tcPr>
          <w:p w14:paraId="6212DBF5" w14:textId="77777777" w:rsidR="00042ECA" w:rsidRDefault="00042ECA" w:rsidP="00B67F8B">
            <w:pPr>
              <w:spacing w:line="288" w:lineRule="auto"/>
              <w:jc w:val="both"/>
              <w:rPr>
                <w:lang w:eastAsia="en-AU"/>
              </w:rPr>
            </w:pPr>
            <w:r>
              <w:rPr>
                <w:lang w:eastAsia="en-AU"/>
              </w:rPr>
              <w:t>Mô tả lỗi</w:t>
            </w:r>
          </w:p>
        </w:tc>
      </w:tr>
    </w:tbl>
    <w:p w14:paraId="2C139039" w14:textId="77777777" w:rsidR="00042ECA" w:rsidRPr="00042ECA" w:rsidRDefault="00042ECA">
      <w:pPr>
        <w:pStyle w:val="Heading4"/>
        <w:numPr>
          <w:ilvl w:val="3"/>
          <w:numId w:val="7"/>
        </w:numPr>
        <w:spacing w:line="288" w:lineRule="auto"/>
        <w:rPr>
          <w:bCs/>
          <w:sz w:val="24"/>
          <w:szCs w:val="24"/>
        </w:rPr>
      </w:pPr>
      <w:r w:rsidRPr="00042ECA">
        <w:rPr>
          <w:bCs/>
          <w:sz w:val="24"/>
          <w:szCs w:val="24"/>
        </w:rPr>
        <w:t>Example</w:t>
      </w:r>
    </w:p>
    <w:p w14:paraId="0590B3F3" w14:textId="77777777" w:rsidR="00042ECA" w:rsidRDefault="00042ECA" w:rsidP="00B67F8B">
      <w:pPr>
        <w:spacing w:line="288" w:lineRule="auto"/>
        <w:rPr>
          <w:b/>
          <w:bCs/>
        </w:rPr>
      </w:pPr>
      <w:r>
        <w:rPr>
          <w:b/>
          <w:bCs/>
        </w:rPr>
        <w:t>Request:</w:t>
      </w:r>
    </w:p>
    <w:p w14:paraId="1B543192" w14:textId="4E50B856" w:rsidR="00042ECA" w:rsidRDefault="00096E5C" w:rsidP="00B67F8B">
      <w:pPr>
        <w:spacing w:line="288" w:lineRule="auto"/>
        <w:rPr>
          <w:lang w:val="vi-VN"/>
        </w:rPr>
      </w:pPr>
      <w:r>
        <w:t>r</w:t>
      </w:r>
      <w:r w:rsidR="00042ECA">
        <w:t>egist</w:t>
      </w:r>
      <w:r>
        <w:t>er</w:t>
      </w:r>
      <w:r w:rsidR="00042ECA">
        <w:rPr>
          <w:lang w:val="vi-VN"/>
        </w:rPr>
        <w:t>(data).</w:t>
      </w:r>
    </w:p>
    <w:p w14:paraId="07FE5BAD" w14:textId="77777777" w:rsidR="00042ECA" w:rsidRDefault="00042ECA" w:rsidP="00B67F8B">
      <w:pPr>
        <w:spacing w:line="288" w:lineRule="auto"/>
        <w:ind w:firstLine="720"/>
        <w:rPr>
          <w:lang w:val="vi-VN"/>
        </w:rPr>
      </w:pPr>
      <w:r>
        <w:t>data":</w:t>
      </w:r>
      <w:r>
        <w:rPr>
          <w:lang w:val="vi-VN"/>
        </w:rPr>
        <w:t xml:space="preserve"> </w:t>
      </w:r>
    </w:p>
    <w:p w14:paraId="440FA0B6" w14:textId="77777777" w:rsidR="00042ECA" w:rsidRDefault="00042ECA" w:rsidP="00B67F8B">
      <w:pPr>
        <w:pStyle w:val="HTMLPreformatted"/>
        <w:spacing w:line="288" w:lineRule="auto"/>
        <w:ind w:left="720"/>
        <w:rPr>
          <w:rFonts w:ascii="Times New Roman" w:hAnsi="Times New Roman" w:cs="Times New Roman"/>
          <w:sz w:val="24"/>
          <w:szCs w:val="24"/>
          <w:lang w:val="vi-VN"/>
        </w:rPr>
      </w:pPr>
      <w:r>
        <w:rPr>
          <w:rFonts w:ascii="Times New Roman" w:hAnsi="Times New Roman" w:cs="Times New Roman"/>
          <w:sz w:val="24"/>
          <w:szCs w:val="24"/>
        </w:rPr>
        <w:t>{</w:t>
      </w:r>
    </w:p>
    <w:p w14:paraId="26954E0B" w14:textId="77777777" w:rsidR="00042ECA" w:rsidRDefault="00042ECA" w:rsidP="00B67F8B">
      <w:pPr>
        <w:pStyle w:val="HTMLPreformatted"/>
        <w:spacing w:line="288" w:lineRule="auto"/>
        <w:ind w:left="1440"/>
        <w:rPr>
          <w:rFonts w:ascii="Times New Roman" w:hAnsi="Times New Roman" w:cs="Times New Roman"/>
          <w:sz w:val="24"/>
          <w:szCs w:val="24"/>
          <w:lang w:val="vi-VN"/>
        </w:rPr>
      </w:pPr>
      <w:r>
        <w:rPr>
          <w:rFonts w:ascii="Times New Roman" w:hAnsi="Times New Roman" w:cs="Times New Roman"/>
          <w:sz w:val="24"/>
          <w:szCs w:val="24"/>
          <w:lang w:val="vi-VN"/>
        </w:rPr>
        <w:t>"</w:t>
      </w:r>
      <w:r>
        <w:rPr>
          <w:lang w:val="vi-VN"/>
        </w:rPr>
        <w:t xml:space="preserve"> </w:t>
      </w:r>
      <w:r>
        <w:rPr>
          <w:rFonts w:ascii="Times New Roman" w:hAnsi="Times New Roman" w:cs="Times New Roman"/>
          <w:sz w:val="24"/>
          <w:szCs w:val="24"/>
          <w:lang w:val="vi-VN"/>
        </w:rPr>
        <w:t>appId ": "&lt;</w:t>
      </w:r>
      <w:r>
        <w:rPr>
          <w:rFonts w:ascii="Times New Roman" w:hAnsi="Times New Roman" w:cs="Times New Roman"/>
          <w:sz w:val="24"/>
          <w:szCs w:val="24"/>
          <w:lang w:val="vi-VN" w:eastAsia="en-GB"/>
        </w:rPr>
        <w:t xml:space="preserve"> </w:t>
      </w:r>
      <w:r>
        <w:rPr>
          <w:rFonts w:ascii="Times New Roman" w:hAnsi="Times New Roman" w:cs="Times New Roman"/>
          <w:sz w:val="24"/>
          <w:szCs w:val="24"/>
          <w:lang w:val="vi-VN"/>
        </w:rPr>
        <w:t xml:space="preserve">appId &gt;", </w:t>
      </w:r>
    </w:p>
    <w:p w14:paraId="48DFD35D" w14:textId="2A3E503D" w:rsidR="00042ECA" w:rsidRDefault="00042ECA" w:rsidP="00B67F8B">
      <w:pPr>
        <w:pStyle w:val="HTMLPreformatted"/>
        <w:spacing w:line="288" w:lineRule="auto"/>
        <w:ind w:left="1440"/>
        <w:rPr>
          <w:rFonts w:ascii="Times New Roman" w:hAnsi="Times New Roman" w:cs="Times New Roman"/>
          <w:sz w:val="24"/>
          <w:szCs w:val="24"/>
          <w:lang w:val="vi-VN"/>
        </w:rPr>
      </w:pPr>
      <w:r>
        <w:rPr>
          <w:rFonts w:ascii="Times New Roman" w:hAnsi="Times New Roman" w:cs="Times New Roman"/>
          <w:sz w:val="24"/>
          <w:szCs w:val="24"/>
          <w:lang w:val="vi-VN"/>
        </w:rPr>
        <w:t>"</w:t>
      </w:r>
      <w:r>
        <w:rPr>
          <w:lang w:val="vi-VN"/>
        </w:rPr>
        <w:t xml:space="preserve"> </w:t>
      </w:r>
      <w:r>
        <w:rPr>
          <w:rFonts w:ascii="Times New Roman" w:hAnsi="Times New Roman" w:cs="Times New Roman"/>
          <w:sz w:val="24"/>
          <w:szCs w:val="24"/>
          <w:lang w:val="vi-VN"/>
        </w:rPr>
        <w:t>appVersion ": "&lt;</w:t>
      </w:r>
      <w:r>
        <w:rPr>
          <w:lang w:val="vi-VN"/>
        </w:rPr>
        <w:t xml:space="preserve"> </w:t>
      </w:r>
      <w:r>
        <w:rPr>
          <w:rFonts w:ascii="Times New Roman" w:hAnsi="Times New Roman" w:cs="Times New Roman"/>
          <w:sz w:val="24"/>
          <w:szCs w:val="24"/>
          <w:lang w:val="vi-VN"/>
        </w:rPr>
        <w:t>appVersion &gt;"</w:t>
      </w:r>
    </w:p>
    <w:p w14:paraId="4DBC68AE" w14:textId="77777777" w:rsidR="00042ECA" w:rsidRDefault="00042ECA" w:rsidP="00B67F8B">
      <w:pPr>
        <w:pStyle w:val="HTMLPreformatted"/>
        <w:spacing w:line="288" w:lineRule="auto"/>
        <w:ind w:left="720"/>
        <w:rPr>
          <w:rFonts w:ascii="Times New Roman" w:hAnsi="Times New Roman" w:cs="Times New Roman"/>
          <w:sz w:val="24"/>
          <w:szCs w:val="24"/>
        </w:rPr>
      </w:pPr>
      <w:r>
        <w:rPr>
          <w:rFonts w:ascii="Times New Roman" w:hAnsi="Times New Roman" w:cs="Times New Roman"/>
          <w:sz w:val="24"/>
          <w:szCs w:val="24"/>
        </w:rPr>
        <w:t>}</w:t>
      </w:r>
    </w:p>
    <w:p w14:paraId="5008C981" w14:textId="77777777" w:rsidR="00042ECA" w:rsidRDefault="00042ECA" w:rsidP="00B67F8B">
      <w:pPr>
        <w:spacing w:line="288" w:lineRule="auto"/>
        <w:rPr>
          <w:b/>
          <w:bCs/>
        </w:rPr>
      </w:pPr>
      <w:r>
        <w:rPr>
          <w:b/>
          <w:bCs/>
        </w:rPr>
        <w:t>Response:</w:t>
      </w:r>
    </w:p>
    <w:p w14:paraId="7C274216" w14:textId="77777777" w:rsidR="00042ECA" w:rsidRDefault="00042ECA" w:rsidP="00B67F8B">
      <w:pPr>
        <w:shd w:val="clear" w:color="auto" w:fill="FFFFFE"/>
        <w:spacing w:line="288" w:lineRule="auto"/>
        <w:ind w:left="720"/>
      </w:pPr>
      <w:r>
        <w:t>{  </w:t>
      </w:r>
    </w:p>
    <w:p w14:paraId="091F393C" w14:textId="77777777" w:rsidR="00042ECA" w:rsidRDefault="00042ECA" w:rsidP="00B67F8B">
      <w:pPr>
        <w:shd w:val="clear" w:color="auto" w:fill="FFFFFE"/>
        <w:spacing w:line="288" w:lineRule="auto"/>
        <w:ind w:left="720" w:firstLine="720"/>
      </w:pPr>
      <w:r>
        <w:t>"errorCode": "200",</w:t>
      </w:r>
    </w:p>
    <w:p w14:paraId="0DE3745D" w14:textId="33EC5BFD" w:rsidR="00042ECA" w:rsidRDefault="00042ECA" w:rsidP="00B67F8B">
      <w:pPr>
        <w:shd w:val="clear" w:color="auto" w:fill="FFFFFE"/>
        <w:spacing w:line="288" w:lineRule="auto"/>
        <w:ind w:left="1440"/>
      </w:pPr>
      <w:r>
        <w:t>"errorMessage": "SUCCESS"</w:t>
      </w:r>
    </w:p>
    <w:p w14:paraId="69F3C4C9" w14:textId="77777777" w:rsidR="00042ECA" w:rsidRDefault="00042ECA" w:rsidP="00B67F8B">
      <w:pPr>
        <w:spacing w:before="120" w:line="288" w:lineRule="auto"/>
        <w:ind w:left="720"/>
      </w:pPr>
      <w:r>
        <w:t>}</w:t>
      </w:r>
    </w:p>
    <w:p w14:paraId="47D14B47" w14:textId="77777777" w:rsidR="00042ECA" w:rsidRDefault="00042ECA" w:rsidP="00B67F8B">
      <w:pPr>
        <w:spacing w:line="288" w:lineRule="auto"/>
      </w:pPr>
    </w:p>
    <w:p w14:paraId="22B63416" w14:textId="2CC3C1C6" w:rsidR="00A44448" w:rsidRPr="00C37D99" w:rsidRDefault="00AB0B5B" w:rsidP="00303550">
      <w:pPr>
        <w:pStyle w:val="Heading3"/>
      </w:pPr>
      <w:bookmarkStart w:id="30" w:name="_Toc113436558"/>
      <w:r w:rsidRPr="00C37D99">
        <w:t>deviceScan</w:t>
      </w:r>
      <w:bookmarkEnd w:id="30"/>
    </w:p>
    <w:p w14:paraId="7A4CD8CD" w14:textId="6DCC4CEE" w:rsidR="00A44448" w:rsidRPr="00C37D99" w:rsidRDefault="00A44448" w:rsidP="00B67F8B">
      <w:pPr>
        <w:pStyle w:val="Heading4"/>
        <w:spacing w:line="288" w:lineRule="auto"/>
        <w:rPr>
          <w:sz w:val="24"/>
          <w:szCs w:val="24"/>
        </w:rPr>
      </w:pPr>
      <w:bookmarkStart w:id="31" w:name="_Toc106029350"/>
      <w:r w:rsidRPr="00C37D99">
        <w:rPr>
          <w:sz w:val="24"/>
          <w:szCs w:val="24"/>
        </w:rPr>
        <w:t>Mô tả API</w:t>
      </w:r>
      <w:bookmarkEnd w:id="31"/>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49"/>
        <w:gridCol w:w="7605"/>
      </w:tblGrid>
      <w:tr w:rsidR="00A44448" w:rsidRPr="00C37D99" w14:paraId="757B361D" w14:textId="77777777" w:rsidTr="0054461D">
        <w:tc>
          <w:tcPr>
            <w:tcW w:w="978" w:type="pct"/>
            <w:shd w:val="clear" w:color="auto" w:fill="BFBFBF" w:themeFill="background1" w:themeFillShade="BF"/>
          </w:tcPr>
          <w:p w14:paraId="71262821" w14:textId="77777777" w:rsidR="00A44448" w:rsidRPr="00C37D99" w:rsidRDefault="00A44448" w:rsidP="00E131AF">
            <w:pPr>
              <w:pStyle w:val="ANSVNormal"/>
            </w:pPr>
            <w:r w:rsidRPr="00C37D99">
              <w:t>Tên API</w:t>
            </w:r>
          </w:p>
        </w:tc>
        <w:tc>
          <w:tcPr>
            <w:tcW w:w="4022" w:type="pct"/>
            <w:shd w:val="clear" w:color="auto" w:fill="BFBFBF" w:themeFill="background1" w:themeFillShade="BF"/>
          </w:tcPr>
          <w:p w14:paraId="5FDE7D56" w14:textId="77777777" w:rsidR="00A44448" w:rsidRPr="00C37D99" w:rsidRDefault="00A44448" w:rsidP="00E131AF">
            <w:pPr>
              <w:pStyle w:val="ANSVNormal"/>
            </w:pPr>
            <w:r w:rsidRPr="00C37D99">
              <w:t>Mô tả</w:t>
            </w:r>
          </w:p>
        </w:tc>
      </w:tr>
      <w:tr w:rsidR="00A44448" w:rsidRPr="00C37D99" w14:paraId="786F6D66" w14:textId="77777777" w:rsidTr="0054461D">
        <w:trPr>
          <w:trHeight w:val="362"/>
        </w:trPr>
        <w:tc>
          <w:tcPr>
            <w:tcW w:w="978" w:type="pct"/>
          </w:tcPr>
          <w:p w14:paraId="12D7E9A1" w14:textId="0B850011" w:rsidR="00A44448" w:rsidRPr="00EA0E12" w:rsidRDefault="007A2EE8" w:rsidP="00E131AF">
            <w:pPr>
              <w:pStyle w:val="ANSVNormal"/>
            </w:pPr>
            <w:r w:rsidRPr="00EA0E12">
              <w:t>deviceScan</w:t>
            </w:r>
          </w:p>
        </w:tc>
        <w:tc>
          <w:tcPr>
            <w:tcW w:w="4022" w:type="pct"/>
          </w:tcPr>
          <w:p w14:paraId="002A78F8" w14:textId="0B42A18F" w:rsidR="00A44448" w:rsidRPr="00EA0E12" w:rsidRDefault="004C4000" w:rsidP="00E131AF">
            <w:pPr>
              <w:pStyle w:val="ANSVNormal"/>
            </w:pPr>
            <w:r w:rsidRPr="00EA0E12">
              <w:t>Quét danh sách thiết bị</w:t>
            </w:r>
          </w:p>
        </w:tc>
      </w:tr>
      <w:tr w:rsidR="00A44448" w:rsidRPr="00C37D99" w14:paraId="1E373865" w14:textId="77777777" w:rsidTr="0054461D">
        <w:tc>
          <w:tcPr>
            <w:tcW w:w="978" w:type="pct"/>
          </w:tcPr>
          <w:p w14:paraId="65C4E1CF" w14:textId="77777777" w:rsidR="00A44448" w:rsidRPr="00EA0E12" w:rsidRDefault="00A44448" w:rsidP="00E131AF">
            <w:pPr>
              <w:pStyle w:val="ANSVNormal"/>
            </w:pPr>
            <w:r w:rsidRPr="00EA0E12">
              <w:t>Method</w:t>
            </w:r>
          </w:p>
        </w:tc>
        <w:tc>
          <w:tcPr>
            <w:tcW w:w="4022" w:type="pct"/>
          </w:tcPr>
          <w:p w14:paraId="4D179EE3" w14:textId="2AEF668E" w:rsidR="00A44448" w:rsidRPr="00EA0E12" w:rsidRDefault="00AB0B5B" w:rsidP="00E131AF">
            <w:pPr>
              <w:pStyle w:val="ANSVNormal"/>
            </w:pPr>
            <w:r w:rsidRPr="00EA0E12">
              <w:t>Function call</w:t>
            </w:r>
          </w:p>
        </w:tc>
      </w:tr>
      <w:tr w:rsidR="003F07C4" w:rsidRPr="00C37D99" w14:paraId="58986FCE" w14:textId="77777777" w:rsidTr="0054461D">
        <w:tc>
          <w:tcPr>
            <w:tcW w:w="978" w:type="pct"/>
          </w:tcPr>
          <w:p w14:paraId="3666EBC8" w14:textId="08C73ADC" w:rsidR="003F07C4" w:rsidRPr="00EA0E12" w:rsidRDefault="003F07C4" w:rsidP="00E131AF">
            <w:pPr>
              <w:pStyle w:val="ANSVNormal"/>
            </w:pPr>
            <w:r w:rsidRPr="00EA0E12">
              <w:t>Response</w:t>
            </w:r>
          </w:p>
        </w:tc>
        <w:tc>
          <w:tcPr>
            <w:tcW w:w="4022" w:type="pct"/>
          </w:tcPr>
          <w:p w14:paraId="257019BF" w14:textId="255626F4" w:rsidR="003F07C4" w:rsidRPr="00EA0E12" w:rsidRDefault="003F07C4" w:rsidP="00E131AF">
            <w:pPr>
              <w:pStyle w:val="ANSVNormal"/>
            </w:pPr>
            <w:r w:rsidRPr="00EA0E12">
              <w:t>JSON Object</w:t>
            </w:r>
          </w:p>
        </w:tc>
      </w:tr>
    </w:tbl>
    <w:p w14:paraId="6C42EB53" w14:textId="77777777" w:rsidR="00A44448" w:rsidRPr="00C37D99" w:rsidRDefault="00A44448" w:rsidP="00B67F8B">
      <w:pPr>
        <w:spacing w:line="288" w:lineRule="auto"/>
      </w:pPr>
    </w:p>
    <w:p w14:paraId="5E4ACC0E" w14:textId="7CAE8F2F" w:rsidR="00A44448" w:rsidRPr="00C37D99" w:rsidRDefault="00A44448" w:rsidP="00B67F8B">
      <w:pPr>
        <w:pStyle w:val="Heading4"/>
        <w:spacing w:line="288" w:lineRule="auto"/>
        <w:rPr>
          <w:sz w:val="24"/>
          <w:szCs w:val="24"/>
        </w:rPr>
      </w:pPr>
      <w:bookmarkStart w:id="32" w:name="_Toc106029351"/>
      <w:r w:rsidRPr="00C37D99">
        <w:rPr>
          <w:sz w:val="24"/>
          <w:szCs w:val="24"/>
        </w:rPr>
        <w:t>Request</w:t>
      </w:r>
      <w:bookmarkEnd w:id="32"/>
      <w:r w:rsidRPr="00C37D99">
        <w:rPr>
          <w:sz w:val="24"/>
          <w:szCs w:val="24"/>
        </w:rPr>
        <w:t xml:space="preserve"> </w:t>
      </w:r>
    </w:p>
    <w:p w14:paraId="0DDA61EC" w14:textId="6DAF9287" w:rsidR="000C1456" w:rsidRPr="00C37D99" w:rsidRDefault="00930C5A" w:rsidP="00B67F8B">
      <w:pPr>
        <w:spacing w:line="288" w:lineRule="auto"/>
        <w:rPr>
          <w:lang w:val="vi-VN"/>
        </w:rPr>
      </w:pPr>
      <w:r w:rsidRPr="00C37D99">
        <w:rPr>
          <w:lang w:val="vi-VN"/>
        </w:rPr>
        <w:t xml:space="preserve">   </w:t>
      </w:r>
      <w:r w:rsidR="00CB4645" w:rsidRPr="00C37D99">
        <w:t>deviceScan</w:t>
      </w:r>
      <w:r w:rsidR="00F417ED">
        <w:t xml:space="preserve"> </w:t>
      </w:r>
      <w:r w:rsidR="00CB4645" w:rsidRPr="00C37D99">
        <w:t>(</w:t>
      </w:r>
      <w:r w:rsidR="0054636B" w:rsidRPr="00C37D99">
        <w:t>call</w:t>
      </w:r>
      <w:r w:rsidR="0054636B" w:rsidRPr="00C37D99">
        <w:rPr>
          <w:lang w:val="vi-VN"/>
        </w:rPr>
        <w:t>b</w:t>
      </w:r>
      <w:r w:rsidR="0054636B" w:rsidRPr="00C37D99">
        <w:t>ack</w:t>
      </w:r>
      <w:r w:rsidR="00F417ED">
        <w:t xml:space="preserve"> </w:t>
      </w:r>
      <w:r w:rsidR="000C1456" w:rsidRPr="00C37D99">
        <w:rPr>
          <w:lang w:val="vi-VN"/>
        </w:rPr>
        <w:t>(Response)</w:t>
      </w:r>
      <w:r w:rsidR="00CB4645" w:rsidRPr="00C37D99">
        <w:t>)</w:t>
      </w:r>
      <w:r w:rsidRPr="00C37D99">
        <w:rPr>
          <w:lang w:val="vi-VN"/>
        </w:rPr>
        <w:t>.</w:t>
      </w:r>
    </w:p>
    <w:p w14:paraId="374228BF" w14:textId="2FBE78C7" w:rsidR="00A44448" w:rsidRPr="00C37D99" w:rsidRDefault="00F417ED" w:rsidP="00B67F8B">
      <w:pPr>
        <w:pStyle w:val="Heading4"/>
        <w:spacing w:line="288" w:lineRule="auto"/>
        <w:rPr>
          <w:sz w:val="24"/>
          <w:szCs w:val="24"/>
        </w:rPr>
      </w:pPr>
      <w:r>
        <w:rPr>
          <w:sz w:val="24"/>
          <w:szCs w:val="24"/>
        </w:rPr>
        <w:t>c</w:t>
      </w:r>
      <w:commentRangeStart w:id="33"/>
      <w:commentRangeStart w:id="34"/>
      <w:r w:rsidR="000C1456" w:rsidRPr="31B52489">
        <w:rPr>
          <w:sz w:val="24"/>
          <w:szCs w:val="24"/>
        </w:rPr>
        <w:t>all</w:t>
      </w:r>
      <w:r w:rsidR="000C1456" w:rsidRPr="31B52489">
        <w:rPr>
          <w:sz w:val="24"/>
          <w:szCs w:val="24"/>
          <w:lang w:val="vi-VN"/>
        </w:rPr>
        <w:t>b</w:t>
      </w:r>
      <w:r w:rsidR="000C1456" w:rsidRPr="31B52489">
        <w:rPr>
          <w:sz w:val="24"/>
          <w:szCs w:val="24"/>
        </w:rPr>
        <w:t>ack</w:t>
      </w:r>
      <w:r>
        <w:rPr>
          <w:sz w:val="24"/>
          <w:szCs w:val="24"/>
        </w:rPr>
        <w:t xml:space="preserve"> </w:t>
      </w:r>
      <w:r w:rsidR="000C1456" w:rsidRPr="31B52489">
        <w:rPr>
          <w:sz w:val="24"/>
          <w:szCs w:val="24"/>
          <w:lang w:val="vi-VN"/>
        </w:rPr>
        <w:t>(Response)</w:t>
      </w:r>
      <w:commentRangeEnd w:id="33"/>
      <w:r w:rsidR="000C1456">
        <w:rPr>
          <w:rStyle w:val="CommentReference"/>
        </w:rPr>
        <w:commentReference w:id="33"/>
      </w:r>
      <w:commentRangeEnd w:id="34"/>
      <w:r w:rsidR="00474B0B">
        <w:rPr>
          <w:rStyle w:val="CommentReference"/>
          <w:b w:val="0"/>
          <w:i w:val="0"/>
        </w:rPr>
        <w:commentReference w:id="34"/>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980"/>
        <w:gridCol w:w="1440"/>
        <w:gridCol w:w="900"/>
        <w:gridCol w:w="900"/>
        <w:gridCol w:w="3420"/>
      </w:tblGrid>
      <w:tr w:rsidR="00A44448" w:rsidRPr="00C37D99" w14:paraId="5022AB5C" w14:textId="77777777" w:rsidTr="00D317B8">
        <w:trPr>
          <w:trHeight w:val="20"/>
        </w:trPr>
        <w:tc>
          <w:tcPr>
            <w:tcW w:w="625" w:type="dxa"/>
            <w:vAlign w:val="center"/>
          </w:tcPr>
          <w:p w14:paraId="0021F4DE" w14:textId="77777777" w:rsidR="00A44448" w:rsidRPr="00C37D99" w:rsidRDefault="00A44448" w:rsidP="00B67F8B">
            <w:pPr>
              <w:spacing w:line="288" w:lineRule="auto"/>
              <w:rPr>
                <w:b/>
                <w:bCs/>
                <w:lang w:eastAsia="en-AU"/>
              </w:rPr>
            </w:pPr>
            <w:r w:rsidRPr="00C37D99">
              <w:rPr>
                <w:b/>
                <w:bCs/>
                <w:lang w:eastAsia="en-AU"/>
              </w:rPr>
              <w:t>No</w:t>
            </w:r>
          </w:p>
        </w:tc>
        <w:tc>
          <w:tcPr>
            <w:tcW w:w="1980" w:type="dxa"/>
            <w:shd w:val="clear" w:color="auto" w:fill="auto"/>
            <w:noWrap/>
            <w:vAlign w:val="center"/>
          </w:tcPr>
          <w:p w14:paraId="31BB9515" w14:textId="77777777" w:rsidR="00A44448" w:rsidRPr="00C37D99" w:rsidRDefault="00A44448" w:rsidP="00B67F8B">
            <w:pPr>
              <w:spacing w:line="288" w:lineRule="auto"/>
              <w:rPr>
                <w:b/>
                <w:bCs/>
                <w:lang w:eastAsia="en-AU"/>
              </w:rPr>
            </w:pPr>
            <w:r w:rsidRPr="00C37D99">
              <w:rPr>
                <w:b/>
                <w:bCs/>
                <w:lang w:eastAsia="en-AU"/>
              </w:rPr>
              <w:t>Parameter</w:t>
            </w:r>
          </w:p>
        </w:tc>
        <w:tc>
          <w:tcPr>
            <w:tcW w:w="1440" w:type="dxa"/>
            <w:shd w:val="clear" w:color="auto" w:fill="auto"/>
            <w:noWrap/>
            <w:vAlign w:val="center"/>
          </w:tcPr>
          <w:p w14:paraId="04531575" w14:textId="77777777" w:rsidR="00A44448" w:rsidRPr="00C37D99" w:rsidRDefault="00A44448" w:rsidP="00B67F8B">
            <w:pPr>
              <w:spacing w:line="288" w:lineRule="auto"/>
              <w:rPr>
                <w:b/>
                <w:bCs/>
                <w:lang w:eastAsia="en-AU"/>
              </w:rPr>
            </w:pPr>
            <w:r w:rsidRPr="00C37D99">
              <w:rPr>
                <w:b/>
                <w:bCs/>
                <w:lang w:eastAsia="en-AU"/>
              </w:rPr>
              <w:t>Mandatory</w:t>
            </w:r>
          </w:p>
        </w:tc>
        <w:tc>
          <w:tcPr>
            <w:tcW w:w="900" w:type="dxa"/>
            <w:vAlign w:val="center"/>
          </w:tcPr>
          <w:p w14:paraId="026AEEAB" w14:textId="77777777" w:rsidR="00A44448" w:rsidRPr="00C37D99" w:rsidRDefault="00A44448" w:rsidP="00B67F8B">
            <w:pPr>
              <w:spacing w:line="288" w:lineRule="auto"/>
              <w:rPr>
                <w:b/>
                <w:bCs/>
                <w:lang w:eastAsia="en-AU"/>
              </w:rPr>
            </w:pPr>
            <w:r w:rsidRPr="00C37D99">
              <w:rPr>
                <w:b/>
                <w:bCs/>
                <w:lang w:eastAsia="en-AU"/>
              </w:rPr>
              <w:t>Type</w:t>
            </w:r>
          </w:p>
        </w:tc>
        <w:tc>
          <w:tcPr>
            <w:tcW w:w="900" w:type="dxa"/>
            <w:vAlign w:val="center"/>
          </w:tcPr>
          <w:p w14:paraId="5B52BC55" w14:textId="77777777" w:rsidR="00A44448" w:rsidRPr="00C37D99" w:rsidRDefault="00A44448" w:rsidP="00B67F8B">
            <w:pPr>
              <w:spacing w:line="288" w:lineRule="auto"/>
              <w:rPr>
                <w:b/>
                <w:bCs/>
                <w:lang w:eastAsia="en-AU"/>
              </w:rPr>
            </w:pPr>
            <w:r w:rsidRPr="00C37D99">
              <w:rPr>
                <w:b/>
                <w:bCs/>
                <w:lang w:eastAsia="en-AU"/>
              </w:rPr>
              <w:t>Max length</w:t>
            </w:r>
          </w:p>
        </w:tc>
        <w:tc>
          <w:tcPr>
            <w:tcW w:w="3420" w:type="dxa"/>
            <w:shd w:val="clear" w:color="auto" w:fill="auto"/>
            <w:noWrap/>
            <w:vAlign w:val="center"/>
          </w:tcPr>
          <w:p w14:paraId="100FFB26" w14:textId="77777777" w:rsidR="00A44448" w:rsidRPr="00C37D99" w:rsidRDefault="00A44448" w:rsidP="00B67F8B">
            <w:pPr>
              <w:spacing w:line="288" w:lineRule="auto"/>
              <w:rPr>
                <w:b/>
                <w:bCs/>
                <w:lang w:eastAsia="en-AU"/>
              </w:rPr>
            </w:pPr>
            <w:r w:rsidRPr="00C37D99">
              <w:rPr>
                <w:b/>
                <w:bCs/>
                <w:lang w:eastAsia="en-AU"/>
              </w:rPr>
              <w:t>Meaning</w:t>
            </w:r>
          </w:p>
        </w:tc>
      </w:tr>
      <w:tr w:rsidR="00A44448" w:rsidRPr="00C37D99" w14:paraId="220AE81E" w14:textId="77777777" w:rsidTr="00D317B8">
        <w:trPr>
          <w:trHeight w:val="20"/>
        </w:trPr>
        <w:tc>
          <w:tcPr>
            <w:tcW w:w="625" w:type="dxa"/>
            <w:vAlign w:val="center"/>
          </w:tcPr>
          <w:p w14:paraId="18FF8FA4" w14:textId="45AD4510" w:rsidR="00A44448" w:rsidRPr="00C37D99" w:rsidRDefault="00CB4645" w:rsidP="00B67F8B">
            <w:pPr>
              <w:spacing w:line="288" w:lineRule="auto"/>
              <w:jc w:val="both"/>
              <w:rPr>
                <w:lang w:eastAsia="en-AU"/>
              </w:rPr>
            </w:pPr>
            <w:r w:rsidRPr="00C37D99">
              <w:rPr>
                <w:lang w:eastAsia="en-AU"/>
              </w:rPr>
              <w:t>1</w:t>
            </w:r>
          </w:p>
        </w:tc>
        <w:tc>
          <w:tcPr>
            <w:tcW w:w="1980" w:type="dxa"/>
            <w:shd w:val="clear" w:color="auto" w:fill="auto"/>
            <w:noWrap/>
            <w:vAlign w:val="center"/>
          </w:tcPr>
          <w:p w14:paraId="1F3655A2" w14:textId="77777777" w:rsidR="00A44448" w:rsidRPr="00C37D99" w:rsidRDefault="00A44448" w:rsidP="00B67F8B">
            <w:pPr>
              <w:spacing w:line="288" w:lineRule="auto"/>
              <w:jc w:val="both"/>
              <w:rPr>
                <w:lang w:eastAsia="en-AU"/>
              </w:rPr>
            </w:pPr>
            <w:r w:rsidRPr="00C37D99">
              <w:rPr>
                <w:lang w:eastAsia="en-AU"/>
              </w:rPr>
              <w:t>errorCode</w:t>
            </w:r>
          </w:p>
        </w:tc>
        <w:tc>
          <w:tcPr>
            <w:tcW w:w="1440" w:type="dxa"/>
            <w:shd w:val="clear" w:color="auto" w:fill="auto"/>
            <w:noWrap/>
            <w:vAlign w:val="center"/>
          </w:tcPr>
          <w:p w14:paraId="027FE42C" w14:textId="77777777" w:rsidR="00A44448" w:rsidRPr="00C37D99" w:rsidRDefault="00A44448" w:rsidP="00B67F8B">
            <w:pPr>
              <w:spacing w:line="288" w:lineRule="auto"/>
              <w:jc w:val="both"/>
              <w:rPr>
                <w:lang w:eastAsia="en-AU"/>
              </w:rPr>
            </w:pPr>
            <w:r w:rsidRPr="00C37D99">
              <w:rPr>
                <w:lang w:eastAsia="en-AU"/>
              </w:rPr>
              <w:t>Mandatory</w:t>
            </w:r>
          </w:p>
        </w:tc>
        <w:tc>
          <w:tcPr>
            <w:tcW w:w="900" w:type="dxa"/>
            <w:vAlign w:val="center"/>
          </w:tcPr>
          <w:p w14:paraId="7F6127EC" w14:textId="77777777" w:rsidR="00A44448" w:rsidRPr="00C37D99" w:rsidRDefault="00A44448" w:rsidP="00B67F8B">
            <w:pPr>
              <w:spacing w:line="288" w:lineRule="auto"/>
              <w:jc w:val="both"/>
              <w:rPr>
                <w:lang w:eastAsia="en-AU"/>
              </w:rPr>
            </w:pPr>
            <w:r w:rsidRPr="00C37D99">
              <w:rPr>
                <w:lang w:eastAsia="en-AU"/>
              </w:rPr>
              <w:t>String</w:t>
            </w:r>
          </w:p>
        </w:tc>
        <w:tc>
          <w:tcPr>
            <w:tcW w:w="900" w:type="dxa"/>
            <w:vAlign w:val="center"/>
          </w:tcPr>
          <w:p w14:paraId="4D4594ED" w14:textId="77777777" w:rsidR="00A44448" w:rsidRPr="00C37D99" w:rsidRDefault="00A44448" w:rsidP="00B67F8B">
            <w:pPr>
              <w:spacing w:line="288" w:lineRule="auto"/>
              <w:jc w:val="both"/>
              <w:rPr>
                <w:lang w:eastAsia="en-AU"/>
              </w:rPr>
            </w:pPr>
            <w:r w:rsidRPr="00C37D99">
              <w:rPr>
                <w:lang w:eastAsia="en-AU"/>
              </w:rPr>
              <w:t>4</w:t>
            </w:r>
          </w:p>
        </w:tc>
        <w:tc>
          <w:tcPr>
            <w:tcW w:w="3420" w:type="dxa"/>
            <w:shd w:val="clear" w:color="auto" w:fill="auto"/>
            <w:noWrap/>
            <w:vAlign w:val="center"/>
          </w:tcPr>
          <w:p w14:paraId="016F332D" w14:textId="77777777" w:rsidR="00A44448" w:rsidRPr="00C37D99" w:rsidRDefault="00A44448" w:rsidP="00B67F8B">
            <w:pPr>
              <w:spacing w:line="288" w:lineRule="auto"/>
              <w:jc w:val="both"/>
              <w:rPr>
                <w:lang w:eastAsia="en-AU"/>
              </w:rPr>
            </w:pPr>
            <w:r w:rsidRPr="00C37D99">
              <w:rPr>
                <w:lang w:eastAsia="en-AU"/>
              </w:rPr>
              <w:t>Mã lỗi</w:t>
            </w:r>
          </w:p>
        </w:tc>
      </w:tr>
      <w:tr w:rsidR="00A44448" w:rsidRPr="00C37D99" w14:paraId="047237FA" w14:textId="77777777" w:rsidTr="00D317B8">
        <w:trPr>
          <w:trHeight w:val="20"/>
        </w:trPr>
        <w:tc>
          <w:tcPr>
            <w:tcW w:w="625" w:type="dxa"/>
            <w:vAlign w:val="center"/>
          </w:tcPr>
          <w:p w14:paraId="1777852B" w14:textId="4CFD9FBF" w:rsidR="00A44448" w:rsidRPr="00C37D99" w:rsidRDefault="00CB4645" w:rsidP="00B67F8B">
            <w:pPr>
              <w:spacing w:line="288" w:lineRule="auto"/>
              <w:jc w:val="both"/>
              <w:rPr>
                <w:lang w:eastAsia="en-AU"/>
              </w:rPr>
            </w:pPr>
            <w:r w:rsidRPr="00C37D99">
              <w:rPr>
                <w:lang w:eastAsia="en-AU"/>
              </w:rPr>
              <w:t>2</w:t>
            </w:r>
          </w:p>
        </w:tc>
        <w:tc>
          <w:tcPr>
            <w:tcW w:w="1980" w:type="dxa"/>
            <w:shd w:val="clear" w:color="auto" w:fill="auto"/>
            <w:noWrap/>
            <w:vAlign w:val="center"/>
          </w:tcPr>
          <w:p w14:paraId="5F3C7F6C" w14:textId="77777777" w:rsidR="00A44448" w:rsidRPr="00C37D99" w:rsidRDefault="00A44448" w:rsidP="00B67F8B">
            <w:pPr>
              <w:spacing w:line="288" w:lineRule="auto"/>
              <w:jc w:val="both"/>
              <w:rPr>
                <w:lang w:eastAsia="en-AU"/>
              </w:rPr>
            </w:pPr>
            <w:r w:rsidRPr="00C37D99">
              <w:rPr>
                <w:lang w:eastAsia="en-AU"/>
              </w:rPr>
              <w:t>errorMessage</w:t>
            </w:r>
          </w:p>
        </w:tc>
        <w:tc>
          <w:tcPr>
            <w:tcW w:w="1440" w:type="dxa"/>
            <w:shd w:val="clear" w:color="auto" w:fill="auto"/>
            <w:noWrap/>
            <w:vAlign w:val="center"/>
          </w:tcPr>
          <w:p w14:paraId="2EF14EA7" w14:textId="77777777" w:rsidR="00A44448" w:rsidRPr="00C37D99" w:rsidRDefault="00A44448" w:rsidP="00B67F8B">
            <w:pPr>
              <w:spacing w:line="288" w:lineRule="auto"/>
              <w:jc w:val="both"/>
              <w:rPr>
                <w:lang w:eastAsia="en-AU"/>
              </w:rPr>
            </w:pPr>
            <w:r w:rsidRPr="00C37D99">
              <w:rPr>
                <w:lang w:eastAsia="en-AU"/>
              </w:rPr>
              <w:t>Optional</w:t>
            </w:r>
          </w:p>
        </w:tc>
        <w:tc>
          <w:tcPr>
            <w:tcW w:w="900" w:type="dxa"/>
            <w:vAlign w:val="center"/>
          </w:tcPr>
          <w:p w14:paraId="7A633AED" w14:textId="77777777" w:rsidR="00A44448" w:rsidRPr="00C37D99" w:rsidRDefault="00A44448" w:rsidP="00B67F8B">
            <w:pPr>
              <w:spacing w:line="288" w:lineRule="auto"/>
              <w:jc w:val="both"/>
              <w:rPr>
                <w:lang w:eastAsia="en-AU"/>
              </w:rPr>
            </w:pPr>
            <w:r w:rsidRPr="00C37D99">
              <w:rPr>
                <w:lang w:eastAsia="en-AU"/>
              </w:rPr>
              <w:t>String</w:t>
            </w:r>
          </w:p>
        </w:tc>
        <w:tc>
          <w:tcPr>
            <w:tcW w:w="900" w:type="dxa"/>
            <w:vAlign w:val="center"/>
          </w:tcPr>
          <w:p w14:paraId="4BD88345" w14:textId="77777777" w:rsidR="00A44448" w:rsidRPr="00C37D99" w:rsidRDefault="00A44448" w:rsidP="00B67F8B">
            <w:pPr>
              <w:spacing w:line="288" w:lineRule="auto"/>
              <w:jc w:val="both"/>
              <w:rPr>
                <w:lang w:eastAsia="en-AU"/>
              </w:rPr>
            </w:pPr>
            <w:r w:rsidRPr="00C37D99">
              <w:rPr>
                <w:lang w:eastAsia="en-AU"/>
              </w:rPr>
              <w:t>64</w:t>
            </w:r>
          </w:p>
        </w:tc>
        <w:tc>
          <w:tcPr>
            <w:tcW w:w="3420" w:type="dxa"/>
            <w:shd w:val="clear" w:color="auto" w:fill="auto"/>
            <w:noWrap/>
            <w:vAlign w:val="center"/>
          </w:tcPr>
          <w:p w14:paraId="4C30BA91" w14:textId="77777777" w:rsidR="00A44448" w:rsidRPr="00C37D99" w:rsidRDefault="00A44448" w:rsidP="00B67F8B">
            <w:pPr>
              <w:spacing w:line="288" w:lineRule="auto"/>
              <w:jc w:val="both"/>
              <w:rPr>
                <w:lang w:eastAsia="en-AU"/>
              </w:rPr>
            </w:pPr>
            <w:r w:rsidRPr="00C37D99">
              <w:rPr>
                <w:lang w:eastAsia="en-AU"/>
              </w:rPr>
              <w:t>Mô tả lỗi</w:t>
            </w:r>
          </w:p>
        </w:tc>
      </w:tr>
      <w:tr w:rsidR="00C8097E" w:rsidRPr="00C37D99" w14:paraId="2B4A868D" w14:textId="77777777" w:rsidTr="00D317B8">
        <w:trPr>
          <w:trHeight w:val="20"/>
        </w:trPr>
        <w:tc>
          <w:tcPr>
            <w:tcW w:w="625" w:type="dxa"/>
            <w:vAlign w:val="center"/>
          </w:tcPr>
          <w:p w14:paraId="5A62CADE" w14:textId="466105C1" w:rsidR="00C8097E" w:rsidRPr="00C37D99" w:rsidRDefault="00C741D9" w:rsidP="00B67F8B">
            <w:pPr>
              <w:spacing w:line="288" w:lineRule="auto"/>
              <w:jc w:val="both"/>
              <w:rPr>
                <w:lang w:val="vi-VN" w:eastAsia="en-AU"/>
              </w:rPr>
            </w:pPr>
            <w:r w:rsidRPr="00C37D99">
              <w:rPr>
                <w:lang w:val="vi-VN" w:eastAsia="en-AU"/>
              </w:rPr>
              <w:lastRenderedPageBreak/>
              <w:t>3</w:t>
            </w:r>
          </w:p>
        </w:tc>
        <w:tc>
          <w:tcPr>
            <w:tcW w:w="1980" w:type="dxa"/>
            <w:shd w:val="clear" w:color="auto" w:fill="auto"/>
            <w:noWrap/>
            <w:vAlign w:val="center"/>
          </w:tcPr>
          <w:p w14:paraId="1B0D96F8" w14:textId="791C4958" w:rsidR="00C8097E" w:rsidRPr="00C37D99" w:rsidRDefault="00C8097E" w:rsidP="00B67F8B">
            <w:pPr>
              <w:spacing w:line="288" w:lineRule="auto"/>
              <w:jc w:val="both"/>
              <w:rPr>
                <w:lang w:eastAsia="en-AU"/>
              </w:rPr>
            </w:pPr>
            <w:r w:rsidRPr="00C37D99">
              <w:t>modelName</w:t>
            </w:r>
          </w:p>
        </w:tc>
        <w:tc>
          <w:tcPr>
            <w:tcW w:w="1440" w:type="dxa"/>
            <w:shd w:val="clear" w:color="auto" w:fill="auto"/>
            <w:noWrap/>
            <w:vAlign w:val="center"/>
          </w:tcPr>
          <w:p w14:paraId="73656648" w14:textId="3B1EA124" w:rsidR="00C8097E" w:rsidRPr="00C37D99" w:rsidRDefault="00C8097E" w:rsidP="00B67F8B">
            <w:pPr>
              <w:spacing w:line="288" w:lineRule="auto"/>
              <w:jc w:val="both"/>
              <w:rPr>
                <w:lang w:eastAsia="en-AU"/>
              </w:rPr>
            </w:pPr>
            <w:r w:rsidRPr="00C37D99">
              <w:rPr>
                <w:lang w:eastAsia="en-AU"/>
              </w:rPr>
              <w:t>Optional</w:t>
            </w:r>
          </w:p>
        </w:tc>
        <w:tc>
          <w:tcPr>
            <w:tcW w:w="900" w:type="dxa"/>
            <w:vAlign w:val="center"/>
          </w:tcPr>
          <w:p w14:paraId="1411CF38" w14:textId="3F186187" w:rsidR="00C8097E" w:rsidRPr="00C37D99" w:rsidRDefault="00C741D9" w:rsidP="00B67F8B">
            <w:pPr>
              <w:spacing w:line="288" w:lineRule="auto"/>
              <w:jc w:val="both"/>
              <w:rPr>
                <w:lang w:val="vi-VN" w:eastAsia="en-AU"/>
              </w:rPr>
            </w:pPr>
            <w:r w:rsidRPr="00C37D99">
              <w:rPr>
                <w:lang w:val="vi-VN" w:eastAsia="en-AU"/>
              </w:rPr>
              <w:t xml:space="preserve">String </w:t>
            </w:r>
          </w:p>
        </w:tc>
        <w:tc>
          <w:tcPr>
            <w:tcW w:w="900" w:type="dxa"/>
            <w:vAlign w:val="center"/>
          </w:tcPr>
          <w:p w14:paraId="0A4762F3" w14:textId="78F53C8C" w:rsidR="00C8097E" w:rsidRPr="00C37D99" w:rsidRDefault="005E3430" w:rsidP="00B67F8B">
            <w:pPr>
              <w:spacing w:line="288" w:lineRule="auto"/>
              <w:jc w:val="both"/>
              <w:rPr>
                <w:lang w:val="vi-VN" w:eastAsia="en-AU"/>
              </w:rPr>
            </w:pPr>
            <w:r w:rsidRPr="00C37D99">
              <w:rPr>
                <w:lang w:val="vi-VN" w:eastAsia="en-AU"/>
              </w:rPr>
              <w:t>16</w:t>
            </w:r>
          </w:p>
        </w:tc>
        <w:tc>
          <w:tcPr>
            <w:tcW w:w="3420" w:type="dxa"/>
            <w:shd w:val="clear" w:color="auto" w:fill="auto"/>
            <w:noWrap/>
            <w:vAlign w:val="center"/>
          </w:tcPr>
          <w:p w14:paraId="09ACA3F5" w14:textId="77777777" w:rsidR="00C741D9" w:rsidRPr="00C37D99" w:rsidRDefault="00C741D9" w:rsidP="00B67F8B">
            <w:pPr>
              <w:spacing w:line="288" w:lineRule="auto"/>
            </w:pPr>
            <w:r w:rsidRPr="00C37D99">
              <w:rPr>
                <w:color w:val="000000"/>
              </w:rPr>
              <w:t>Model thiết bị</w:t>
            </w:r>
          </w:p>
          <w:p w14:paraId="6FABC251" w14:textId="2C8F7095" w:rsidR="00C8097E" w:rsidRPr="00C37D99" w:rsidRDefault="00C741D9" w:rsidP="00B67F8B">
            <w:pPr>
              <w:spacing w:line="288" w:lineRule="auto"/>
            </w:pPr>
            <w:r w:rsidRPr="00C37D99">
              <w:rPr>
                <w:color w:val="000000"/>
              </w:rPr>
              <w:t>Ví dụ: GW040-H</w:t>
            </w:r>
          </w:p>
        </w:tc>
      </w:tr>
      <w:tr w:rsidR="00C741D9" w:rsidRPr="00C37D99" w14:paraId="2F0568A5" w14:textId="77777777" w:rsidTr="00D317B8">
        <w:trPr>
          <w:trHeight w:val="20"/>
        </w:trPr>
        <w:tc>
          <w:tcPr>
            <w:tcW w:w="625" w:type="dxa"/>
            <w:vAlign w:val="center"/>
          </w:tcPr>
          <w:p w14:paraId="7288298C" w14:textId="1CA4A005" w:rsidR="00C741D9" w:rsidRPr="00C37D99" w:rsidRDefault="00C741D9" w:rsidP="00B67F8B">
            <w:pPr>
              <w:spacing w:line="288" w:lineRule="auto"/>
              <w:jc w:val="both"/>
              <w:rPr>
                <w:lang w:val="vi-VN" w:eastAsia="en-AU"/>
              </w:rPr>
            </w:pPr>
            <w:r w:rsidRPr="00C37D99">
              <w:rPr>
                <w:lang w:val="vi-VN" w:eastAsia="en-AU"/>
              </w:rPr>
              <w:t>4</w:t>
            </w:r>
          </w:p>
        </w:tc>
        <w:tc>
          <w:tcPr>
            <w:tcW w:w="1980" w:type="dxa"/>
            <w:shd w:val="clear" w:color="auto" w:fill="auto"/>
            <w:noWrap/>
            <w:vAlign w:val="center"/>
          </w:tcPr>
          <w:p w14:paraId="6CAEDD83" w14:textId="7C514729" w:rsidR="00C741D9" w:rsidRPr="00C37D99" w:rsidRDefault="00C741D9" w:rsidP="009B67DC">
            <w:pPr>
              <w:spacing w:line="288" w:lineRule="auto"/>
            </w:pPr>
            <w:r w:rsidRPr="00C37D99">
              <w:rPr>
                <w:color w:val="000000"/>
              </w:rPr>
              <w:t>deviceMac</w:t>
            </w:r>
          </w:p>
        </w:tc>
        <w:tc>
          <w:tcPr>
            <w:tcW w:w="1440" w:type="dxa"/>
            <w:shd w:val="clear" w:color="auto" w:fill="auto"/>
            <w:noWrap/>
            <w:vAlign w:val="center"/>
          </w:tcPr>
          <w:p w14:paraId="0B74DBF6" w14:textId="338948F6" w:rsidR="00C741D9" w:rsidRPr="00C37D99" w:rsidRDefault="00C741D9" w:rsidP="00B67F8B">
            <w:pPr>
              <w:spacing w:line="288" w:lineRule="auto"/>
              <w:jc w:val="both"/>
              <w:rPr>
                <w:lang w:eastAsia="en-AU"/>
              </w:rPr>
            </w:pPr>
            <w:r w:rsidRPr="00C37D99">
              <w:rPr>
                <w:lang w:eastAsia="en-AU"/>
              </w:rPr>
              <w:t>Optional</w:t>
            </w:r>
          </w:p>
        </w:tc>
        <w:tc>
          <w:tcPr>
            <w:tcW w:w="900" w:type="dxa"/>
            <w:vAlign w:val="center"/>
          </w:tcPr>
          <w:p w14:paraId="1D27191A" w14:textId="402DF622" w:rsidR="00C741D9" w:rsidRPr="00C37D99" w:rsidRDefault="00A74943" w:rsidP="00B67F8B">
            <w:pPr>
              <w:spacing w:line="288" w:lineRule="auto"/>
              <w:jc w:val="both"/>
              <w:rPr>
                <w:lang w:val="vi-VN" w:eastAsia="en-AU"/>
              </w:rPr>
            </w:pPr>
            <w:r w:rsidRPr="00C37D99">
              <w:rPr>
                <w:lang w:val="vi-VN" w:eastAsia="en-AU"/>
              </w:rPr>
              <w:t>String</w:t>
            </w:r>
          </w:p>
        </w:tc>
        <w:tc>
          <w:tcPr>
            <w:tcW w:w="900" w:type="dxa"/>
            <w:vAlign w:val="center"/>
          </w:tcPr>
          <w:p w14:paraId="7FFABEC7" w14:textId="48D728A8" w:rsidR="00C741D9" w:rsidRPr="00C37D99" w:rsidRDefault="005E3430" w:rsidP="00B67F8B">
            <w:pPr>
              <w:spacing w:line="288" w:lineRule="auto"/>
              <w:jc w:val="both"/>
              <w:rPr>
                <w:lang w:val="vi-VN" w:eastAsia="en-AU"/>
              </w:rPr>
            </w:pPr>
            <w:r w:rsidRPr="00C37D99">
              <w:rPr>
                <w:lang w:val="vi-VN" w:eastAsia="en-AU"/>
              </w:rPr>
              <w:t>16</w:t>
            </w:r>
          </w:p>
        </w:tc>
        <w:tc>
          <w:tcPr>
            <w:tcW w:w="3420" w:type="dxa"/>
            <w:shd w:val="clear" w:color="auto" w:fill="auto"/>
            <w:noWrap/>
            <w:vAlign w:val="center"/>
          </w:tcPr>
          <w:p w14:paraId="5175CB4F" w14:textId="24CC232E" w:rsidR="00C741D9" w:rsidRPr="00C37D99" w:rsidRDefault="00A74943" w:rsidP="00B67F8B">
            <w:pPr>
              <w:spacing w:line="288" w:lineRule="auto"/>
            </w:pPr>
            <w:r w:rsidRPr="00C37D99">
              <w:rPr>
                <w:color w:val="000000"/>
              </w:rPr>
              <w:t>Địa chỉ MAC của thiết bị ONT</w:t>
            </w:r>
          </w:p>
        </w:tc>
      </w:tr>
      <w:tr w:rsidR="005E3430" w:rsidRPr="00C37D99" w14:paraId="62710DEC" w14:textId="77777777" w:rsidTr="00D317B8">
        <w:trPr>
          <w:trHeight w:val="20"/>
        </w:trPr>
        <w:tc>
          <w:tcPr>
            <w:tcW w:w="625" w:type="dxa"/>
            <w:vAlign w:val="center"/>
          </w:tcPr>
          <w:p w14:paraId="7C8843DE" w14:textId="262FF080" w:rsidR="005E3430" w:rsidRPr="00C37D99" w:rsidRDefault="005E3430" w:rsidP="00B67F8B">
            <w:pPr>
              <w:spacing w:line="288" w:lineRule="auto"/>
              <w:jc w:val="both"/>
              <w:rPr>
                <w:lang w:val="vi-VN" w:eastAsia="en-AU"/>
              </w:rPr>
            </w:pPr>
            <w:r w:rsidRPr="00C37D99">
              <w:rPr>
                <w:lang w:val="vi-VN" w:eastAsia="en-AU"/>
              </w:rPr>
              <w:t>5</w:t>
            </w:r>
          </w:p>
        </w:tc>
        <w:tc>
          <w:tcPr>
            <w:tcW w:w="1980" w:type="dxa"/>
            <w:shd w:val="clear" w:color="auto" w:fill="auto"/>
            <w:noWrap/>
            <w:vAlign w:val="center"/>
          </w:tcPr>
          <w:p w14:paraId="12A0848D" w14:textId="77FC23C2" w:rsidR="005E3430" w:rsidRPr="00EA0E12" w:rsidRDefault="005E3430" w:rsidP="00B67F8B">
            <w:pPr>
              <w:spacing w:line="288" w:lineRule="auto"/>
            </w:pPr>
            <w:r w:rsidRPr="00C37D99">
              <w:rPr>
                <w:color w:val="000000"/>
              </w:rPr>
              <w:t>ipAddr</w:t>
            </w:r>
          </w:p>
        </w:tc>
        <w:tc>
          <w:tcPr>
            <w:tcW w:w="1440" w:type="dxa"/>
            <w:shd w:val="clear" w:color="auto" w:fill="auto"/>
            <w:noWrap/>
            <w:vAlign w:val="center"/>
          </w:tcPr>
          <w:p w14:paraId="3309D417" w14:textId="37053C1C" w:rsidR="005E3430" w:rsidRPr="00C37D99" w:rsidRDefault="005E3430" w:rsidP="00B67F8B">
            <w:pPr>
              <w:spacing w:line="288" w:lineRule="auto"/>
              <w:jc w:val="both"/>
              <w:rPr>
                <w:lang w:eastAsia="en-AU"/>
              </w:rPr>
            </w:pPr>
            <w:r w:rsidRPr="00C37D99">
              <w:rPr>
                <w:lang w:eastAsia="en-AU"/>
              </w:rPr>
              <w:t>Optional</w:t>
            </w:r>
          </w:p>
        </w:tc>
        <w:tc>
          <w:tcPr>
            <w:tcW w:w="900" w:type="dxa"/>
            <w:vAlign w:val="center"/>
          </w:tcPr>
          <w:p w14:paraId="1B1A390B" w14:textId="3A85BDEF" w:rsidR="005E3430" w:rsidRPr="00C37D99" w:rsidRDefault="005E3430" w:rsidP="00B67F8B">
            <w:pPr>
              <w:spacing w:line="288" w:lineRule="auto"/>
              <w:jc w:val="both"/>
              <w:rPr>
                <w:lang w:val="vi-VN" w:eastAsia="en-AU"/>
              </w:rPr>
            </w:pPr>
            <w:r w:rsidRPr="00C37D99">
              <w:rPr>
                <w:lang w:val="vi-VN" w:eastAsia="en-AU"/>
              </w:rPr>
              <w:t xml:space="preserve">String </w:t>
            </w:r>
          </w:p>
        </w:tc>
        <w:tc>
          <w:tcPr>
            <w:tcW w:w="900" w:type="dxa"/>
            <w:vAlign w:val="center"/>
          </w:tcPr>
          <w:p w14:paraId="580B27CC" w14:textId="2DE2C031" w:rsidR="005E3430" w:rsidRPr="00C37D99" w:rsidRDefault="005E3430" w:rsidP="00B67F8B">
            <w:pPr>
              <w:spacing w:line="288" w:lineRule="auto"/>
              <w:jc w:val="both"/>
              <w:rPr>
                <w:lang w:val="vi-VN" w:eastAsia="en-AU"/>
              </w:rPr>
            </w:pPr>
            <w:r w:rsidRPr="00C37D99">
              <w:rPr>
                <w:lang w:val="vi-VN" w:eastAsia="en-AU"/>
              </w:rPr>
              <w:t>16</w:t>
            </w:r>
          </w:p>
        </w:tc>
        <w:tc>
          <w:tcPr>
            <w:tcW w:w="3420" w:type="dxa"/>
            <w:shd w:val="clear" w:color="auto" w:fill="auto"/>
            <w:noWrap/>
            <w:vAlign w:val="center"/>
          </w:tcPr>
          <w:p w14:paraId="3F029DEB" w14:textId="3E93D066" w:rsidR="005E3430" w:rsidRPr="00C37D99" w:rsidRDefault="005E3430" w:rsidP="00B67F8B">
            <w:pPr>
              <w:spacing w:line="288" w:lineRule="auto"/>
            </w:pPr>
            <w:r w:rsidRPr="00C37D99">
              <w:rPr>
                <w:color w:val="000000"/>
              </w:rPr>
              <w:t>IP điều khiển thiết bị ONT</w:t>
            </w:r>
          </w:p>
        </w:tc>
      </w:tr>
      <w:tr w:rsidR="005E3430" w:rsidRPr="00C37D99" w14:paraId="2872BC49" w14:textId="77777777" w:rsidTr="00D317B8">
        <w:trPr>
          <w:trHeight w:val="20"/>
        </w:trPr>
        <w:tc>
          <w:tcPr>
            <w:tcW w:w="625" w:type="dxa"/>
            <w:vAlign w:val="center"/>
          </w:tcPr>
          <w:p w14:paraId="25D6F3A8" w14:textId="247B8D67" w:rsidR="005E3430" w:rsidRPr="00C37D99" w:rsidRDefault="005E3430" w:rsidP="00B67F8B">
            <w:pPr>
              <w:spacing w:line="288" w:lineRule="auto"/>
              <w:jc w:val="both"/>
              <w:rPr>
                <w:lang w:val="vi-VN" w:eastAsia="en-AU"/>
              </w:rPr>
            </w:pPr>
            <w:r w:rsidRPr="00C37D99">
              <w:rPr>
                <w:lang w:val="vi-VN" w:eastAsia="en-AU"/>
              </w:rPr>
              <w:t>6</w:t>
            </w:r>
          </w:p>
        </w:tc>
        <w:tc>
          <w:tcPr>
            <w:tcW w:w="1980" w:type="dxa"/>
            <w:shd w:val="clear" w:color="auto" w:fill="auto"/>
            <w:noWrap/>
            <w:vAlign w:val="center"/>
          </w:tcPr>
          <w:p w14:paraId="424E4867" w14:textId="405ADBE2" w:rsidR="005E3430" w:rsidRPr="00C37D99" w:rsidRDefault="005E3430" w:rsidP="00B67F8B">
            <w:pPr>
              <w:spacing w:line="288" w:lineRule="auto"/>
            </w:pPr>
            <w:r w:rsidRPr="00C37D99">
              <w:rPr>
                <w:color w:val="000000"/>
              </w:rPr>
              <w:t>serialNumbe</w:t>
            </w:r>
            <w:r w:rsidR="006E33FE" w:rsidRPr="00C37D99">
              <w:rPr>
                <w:color w:val="000000"/>
              </w:rPr>
              <w:t>r</w:t>
            </w:r>
          </w:p>
        </w:tc>
        <w:tc>
          <w:tcPr>
            <w:tcW w:w="1440" w:type="dxa"/>
            <w:shd w:val="clear" w:color="auto" w:fill="auto"/>
            <w:noWrap/>
            <w:vAlign w:val="center"/>
          </w:tcPr>
          <w:p w14:paraId="503C5F20" w14:textId="0608F597" w:rsidR="005E3430" w:rsidRPr="00C37D99" w:rsidRDefault="005E3430" w:rsidP="00B67F8B">
            <w:pPr>
              <w:spacing w:line="288" w:lineRule="auto"/>
              <w:jc w:val="both"/>
              <w:rPr>
                <w:lang w:eastAsia="en-AU"/>
              </w:rPr>
            </w:pPr>
            <w:r w:rsidRPr="00C37D99">
              <w:rPr>
                <w:lang w:eastAsia="en-AU"/>
              </w:rPr>
              <w:t>Optional</w:t>
            </w:r>
          </w:p>
        </w:tc>
        <w:tc>
          <w:tcPr>
            <w:tcW w:w="900" w:type="dxa"/>
            <w:vAlign w:val="center"/>
          </w:tcPr>
          <w:p w14:paraId="371A21F2" w14:textId="1D9289BD" w:rsidR="005E3430" w:rsidRPr="00C37D99" w:rsidRDefault="005E3430" w:rsidP="00B67F8B">
            <w:pPr>
              <w:spacing w:line="288" w:lineRule="auto"/>
              <w:jc w:val="both"/>
              <w:rPr>
                <w:lang w:val="vi-VN" w:eastAsia="en-AU"/>
              </w:rPr>
            </w:pPr>
            <w:r w:rsidRPr="00C37D99">
              <w:rPr>
                <w:lang w:val="vi-VN" w:eastAsia="en-AU"/>
              </w:rPr>
              <w:t>String</w:t>
            </w:r>
          </w:p>
        </w:tc>
        <w:tc>
          <w:tcPr>
            <w:tcW w:w="900" w:type="dxa"/>
            <w:vAlign w:val="center"/>
          </w:tcPr>
          <w:p w14:paraId="00951A28" w14:textId="1DA6083C" w:rsidR="005E3430" w:rsidRPr="00C37D99" w:rsidRDefault="005E3430" w:rsidP="00B67F8B">
            <w:pPr>
              <w:spacing w:line="288" w:lineRule="auto"/>
              <w:jc w:val="both"/>
              <w:rPr>
                <w:lang w:val="vi-VN" w:eastAsia="en-AU"/>
              </w:rPr>
            </w:pPr>
            <w:r w:rsidRPr="00C37D99">
              <w:rPr>
                <w:lang w:val="vi-VN" w:eastAsia="en-AU"/>
              </w:rPr>
              <w:t>16</w:t>
            </w:r>
          </w:p>
        </w:tc>
        <w:tc>
          <w:tcPr>
            <w:tcW w:w="3420" w:type="dxa"/>
            <w:shd w:val="clear" w:color="auto" w:fill="auto"/>
            <w:noWrap/>
            <w:vAlign w:val="center"/>
          </w:tcPr>
          <w:p w14:paraId="731930D1" w14:textId="150977F6" w:rsidR="006E33FE" w:rsidRPr="00C37D99" w:rsidRDefault="005E3430" w:rsidP="00B67F8B">
            <w:pPr>
              <w:spacing w:line="288" w:lineRule="auto"/>
              <w:rPr>
                <w:color w:val="000000"/>
              </w:rPr>
            </w:pPr>
            <w:r w:rsidRPr="00C37D99">
              <w:rPr>
                <w:color w:val="000000"/>
              </w:rPr>
              <w:t>Số Serial thiết b</w:t>
            </w:r>
            <w:r w:rsidR="006E33FE" w:rsidRPr="00C37D99">
              <w:rPr>
                <w:color w:val="000000"/>
              </w:rPr>
              <w:t>ị</w:t>
            </w:r>
          </w:p>
        </w:tc>
      </w:tr>
      <w:tr w:rsidR="006F5262" w:rsidRPr="00C37D99" w14:paraId="0D7B5D45" w14:textId="77777777" w:rsidTr="00D317B8">
        <w:trPr>
          <w:trHeight w:val="20"/>
        </w:trPr>
        <w:tc>
          <w:tcPr>
            <w:tcW w:w="625" w:type="dxa"/>
            <w:vAlign w:val="center"/>
          </w:tcPr>
          <w:p w14:paraId="589AA8DD" w14:textId="34820457" w:rsidR="006F5262" w:rsidRPr="00C37D99" w:rsidRDefault="006F5262" w:rsidP="006F5262">
            <w:pPr>
              <w:spacing w:line="288" w:lineRule="auto"/>
              <w:jc w:val="both"/>
              <w:rPr>
                <w:lang w:val="vi-VN" w:eastAsia="en-AU"/>
              </w:rPr>
            </w:pPr>
            <w:r w:rsidRPr="00C37D99">
              <w:rPr>
                <w:lang w:val="vi-VN" w:eastAsia="en-AU"/>
              </w:rPr>
              <w:t>7</w:t>
            </w:r>
          </w:p>
        </w:tc>
        <w:tc>
          <w:tcPr>
            <w:tcW w:w="1980" w:type="dxa"/>
            <w:shd w:val="clear" w:color="auto" w:fill="auto"/>
            <w:noWrap/>
            <w:vAlign w:val="center"/>
          </w:tcPr>
          <w:p w14:paraId="27BBA643" w14:textId="77777777" w:rsidR="006F5262" w:rsidRPr="00C37D99" w:rsidRDefault="006F5262" w:rsidP="006F5262">
            <w:pPr>
              <w:spacing w:line="288" w:lineRule="auto"/>
              <w:rPr>
                <w:color w:val="000000"/>
              </w:rPr>
            </w:pPr>
          </w:p>
          <w:p w14:paraId="2F6D1415" w14:textId="77777777" w:rsidR="002C51BF" w:rsidRPr="00C37D99" w:rsidRDefault="002C51BF" w:rsidP="002C51BF">
            <w:pPr>
              <w:spacing w:line="288" w:lineRule="auto"/>
            </w:pPr>
            <w:r w:rsidRPr="00C37D99">
              <w:rPr>
                <w:color w:val="000000"/>
              </w:rPr>
              <w:t>deviceType</w:t>
            </w:r>
          </w:p>
          <w:p w14:paraId="404D1C73" w14:textId="77777777" w:rsidR="006F5262" w:rsidRPr="00C37D99" w:rsidRDefault="006F5262" w:rsidP="006F5262">
            <w:pPr>
              <w:spacing w:line="288" w:lineRule="auto"/>
              <w:rPr>
                <w:color w:val="000000"/>
              </w:rPr>
            </w:pPr>
          </w:p>
        </w:tc>
        <w:tc>
          <w:tcPr>
            <w:tcW w:w="1440" w:type="dxa"/>
            <w:shd w:val="clear" w:color="auto" w:fill="auto"/>
            <w:noWrap/>
            <w:vAlign w:val="center"/>
          </w:tcPr>
          <w:p w14:paraId="69492C69" w14:textId="4502F7DD" w:rsidR="006F5262" w:rsidRPr="00C37D99" w:rsidRDefault="006F5262" w:rsidP="006F5262">
            <w:pPr>
              <w:spacing w:line="288" w:lineRule="auto"/>
              <w:jc w:val="both"/>
              <w:rPr>
                <w:lang w:eastAsia="en-AU"/>
              </w:rPr>
            </w:pPr>
            <w:r w:rsidRPr="00C37D99">
              <w:rPr>
                <w:lang w:eastAsia="en-AU"/>
              </w:rPr>
              <w:t>Optional</w:t>
            </w:r>
          </w:p>
        </w:tc>
        <w:tc>
          <w:tcPr>
            <w:tcW w:w="900" w:type="dxa"/>
            <w:vAlign w:val="center"/>
          </w:tcPr>
          <w:p w14:paraId="3739A0AC" w14:textId="7A8F53F8" w:rsidR="006F5262" w:rsidRPr="00C37D99" w:rsidRDefault="006F5262" w:rsidP="006F5262">
            <w:pPr>
              <w:spacing w:line="288" w:lineRule="auto"/>
              <w:jc w:val="both"/>
              <w:rPr>
                <w:lang w:val="vi-VN" w:eastAsia="en-AU"/>
              </w:rPr>
            </w:pPr>
            <w:r w:rsidRPr="72CE505C">
              <w:rPr>
                <w:lang w:val="vi-VN" w:eastAsia="en-AU"/>
              </w:rPr>
              <w:t>Integer</w:t>
            </w:r>
          </w:p>
        </w:tc>
        <w:tc>
          <w:tcPr>
            <w:tcW w:w="900" w:type="dxa"/>
            <w:vAlign w:val="center"/>
          </w:tcPr>
          <w:p w14:paraId="38D5A8DF" w14:textId="67954A07" w:rsidR="006F5262" w:rsidRPr="00C37D99" w:rsidRDefault="006F5262" w:rsidP="006F5262">
            <w:pPr>
              <w:spacing w:line="288" w:lineRule="auto"/>
              <w:jc w:val="both"/>
              <w:rPr>
                <w:lang w:val="vi-VN" w:eastAsia="en-AU"/>
              </w:rPr>
            </w:pPr>
          </w:p>
        </w:tc>
        <w:tc>
          <w:tcPr>
            <w:tcW w:w="3420" w:type="dxa"/>
            <w:shd w:val="clear" w:color="auto" w:fill="auto"/>
            <w:noWrap/>
            <w:vAlign w:val="center"/>
          </w:tcPr>
          <w:p w14:paraId="13EC75E5" w14:textId="7A1D88CC" w:rsidR="002A7A7A" w:rsidRPr="00C37D99" w:rsidRDefault="006F5262" w:rsidP="002A7A7A">
            <w:pPr>
              <w:spacing w:after="120" w:line="288" w:lineRule="auto"/>
              <w:rPr>
                <w:color w:val="242424"/>
                <w:sz w:val="26"/>
                <w:szCs w:val="26"/>
              </w:rPr>
            </w:pPr>
            <w:r w:rsidRPr="72CE505C">
              <w:rPr>
                <w:color w:val="242424"/>
                <w:sz w:val="26"/>
                <w:szCs w:val="26"/>
              </w:rPr>
              <w:t>CAP = 0,</w:t>
            </w:r>
            <w:r>
              <w:br/>
            </w:r>
            <w:r w:rsidRPr="72CE505C">
              <w:rPr>
                <w:color w:val="242424"/>
                <w:sz w:val="26"/>
                <w:szCs w:val="26"/>
              </w:rPr>
              <w:t>MRE = 1,</w:t>
            </w:r>
            <w:r>
              <w:br/>
            </w:r>
            <w:r w:rsidRPr="72CE505C">
              <w:rPr>
                <w:color w:val="242424"/>
                <w:sz w:val="26"/>
                <w:szCs w:val="26"/>
              </w:rPr>
              <w:t>NONE = 2,</w:t>
            </w:r>
            <w:r>
              <w:br/>
            </w:r>
            <w:r w:rsidRPr="72CE505C">
              <w:rPr>
                <w:color w:val="242424"/>
                <w:sz w:val="26"/>
                <w:szCs w:val="26"/>
              </w:rPr>
              <w:t>ONTMESH = 3</w:t>
            </w:r>
            <w:r w:rsidR="002A7A7A">
              <w:rPr>
                <w:color w:val="242424"/>
                <w:sz w:val="26"/>
                <w:szCs w:val="26"/>
              </w:rPr>
              <w:t xml:space="preserve">, </w:t>
            </w:r>
          </w:p>
          <w:p w14:paraId="77BC4A4D" w14:textId="70340040" w:rsidR="006F5262" w:rsidRPr="00C37D99" w:rsidRDefault="006F5262" w:rsidP="002A7A7A">
            <w:pPr>
              <w:spacing w:line="288" w:lineRule="auto"/>
            </w:pPr>
            <w:r w:rsidRPr="72CE505C">
              <w:rPr>
                <w:color w:val="242424"/>
                <w:sz w:val="26"/>
                <w:szCs w:val="26"/>
              </w:rPr>
              <w:t>ONTONLY = 4</w:t>
            </w:r>
            <w:r w:rsidR="002A7A7A">
              <w:rPr>
                <w:color w:val="242424"/>
                <w:sz w:val="26"/>
                <w:szCs w:val="26"/>
              </w:rPr>
              <w:t xml:space="preserve"> </w:t>
            </w:r>
          </w:p>
        </w:tc>
      </w:tr>
      <w:tr w:rsidR="002C51BF" w:rsidRPr="00C37D99" w14:paraId="6BB9538F" w14:textId="77777777" w:rsidTr="00D317B8">
        <w:trPr>
          <w:trHeight w:val="20"/>
        </w:trPr>
        <w:tc>
          <w:tcPr>
            <w:tcW w:w="625" w:type="dxa"/>
            <w:vAlign w:val="center"/>
          </w:tcPr>
          <w:p w14:paraId="098B5F53" w14:textId="10A1C498" w:rsidR="002C51BF" w:rsidRPr="002C51BF" w:rsidRDefault="002A7A7A" w:rsidP="006F5262">
            <w:pPr>
              <w:spacing w:line="288" w:lineRule="auto"/>
              <w:jc w:val="both"/>
              <w:rPr>
                <w:lang w:eastAsia="en-AU"/>
              </w:rPr>
            </w:pPr>
            <w:r>
              <w:rPr>
                <w:lang w:eastAsia="en-AU"/>
              </w:rPr>
              <w:t xml:space="preserve"> </w:t>
            </w:r>
            <w:r w:rsidR="00DC3D8F">
              <w:rPr>
                <w:lang w:eastAsia="en-AU"/>
              </w:rPr>
              <w:t>8</w:t>
            </w:r>
          </w:p>
        </w:tc>
        <w:tc>
          <w:tcPr>
            <w:tcW w:w="1980" w:type="dxa"/>
            <w:shd w:val="clear" w:color="auto" w:fill="auto"/>
            <w:noWrap/>
            <w:vAlign w:val="center"/>
          </w:tcPr>
          <w:p w14:paraId="42D4B4A4" w14:textId="36DF2D0C" w:rsidR="002C51BF" w:rsidRPr="00C37D99" w:rsidRDefault="002C51BF" w:rsidP="006F5262">
            <w:pPr>
              <w:spacing w:line="288" w:lineRule="auto"/>
              <w:rPr>
                <w:color w:val="000000"/>
              </w:rPr>
            </w:pPr>
            <w:r>
              <w:rPr>
                <w:color w:val="000000"/>
              </w:rPr>
              <w:t>deviceTypeName</w:t>
            </w:r>
          </w:p>
        </w:tc>
        <w:tc>
          <w:tcPr>
            <w:tcW w:w="1440" w:type="dxa"/>
            <w:shd w:val="clear" w:color="auto" w:fill="auto"/>
            <w:noWrap/>
            <w:vAlign w:val="center"/>
          </w:tcPr>
          <w:p w14:paraId="7522C7F9" w14:textId="25C8BCAB" w:rsidR="002C51BF" w:rsidRPr="00C37D99" w:rsidRDefault="002C51BF" w:rsidP="006F5262">
            <w:pPr>
              <w:spacing w:line="288" w:lineRule="auto"/>
              <w:jc w:val="both"/>
              <w:rPr>
                <w:lang w:eastAsia="en-AU"/>
              </w:rPr>
            </w:pPr>
            <w:r>
              <w:rPr>
                <w:lang w:eastAsia="en-AU"/>
              </w:rPr>
              <w:t>Optional</w:t>
            </w:r>
          </w:p>
        </w:tc>
        <w:tc>
          <w:tcPr>
            <w:tcW w:w="900" w:type="dxa"/>
            <w:vAlign w:val="center"/>
          </w:tcPr>
          <w:p w14:paraId="525E97D6" w14:textId="15D56B3A" w:rsidR="002C51BF" w:rsidRPr="002C51BF" w:rsidRDefault="002C51BF" w:rsidP="006F5262">
            <w:pPr>
              <w:spacing w:line="288" w:lineRule="auto"/>
              <w:jc w:val="both"/>
              <w:rPr>
                <w:lang w:eastAsia="en-AU"/>
              </w:rPr>
            </w:pPr>
            <w:r>
              <w:rPr>
                <w:lang w:eastAsia="en-AU"/>
              </w:rPr>
              <w:t>String</w:t>
            </w:r>
          </w:p>
        </w:tc>
        <w:tc>
          <w:tcPr>
            <w:tcW w:w="900" w:type="dxa"/>
            <w:vAlign w:val="center"/>
          </w:tcPr>
          <w:p w14:paraId="11F3DAAA" w14:textId="2774AD5D" w:rsidR="002C51BF" w:rsidRPr="002C51BF" w:rsidRDefault="002C51BF" w:rsidP="006F5262">
            <w:pPr>
              <w:spacing w:line="288" w:lineRule="auto"/>
              <w:jc w:val="both"/>
              <w:rPr>
                <w:lang w:eastAsia="en-AU"/>
              </w:rPr>
            </w:pPr>
            <w:r>
              <w:rPr>
                <w:lang w:eastAsia="en-AU"/>
              </w:rPr>
              <w:t>16</w:t>
            </w:r>
          </w:p>
        </w:tc>
        <w:tc>
          <w:tcPr>
            <w:tcW w:w="3420" w:type="dxa"/>
            <w:shd w:val="clear" w:color="auto" w:fill="auto"/>
            <w:noWrap/>
            <w:vAlign w:val="center"/>
          </w:tcPr>
          <w:p w14:paraId="11B79A23" w14:textId="77777777" w:rsidR="002C51BF" w:rsidRDefault="002C51BF" w:rsidP="006F5262">
            <w:pPr>
              <w:spacing w:after="120" w:line="288" w:lineRule="auto"/>
              <w:jc w:val="both"/>
              <w:rPr>
                <w:color w:val="242424"/>
                <w:sz w:val="26"/>
                <w:szCs w:val="26"/>
              </w:rPr>
            </w:pPr>
            <w:r>
              <w:rPr>
                <w:color w:val="242424"/>
                <w:sz w:val="26"/>
                <w:szCs w:val="26"/>
              </w:rPr>
              <w:t>Tên loại thiết bị</w:t>
            </w:r>
          </w:p>
          <w:p w14:paraId="7B1A36CB" w14:textId="77777777" w:rsidR="002C51BF" w:rsidRDefault="002C51BF" w:rsidP="006F5262">
            <w:pPr>
              <w:spacing w:after="120" w:line="288" w:lineRule="auto"/>
              <w:jc w:val="both"/>
              <w:rPr>
                <w:color w:val="242424"/>
                <w:sz w:val="26"/>
                <w:szCs w:val="26"/>
              </w:rPr>
            </w:pPr>
            <w:r>
              <w:rPr>
                <w:color w:val="242424"/>
                <w:sz w:val="26"/>
                <w:szCs w:val="26"/>
              </w:rPr>
              <w:t>CAP</w:t>
            </w:r>
          </w:p>
          <w:p w14:paraId="4405EBB6" w14:textId="77777777" w:rsidR="002C51BF" w:rsidRDefault="002C51BF" w:rsidP="006F5262">
            <w:pPr>
              <w:spacing w:after="120" w:line="288" w:lineRule="auto"/>
              <w:jc w:val="both"/>
              <w:rPr>
                <w:color w:val="242424"/>
                <w:sz w:val="26"/>
                <w:szCs w:val="26"/>
              </w:rPr>
            </w:pPr>
            <w:r>
              <w:rPr>
                <w:color w:val="242424"/>
                <w:sz w:val="26"/>
                <w:szCs w:val="26"/>
              </w:rPr>
              <w:t>MRE</w:t>
            </w:r>
          </w:p>
          <w:p w14:paraId="7D840480" w14:textId="77777777" w:rsidR="002C51BF" w:rsidRDefault="002C51BF" w:rsidP="006F5262">
            <w:pPr>
              <w:spacing w:after="120" w:line="288" w:lineRule="auto"/>
              <w:jc w:val="both"/>
              <w:rPr>
                <w:color w:val="242424"/>
                <w:sz w:val="26"/>
                <w:szCs w:val="26"/>
              </w:rPr>
            </w:pPr>
            <w:r>
              <w:rPr>
                <w:color w:val="242424"/>
                <w:sz w:val="26"/>
                <w:szCs w:val="26"/>
              </w:rPr>
              <w:t>NONE</w:t>
            </w:r>
          </w:p>
          <w:p w14:paraId="00C57EC9" w14:textId="77777777" w:rsidR="002C51BF" w:rsidRDefault="002C51BF" w:rsidP="006F5262">
            <w:pPr>
              <w:spacing w:after="120" w:line="288" w:lineRule="auto"/>
              <w:jc w:val="both"/>
              <w:rPr>
                <w:color w:val="242424"/>
                <w:sz w:val="26"/>
                <w:szCs w:val="26"/>
              </w:rPr>
            </w:pPr>
            <w:r>
              <w:rPr>
                <w:color w:val="242424"/>
                <w:sz w:val="26"/>
                <w:szCs w:val="26"/>
              </w:rPr>
              <w:t>ONTMESH</w:t>
            </w:r>
          </w:p>
          <w:p w14:paraId="53187124" w14:textId="4E6FC6B8" w:rsidR="002C51BF" w:rsidRPr="72CE505C" w:rsidRDefault="002C51BF" w:rsidP="006F5262">
            <w:pPr>
              <w:spacing w:after="120" w:line="288" w:lineRule="auto"/>
              <w:jc w:val="both"/>
              <w:rPr>
                <w:color w:val="242424"/>
                <w:sz w:val="26"/>
                <w:szCs w:val="26"/>
              </w:rPr>
            </w:pPr>
            <w:r>
              <w:rPr>
                <w:color w:val="242424"/>
                <w:sz w:val="26"/>
                <w:szCs w:val="26"/>
              </w:rPr>
              <w:t>ONTONLY</w:t>
            </w:r>
          </w:p>
        </w:tc>
      </w:tr>
      <w:tr w:rsidR="005E3430" w:rsidRPr="00C37D99" w14:paraId="771FC372" w14:textId="77777777" w:rsidTr="00D317B8">
        <w:trPr>
          <w:trHeight w:val="708"/>
        </w:trPr>
        <w:tc>
          <w:tcPr>
            <w:tcW w:w="625" w:type="dxa"/>
            <w:vAlign w:val="center"/>
          </w:tcPr>
          <w:p w14:paraId="5FF967C5" w14:textId="1B3443E0" w:rsidR="005E3430" w:rsidRPr="002C51BF" w:rsidRDefault="002C51BF" w:rsidP="00B67F8B">
            <w:pPr>
              <w:spacing w:line="288" w:lineRule="auto"/>
              <w:jc w:val="both"/>
              <w:rPr>
                <w:lang w:eastAsia="en-AU"/>
              </w:rPr>
            </w:pPr>
            <w:r>
              <w:rPr>
                <w:lang w:eastAsia="en-AU"/>
              </w:rPr>
              <w:t>9</w:t>
            </w:r>
            <w:commentRangeStart w:id="35"/>
          </w:p>
        </w:tc>
        <w:tc>
          <w:tcPr>
            <w:tcW w:w="1980" w:type="dxa"/>
            <w:shd w:val="clear" w:color="auto" w:fill="auto"/>
            <w:noWrap/>
            <w:vAlign w:val="center"/>
          </w:tcPr>
          <w:p w14:paraId="6A9F08BB" w14:textId="77777777" w:rsidR="005E3430" w:rsidRPr="00C37D99" w:rsidRDefault="005E3430" w:rsidP="00B67F8B">
            <w:pPr>
              <w:spacing w:line="288" w:lineRule="auto"/>
              <w:rPr>
                <w:color w:val="000000"/>
              </w:rPr>
            </w:pPr>
            <w:commentRangeStart w:id="36"/>
            <w:commentRangeStart w:id="37"/>
          </w:p>
          <w:p w14:paraId="436FABD7" w14:textId="64E61ACD" w:rsidR="005E3430" w:rsidRPr="00C37D99" w:rsidRDefault="005E3430" w:rsidP="00B67F8B">
            <w:pPr>
              <w:spacing w:line="288" w:lineRule="auto"/>
            </w:pPr>
            <w:r w:rsidRPr="00C37D99">
              <w:rPr>
                <w:color w:val="000000"/>
              </w:rPr>
              <w:t>deviceList</w:t>
            </w:r>
          </w:p>
          <w:p w14:paraId="7E0EE30E" w14:textId="77777777" w:rsidR="005E3430" w:rsidRPr="00C37D99" w:rsidRDefault="005E3430" w:rsidP="00B67F8B">
            <w:pPr>
              <w:spacing w:line="288" w:lineRule="auto"/>
              <w:rPr>
                <w:color w:val="000000"/>
              </w:rPr>
            </w:pPr>
          </w:p>
        </w:tc>
        <w:tc>
          <w:tcPr>
            <w:tcW w:w="1440" w:type="dxa"/>
            <w:shd w:val="clear" w:color="auto" w:fill="auto"/>
            <w:noWrap/>
            <w:vAlign w:val="center"/>
          </w:tcPr>
          <w:p w14:paraId="1C297EE8" w14:textId="07E99931" w:rsidR="005E3430" w:rsidRPr="00C37D99" w:rsidRDefault="005E3430" w:rsidP="00B67F8B">
            <w:pPr>
              <w:spacing w:line="288" w:lineRule="auto"/>
              <w:jc w:val="both"/>
              <w:rPr>
                <w:lang w:eastAsia="en-AU"/>
              </w:rPr>
            </w:pPr>
            <w:r w:rsidRPr="00C37D99">
              <w:rPr>
                <w:lang w:eastAsia="en-AU"/>
              </w:rPr>
              <w:t>Optional</w:t>
            </w:r>
          </w:p>
        </w:tc>
        <w:tc>
          <w:tcPr>
            <w:tcW w:w="900" w:type="dxa"/>
            <w:vAlign w:val="center"/>
          </w:tcPr>
          <w:p w14:paraId="7EF656A1" w14:textId="6E6F578F" w:rsidR="005E3430" w:rsidRPr="009B67DC" w:rsidRDefault="005E3430" w:rsidP="009B67DC">
            <w:pPr>
              <w:spacing w:line="288" w:lineRule="auto"/>
            </w:pPr>
            <w:r w:rsidRPr="00C37D99">
              <w:rPr>
                <w:color w:val="000000"/>
              </w:rPr>
              <w:t>String</w:t>
            </w:r>
          </w:p>
        </w:tc>
        <w:tc>
          <w:tcPr>
            <w:tcW w:w="900" w:type="dxa"/>
            <w:vAlign w:val="center"/>
          </w:tcPr>
          <w:p w14:paraId="4B666236" w14:textId="77777777" w:rsidR="005E3430" w:rsidRPr="00C37D99" w:rsidRDefault="005E3430" w:rsidP="00B67F8B">
            <w:pPr>
              <w:spacing w:line="288" w:lineRule="auto"/>
              <w:jc w:val="both"/>
              <w:rPr>
                <w:lang w:val="vi-VN" w:eastAsia="en-AU"/>
              </w:rPr>
            </w:pPr>
          </w:p>
        </w:tc>
        <w:tc>
          <w:tcPr>
            <w:tcW w:w="3420" w:type="dxa"/>
            <w:shd w:val="clear" w:color="auto" w:fill="auto"/>
            <w:noWrap/>
            <w:vAlign w:val="center"/>
          </w:tcPr>
          <w:p w14:paraId="2433BD2C" w14:textId="5CC43698" w:rsidR="005E3430" w:rsidRPr="00C37D99" w:rsidRDefault="005E3430" w:rsidP="00B67F8B">
            <w:pPr>
              <w:spacing w:line="288" w:lineRule="auto"/>
            </w:pPr>
            <w:r w:rsidRPr="00C37D99">
              <w:rPr>
                <w:color w:val="000000"/>
              </w:rPr>
              <w:t>Danh sách các thiết bị như Mesh thiết lập mạng Mesh với ON</w:t>
            </w:r>
            <w:r w:rsidR="009B67DC">
              <w:rPr>
                <w:color w:val="000000"/>
              </w:rPr>
              <w:t>T</w:t>
            </w:r>
          </w:p>
          <w:commentRangeEnd w:id="36"/>
          <w:p w14:paraId="31D2980C" w14:textId="77777777" w:rsidR="005E3430" w:rsidRPr="00C37D99" w:rsidRDefault="005E3430" w:rsidP="00B67F8B">
            <w:pPr>
              <w:spacing w:line="288" w:lineRule="auto"/>
              <w:rPr>
                <w:color w:val="000000"/>
              </w:rPr>
            </w:pPr>
            <w:r>
              <w:rPr>
                <w:rStyle w:val="CommentReference"/>
              </w:rPr>
              <w:commentReference w:id="36"/>
            </w:r>
            <w:commentRangeEnd w:id="37"/>
            <w:r>
              <w:rPr>
                <w:rStyle w:val="CommentReference"/>
              </w:rPr>
              <w:commentReference w:id="37"/>
            </w:r>
            <w:commentRangeEnd w:id="35"/>
            <w:r w:rsidR="00FF0FDA">
              <w:rPr>
                <w:rStyle w:val="CommentReference"/>
              </w:rPr>
              <w:commentReference w:id="35"/>
            </w:r>
          </w:p>
        </w:tc>
      </w:tr>
      <w:tr w:rsidR="005E3430" w:rsidRPr="00C37D99" w14:paraId="16A45C51" w14:textId="77777777" w:rsidTr="00D317B8">
        <w:trPr>
          <w:trHeight w:val="20"/>
        </w:trPr>
        <w:tc>
          <w:tcPr>
            <w:tcW w:w="625" w:type="dxa"/>
            <w:vAlign w:val="center"/>
          </w:tcPr>
          <w:p w14:paraId="2EE9224E" w14:textId="7DF5F1F2" w:rsidR="005E3430" w:rsidRPr="002C51BF" w:rsidRDefault="002C51BF" w:rsidP="00B67F8B">
            <w:pPr>
              <w:spacing w:line="288" w:lineRule="auto"/>
              <w:jc w:val="both"/>
              <w:rPr>
                <w:lang w:eastAsia="en-AU"/>
              </w:rPr>
            </w:pPr>
            <w:r>
              <w:rPr>
                <w:lang w:eastAsia="en-AU"/>
              </w:rPr>
              <w:t>10</w:t>
            </w:r>
          </w:p>
        </w:tc>
        <w:tc>
          <w:tcPr>
            <w:tcW w:w="1980" w:type="dxa"/>
            <w:shd w:val="clear" w:color="auto" w:fill="auto"/>
            <w:noWrap/>
            <w:vAlign w:val="center"/>
          </w:tcPr>
          <w:p w14:paraId="40D5D471" w14:textId="7F6D456C" w:rsidR="005E3430" w:rsidRPr="009B67DC" w:rsidRDefault="005E3430" w:rsidP="00B67F8B">
            <w:pPr>
              <w:spacing w:line="288" w:lineRule="auto"/>
            </w:pPr>
            <w:commentRangeStart w:id="38"/>
            <w:r w:rsidRPr="00C37D99">
              <w:rPr>
                <w:color w:val="000000"/>
              </w:rPr>
              <w:t>authenString</w:t>
            </w:r>
          </w:p>
        </w:tc>
        <w:tc>
          <w:tcPr>
            <w:tcW w:w="1440" w:type="dxa"/>
            <w:shd w:val="clear" w:color="auto" w:fill="auto"/>
            <w:noWrap/>
            <w:vAlign w:val="center"/>
          </w:tcPr>
          <w:p w14:paraId="6643BF2D" w14:textId="402E60A5" w:rsidR="005E3430" w:rsidRPr="00C37D99" w:rsidRDefault="005E3430" w:rsidP="00B67F8B">
            <w:pPr>
              <w:spacing w:line="288" w:lineRule="auto"/>
              <w:jc w:val="both"/>
              <w:rPr>
                <w:lang w:eastAsia="en-AU"/>
              </w:rPr>
            </w:pPr>
            <w:r w:rsidRPr="00C37D99">
              <w:rPr>
                <w:lang w:eastAsia="en-AU"/>
              </w:rPr>
              <w:t>Optional</w:t>
            </w:r>
          </w:p>
        </w:tc>
        <w:tc>
          <w:tcPr>
            <w:tcW w:w="900" w:type="dxa"/>
            <w:vAlign w:val="center"/>
          </w:tcPr>
          <w:p w14:paraId="500A102A" w14:textId="1E0D3905" w:rsidR="005E3430" w:rsidRPr="009B67DC" w:rsidRDefault="005E3430" w:rsidP="00B67F8B">
            <w:pPr>
              <w:spacing w:line="288" w:lineRule="auto"/>
            </w:pPr>
            <w:r w:rsidRPr="00C37D99">
              <w:rPr>
                <w:color w:val="000000"/>
              </w:rPr>
              <w:t>String</w:t>
            </w:r>
          </w:p>
        </w:tc>
        <w:tc>
          <w:tcPr>
            <w:tcW w:w="900" w:type="dxa"/>
            <w:vAlign w:val="center"/>
          </w:tcPr>
          <w:p w14:paraId="2D1B0DE6" w14:textId="77777777" w:rsidR="005E3430" w:rsidRPr="00C37D99" w:rsidRDefault="005E3430" w:rsidP="00B67F8B">
            <w:pPr>
              <w:spacing w:line="288" w:lineRule="auto"/>
              <w:jc w:val="both"/>
              <w:rPr>
                <w:lang w:val="vi-VN" w:eastAsia="en-AU"/>
              </w:rPr>
            </w:pPr>
          </w:p>
        </w:tc>
        <w:tc>
          <w:tcPr>
            <w:tcW w:w="3420" w:type="dxa"/>
            <w:shd w:val="clear" w:color="auto" w:fill="auto"/>
            <w:noWrap/>
            <w:vAlign w:val="center"/>
          </w:tcPr>
          <w:p w14:paraId="01F106F3" w14:textId="3F8DBDCE" w:rsidR="005E3430" w:rsidRPr="00C37D99" w:rsidRDefault="005E3430" w:rsidP="00B67F8B">
            <w:pPr>
              <w:spacing w:line="288" w:lineRule="auto"/>
            </w:pPr>
            <w:r w:rsidRPr="00C37D99">
              <w:rPr>
                <w:color w:val="000000"/>
              </w:rPr>
              <w:t>Chuỗi MD5 sử dụng để xác thực</w:t>
            </w:r>
            <w:commentRangeEnd w:id="38"/>
            <w:r w:rsidR="00FF0FDA">
              <w:rPr>
                <w:rStyle w:val="CommentReference"/>
              </w:rPr>
              <w:commentReference w:id="38"/>
            </w:r>
          </w:p>
        </w:tc>
      </w:tr>
      <w:tr w:rsidR="00A6738E" w:rsidRPr="00C37D99" w14:paraId="6D2340A7" w14:textId="77777777" w:rsidTr="00D317B8">
        <w:trPr>
          <w:trHeight w:val="20"/>
        </w:trPr>
        <w:tc>
          <w:tcPr>
            <w:tcW w:w="625" w:type="dxa"/>
            <w:vAlign w:val="center"/>
          </w:tcPr>
          <w:p w14:paraId="02A346D7" w14:textId="14585AC0" w:rsidR="00A6738E" w:rsidRPr="00A6738E" w:rsidRDefault="00A6738E" w:rsidP="00B67F8B">
            <w:pPr>
              <w:spacing w:line="288" w:lineRule="auto"/>
              <w:jc w:val="both"/>
              <w:rPr>
                <w:lang w:eastAsia="en-AU"/>
              </w:rPr>
            </w:pPr>
            <w:r>
              <w:rPr>
                <w:lang w:eastAsia="en-AU"/>
              </w:rPr>
              <w:t>1</w:t>
            </w:r>
            <w:r w:rsidR="002C51BF">
              <w:rPr>
                <w:lang w:eastAsia="en-AU"/>
              </w:rPr>
              <w:t>1</w:t>
            </w:r>
          </w:p>
        </w:tc>
        <w:tc>
          <w:tcPr>
            <w:tcW w:w="1980" w:type="dxa"/>
            <w:shd w:val="clear" w:color="auto" w:fill="auto"/>
            <w:noWrap/>
            <w:vAlign w:val="center"/>
          </w:tcPr>
          <w:p w14:paraId="4CE155D6" w14:textId="02D2F3F8" w:rsidR="00A6738E" w:rsidRPr="00C37D99" w:rsidRDefault="00A6738E" w:rsidP="00B67F8B">
            <w:pPr>
              <w:spacing w:line="288" w:lineRule="auto"/>
              <w:rPr>
                <w:color w:val="000000"/>
              </w:rPr>
            </w:pPr>
            <w:commentRangeStart w:id="39"/>
            <w:r>
              <w:rPr>
                <w:color w:val="000000"/>
              </w:rPr>
              <w:t>databaseVersion</w:t>
            </w:r>
            <w:commentRangeEnd w:id="39"/>
            <w:r w:rsidR="00FF0FDA">
              <w:rPr>
                <w:rStyle w:val="CommentReference"/>
              </w:rPr>
              <w:commentReference w:id="39"/>
            </w:r>
          </w:p>
        </w:tc>
        <w:tc>
          <w:tcPr>
            <w:tcW w:w="1440" w:type="dxa"/>
            <w:shd w:val="clear" w:color="auto" w:fill="auto"/>
            <w:noWrap/>
            <w:vAlign w:val="center"/>
          </w:tcPr>
          <w:p w14:paraId="7BA6C144" w14:textId="5B2B4700" w:rsidR="00A6738E" w:rsidRPr="00C37D99" w:rsidRDefault="00A6738E" w:rsidP="00B67F8B">
            <w:pPr>
              <w:spacing w:line="288" w:lineRule="auto"/>
              <w:jc w:val="both"/>
              <w:rPr>
                <w:lang w:eastAsia="en-AU"/>
              </w:rPr>
            </w:pPr>
            <w:r>
              <w:rPr>
                <w:lang w:eastAsia="en-AU"/>
              </w:rPr>
              <w:t>Optional</w:t>
            </w:r>
          </w:p>
        </w:tc>
        <w:tc>
          <w:tcPr>
            <w:tcW w:w="900" w:type="dxa"/>
            <w:vAlign w:val="center"/>
          </w:tcPr>
          <w:p w14:paraId="47514C55" w14:textId="38200D63" w:rsidR="00A6738E" w:rsidRPr="00C37D99" w:rsidRDefault="005963AE" w:rsidP="00B67F8B">
            <w:pPr>
              <w:spacing w:line="288" w:lineRule="auto"/>
              <w:rPr>
                <w:color w:val="000000"/>
              </w:rPr>
            </w:pPr>
            <w:r>
              <w:rPr>
                <w:color w:val="000000"/>
              </w:rPr>
              <w:t>Integer</w:t>
            </w:r>
          </w:p>
        </w:tc>
        <w:tc>
          <w:tcPr>
            <w:tcW w:w="900" w:type="dxa"/>
            <w:vAlign w:val="center"/>
          </w:tcPr>
          <w:p w14:paraId="14EA31D2" w14:textId="710C7D13" w:rsidR="00A6738E" w:rsidRPr="009A660B" w:rsidRDefault="009A660B" w:rsidP="00B67F8B">
            <w:pPr>
              <w:spacing w:line="288" w:lineRule="auto"/>
              <w:jc w:val="both"/>
              <w:rPr>
                <w:lang w:eastAsia="en-AU"/>
              </w:rPr>
            </w:pPr>
            <w:r>
              <w:rPr>
                <w:lang w:eastAsia="en-AU"/>
              </w:rPr>
              <w:t>2</w:t>
            </w:r>
          </w:p>
        </w:tc>
        <w:tc>
          <w:tcPr>
            <w:tcW w:w="3420" w:type="dxa"/>
            <w:shd w:val="clear" w:color="auto" w:fill="auto"/>
            <w:noWrap/>
            <w:vAlign w:val="center"/>
          </w:tcPr>
          <w:p w14:paraId="77861010" w14:textId="0FC98330" w:rsidR="00A6738E" w:rsidRPr="00C37D99" w:rsidRDefault="005963AE" w:rsidP="00B67F8B">
            <w:pPr>
              <w:spacing w:line="288" w:lineRule="auto"/>
              <w:rPr>
                <w:color w:val="000000"/>
              </w:rPr>
            </w:pPr>
            <w:r>
              <w:rPr>
                <w:color w:val="000000"/>
              </w:rPr>
              <w:t>Phiên bản DB ở thiết bị</w:t>
            </w:r>
          </w:p>
        </w:tc>
      </w:tr>
    </w:tbl>
    <w:p w14:paraId="2CDA297E" w14:textId="77777777" w:rsidR="00A44448" w:rsidRPr="00C37D99" w:rsidRDefault="00A44448" w:rsidP="00B67F8B">
      <w:pPr>
        <w:pStyle w:val="Heading4"/>
        <w:spacing w:line="288" w:lineRule="auto"/>
        <w:rPr>
          <w:sz w:val="24"/>
          <w:szCs w:val="24"/>
        </w:rPr>
      </w:pPr>
      <w:bookmarkStart w:id="40" w:name="_Toc106029353"/>
      <w:r w:rsidRPr="00C37D99">
        <w:rPr>
          <w:sz w:val="24"/>
          <w:szCs w:val="24"/>
        </w:rPr>
        <w:t>Example</w:t>
      </w:r>
      <w:bookmarkEnd w:id="40"/>
    </w:p>
    <w:p w14:paraId="09C01B6D" w14:textId="5B4B275B" w:rsidR="00A44448" w:rsidRPr="00C37D99" w:rsidRDefault="00A44448" w:rsidP="00B67F8B">
      <w:pPr>
        <w:spacing w:line="288" w:lineRule="auto"/>
        <w:rPr>
          <w:b/>
          <w:bCs/>
        </w:rPr>
      </w:pPr>
      <w:r w:rsidRPr="00C37D99">
        <w:rPr>
          <w:b/>
          <w:bCs/>
        </w:rPr>
        <w:t>Request:</w:t>
      </w:r>
    </w:p>
    <w:p w14:paraId="28747552" w14:textId="5F0EEC83" w:rsidR="00A44448" w:rsidRPr="00C37D99" w:rsidRDefault="00930C5A" w:rsidP="00B67F8B">
      <w:pPr>
        <w:spacing w:line="288" w:lineRule="auto"/>
        <w:rPr>
          <w:lang w:val="vi-VN"/>
        </w:rPr>
      </w:pPr>
      <w:r w:rsidRPr="00C37D99">
        <w:rPr>
          <w:lang w:val="vi-VN"/>
        </w:rPr>
        <w:t xml:space="preserve">  </w:t>
      </w:r>
      <w:r w:rsidR="000C1456" w:rsidRPr="00C37D99">
        <w:t xml:space="preserve">   </w:t>
      </w:r>
      <w:r w:rsidR="00F417ED">
        <w:tab/>
      </w:r>
      <w:r w:rsidR="000C1456" w:rsidRPr="00C37D99">
        <w:t>deviceScan</w:t>
      </w:r>
      <w:r w:rsidR="00F417ED">
        <w:t xml:space="preserve"> </w:t>
      </w:r>
      <w:r w:rsidR="000C1456" w:rsidRPr="00C37D99">
        <w:t>(callback</w:t>
      </w:r>
      <w:r w:rsidR="00F417ED">
        <w:t xml:space="preserve"> </w:t>
      </w:r>
      <w:r w:rsidR="000C1456" w:rsidRPr="00C37D99">
        <w:t>(Response)).</w:t>
      </w:r>
    </w:p>
    <w:p w14:paraId="16C58456" w14:textId="77777777" w:rsidR="00A44448" w:rsidRPr="00C37D99" w:rsidRDefault="00A44448" w:rsidP="00B67F8B">
      <w:pPr>
        <w:spacing w:line="288" w:lineRule="auto"/>
        <w:rPr>
          <w:b/>
          <w:bCs/>
        </w:rPr>
      </w:pPr>
      <w:r w:rsidRPr="00C37D99">
        <w:rPr>
          <w:b/>
          <w:bCs/>
        </w:rPr>
        <w:t>Response:</w:t>
      </w:r>
    </w:p>
    <w:p w14:paraId="32729DE7" w14:textId="77777777" w:rsidR="00A44448" w:rsidRPr="00C37D99" w:rsidRDefault="00A44448" w:rsidP="00B67F8B">
      <w:pPr>
        <w:shd w:val="clear" w:color="auto" w:fill="FFFFFE"/>
        <w:spacing w:line="288" w:lineRule="auto"/>
      </w:pPr>
      <w:r w:rsidRPr="00C37D99">
        <w:t>{  </w:t>
      </w:r>
    </w:p>
    <w:p w14:paraId="5FDF335A" w14:textId="77777777" w:rsidR="00A44448" w:rsidRPr="00C37D99" w:rsidRDefault="00A44448" w:rsidP="00B67F8B">
      <w:pPr>
        <w:shd w:val="clear" w:color="auto" w:fill="FFFFFE"/>
        <w:spacing w:line="288" w:lineRule="auto"/>
        <w:ind w:left="720"/>
      </w:pPr>
      <w:r w:rsidRPr="00C37D99">
        <w:t>"errorCode": "200",</w:t>
      </w:r>
    </w:p>
    <w:p w14:paraId="10C1E52E" w14:textId="4313BED9" w:rsidR="00A44448" w:rsidRPr="00C37D99" w:rsidRDefault="00A44448" w:rsidP="00B67F8B">
      <w:pPr>
        <w:shd w:val="clear" w:color="auto" w:fill="FFFFFE"/>
        <w:spacing w:line="288" w:lineRule="auto"/>
        <w:ind w:left="720"/>
      </w:pPr>
      <w:r w:rsidRPr="00C37D99">
        <w:t>"errorMessage": "SUCCESS"</w:t>
      </w:r>
      <w:r w:rsidR="00CB4645" w:rsidRPr="00C37D99">
        <w:t>,</w:t>
      </w:r>
    </w:p>
    <w:p w14:paraId="678D6EC9" w14:textId="106FE86F" w:rsidR="00CB4645" w:rsidRPr="00C37D99" w:rsidRDefault="00CB4645" w:rsidP="00B67F8B">
      <w:pPr>
        <w:shd w:val="clear" w:color="auto" w:fill="FFFFFE"/>
        <w:spacing w:line="288" w:lineRule="auto"/>
        <w:ind w:left="720"/>
        <w:rPr>
          <w:lang w:val="vi-VN"/>
        </w:rPr>
      </w:pPr>
      <w:r w:rsidRPr="00C37D99">
        <w:t>"data": </w:t>
      </w:r>
      <w:r w:rsidR="00414FF1" w:rsidRPr="00C37D99">
        <w:rPr>
          <w:lang w:val="vi-VN"/>
        </w:rPr>
        <w:t>[</w:t>
      </w:r>
    </w:p>
    <w:p w14:paraId="7E32FF08" w14:textId="1B75EBE5" w:rsidR="00C8097E" w:rsidRPr="00C37D99" w:rsidRDefault="69B83278" w:rsidP="00B67F8B">
      <w:pPr>
        <w:shd w:val="clear" w:color="auto" w:fill="FFFFFE"/>
        <w:spacing w:line="288" w:lineRule="auto"/>
        <w:ind w:left="1440"/>
      </w:pPr>
      <w:r w:rsidRPr="00C37D99">
        <w:rPr>
          <w:lang w:val="vi-VN"/>
        </w:rPr>
        <w:t xml:space="preserve"> </w:t>
      </w:r>
      <w:commentRangeStart w:id="41"/>
      <w:r w:rsidR="6B275921" w:rsidRPr="00C37D99">
        <w:t>{</w:t>
      </w:r>
    </w:p>
    <w:p w14:paraId="273ABAB3" w14:textId="1572416C" w:rsidR="00C8097E" w:rsidRPr="00C37D99" w:rsidRDefault="00C8097E" w:rsidP="00B67F8B">
      <w:pPr>
        <w:shd w:val="clear" w:color="auto" w:fill="FFFFFE"/>
        <w:spacing w:line="288" w:lineRule="auto"/>
        <w:ind w:left="2160"/>
      </w:pPr>
      <w:r w:rsidRPr="00C37D99">
        <w:t>“modelName”: “</w:t>
      </w:r>
      <w:r w:rsidR="00DB6D2D">
        <w:t>GW040H</w:t>
      </w:r>
      <w:r w:rsidRPr="00C37D99">
        <w:t xml:space="preserve">”, </w:t>
      </w:r>
    </w:p>
    <w:p w14:paraId="3C35DCCA" w14:textId="77777777" w:rsidR="00C741D9" w:rsidRPr="00C37D99" w:rsidRDefault="00C8097E" w:rsidP="00B67F8B">
      <w:pPr>
        <w:shd w:val="clear" w:color="auto" w:fill="FFFFFE"/>
        <w:spacing w:line="288" w:lineRule="auto"/>
        <w:ind w:left="2160"/>
      </w:pPr>
      <w:r w:rsidRPr="00C37D99">
        <w:rPr>
          <w:lang w:val="vi-VN"/>
        </w:rPr>
        <w:t xml:space="preserve"> </w:t>
      </w:r>
      <w:r w:rsidRPr="00C37D99">
        <w:t xml:space="preserve">“deviceMac”: “&lt;deviceMac&gt;”, </w:t>
      </w:r>
    </w:p>
    <w:p w14:paraId="6583ED26" w14:textId="0FE8D523" w:rsidR="00C741D9" w:rsidRPr="00C37D99" w:rsidRDefault="00C741D9" w:rsidP="00B67F8B">
      <w:pPr>
        <w:shd w:val="clear" w:color="auto" w:fill="FFFFFE"/>
        <w:spacing w:line="288" w:lineRule="auto"/>
        <w:ind w:left="2160"/>
      </w:pPr>
      <w:r w:rsidRPr="00C37D99">
        <w:rPr>
          <w:lang w:val="vi-VN"/>
        </w:rPr>
        <w:t xml:space="preserve"> </w:t>
      </w:r>
      <w:r w:rsidR="00C8097E" w:rsidRPr="00C37D99">
        <w:t>“serialNumber”: “</w:t>
      </w:r>
      <w:r w:rsidR="00DB6D2D">
        <w:t>VNPT123456</w:t>
      </w:r>
      <w:r w:rsidR="00C8097E" w:rsidRPr="00C37D99">
        <w:t>”,</w:t>
      </w:r>
    </w:p>
    <w:p w14:paraId="235FC778" w14:textId="77777777" w:rsidR="00C741D9" w:rsidRPr="00C37D99" w:rsidRDefault="00C741D9" w:rsidP="00B67F8B">
      <w:pPr>
        <w:shd w:val="clear" w:color="auto" w:fill="FFFFFE"/>
        <w:spacing w:line="288" w:lineRule="auto"/>
        <w:ind w:left="2160"/>
      </w:pPr>
      <w:r w:rsidRPr="00C37D99">
        <w:rPr>
          <w:lang w:val="vi-VN"/>
        </w:rPr>
        <w:t xml:space="preserve"> </w:t>
      </w:r>
      <w:r w:rsidR="00C8097E" w:rsidRPr="00C37D99">
        <w:t xml:space="preserve">“ipAddr”: “&lt;ipAddr&gt;”, </w:t>
      </w:r>
    </w:p>
    <w:p w14:paraId="0A4E3B45" w14:textId="77777777" w:rsidR="005E3430" w:rsidRPr="00C37D99" w:rsidRDefault="00C8097E" w:rsidP="00B67F8B">
      <w:pPr>
        <w:shd w:val="clear" w:color="auto" w:fill="FFFFFE"/>
        <w:spacing w:line="288" w:lineRule="auto"/>
        <w:ind w:left="2160"/>
      </w:pPr>
      <w:r w:rsidRPr="00C37D99">
        <w:t>“deviceType”: “&lt;deviceType&gt;”,</w:t>
      </w:r>
    </w:p>
    <w:p w14:paraId="144DF536" w14:textId="77777777" w:rsidR="006F5262" w:rsidRDefault="00C8097E">
      <w:pPr>
        <w:pStyle w:val="FirstLevelBullet"/>
        <w:ind w:left="1440" w:firstLine="720"/>
        <w:rPr>
          <w:ins w:id="42" w:author="toantk" w:date="2022-08-04T17:57:00Z"/>
        </w:rPr>
        <w:pPrChange w:id="43" w:author="toantk" w:date="2022-08-04T17:59:00Z">
          <w:pPr>
            <w:pStyle w:val="FirstLevelBullet"/>
            <w:ind w:left="0" w:firstLine="0"/>
          </w:pPr>
        </w:pPrChange>
      </w:pPr>
      <w:r w:rsidRPr="00C37D99">
        <w:lastRenderedPageBreak/>
        <w:t xml:space="preserve">“deviceList”: </w:t>
      </w:r>
      <w:ins w:id="44" w:author="toantk" w:date="2022-08-04T17:57:00Z">
        <w:r w:rsidR="006F5262">
          <w:t>[</w:t>
        </w:r>
      </w:ins>
    </w:p>
    <w:p w14:paraId="0DC4DFF4" w14:textId="77777777" w:rsidR="006F5262" w:rsidRDefault="006F5262">
      <w:pPr>
        <w:pStyle w:val="FirstLevelBullet"/>
        <w:ind w:left="2880" w:firstLine="720"/>
        <w:rPr>
          <w:ins w:id="45" w:author="toantk" w:date="2022-08-04T17:57:00Z"/>
        </w:rPr>
        <w:pPrChange w:id="46" w:author="toantk" w:date="2022-08-04T17:59:00Z">
          <w:pPr>
            <w:pStyle w:val="FirstLevelBullet"/>
            <w:ind w:left="2880" w:firstLine="0"/>
          </w:pPr>
        </w:pPrChange>
      </w:pPr>
      <w:ins w:id="47" w:author="toantk" w:date="2022-08-04T17:57:00Z">
        <w:r>
          <w:t xml:space="preserve"> {</w:t>
        </w:r>
      </w:ins>
    </w:p>
    <w:p w14:paraId="54D0441E" w14:textId="5FF731B6" w:rsidR="006F5262" w:rsidRDefault="006F5262">
      <w:pPr>
        <w:pStyle w:val="FirstLevelBullet"/>
        <w:ind w:left="2880" w:firstLine="720"/>
        <w:rPr>
          <w:ins w:id="48" w:author="toantk" w:date="2022-08-04T17:57:00Z"/>
        </w:rPr>
        <w:pPrChange w:id="49" w:author="toantk" w:date="2022-08-04T17:59:00Z">
          <w:pPr>
            <w:pStyle w:val="FirstLevelBullet"/>
            <w:ind w:left="2880" w:firstLine="0"/>
          </w:pPr>
        </w:pPrChange>
      </w:pPr>
      <w:ins w:id="50" w:author="toantk" w:date="2022-08-04T17:57:00Z">
        <w:r>
          <w:t xml:space="preserve">“modelName”: “&lt;modelName&gt;”, </w:t>
        </w:r>
      </w:ins>
    </w:p>
    <w:p w14:paraId="54D220BE" w14:textId="293B04EF" w:rsidR="006F5262" w:rsidRDefault="006F5262" w:rsidP="006F5262">
      <w:pPr>
        <w:pStyle w:val="FirstLevelBullet"/>
        <w:ind w:left="2880" w:firstLine="720"/>
        <w:rPr>
          <w:ins w:id="51" w:author="toantk" w:date="2022-08-04T17:57:00Z"/>
        </w:rPr>
      </w:pPr>
      <w:ins w:id="52" w:author="toantk" w:date="2022-08-04T17:57:00Z">
        <w:r>
          <w:t xml:space="preserve">“deviceMac”: “&lt;deviceMac&gt;”, </w:t>
        </w:r>
      </w:ins>
    </w:p>
    <w:p w14:paraId="1C3EFDCE" w14:textId="58391B4A" w:rsidR="006F5262" w:rsidRDefault="006F5262" w:rsidP="006F5262">
      <w:pPr>
        <w:pStyle w:val="FirstLevelBullet"/>
        <w:ind w:left="2880" w:firstLine="720"/>
        <w:rPr>
          <w:ins w:id="53" w:author="toantk" w:date="2022-08-04T17:57:00Z"/>
        </w:rPr>
      </w:pPr>
      <w:ins w:id="54" w:author="toantk" w:date="2022-08-04T17:57:00Z">
        <w:r>
          <w:t>“serialNumber”: “&lt;serialNumber&gt;”,</w:t>
        </w:r>
      </w:ins>
    </w:p>
    <w:p w14:paraId="379B8714" w14:textId="21D8D740" w:rsidR="006F5262" w:rsidRDefault="006F5262" w:rsidP="006F5262">
      <w:pPr>
        <w:pStyle w:val="FirstLevelBullet"/>
        <w:ind w:left="2880" w:firstLine="720"/>
        <w:rPr>
          <w:ins w:id="55" w:author="toantk" w:date="2022-08-04T17:58:00Z"/>
        </w:rPr>
      </w:pPr>
      <w:ins w:id="56" w:author="toantk" w:date="2022-08-04T17:58:00Z">
        <w:r>
          <w:t xml:space="preserve">“ipAddr”: “&lt;ipAddr&gt;”, </w:t>
        </w:r>
      </w:ins>
    </w:p>
    <w:p w14:paraId="6499C96E" w14:textId="16C68546" w:rsidR="006F5262" w:rsidRDefault="006F5262">
      <w:pPr>
        <w:pStyle w:val="FirstLevelBullet"/>
        <w:ind w:left="2880" w:firstLine="720"/>
        <w:rPr>
          <w:ins w:id="57" w:author="toantk" w:date="2022-08-04T17:58:00Z"/>
        </w:rPr>
        <w:pPrChange w:id="58" w:author="toantk" w:date="2022-08-04T17:59:00Z">
          <w:pPr>
            <w:pStyle w:val="FirstLevelBullet"/>
            <w:ind w:left="0" w:firstLine="0"/>
          </w:pPr>
        </w:pPrChange>
      </w:pPr>
      <w:ins w:id="59" w:author="toantk" w:date="2022-08-04T17:58:00Z">
        <w:r>
          <w:t>“deviceType”: &lt;deviceType&gt;</w:t>
        </w:r>
      </w:ins>
    </w:p>
    <w:p w14:paraId="7AD15F84" w14:textId="77777777" w:rsidR="006F5262" w:rsidRDefault="006F5262">
      <w:pPr>
        <w:pStyle w:val="FirstLevelBullet"/>
        <w:ind w:left="2880" w:firstLine="720"/>
        <w:rPr>
          <w:ins w:id="60" w:author="toantk" w:date="2022-08-04T17:58:00Z"/>
        </w:rPr>
        <w:pPrChange w:id="61" w:author="toantk" w:date="2022-08-04T17:59:00Z">
          <w:pPr>
            <w:pStyle w:val="FirstLevelBullet"/>
            <w:ind w:left="0" w:firstLine="0"/>
          </w:pPr>
        </w:pPrChange>
      </w:pPr>
      <w:ins w:id="62" w:author="toantk" w:date="2022-08-04T17:58:00Z">
        <w:r>
          <w:t>},</w:t>
        </w:r>
      </w:ins>
    </w:p>
    <w:p w14:paraId="4D4A53FF" w14:textId="77777777" w:rsidR="006F5262" w:rsidRDefault="006F5262" w:rsidP="006F5262">
      <w:pPr>
        <w:pStyle w:val="FirstLevelBullet"/>
        <w:ind w:left="2880" w:firstLine="720"/>
        <w:rPr>
          <w:ins w:id="63" w:author="toantk" w:date="2022-08-04T17:58:00Z"/>
        </w:rPr>
      </w:pPr>
      <w:ins w:id="64" w:author="toantk" w:date="2022-08-04T17:58:00Z">
        <w:r>
          <w:t>{</w:t>
        </w:r>
      </w:ins>
    </w:p>
    <w:p w14:paraId="37854005" w14:textId="58F38BCB" w:rsidR="006F5262" w:rsidRDefault="006F5262" w:rsidP="006F5262">
      <w:pPr>
        <w:pStyle w:val="FirstLevelBullet"/>
        <w:ind w:left="2880" w:firstLine="720"/>
        <w:rPr>
          <w:ins w:id="65" w:author="toantk" w:date="2022-08-04T17:58:00Z"/>
        </w:rPr>
      </w:pPr>
      <w:ins w:id="66" w:author="toantk" w:date="2022-08-04T17:58:00Z">
        <w:r>
          <w:t xml:space="preserve">“modelName”: “&lt;modelName&gt;”, </w:t>
        </w:r>
      </w:ins>
    </w:p>
    <w:p w14:paraId="0DF5C641" w14:textId="1246E1E3" w:rsidR="006F5262" w:rsidRDefault="006F5262" w:rsidP="006F5262">
      <w:pPr>
        <w:pStyle w:val="FirstLevelBullet"/>
        <w:ind w:left="2880" w:firstLine="720"/>
        <w:rPr>
          <w:ins w:id="67" w:author="toantk" w:date="2022-08-04T17:58:00Z"/>
        </w:rPr>
      </w:pPr>
      <w:ins w:id="68" w:author="toantk" w:date="2022-08-04T17:58:00Z">
        <w:r>
          <w:t xml:space="preserve">“deviceMac”: “&lt;deviceMac&gt;”, </w:t>
        </w:r>
      </w:ins>
    </w:p>
    <w:p w14:paraId="28C35533" w14:textId="44546D99" w:rsidR="006F5262" w:rsidRDefault="006F5262" w:rsidP="006F5262">
      <w:pPr>
        <w:pStyle w:val="FirstLevelBullet"/>
        <w:ind w:left="2880" w:firstLine="720"/>
        <w:rPr>
          <w:ins w:id="69" w:author="toantk" w:date="2022-08-04T17:58:00Z"/>
        </w:rPr>
      </w:pPr>
      <w:ins w:id="70" w:author="toantk" w:date="2022-08-04T17:58:00Z">
        <w:r>
          <w:t>“serialNumber”: “&lt;serialNumber&gt;”,</w:t>
        </w:r>
      </w:ins>
    </w:p>
    <w:p w14:paraId="68A85819" w14:textId="75FD5FE5" w:rsidR="006F5262" w:rsidRDefault="006F5262" w:rsidP="006F5262">
      <w:pPr>
        <w:pStyle w:val="FirstLevelBullet"/>
        <w:ind w:left="2880" w:firstLine="720"/>
        <w:rPr>
          <w:ins w:id="71" w:author="toantk" w:date="2022-08-04T17:58:00Z"/>
        </w:rPr>
      </w:pPr>
      <w:ins w:id="72" w:author="toantk" w:date="2022-08-04T17:58:00Z">
        <w:r>
          <w:t xml:space="preserve">“ipAddr”: “&lt;ipAddr&gt;”, </w:t>
        </w:r>
      </w:ins>
    </w:p>
    <w:p w14:paraId="1D48975E" w14:textId="1454C1D1" w:rsidR="006F5262" w:rsidRDefault="006F5262" w:rsidP="006F5262">
      <w:pPr>
        <w:pStyle w:val="FirstLevelBullet"/>
        <w:ind w:left="2880" w:firstLine="720"/>
        <w:rPr>
          <w:ins w:id="73" w:author="toantk" w:date="2022-08-04T17:58:00Z"/>
        </w:rPr>
      </w:pPr>
      <w:ins w:id="74" w:author="toantk" w:date="2022-08-04T17:58:00Z">
        <w:r>
          <w:t>“deviceType”: &lt;deviceType&gt;</w:t>
        </w:r>
      </w:ins>
    </w:p>
    <w:p w14:paraId="04E3B44A" w14:textId="77777777" w:rsidR="006F5262" w:rsidRDefault="006F5262">
      <w:pPr>
        <w:pStyle w:val="FirstLevelBullet"/>
        <w:ind w:left="2880" w:firstLine="720"/>
        <w:rPr>
          <w:ins w:id="75" w:author="toantk" w:date="2022-08-04T17:58:00Z"/>
        </w:rPr>
        <w:pPrChange w:id="76" w:author="toantk" w:date="2022-08-04T17:59:00Z">
          <w:pPr>
            <w:pStyle w:val="FirstLevelBullet"/>
            <w:ind w:left="0" w:firstLine="0"/>
          </w:pPr>
        </w:pPrChange>
      </w:pPr>
      <w:ins w:id="77" w:author="toantk" w:date="2022-08-04T17:58:00Z">
        <w:r>
          <w:t>},</w:t>
        </w:r>
      </w:ins>
    </w:p>
    <w:p w14:paraId="2E8824C5" w14:textId="77777777" w:rsidR="006F5262" w:rsidRDefault="006F5262">
      <w:pPr>
        <w:pStyle w:val="FirstLevelBullet"/>
        <w:ind w:left="2880" w:firstLine="720"/>
        <w:rPr>
          <w:ins w:id="78" w:author="toantk" w:date="2022-08-04T17:57:00Z"/>
        </w:rPr>
        <w:pPrChange w:id="79" w:author="toantk" w:date="2022-08-04T17:59:00Z">
          <w:pPr>
            <w:pStyle w:val="FirstLevelBullet"/>
            <w:ind w:left="0" w:firstLine="0"/>
          </w:pPr>
        </w:pPrChange>
      </w:pPr>
      <w:ins w:id="80" w:author="toantk" w:date="2022-08-04T17:58:00Z">
        <w:r>
          <w:t>…</w:t>
        </w:r>
      </w:ins>
    </w:p>
    <w:p w14:paraId="5017567C" w14:textId="18D0BF6A" w:rsidR="005E3430" w:rsidRPr="00C37D99" w:rsidRDefault="006F5262" w:rsidP="006F5262">
      <w:pPr>
        <w:pStyle w:val="FirstLevelBullet"/>
        <w:ind w:left="1440" w:firstLine="720"/>
      </w:pPr>
      <w:ins w:id="81" w:author="toantk" w:date="2022-08-04T17:57:00Z">
        <w:r>
          <w:t>],</w:t>
        </w:r>
      </w:ins>
    </w:p>
    <w:p w14:paraId="0E6B7E24" w14:textId="727E20B7" w:rsidR="00C741D9" w:rsidRDefault="00C8097E" w:rsidP="00B67F8B">
      <w:pPr>
        <w:shd w:val="clear" w:color="auto" w:fill="FFFFFE"/>
        <w:spacing w:line="288" w:lineRule="auto"/>
        <w:ind w:left="2160"/>
      </w:pPr>
      <w:r w:rsidRPr="00C37D99">
        <w:t>“authenString”: “&lt;authenString&gt;”</w:t>
      </w:r>
      <w:r w:rsidR="00886521">
        <w:t>,</w:t>
      </w:r>
    </w:p>
    <w:p w14:paraId="6BBA0244" w14:textId="66F44910" w:rsidR="00886521" w:rsidRPr="00C37D99" w:rsidRDefault="00886521" w:rsidP="00886521">
      <w:pPr>
        <w:shd w:val="clear" w:color="auto" w:fill="FFFFFE"/>
        <w:spacing w:line="288" w:lineRule="auto"/>
        <w:ind w:left="2160"/>
      </w:pPr>
      <w:r w:rsidRPr="00C37D99">
        <w:t>“</w:t>
      </w:r>
      <w:r>
        <w:t>databaseVersion</w:t>
      </w:r>
      <w:r w:rsidRPr="00C37D99">
        <w:t xml:space="preserve">”: </w:t>
      </w:r>
      <w:r>
        <w:t>1</w:t>
      </w:r>
    </w:p>
    <w:p w14:paraId="46F451E8" w14:textId="3034A2D2" w:rsidR="00CB4645" w:rsidRPr="00C37D99" w:rsidRDefault="6B275921" w:rsidP="00B67F8B">
      <w:pPr>
        <w:pStyle w:val="FirstLevelBullet"/>
        <w:spacing w:line="288" w:lineRule="auto"/>
        <w:ind w:left="1440" w:firstLine="0"/>
        <w:jc w:val="left"/>
        <w:rPr>
          <w:sz w:val="24"/>
          <w:szCs w:val="24"/>
        </w:rPr>
      </w:pPr>
      <w:r w:rsidRPr="00C37D99">
        <w:rPr>
          <w:sz w:val="24"/>
          <w:szCs w:val="24"/>
        </w:rPr>
        <w:t>}</w:t>
      </w:r>
      <w:commentRangeEnd w:id="41"/>
      <w:r w:rsidR="00CB4645" w:rsidRPr="00C37D99">
        <w:rPr>
          <w:rStyle w:val="CommentReference"/>
          <w:sz w:val="24"/>
          <w:szCs w:val="24"/>
        </w:rPr>
        <w:commentReference w:id="41"/>
      </w:r>
    </w:p>
    <w:p w14:paraId="6E572A7A" w14:textId="21058282" w:rsidR="00414FF1" w:rsidRPr="00C37D99" w:rsidRDefault="00414FF1" w:rsidP="00B67F8B">
      <w:pPr>
        <w:pStyle w:val="FirstLevelBullet"/>
        <w:spacing w:line="288" w:lineRule="auto"/>
        <w:ind w:firstLine="0"/>
        <w:jc w:val="left"/>
        <w:rPr>
          <w:sz w:val="24"/>
          <w:szCs w:val="24"/>
          <w:lang w:val="vi-VN"/>
        </w:rPr>
      </w:pPr>
      <w:r w:rsidRPr="00C37D99">
        <w:rPr>
          <w:sz w:val="24"/>
          <w:szCs w:val="24"/>
          <w:lang w:val="vi-VN"/>
        </w:rPr>
        <w:t>]</w:t>
      </w:r>
    </w:p>
    <w:p w14:paraId="7981D53F" w14:textId="77777777" w:rsidR="00A44448" w:rsidRPr="00C37D99" w:rsidRDefault="00A44448" w:rsidP="00B67F8B">
      <w:pPr>
        <w:spacing w:before="120" w:line="288" w:lineRule="auto"/>
      </w:pPr>
      <w:r w:rsidRPr="00C37D99">
        <w:t>}</w:t>
      </w:r>
    </w:p>
    <w:p w14:paraId="068EE110" w14:textId="129C1884" w:rsidR="00F417ED" w:rsidRDefault="00F417ED">
      <w:pPr>
        <w:rPr>
          <w:rFonts w:cs="Arial"/>
          <w:b/>
          <w:sz w:val="26"/>
          <w:szCs w:val="26"/>
        </w:rPr>
      </w:pPr>
    </w:p>
    <w:p w14:paraId="735C8C08" w14:textId="5A944E5B" w:rsidR="00A44448" w:rsidRPr="00C37D99" w:rsidRDefault="00CF0B47" w:rsidP="00303550">
      <w:pPr>
        <w:pStyle w:val="Heading3"/>
      </w:pPr>
      <w:bookmarkStart w:id="82" w:name="_Toc113436559"/>
      <w:r w:rsidRPr="00C37D99">
        <w:t>connectDevice</w:t>
      </w:r>
      <w:bookmarkEnd w:id="82"/>
    </w:p>
    <w:p w14:paraId="4074FA0E" w14:textId="19350319" w:rsidR="00A44448" w:rsidRPr="00C37D99" w:rsidRDefault="00A44448" w:rsidP="00B67F8B">
      <w:pPr>
        <w:pStyle w:val="Heading4"/>
        <w:spacing w:line="288" w:lineRule="auto"/>
        <w:rPr>
          <w:sz w:val="24"/>
          <w:szCs w:val="24"/>
        </w:rPr>
      </w:pPr>
      <w:bookmarkStart w:id="83" w:name="_Toc106029355"/>
      <w:r w:rsidRPr="00C37D99">
        <w:rPr>
          <w:sz w:val="24"/>
          <w:szCs w:val="24"/>
        </w:rPr>
        <w:t>Mô tả API</w:t>
      </w:r>
      <w:bookmarkEnd w:id="83"/>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49"/>
        <w:gridCol w:w="7605"/>
      </w:tblGrid>
      <w:tr w:rsidR="00A44448" w:rsidRPr="00C37D99" w14:paraId="0E2131F4" w14:textId="77777777" w:rsidTr="0054461D">
        <w:tc>
          <w:tcPr>
            <w:tcW w:w="978" w:type="pct"/>
            <w:shd w:val="clear" w:color="auto" w:fill="BFBFBF" w:themeFill="background1" w:themeFillShade="BF"/>
          </w:tcPr>
          <w:p w14:paraId="62A9BB55" w14:textId="77777777" w:rsidR="00A44448" w:rsidRPr="00C37D99" w:rsidRDefault="00A44448" w:rsidP="00E131AF">
            <w:pPr>
              <w:pStyle w:val="ANSVNormal"/>
            </w:pPr>
            <w:r w:rsidRPr="00C37D99">
              <w:t>Tên API</w:t>
            </w:r>
          </w:p>
        </w:tc>
        <w:tc>
          <w:tcPr>
            <w:tcW w:w="4022" w:type="pct"/>
            <w:shd w:val="clear" w:color="auto" w:fill="BFBFBF" w:themeFill="background1" w:themeFillShade="BF"/>
          </w:tcPr>
          <w:p w14:paraId="24849A53" w14:textId="77777777" w:rsidR="00A44448" w:rsidRPr="00C37D99" w:rsidRDefault="00A44448" w:rsidP="00E131AF">
            <w:pPr>
              <w:pStyle w:val="ANSVNormal"/>
            </w:pPr>
            <w:r w:rsidRPr="00C37D99">
              <w:t>Mô tả</w:t>
            </w:r>
          </w:p>
        </w:tc>
      </w:tr>
      <w:tr w:rsidR="00A44448" w:rsidRPr="00C37D99" w14:paraId="3419DC64" w14:textId="77777777" w:rsidTr="0054461D">
        <w:trPr>
          <w:trHeight w:val="362"/>
        </w:trPr>
        <w:tc>
          <w:tcPr>
            <w:tcW w:w="978" w:type="pct"/>
          </w:tcPr>
          <w:p w14:paraId="2A862247" w14:textId="5D75B733" w:rsidR="00A44448" w:rsidRPr="00EA0E12" w:rsidRDefault="00CF0B47" w:rsidP="00E131AF">
            <w:pPr>
              <w:pStyle w:val="ANSVNormal"/>
            </w:pPr>
            <w:r w:rsidRPr="00EA0E12">
              <w:t>connectDevice</w:t>
            </w:r>
          </w:p>
        </w:tc>
        <w:tc>
          <w:tcPr>
            <w:tcW w:w="4022" w:type="pct"/>
          </w:tcPr>
          <w:p w14:paraId="76DDBFF4" w14:textId="47972286" w:rsidR="00A44448" w:rsidRPr="00EA0E12" w:rsidRDefault="003F07C4" w:rsidP="00E131AF">
            <w:pPr>
              <w:pStyle w:val="ANSVNormal"/>
            </w:pPr>
            <w:r w:rsidRPr="00EA0E12">
              <w:t xml:space="preserve">Chọn thiết bị để kết nối </w:t>
            </w:r>
          </w:p>
        </w:tc>
      </w:tr>
      <w:tr w:rsidR="002B1F75" w:rsidRPr="00C37D99" w14:paraId="10768323" w14:textId="77777777" w:rsidTr="0054461D">
        <w:tc>
          <w:tcPr>
            <w:tcW w:w="978" w:type="pct"/>
          </w:tcPr>
          <w:p w14:paraId="5F28BFC5" w14:textId="79EA7B56" w:rsidR="002B1F75" w:rsidRPr="00EA0E12" w:rsidRDefault="002B1F75" w:rsidP="00E131AF">
            <w:pPr>
              <w:pStyle w:val="ANSVNormal"/>
            </w:pPr>
            <w:r w:rsidRPr="00EA0E12">
              <w:t>Method</w:t>
            </w:r>
          </w:p>
        </w:tc>
        <w:tc>
          <w:tcPr>
            <w:tcW w:w="4022" w:type="pct"/>
          </w:tcPr>
          <w:p w14:paraId="3951C16F" w14:textId="4B530040" w:rsidR="002B1F75" w:rsidRPr="00EA0E12" w:rsidRDefault="002B1F75" w:rsidP="00E131AF">
            <w:pPr>
              <w:pStyle w:val="ANSVNormal"/>
            </w:pPr>
            <w:r w:rsidRPr="00EA0E12">
              <w:t>Function call</w:t>
            </w:r>
          </w:p>
        </w:tc>
      </w:tr>
      <w:tr w:rsidR="002B1F75" w:rsidRPr="00C37D99" w14:paraId="5F49C535" w14:textId="77777777" w:rsidTr="0054461D">
        <w:tc>
          <w:tcPr>
            <w:tcW w:w="978" w:type="pct"/>
          </w:tcPr>
          <w:p w14:paraId="0185204C" w14:textId="32B24AD2" w:rsidR="002B1F75" w:rsidRPr="00EA0E12" w:rsidRDefault="002B1F75" w:rsidP="00E131AF">
            <w:pPr>
              <w:pStyle w:val="ANSVNormal"/>
            </w:pPr>
            <w:r w:rsidRPr="00EA0E12">
              <w:t>Response</w:t>
            </w:r>
          </w:p>
        </w:tc>
        <w:tc>
          <w:tcPr>
            <w:tcW w:w="4022" w:type="pct"/>
          </w:tcPr>
          <w:p w14:paraId="6B34AFD1" w14:textId="31FE72C9" w:rsidR="002B1F75" w:rsidRPr="00EA0E12" w:rsidRDefault="002B1F75" w:rsidP="00E131AF">
            <w:pPr>
              <w:pStyle w:val="ANSVNormal"/>
            </w:pPr>
            <w:r w:rsidRPr="00EA0E12">
              <w:t>JSON Object</w:t>
            </w:r>
          </w:p>
        </w:tc>
      </w:tr>
    </w:tbl>
    <w:p w14:paraId="67EE1C75" w14:textId="77777777" w:rsidR="00A44448" w:rsidRPr="00C37D99" w:rsidRDefault="00A44448" w:rsidP="00B67F8B">
      <w:pPr>
        <w:spacing w:line="288" w:lineRule="auto"/>
      </w:pPr>
    </w:p>
    <w:p w14:paraId="0B267CED" w14:textId="69FAE97A" w:rsidR="00D54F70" w:rsidRPr="00C37D99" w:rsidRDefault="00A44448" w:rsidP="00B67F8B">
      <w:pPr>
        <w:pStyle w:val="Heading4"/>
        <w:spacing w:line="288" w:lineRule="auto"/>
        <w:rPr>
          <w:sz w:val="24"/>
          <w:szCs w:val="24"/>
        </w:rPr>
      </w:pPr>
      <w:bookmarkStart w:id="84" w:name="_Toc106029356"/>
      <w:r w:rsidRPr="00C37D99">
        <w:rPr>
          <w:sz w:val="24"/>
          <w:szCs w:val="24"/>
        </w:rPr>
        <w:t>Request</w:t>
      </w:r>
      <w:bookmarkEnd w:id="84"/>
    </w:p>
    <w:tbl>
      <w:tblPr>
        <w:tblW w:w="9175" w:type="dxa"/>
        <w:tblLayout w:type="fixed"/>
        <w:tblLook w:val="0000" w:firstRow="0" w:lastRow="0" w:firstColumn="0" w:lastColumn="0" w:noHBand="0" w:noVBand="0"/>
      </w:tblPr>
      <w:tblGrid>
        <w:gridCol w:w="625"/>
        <w:gridCol w:w="1530"/>
        <w:gridCol w:w="1530"/>
        <w:gridCol w:w="1080"/>
        <w:gridCol w:w="1440"/>
        <w:gridCol w:w="2970"/>
      </w:tblGrid>
      <w:tr w:rsidR="0048658D" w:rsidRPr="00C37D99" w14:paraId="7B2CE870" w14:textId="77777777" w:rsidTr="00F53FC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95ACC8F" w14:textId="77777777" w:rsidR="0048658D" w:rsidRPr="00C37D99" w:rsidRDefault="0048658D" w:rsidP="00B67F8B">
            <w:pPr>
              <w:spacing w:line="288" w:lineRule="auto"/>
              <w:rPr>
                <w:b/>
                <w:bCs/>
                <w:lang w:eastAsia="en-AU"/>
              </w:rPr>
            </w:pPr>
            <w:r w:rsidRPr="00C37D99">
              <w:rPr>
                <w:b/>
                <w:bCs/>
                <w:lang w:eastAsia="en-AU"/>
              </w:rPr>
              <w:t>No</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667912" w14:textId="77777777" w:rsidR="0048658D" w:rsidRPr="00C37D99" w:rsidRDefault="0048658D" w:rsidP="00B67F8B">
            <w:pPr>
              <w:spacing w:line="288" w:lineRule="auto"/>
              <w:rPr>
                <w:b/>
                <w:bCs/>
                <w:lang w:eastAsia="en-AU"/>
              </w:rPr>
            </w:pPr>
            <w:r w:rsidRPr="00C37D99">
              <w:rPr>
                <w:b/>
                <w:bCs/>
                <w:lang w:eastAsia="en-AU"/>
              </w:rPr>
              <w:t>Parameter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53F6953" w14:textId="77777777" w:rsidR="0048658D" w:rsidRPr="00C37D99" w:rsidRDefault="0048658D" w:rsidP="00B67F8B">
            <w:pPr>
              <w:spacing w:line="288" w:lineRule="auto"/>
              <w:rPr>
                <w:b/>
                <w:bCs/>
                <w:lang w:eastAsia="en-AU"/>
              </w:rPr>
            </w:pPr>
            <w:r w:rsidRPr="00C37D99">
              <w:rPr>
                <w:b/>
                <w:bCs/>
                <w:lang w:eastAsia="en-AU"/>
              </w:rPr>
              <w:t>Mandatory</w:t>
            </w:r>
          </w:p>
        </w:tc>
        <w:tc>
          <w:tcPr>
            <w:tcW w:w="1080" w:type="dxa"/>
            <w:tcBorders>
              <w:top w:val="single" w:sz="4" w:space="0" w:color="auto"/>
              <w:left w:val="nil"/>
              <w:bottom w:val="single" w:sz="4" w:space="0" w:color="auto"/>
              <w:right w:val="single" w:sz="4" w:space="0" w:color="auto"/>
            </w:tcBorders>
            <w:vAlign w:val="center"/>
          </w:tcPr>
          <w:p w14:paraId="4CB8816C" w14:textId="77777777" w:rsidR="0048658D" w:rsidRPr="00C37D99" w:rsidRDefault="0048658D" w:rsidP="00B67F8B">
            <w:pPr>
              <w:spacing w:line="288" w:lineRule="auto"/>
              <w:rPr>
                <w:b/>
                <w:bCs/>
                <w:lang w:eastAsia="en-AU"/>
              </w:rPr>
            </w:pPr>
            <w:r w:rsidRPr="00C37D99">
              <w:rPr>
                <w:b/>
                <w:bCs/>
                <w:lang w:eastAsia="en-AU"/>
              </w:rPr>
              <w:t>Type</w:t>
            </w:r>
          </w:p>
        </w:tc>
        <w:tc>
          <w:tcPr>
            <w:tcW w:w="1440" w:type="dxa"/>
            <w:tcBorders>
              <w:top w:val="single" w:sz="4" w:space="0" w:color="auto"/>
              <w:left w:val="single" w:sz="4" w:space="0" w:color="auto"/>
              <w:bottom w:val="single" w:sz="4" w:space="0" w:color="auto"/>
              <w:right w:val="single" w:sz="4" w:space="0" w:color="auto"/>
            </w:tcBorders>
          </w:tcPr>
          <w:p w14:paraId="5D49F821" w14:textId="77777777" w:rsidR="0048658D" w:rsidRPr="00C37D99" w:rsidRDefault="0048658D" w:rsidP="00B67F8B">
            <w:pPr>
              <w:spacing w:line="288" w:lineRule="auto"/>
              <w:rPr>
                <w:b/>
                <w:bCs/>
                <w:lang w:eastAsia="en-AU"/>
              </w:rPr>
            </w:pPr>
            <w:r w:rsidRPr="00C37D99">
              <w:rPr>
                <w:b/>
                <w:bCs/>
                <w:lang w:eastAsia="en-AU"/>
              </w:rPr>
              <w:t>Max length</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C0F967" w14:textId="77777777" w:rsidR="0048658D" w:rsidRPr="00C37D99" w:rsidRDefault="0048658D" w:rsidP="00B67F8B">
            <w:pPr>
              <w:spacing w:line="288" w:lineRule="auto"/>
              <w:rPr>
                <w:b/>
                <w:bCs/>
                <w:lang w:eastAsia="en-AU"/>
              </w:rPr>
            </w:pPr>
            <w:r w:rsidRPr="00C37D99">
              <w:rPr>
                <w:b/>
                <w:bCs/>
                <w:lang w:eastAsia="en-AU"/>
              </w:rPr>
              <w:t>Meaning/Value</w:t>
            </w:r>
          </w:p>
        </w:tc>
      </w:tr>
      <w:tr w:rsidR="0048658D" w:rsidRPr="00C37D99" w14:paraId="485B35BE" w14:textId="77777777" w:rsidTr="00F53FC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4DE12FE" w14:textId="77777777" w:rsidR="0048658D" w:rsidRPr="00C37D99" w:rsidRDefault="0048658D" w:rsidP="00B67F8B">
            <w:pPr>
              <w:spacing w:line="288" w:lineRule="auto"/>
              <w:jc w:val="both"/>
              <w:rPr>
                <w:lang w:val="vi-VN" w:eastAsia="en-AU"/>
              </w:rPr>
            </w:pPr>
            <w:r w:rsidRPr="00C37D99">
              <w:rPr>
                <w:lang w:val="vi-VN" w:eastAsia="en-AU"/>
              </w:rPr>
              <w:t>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8B48F4" w14:textId="22E6CFFA" w:rsidR="0048658D" w:rsidRPr="00C37D99" w:rsidRDefault="00C2772A" w:rsidP="00B67F8B">
            <w:pPr>
              <w:spacing w:line="288" w:lineRule="auto"/>
              <w:jc w:val="both"/>
            </w:pPr>
            <w:r w:rsidRPr="00C37D99">
              <w:rPr>
                <w:lang w:val="vi-VN"/>
              </w:rPr>
              <w:t>serialNumber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87A98B3" w14:textId="77777777" w:rsidR="0048658D" w:rsidRPr="00C37D99" w:rsidRDefault="0048658D" w:rsidP="00B67F8B">
            <w:pPr>
              <w:spacing w:line="288" w:lineRule="auto"/>
              <w:jc w:val="both"/>
              <w:rPr>
                <w:highlight w:val="yellow"/>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5240DF9F" w14:textId="77777777" w:rsidR="0048658D" w:rsidRPr="00C37D99" w:rsidRDefault="0048658D" w:rsidP="00B67F8B">
            <w:pPr>
              <w:spacing w:line="288" w:lineRule="auto"/>
              <w:jc w:val="both"/>
              <w:rPr>
                <w:lang w:eastAsia="en-AU"/>
              </w:rPr>
            </w:pPr>
            <w:r w:rsidRPr="00C37D99">
              <w:rPr>
                <w:lang w:eastAsia="en-AU"/>
              </w:rPr>
              <w:t>String</w:t>
            </w:r>
          </w:p>
        </w:tc>
        <w:tc>
          <w:tcPr>
            <w:tcW w:w="1440" w:type="dxa"/>
            <w:tcBorders>
              <w:top w:val="single" w:sz="4" w:space="0" w:color="auto"/>
              <w:left w:val="single" w:sz="4" w:space="0" w:color="auto"/>
              <w:bottom w:val="single" w:sz="4" w:space="0" w:color="auto"/>
              <w:right w:val="single" w:sz="4" w:space="0" w:color="auto"/>
            </w:tcBorders>
            <w:vAlign w:val="center"/>
          </w:tcPr>
          <w:p w14:paraId="1DCFB360" w14:textId="6D9B9855" w:rsidR="0048658D" w:rsidRPr="00C37D99" w:rsidRDefault="00C2772A" w:rsidP="00B67F8B">
            <w:pPr>
              <w:spacing w:line="288" w:lineRule="auto"/>
              <w:jc w:val="both"/>
              <w:rPr>
                <w:lang w:val="vi-VN" w:eastAsia="en-AU"/>
              </w:rPr>
            </w:pPr>
            <w:r w:rsidRPr="00C37D99">
              <w:rPr>
                <w:lang w:val="vi-VN" w:eastAsia="en-AU"/>
              </w:rPr>
              <w:t>16</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2130D5" w14:textId="5567DB9D" w:rsidR="0048658D" w:rsidRPr="00C37D99" w:rsidRDefault="00C2772A" w:rsidP="00B67F8B">
            <w:pPr>
              <w:spacing w:line="288" w:lineRule="auto"/>
              <w:jc w:val="both"/>
              <w:rPr>
                <w:lang w:val="vi-VN" w:eastAsia="en-AU"/>
              </w:rPr>
            </w:pPr>
            <w:r w:rsidRPr="00C37D99">
              <w:rPr>
                <w:lang w:val="vi-VN" w:eastAsia="en-AU"/>
              </w:rPr>
              <w:t xml:space="preserve">SerialNumber của thiết bị ONT cần kết nối </w:t>
            </w:r>
          </w:p>
        </w:tc>
      </w:tr>
      <w:tr w:rsidR="00C2772A" w:rsidRPr="00C37D99" w14:paraId="09364E42" w14:textId="77777777" w:rsidTr="00F53FC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8D18245" w14:textId="59D32B0F" w:rsidR="00C2772A" w:rsidRPr="00C37D99" w:rsidRDefault="00C2772A" w:rsidP="00B67F8B">
            <w:pPr>
              <w:spacing w:line="288" w:lineRule="auto"/>
              <w:jc w:val="both"/>
              <w:rPr>
                <w:lang w:val="vi-VN" w:eastAsia="en-AU"/>
              </w:rPr>
            </w:pPr>
            <w:r w:rsidRPr="00C37D99">
              <w:rPr>
                <w:lang w:val="vi-VN" w:eastAsia="en-AU"/>
              </w:rPr>
              <w:t>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7F5DB8" w14:textId="1527D6C9" w:rsidR="00C2772A" w:rsidRPr="00C37D99" w:rsidRDefault="00C2772A" w:rsidP="00B67F8B">
            <w:pPr>
              <w:spacing w:line="288" w:lineRule="auto"/>
              <w:jc w:val="both"/>
              <w:rPr>
                <w:lang w:val="vi-VN"/>
              </w:rPr>
            </w:pPr>
            <w:r w:rsidRPr="00C37D99">
              <w:rPr>
                <w:lang w:val="vi-VN"/>
              </w:rPr>
              <w:t>modelName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93B2EB8" w14:textId="66DFA656" w:rsidR="00C2772A" w:rsidRPr="00C37D99" w:rsidRDefault="00C2772A" w:rsidP="00B67F8B">
            <w:pPr>
              <w:spacing w:line="288" w:lineRule="auto"/>
              <w:jc w:val="both"/>
              <w:rPr>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3E7BF846" w14:textId="2BAD701E" w:rsidR="00C2772A" w:rsidRPr="00C37D99" w:rsidRDefault="00C2772A" w:rsidP="00B67F8B">
            <w:pPr>
              <w:spacing w:line="288" w:lineRule="auto"/>
              <w:jc w:val="both"/>
              <w:rPr>
                <w:lang w:val="vi-VN" w:eastAsia="en-AU"/>
              </w:rPr>
            </w:pPr>
            <w:r w:rsidRPr="00C37D99">
              <w:rPr>
                <w:lang w:val="vi-VN" w:eastAsia="en-AU"/>
              </w:rPr>
              <w:t xml:space="preserve">String </w:t>
            </w:r>
          </w:p>
        </w:tc>
        <w:tc>
          <w:tcPr>
            <w:tcW w:w="1440" w:type="dxa"/>
            <w:tcBorders>
              <w:top w:val="single" w:sz="4" w:space="0" w:color="auto"/>
              <w:left w:val="single" w:sz="4" w:space="0" w:color="auto"/>
              <w:bottom w:val="single" w:sz="4" w:space="0" w:color="auto"/>
              <w:right w:val="single" w:sz="4" w:space="0" w:color="auto"/>
            </w:tcBorders>
            <w:vAlign w:val="center"/>
          </w:tcPr>
          <w:p w14:paraId="34F06E72" w14:textId="08F9E0DF" w:rsidR="00C2772A" w:rsidRPr="00C37D99" w:rsidRDefault="00C2772A" w:rsidP="00B67F8B">
            <w:pPr>
              <w:spacing w:line="288" w:lineRule="auto"/>
              <w:jc w:val="both"/>
              <w:rPr>
                <w:lang w:val="vi-VN" w:eastAsia="en-AU"/>
              </w:rPr>
            </w:pPr>
            <w:r w:rsidRPr="00C37D99">
              <w:rPr>
                <w:lang w:val="vi-VN" w:eastAsia="en-AU"/>
              </w:rPr>
              <w:t xml:space="preserve">16 </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9DD2A" w14:textId="7E664FF7" w:rsidR="00C2772A" w:rsidRPr="00C37D99" w:rsidRDefault="00C2772A" w:rsidP="00B67F8B">
            <w:pPr>
              <w:spacing w:line="288" w:lineRule="auto"/>
              <w:jc w:val="both"/>
              <w:rPr>
                <w:lang w:val="vi-VN" w:eastAsia="en-AU"/>
              </w:rPr>
            </w:pPr>
            <w:r w:rsidRPr="00C37D99">
              <w:rPr>
                <w:lang w:val="vi-VN" w:eastAsia="en-AU"/>
              </w:rPr>
              <w:t xml:space="preserve">Model của thiết bị cần kết nối </w:t>
            </w:r>
          </w:p>
        </w:tc>
      </w:tr>
      <w:tr w:rsidR="00C2772A" w:rsidRPr="00C37D99" w14:paraId="50639B25" w14:textId="77777777" w:rsidTr="00F53FC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646195D" w14:textId="494EC69E" w:rsidR="00C2772A" w:rsidRPr="00C37D99" w:rsidRDefault="00414FF1" w:rsidP="00B67F8B">
            <w:pPr>
              <w:spacing w:line="288" w:lineRule="auto"/>
              <w:jc w:val="both"/>
              <w:rPr>
                <w:lang w:val="vi-VN" w:eastAsia="en-AU"/>
              </w:rPr>
            </w:pPr>
            <w:r w:rsidRPr="00C37D99">
              <w:rPr>
                <w:lang w:val="vi-VN" w:eastAsia="en-AU"/>
              </w:rPr>
              <w:t>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480835" w14:textId="3607FECB" w:rsidR="00C2772A" w:rsidRPr="00C37D99" w:rsidRDefault="00C2772A" w:rsidP="00B67F8B">
            <w:pPr>
              <w:spacing w:line="288" w:lineRule="auto"/>
              <w:jc w:val="both"/>
              <w:rPr>
                <w:lang w:val="vi-VN"/>
              </w:rPr>
            </w:pPr>
            <w:r w:rsidRPr="00C37D99">
              <w:rPr>
                <w:lang w:val="vi-VN"/>
              </w:rPr>
              <w:t>ipAddr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86FCA2C" w14:textId="500A3D8B" w:rsidR="00C2772A" w:rsidRPr="00C37D99" w:rsidRDefault="00C2772A" w:rsidP="00B67F8B">
            <w:pPr>
              <w:spacing w:line="288" w:lineRule="auto"/>
              <w:jc w:val="both"/>
              <w:rPr>
                <w:lang w:val="vi-VN"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33ABC9A2" w14:textId="5A0B473E" w:rsidR="00C2772A" w:rsidRPr="00C37D99" w:rsidRDefault="00C2772A" w:rsidP="00B67F8B">
            <w:pPr>
              <w:spacing w:line="288" w:lineRule="auto"/>
              <w:jc w:val="both"/>
              <w:rPr>
                <w:lang w:val="vi-VN" w:eastAsia="en-AU"/>
              </w:rPr>
            </w:pPr>
            <w:r w:rsidRPr="00C37D99">
              <w:rPr>
                <w:lang w:val="vi-VN" w:eastAsia="en-AU"/>
              </w:rPr>
              <w:t xml:space="preserve">String </w:t>
            </w:r>
          </w:p>
        </w:tc>
        <w:tc>
          <w:tcPr>
            <w:tcW w:w="1440" w:type="dxa"/>
            <w:tcBorders>
              <w:top w:val="single" w:sz="4" w:space="0" w:color="auto"/>
              <w:left w:val="single" w:sz="4" w:space="0" w:color="auto"/>
              <w:bottom w:val="single" w:sz="4" w:space="0" w:color="auto"/>
              <w:right w:val="single" w:sz="4" w:space="0" w:color="auto"/>
            </w:tcBorders>
            <w:vAlign w:val="center"/>
          </w:tcPr>
          <w:p w14:paraId="606328E9" w14:textId="3A2E1B2F" w:rsidR="00C2772A" w:rsidRPr="00C37D99" w:rsidRDefault="00C2772A" w:rsidP="00B67F8B">
            <w:pPr>
              <w:spacing w:line="288" w:lineRule="auto"/>
              <w:jc w:val="both"/>
              <w:rPr>
                <w:lang w:val="vi-VN" w:eastAsia="en-AU"/>
              </w:rPr>
            </w:pPr>
            <w:r w:rsidRPr="00C37D99">
              <w:rPr>
                <w:lang w:val="vi-VN" w:eastAsia="en-AU"/>
              </w:rPr>
              <w:t>16</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256369" w14:textId="41F0DC04" w:rsidR="00C2772A" w:rsidRPr="00C37D99" w:rsidRDefault="00C2772A" w:rsidP="00B67F8B">
            <w:pPr>
              <w:spacing w:line="288" w:lineRule="auto"/>
              <w:jc w:val="both"/>
              <w:rPr>
                <w:lang w:val="vi-VN" w:eastAsia="en-AU"/>
              </w:rPr>
            </w:pPr>
            <w:r w:rsidRPr="00C37D99">
              <w:rPr>
                <w:lang w:val="vi-VN" w:eastAsia="en-AU"/>
              </w:rPr>
              <w:t>IP điều khiển thiết bị ONT</w:t>
            </w:r>
          </w:p>
        </w:tc>
      </w:tr>
    </w:tbl>
    <w:p w14:paraId="6F131007" w14:textId="77777777" w:rsidR="0048658D" w:rsidRPr="00C37D99" w:rsidRDefault="0048658D" w:rsidP="00B67F8B">
      <w:pPr>
        <w:spacing w:line="288" w:lineRule="auto"/>
        <w:rPr>
          <w:lang w:val="vi-VN"/>
        </w:rPr>
      </w:pPr>
    </w:p>
    <w:p w14:paraId="2FC34E06" w14:textId="77777777" w:rsidR="00A44448" w:rsidRPr="00C37D99" w:rsidRDefault="00A44448" w:rsidP="00B67F8B">
      <w:pPr>
        <w:pStyle w:val="Heading4"/>
        <w:spacing w:line="288" w:lineRule="auto"/>
        <w:rPr>
          <w:sz w:val="24"/>
          <w:szCs w:val="24"/>
        </w:rPr>
      </w:pPr>
      <w:bookmarkStart w:id="85" w:name="_Toc106029357"/>
      <w:r w:rsidRPr="00C37D99">
        <w:rPr>
          <w:sz w:val="24"/>
          <w:szCs w:val="24"/>
        </w:rPr>
        <w:lastRenderedPageBreak/>
        <w:t>Response</w:t>
      </w:r>
      <w:bookmarkEnd w:id="85"/>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620"/>
        <w:gridCol w:w="1530"/>
        <w:gridCol w:w="810"/>
        <w:gridCol w:w="1440"/>
        <w:gridCol w:w="3150"/>
      </w:tblGrid>
      <w:tr w:rsidR="00A44448" w:rsidRPr="00C37D99" w14:paraId="6F31789C" w14:textId="77777777" w:rsidTr="00605EB6">
        <w:trPr>
          <w:trHeight w:val="255"/>
        </w:trPr>
        <w:tc>
          <w:tcPr>
            <w:tcW w:w="625" w:type="dxa"/>
            <w:vAlign w:val="center"/>
          </w:tcPr>
          <w:p w14:paraId="7294FE1D" w14:textId="77777777" w:rsidR="00A44448" w:rsidRPr="00C37D99" w:rsidRDefault="00A44448" w:rsidP="00B67F8B">
            <w:pPr>
              <w:spacing w:line="288" w:lineRule="auto"/>
              <w:rPr>
                <w:b/>
                <w:bCs/>
                <w:lang w:eastAsia="en-AU"/>
              </w:rPr>
            </w:pPr>
            <w:r w:rsidRPr="00C37D99">
              <w:rPr>
                <w:b/>
                <w:bCs/>
                <w:lang w:eastAsia="en-AU"/>
              </w:rPr>
              <w:t>No</w:t>
            </w:r>
          </w:p>
        </w:tc>
        <w:tc>
          <w:tcPr>
            <w:tcW w:w="1620" w:type="dxa"/>
            <w:shd w:val="clear" w:color="auto" w:fill="auto"/>
            <w:noWrap/>
            <w:vAlign w:val="center"/>
          </w:tcPr>
          <w:p w14:paraId="58E598BE" w14:textId="77777777" w:rsidR="00A44448" w:rsidRPr="00C37D99" w:rsidRDefault="00A44448" w:rsidP="00B67F8B">
            <w:pPr>
              <w:spacing w:line="288" w:lineRule="auto"/>
              <w:rPr>
                <w:b/>
                <w:bCs/>
                <w:lang w:eastAsia="en-AU"/>
              </w:rPr>
            </w:pPr>
            <w:r w:rsidRPr="00C37D99">
              <w:rPr>
                <w:b/>
                <w:bCs/>
                <w:lang w:eastAsia="en-AU"/>
              </w:rPr>
              <w:t>Parameter</w:t>
            </w:r>
          </w:p>
        </w:tc>
        <w:tc>
          <w:tcPr>
            <w:tcW w:w="1530" w:type="dxa"/>
            <w:shd w:val="clear" w:color="auto" w:fill="auto"/>
            <w:noWrap/>
            <w:vAlign w:val="center"/>
          </w:tcPr>
          <w:p w14:paraId="7B2194C0" w14:textId="77777777" w:rsidR="00A44448" w:rsidRPr="00C37D99" w:rsidRDefault="00A44448" w:rsidP="00B67F8B">
            <w:pPr>
              <w:spacing w:line="288" w:lineRule="auto"/>
              <w:rPr>
                <w:b/>
                <w:bCs/>
                <w:lang w:eastAsia="en-AU"/>
              </w:rPr>
            </w:pPr>
            <w:r w:rsidRPr="00C37D99">
              <w:rPr>
                <w:b/>
                <w:bCs/>
                <w:lang w:eastAsia="en-AU"/>
              </w:rPr>
              <w:t>Mandatory</w:t>
            </w:r>
          </w:p>
        </w:tc>
        <w:tc>
          <w:tcPr>
            <w:tcW w:w="810" w:type="dxa"/>
            <w:vAlign w:val="center"/>
          </w:tcPr>
          <w:p w14:paraId="525480E3" w14:textId="77777777" w:rsidR="00A44448" w:rsidRPr="00C37D99" w:rsidRDefault="00A44448" w:rsidP="00B67F8B">
            <w:pPr>
              <w:spacing w:line="288" w:lineRule="auto"/>
              <w:rPr>
                <w:b/>
                <w:bCs/>
                <w:lang w:eastAsia="en-AU"/>
              </w:rPr>
            </w:pPr>
            <w:r w:rsidRPr="00C37D99">
              <w:rPr>
                <w:b/>
                <w:bCs/>
                <w:lang w:eastAsia="en-AU"/>
              </w:rPr>
              <w:t>Type</w:t>
            </w:r>
          </w:p>
        </w:tc>
        <w:tc>
          <w:tcPr>
            <w:tcW w:w="1440" w:type="dxa"/>
            <w:vAlign w:val="center"/>
          </w:tcPr>
          <w:p w14:paraId="0EE1571D" w14:textId="77777777" w:rsidR="00A44448" w:rsidRPr="00C37D99" w:rsidRDefault="00A44448" w:rsidP="00B67F8B">
            <w:pPr>
              <w:spacing w:line="288" w:lineRule="auto"/>
              <w:rPr>
                <w:b/>
                <w:bCs/>
                <w:lang w:eastAsia="en-AU"/>
              </w:rPr>
            </w:pPr>
            <w:r w:rsidRPr="00C37D99">
              <w:rPr>
                <w:b/>
                <w:bCs/>
                <w:lang w:eastAsia="en-AU"/>
              </w:rPr>
              <w:t>Max length</w:t>
            </w:r>
          </w:p>
        </w:tc>
        <w:tc>
          <w:tcPr>
            <w:tcW w:w="3150" w:type="dxa"/>
            <w:shd w:val="clear" w:color="auto" w:fill="auto"/>
            <w:noWrap/>
            <w:vAlign w:val="center"/>
          </w:tcPr>
          <w:p w14:paraId="75D7B46C" w14:textId="77777777" w:rsidR="00A44448" w:rsidRPr="00C37D99" w:rsidRDefault="00A44448" w:rsidP="00B67F8B">
            <w:pPr>
              <w:spacing w:line="288" w:lineRule="auto"/>
              <w:rPr>
                <w:b/>
                <w:bCs/>
                <w:lang w:eastAsia="en-AU"/>
              </w:rPr>
            </w:pPr>
            <w:r w:rsidRPr="00C37D99">
              <w:rPr>
                <w:b/>
                <w:bCs/>
                <w:lang w:eastAsia="en-AU"/>
              </w:rPr>
              <w:t>Meaning</w:t>
            </w:r>
          </w:p>
        </w:tc>
      </w:tr>
      <w:tr w:rsidR="00A44448" w:rsidRPr="00C37D99" w14:paraId="0BD4E7D7" w14:textId="77777777" w:rsidTr="00605EB6">
        <w:trPr>
          <w:trHeight w:val="255"/>
        </w:trPr>
        <w:tc>
          <w:tcPr>
            <w:tcW w:w="625" w:type="dxa"/>
            <w:vAlign w:val="center"/>
          </w:tcPr>
          <w:p w14:paraId="36CA0F51" w14:textId="575D94F3" w:rsidR="00A44448" w:rsidRPr="00C37D99" w:rsidRDefault="00414FF1" w:rsidP="00B67F8B">
            <w:pPr>
              <w:spacing w:line="288" w:lineRule="auto"/>
              <w:rPr>
                <w:lang w:val="vi-VN" w:eastAsia="en-AU"/>
              </w:rPr>
            </w:pPr>
            <w:r w:rsidRPr="00C37D99">
              <w:rPr>
                <w:lang w:val="vi-VN" w:eastAsia="en-AU"/>
              </w:rPr>
              <w:t>1</w:t>
            </w:r>
          </w:p>
        </w:tc>
        <w:tc>
          <w:tcPr>
            <w:tcW w:w="1620" w:type="dxa"/>
            <w:shd w:val="clear" w:color="auto" w:fill="auto"/>
            <w:noWrap/>
            <w:vAlign w:val="center"/>
          </w:tcPr>
          <w:p w14:paraId="00BA72E4" w14:textId="77777777" w:rsidR="00A44448" w:rsidRPr="00C37D99" w:rsidRDefault="00A44448" w:rsidP="00B67F8B">
            <w:pPr>
              <w:spacing w:line="288" w:lineRule="auto"/>
              <w:rPr>
                <w:lang w:eastAsia="en-AU"/>
              </w:rPr>
            </w:pPr>
            <w:r w:rsidRPr="00C37D99">
              <w:rPr>
                <w:lang w:eastAsia="en-AU"/>
              </w:rPr>
              <w:t>errorCode</w:t>
            </w:r>
          </w:p>
        </w:tc>
        <w:tc>
          <w:tcPr>
            <w:tcW w:w="1530" w:type="dxa"/>
            <w:shd w:val="clear" w:color="auto" w:fill="auto"/>
            <w:noWrap/>
            <w:vAlign w:val="center"/>
          </w:tcPr>
          <w:p w14:paraId="0BD64DDA" w14:textId="77777777" w:rsidR="00A44448" w:rsidRPr="00C37D99" w:rsidRDefault="00A44448" w:rsidP="00B67F8B">
            <w:pPr>
              <w:spacing w:line="288" w:lineRule="auto"/>
              <w:rPr>
                <w:lang w:eastAsia="en-AU"/>
              </w:rPr>
            </w:pPr>
            <w:r w:rsidRPr="00C37D99">
              <w:rPr>
                <w:lang w:eastAsia="en-AU"/>
              </w:rPr>
              <w:t>Mandatory</w:t>
            </w:r>
          </w:p>
        </w:tc>
        <w:tc>
          <w:tcPr>
            <w:tcW w:w="810" w:type="dxa"/>
            <w:vAlign w:val="center"/>
          </w:tcPr>
          <w:p w14:paraId="37756071" w14:textId="77777777" w:rsidR="00A44448" w:rsidRPr="00C37D99" w:rsidRDefault="00A44448" w:rsidP="00B67F8B">
            <w:pPr>
              <w:spacing w:line="288" w:lineRule="auto"/>
              <w:rPr>
                <w:lang w:eastAsia="en-AU"/>
              </w:rPr>
            </w:pPr>
            <w:r w:rsidRPr="00C37D99">
              <w:rPr>
                <w:lang w:eastAsia="en-AU"/>
              </w:rPr>
              <w:t>String</w:t>
            </w:r>
          </w:p>
        </w:tc>
        <w:tc>
          <w:tcPr>
            <w:tcW w:w="1440" w:type="dxa"/>
            <w:vAlign w:val="center"/>
          </w:tcPr>
          <w:p w14:paraId="2D018F87" w14:textId="77777777" w:rsidR="00A44448" w:rsidRPr="00C37D99" w:rsidRDefault="00A44448" w:rsidP="00B67F8B">
            <w:pPr>
              <w:spacing w:line="288" w:lineRule="auto"/>
              <w:rPr>
                <w:lang w:eastAsia="en-AU"/>
              </w:rPr>
            </w:pPr>
            <w:r w:rsidRPr="00C37D99">
              <w:rPr>
                <w:lang w:eastAsia="en-AU"/>
              </w:rPr>
              <w:t>4</w:t>
            </w:r>
          </w:p>
        </w:tc>
        <w:tc>
          <w:tcPr>
            <w:tcW w:w="3150" w:type="dxa"/>
            <w:shd w:val="clear" w:color="auto" w:fill="auto"/>
            <w:noWrap/>
            <w:vAlign w:val="center"/>
          </w:tcPr>
          <w:p w14:paraId="2FEC0051" w14:textId="77777777" w:rsidR="00A44448" w:rsidRPr="00C37D99" w:rsidRDefault="00A44448" w:rsidP="00B67F8B">
            <w:pPr>
              <w:spacing w:line="288" w:lineRule="auto"/>
              <w:rPr>
                <w:lang w:eastAsia="en-AU"/>
              </w:rPr>
            </w:pPr>
            <w:r w:rsidRPr="00C37D99">
              <w:rPr>
                <w:lang w:eastAsia="en-AU"/>
              </w:rPr>
              <w:t>Mã lỗi</w:t>
            </w:r>
          </w:p>
        </w:tc>
      </w:tr>
      <w:tr w:rsidR="00A44448" w:rsidRPr="00C37D99" w14:paraId="2EDE3E6E" w14:textId="77777777" w:rsidTr="00605EB6">
        <w:trPr>
          <w:trHeight w:val="255"/>
        </w:trPr>
        <w:tc>
          <w:tcPr>
            <w:tcW w:w="625" w:type="dxa"/>
            <w:vAlign w:val="center"/>
          </w:tcPr>
          <w:p w14:paraId="01CED05E" w14:textId="65E642EA" w:rsidR="00A44448" w:rsidRPr="00C37D99" w:rsidRDefault="00414FF1" w:rsidP="00B67F8B">
            <w:pPr>
              <w:spacing w:line="288" w:lineRule="auto"/>
              <w:rPr>
                <w:lang w:val="vi-VN" w:eastAsia="en-AU"/>
              </w:rPr>
            </w:pPr>
            <w:r w:rsidRPr="00C37D99">
              <w:rPr>
                <w:lang w:val="vi-VN" w:eastAsia="en-AU"/>
              </w:rPr>
              <w:t>2</w:t>
            </w:r>
          </w:p>
        </w:tc>
        <w:tc>
          <w:tcPr>
            <w:tcW w:w="1620" w:type="dxa"/>
            <w:shd w:val="clear" w:color="auto" w:fill="auto"/>
            <w:noWrap/>
            <w:vAlign w:val="center"/>
          </w:tcPr>
          <w:p w14:paraId="761C4E88" w14:textId="77777777" w:rsidR="00A44448" w:rsidRPr="00C37D99" w:rsidRDefault="00A44448" w:rsidP="00B67F8B">
            <w:pPr>
              <w:spacing w:line="288" w:lineRule="auto"/>
              <w:rPr>
                <w:lang w:eastAsia="en-AU"/>
              </w:rPr>
            </w:pPr>
            <w:r w:rsidRPr="00C37D99">
              <w:rPr>
                <w:lang w:eastAsia="en-AU"/>
              </w:rPr>
              <w:t>errorMessage</w:t>
            </w:r>
          </w:p>
        </w:tc>
        <w:tc>
          <w:tcPr>
            <w:tcW w:w="1530" w:type="dxa"/>
            <w:shd w:val="clear" w:color="auto" w:fill="auto"/>
            <w:noWrap/>
            <w:vAlign w:val="center"/>
          </w:tcPr>
          <w:p w14:paraId="36FDB3F1" w14:textId="77777777" w:rsidR="00A44448" w:rsidRPr="00C37D99" w:rsidRDefault="00A44448" w:rsidP="00B67F8B">
            <w:pPr>
              <w:spacing w:line="288" w:lineRule="auto"/>
              <w:rPr>
                <w:lang w:eastAsia="en-AU"/>
              </w:rPr>
            </w:pPr>
            <w:r w:rsidRPr="00C37D99">
              <w:rPr>
                <w:lang w:eastAsia="en-AU"/>
              </w:rPr>
              <w:t>Optional</w:t>
            </w:r>
          </w:p>
        </w:tc>
        <w:tc>
          <w:tcPr>
            <w:tcW w:w="810" w:type="dxa"/>
            <w:vAlign w:val="center"/>
          </w:tcPr>
          <w:p w14:paraId="3DECEAC2" w14:textId="77777777" w:rsidR="00A44448" w:rsidRPr="00C37D99" w:rsidRDefault="00A44448" w:rsidP="00B67F8B">
            <w:pPr>
              <w:spacing w:line="288" w:lineRule="auto"/>
              <w:rPr>
                <w:lang w:eastAsia="en-AU"/>
              </w:rPr>
            </w:pPr>
            <w:r w:rsidRPr="00C37D99">
              <w:rPr>
                <w:lang w:eastAsia="en-AU"/>
              </w:rPr>
              <w:t>String</w:t>
            </w:r>
          </w:p>
        </w:tc>
        <w:tc>
          <w:tcPr>
            <w:tcW w:w="1440" w:type="dxa"/>
            <w:vAlign w:val="center"/>
          </w:tcPr>
          <w:p w14:paraId="44F6F5E2" w14:textId="77777777" w:rsidR="00A44448" w:rsidRPr="00C37D99" w:rsidRDefault="00A44448" w:rsidP="00B67F8B">
            <w:pPr>
              <w:spacing w:line="288" w:lineRule="auto"/>
              <w:rPr>
                <w:lang w:eastAsia="en-AU"/>
              </w:rPr>
            </w:pPr>
            <w:r w:rsidRPr="00C37D99">
              <w:rPr>
                <w:lang w:eastAsia="en-AU"/>
              </w:rPr>
              <w:t>64</w:t>
            </w:r>
          </w:p>
        </w:tc>
        <w:tc>
          <w:tcPr>
            <w:tcW w:w="3150" w:type="dxa"/>
            <w:shd w:val="clear" w:color="auto" w:fill="auto"/>
            <w:noWrap/>
            <w:vAlign w:val="center"/>
          </w:tcPr>
          <w:p w14:paraId="5143BE09" w14:textId="77777777" w:rsidR="00A44448" w:rsidRPr="00C37D99" w:rsidRDefault="00A44448" w:rsidP="00B67F8B">
            <w:pPr>
              <w:spacing w:line="288" w:lineRule="auto"/>
              <w:rPr>
                <w:lang w:eastAsia="en-AU"/>
              </w:rPr>
            </w:pPr>
            <w:r w:rsidRPr="00C37D99">
              <w:rPr>
                <w:lang w:eastAsia="en-AU"/>
              </w:rPr>
              <w:t>Mô tả lỗi</w:t>
            </w:r>
          </w:p>
        </w:tc>
      </w:tr>
    </w:tbl>
    <w:p w14:paraId="59F1D5F6" w14:textId="77777777" w:rsidR="00007114" w:rsidRDefault="00007114">
      <w:pPr>
        <w:rPr>
          <w:b/>
          <w:i/>
        </w:rPr>
      </w:pPr>
      <w:bookmarkStart w:id="86" w:name="_Toc106029358"/>
      <w:r>
        <w:br w:type="page"/>
      </w:r>
    </w:p>
    <w:p w14:paraId="1F0DCFAA" w14:textId="39A3BF62" w:rsidR="00A44448" w:rsidRPr="00C37D99" w:rsidRDefault="00A44448" w:rsidP="00B67F8B">
      <w:pPr>
        <w:pStyle w:val="Heading4"/>
        <w:spacing w:line="288" w:lineRule="auto"/>
        <w:rPr>
          <w:sz w:val="24"/>
          <w:szCs w:val="24"/>
        </w:rPr>
      </w:pPr>
      <w:r w:rsidRPr="00C37D99">
        <w:rPr>
          <w:sz w:val="24"/>
          <w:szCs w:val="24"/>
        </w:rPr>
        <w:lastRenderedPageBreak/>
        <w:t>Example</w:t>
      </w:r>
      <w:bookmarkEnd w:id="86"/>
    </w:p>
    <w:p w14:paraId="6FE46E18" w14:textId="3145ADFA" w:rsidR="00A44448" w:rsidRPr="00C37D99" w:rsidRDefault="00A44448" w:rsidP="00B67F8B">
      <w:pPr>
        <w:spacing w:line="288" w:lineRule="auto"/>
        <w:rPr>
          <w:b/>
          <w:bCs/>
        </w:rPr>
      </w:pPr>
      <w:r w:rsidRPr="00C37D99">
        <w:rPr>
          <w:b/>
          <w:bCs/>
        </w:rPr>
        <w:t>Request:</w:t>
      </w:r>
    </w:p>
    <w:p w14:paraId="14BA3D5F" w14:textId="77777777" w:rsidR="0048658D" w:rsidRPr="00C37D99" w:rsidRDefault="0048658D" w:rsidP="00B67F8B">
      <w:pPr>
        <w:spacing w:line="288" w:lineRule="auto"/>
        <w:rPr>
          <w:lang w:val="vi-VN"/>
        </w:rPr>
      </w:pPr>
      <w:r w:rsidRPr="00C37D99">
        <w:rPr>
          <w:lang w:val="vi-VN"/>
        </w:rPr>
        <w:t>connectDevice(data).</w:t>
      </w:r>
    </w:p>
    <w:p w14:paraId="7625431E" w14:textId="77777777" w:rsidR="0048658D" w:rsidRPr="00C37D99" w:rsidRDefault="0048658D" w:rsidP="00B67F8B">
      <w:pPr>
        <w:pStyle w:val="HTMLPreformatted"/>
        <w:spacing w:line="288" w:lineRule="auto"/>
        <w:rPr>
          <w:rFonts w:ascii="Times New Roman" w:hAnsi="Times New Roman" w:cs="Times New Roman"/>
          <w:sz w:val="24"/>
          <w:szCs w:val="24"/>
          <w:lang w:val="vi-VN"/>
        </w:rPr>
      </w:pP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p>
    <w:p w14:paraId="47D130BD" w14:textId="71E4EB56" w:rsidR="0048658D" w:rsidRPr="00C37D99" w:rsidRDefault="0048658D" w:rsidP="00B67F8B">
      <w:pPr>
        <w:pStyle w:val="HTMLPreformatted"/>
        <w:spacing w:line="288" w:lineRule="auto"/>
        <w:ind w:left="720"/>
        <w:rPr>
          <w:rFonts w:ascii="Times New Roman" w:hAnsi="Times New Roman" w:cs="Times New Roman"/>
          <w:sz w:val="24"/>
          <w:szCs w:val="24"/>
          <w:lang w:val="vi-VN"/>
        </w:rPr>
      </w:pPr>
      <w:r w:rsidRPr="00C37D99">
        <w:rPr>
          <w:rFonts w:ascii="Times New Roman" w:hAnsi="Times New Roman" w:cs="Times New Roman"/>
          <w:sz w:val="24"/>
          <w:szCs w:val="24"/>
        </w:rPr>
        <w:t>{</w:t>
      </w:r>
    </w:p>
    <w:p w14:paraId="3B6813DC" w14:textId="68AF2F4E" w:rsidR="0048658D" w:rsidRPr="00C37D99" w:rsidRDefault="0048658D" w:rsidP="00B67F8B">
      <w:pPr>
        <w:pStyle w:val="HTMLPreformatted"/>
        <w:spacing w:line="288" w:lineRule="auto"/>
        <w:ind w:left="916"/>
        <w:rPr>
          <w:rFonts w:ascii="Times New Roman" w:hAnsi="Times New Roman" w:cs="Times New Roman"/>
          <w:sz w:val="24"/>
          <w:szCs w:val="24"/>
          <w:lang w:val="vi-VN"/>
        </w:rPr>
      </w:pPr>
      <w:r w:rsidRPr="00C37D99">
        <w:rPr>
          <w:rFonts w:ascii="Times New Roman" w:hAnsi="Times New Roman" w:cs="Times New Roman"/>
          <w:sz w:val="24"/>
          <w:szCs w:val="24"/>
          <w:lang w:val="vi-VN"/>
        </w:rPr>
        <w:t>"serialNumber": "</w:t>
      </w:r>
      <w:r w:rsidR="00DB6D2D">
        <w:rPr>
          <w:rFonts w:ascii="Times New Roman" w:hAnsi="Times New Roman" w:cs="Times New Roman"/>
          <w:sz w:val="24"/>
          <w:szCs w:val="24"/>
          <w:lang w:val="vi-VN"/>
        </w:rPr>
        <w:t>VNPT123456</w:t>
      </w:r>
      <w:r w:rsidRPr="00C37D99">
        <w:rPr>
          <w:rFonts w:ascii="Times New Roman" w:hAnsi="Times New Roman" w:cs="Times New Roman"/>
          <w:sz w:val="24"/>
          <w:szCs w:val="24"/>
          <w:lang w:val="vi-VN"/>
        </w:rPr>
        <w:t xml:space="preserve">", </w:t>
      </w:r>
    </w:p>
    <w:p w14:paraId="22CEB0D2" w14:textId="6D997E26" w:rsidR="0048658D" w:rsidRPr="00C37D99" w:rsidRDefault="67EDC749" w:rsidP="00B67F8B">
      <w:pPr>
        <w:pStyle w:val="HTMLPreformatted"/>
        <w:spacing w:line="288" w:lineRule="auto"/>
        <w:ind w:left="916"/>
        <w:rPr>
          <w:rFonts w:ascii="Times New Roman" w:hAnsi="Times New Roman" w:cs="Times New Roman"/>
          <w:sz w:val="24"/>
          <w:szCs w:val="24"/>
          <w:lang w:val="vi-VN"/>
        </w:rPr>
      </w:pPr>
      <w:r w:rsidRPr="00C37D99">
        <w:rPr>
          <w:rFonts w:ascii="Times New Roman" w:hAnsi="Times New Roman" w:cs="Times New Roman"/>
          <w:sz w:val="24"/>
          <w:szCs w:val="24"/>
          <w:lang w:val="vi-VN"/>
        </w:rPr>
        <w:t>"modelName": "</w:t>
      </w:r>
      <w:r w:rsidR="00DB6D2D">
        <w:rPr>
          <w:rFonts w:ascii="Times New Roman" w:hAnsi="Times New Roman" w:cs="Times New Roman"/>
          <w:sz w:val="24"/>
          <w:szCs w:val="24"/>
          <w:lang w:val="vi-VN"/>
        </w:rPr>
        <w:t>GW040H</w:t>
      </w:r>
      <w:r w:rsidRPr="00C37D99">
        <w:rPr>
          <w:rFonts w:ascii="Times New Roman" w:hAnsi="Times New Roman" w:cs="Times New Roman"/>
          <w:sz w:val="24"/>
          <w:szCs w:val="24"/>
          <w:lang w:val="vi-VN"/>
        </w:rPr>
        <w:t xml:space="preserve">", </w:t>
      </w:r>
    </w:p>
    <w:p w14:paraId="330B9E16" w14:textId="523087DF" w:rsidR="0048658D" w:rsidRPr="00C37D99" w:rsidRDefault="0048658D" w:rsidP="00B67F8B">
      <w:pPr>
        <w:pStyle w:val="HTMLPreformatted"/>
        <w:spacing w:line="288" w:lineRule="auto"/>
        <w:ind w:left="916"/>
        <w:rPr>
          <w:rFonts w:ascii="Times New Roman" w:hAnsi="Times New Roman" w:cs="Times New Roman"/>
          <w:sz w:val="24"/>
          <w:szCs w:val="24"/>
          <w:lang w:val="vi-VN"/>
        </w:rPr>
      </w:pPr>
      <w:r w:rsidRPr="00C37D99">
        <w:rPr>
          <w:rFonts w:ascii="Times New Roman" w:hAnsi="Times New Roman" w:cs="Times New Roman"/>
          <w:sz w:val="24"/>
          <w:szCs w:val="24"/>
          <w:lang w:val="vi-VN"/>
        </w:rPr>
        <w:t>“ipAddr”:</w:t>
      </w:r>
      <w:r w:rsidR="005E3430" w:rsidRPr="00C37D99">
        <w:rPr>
          <w:rFonts w:ascii="Times New Roman" w:hAnsi="Times New Roman" w:cs="Times New Roman"/>
          <w:sz w:val="24"/>
          <w:szCs w:val="24"/>
          <w:lang w:val="vi-VN"/>
        </w:rPr>
        <w:t xml:space="preserve"> </w:t>
      </w:r>
      <w:r w:rsidR="00C2772A" w:rsidRPr="00C37D99">
        <w:rPr>
          <w:rFonts w:ascii="Times New Roman" w:hAnsi="Times New Roman" w:cs="Times New Roman"/>
          <w:sz w:val="24"/>
          <w:szCs w:val="24"/>
          <w:lang w:val="vi-VN"/>
        </w:rPr>
        <w:t>“&lt;ipAddr&gt;”</w:t>
      </w:r>
    </w:p>
    <w:p w14:paraId="6E623038" w14:textId="0E8CBFED" w:rsidR="0048658D" w:rsidRPr="00C37D99" w:rsidRDefault="0048658D" w:rsidP="00B67F8B">
      <w:pPr>
        <w:pStyle w:val="HTMLPreformatted"/>
        <w:spacing w:line="288" w:lineRule="auto"/>
        <w:ind w:left="720"/>
        <w:rPr>
          <w:rFonts w:ascii="Times New Roman" w:hAnsi="Times New Roman" w:cs="Times New Roman"/>
          <w:sz w:val="24"/>
          <w:szCs w:val="24"/>
        </w:rPr>
      </w:pPr>
      <w:r w:rsidRPr="00C37D99">
        <w:rPr>
          <w:rFonts w:ascii="Times New Roman" w:hAnsi="Times New Roman" w:cs="Times New Roman"/>
          <w:sz w:val="24"/>
          <w:szCs w:val="24"/>
        </w:rPr>
        <w:t>}</w:t>
      </w:r>
    </w:p>
    <w:p w14:paraId="022D19E1" w14:textId="77777777" w:rsidR="004D1905" w:rsidRPr="00C37D99" w:rsidRDefault="00A44448" w:rsidP="00B67F8B">
      <w:pPr>
        <w:spacing w:line="288" w:lineRule="auto"/>
        <w:rPr>
          <w:b/>
          <w:bCs/>
        </w:rPr>
      </w:pPr>
      <w:r w:rsidRPr="00C37D99">
        <w:rPr>
          <w:b/>
          <w:bCs/>
        </w:rPr>
        <w:t>Response:</w:t>
      </w:r>
    </w:p>
    <w:p w14:paraId="6B6A15C0" w14:textId="6FCDB20D" w:rsidR="001973C2" w:rsidRPr="00C37D99" w:rsidRDefault="004D1905" w:rsidP="00B67F8B">
      <w:pPr>
        <w:spacing w:line="288" w:lineRule="auto"/>
        <w:rPr>
          <w:b/>
          <w:bCs/>
        </w:rPr>
      </w:pPr>
      <w:r w:rsidRPr="00C37D99">
        <w:rPr>
          <w:b/>
          <w:bCs/>
          <w:lang w:val="vi-VN"/>
        </w:rPr>
        <w:t xml:space="preserve">           </w:t>
      </w:r>
      <w:r w:rsidR="001973C2" w:rsidRPr="00C37D99">
        <w:t>{</w:t>
      </w:r>
    </w:p>
    <w:p w14:paraId="74ED6FA3" w14:textId="1EB3558E" w:rsidR="004D1905" w:rsidRPr="00EA0E12" w:rsidRDefault="004D1905" w:rsidP="00E131AF">
      <w:pPr>
        <w:pStyle w:val="ANSVNormal"/>
      </w:pPr>
      <w:r w:rsidRPr="00EA0E12">
        <w:rPr>
          <w:lang w:val="vi-VN"/>
        </w:rPr>
        <w:t xml:space="preserve"> </w:t>
      </w:r>
      <w:r w:rsidR="00DB6D2D">
        <w:rPr>
          <w:lang w:val="vi-VN"/>
        </w:rPr>
        <w:tab/>
      </w:r>
      <w:r w:rsidR="00DB6D2D">
        <w:rPr>
          <w:lang w:val="vi-VN"/>
        </w:rPr>
        <w:tab/>
      </w:r>
      <w:r w:rsidR="00627225" w:rsidRPr="00EA0E12">
        <w:rPr>
          <w:lang w:val="vi-VN"/>
        </w:rPr>
        <w:t xml:space="preserve"> </w:t>
      </w:r>
      <w:r w:rsidR="00627225" w:rsidRPr="00EA0E12">
        <w:t>"errorCode": "200",</w:t>
      </w:r>
    </w:p>
    <w:p w14:paraId="31C75D85" w14:textId="70C19ABE" w:rsidR="00627225" w:rsidRPr="00EA0E12" w:rsidRDefault="004D1905" w:rsidP="00E131AF">
      <w:pPr>
        <w:pStyle w:val="ANSVNormal"/>
      </w:pPr>
      <w:r w:rsidRPr="00EA0E12">
        <w:rPr>
          <w:lang w:val="vi-VN"/>
        </w:rPr>
        <w:t xml:space="preserve"> </w:t>
      </w:r>
      <w:r w:rsidR="00DB6D2D">
        <w:rPr>
          <w:lang w:val="vi-VN"/>
        </w:rPr>
        <w:tab/>
      </w:r>
      <w:r w:rsidR="00DB6D2D">
        <w:rPr>
          <w:lang w:val="vi-VN"/>
        </w:rPr>
        <w:tab/>
      </w:r>
      <w:r w:rsidR="00627225" w:rsidRPr="00EA0E12">
        <w:rPr>
          <w:lang w:val="vi-VN"/>
        </w:rPr>
        <w:t xml:space="preserve"> </w:t>
      </w:r>
      <w:r w:rsidR="00627225" w:rsidRPr="00EA0E12">
        <w:t>"errorMessage": "SUCCESS"</w:t>
      </w:r>
      <w:r w:rsidR="001973C2" w:rsidRPr="00EA0E12">
        <w:rPr>
          <w:lang w:val="vi-VN"/>
        </w:rPr>
        <w:t xml:space="preserve">                     </w:t>
      </w:r>
    </w:p>
    <w:p w14:paraId="3EC8C74B" w14:textId="37926E13" w:rsidR="001973C2" w:rsidRPr="00C37D99" w:rsidRDefault="001973C2" w:rsidP="00E131AF">
      <w:pPr>
        <w:pStyle w:val="ANSVNormal"/>
        <w:rPr>
          <w:lang w:val="vi-VN"/>
        </w:rPr>
      </w:pPr>
      <w:r w:rsidRPr="00C37D99">
        <w:rPr>
          <w:lang w:val="vi-VN"/>
        </w:rPr>
        <w:t>}</w:t>
      </w:r>
    </w:p>
    <w:p w14:paraId="7927F5FE" w14:textId="1B1B07D8" w:rsidR="00A44448" w:rsidRPr="00C37D99" w:rsidRDefault="0020443F" w:rsidP="00303550">
      <w:pPr>
        <w:pStyle w:val="Heading3"/>
      </w:pPr>
      <w:bookmarkStart w:id="87" w:name="_Toc113436560"/>
      <w:r w:rsidRPr="00C37D99">
        <w:t>changeDevi</w:t>
      </w:r>
      <w:r w:rsidR="002617DD" w:rsidRPr="00C37D99">
        <w:t>cePassword</w:t>
      </w:r>
      <w:bookmarkEnd w:id="87"/>
    </w:p>
    <w:p w14:paraId="0D151C92" w14:textId="6750FAF2" w:rsidR="00A44448" w:rsidRPr="00C37D99" w:rsidRDefault="00A44448" w:rsidP="00B67F8B">
      <w:pPr>
        <w:pStyle w:val="Heading4"/>
        <w:spacing w:line="288" w:lineRule="auto"/>
        <w:rPr>
          <w:sz w:val="24"/>
          <w:szCs w:val="24"/>
        </w:rPr>
      </w:pPr>
      <w:bookmarkStart w:id="88" w:name="_Toc106029370"/>
      <w:r w:rsidRPr="00C37D99">
        <w:rPr>
          <w:sz w:val="24"/>
          <w:szCs w:val="24"/>
        </w:rPr>
        <w:t>Mô tả API</w:t>
      </w:r>
      <w:bookmarkEnd w:id="88"/>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49"/>
        <w:gridCol w:w="7605"/>
      </w:tblGrid>
      <w:tr w:rsidR="00A44448" w:rsidRPr="00C37D99" w14:paraId="0330AB09" w14:textId="77777777" w:rsidTr="0054461D">
        <w:tc>
          <w:tcPr>
            <w:tcW w:w="978" w:type="pct"/>
            <w:shd w:val="clear" w:color="auto" w:fill="BFBFBF" w:themeFill="background1" w:themeFillShade="BF"/>
          </w:tcPr>
          <w:p w14:paraId="7DF5B3EC" w14:textId="77777777" w:rsidR="00A44448" w:rsidRPr="00C37D99" w:rsidRDefault="00A44448" w:rsidP="00E131AF">
            <w:pPr>
              <w:pStyle w:val="ANSVNormal"/>
            </w:pPr>
            <w:r w:rsidRPr="00C37D99">
              <w:t>Tên API</w:t>
            </w:r>
          </w:p>
        </w:tc>
        <w:tc>
          <w:tcPr>
            <w:tcW w:w="4022" w:type="pct"/>
            <w:shd w:val="clear" w:color="auto" w:fill="BFBFBF" w:themeFill="background1" w:themeFillShade="BF"/>
          </w:tcPr>
          <w:p w14:paraId="56046F5A" w14:textId="77777777" w:rsidR="00A44448" w:rsidRPr="00C37D99" w:rsidRDefault="00A44448" w:rsidP="00E131AF">
            <w:pPr>
              <w:pStyle w:val="ANSVNormal"/>
            </w:pPr>
            <w:r w:rsidRPr="00C37D99">
              <w:t>Mô tả</w:t>
            </w:r>
          </w:p>
        </w:tc>
      </w:tr>
      <w:tr w:rsidR="00A44448" w:rsidRPr="00C37D99" w14:paraId="5474EE55" w14:textId="77777777" w:rsidTr="0054461D">
        <w:trPr>
          <w:trHeight w:val="362"/>
        </w:trPr>
        <w:tc>
          <w:tcPr>
            <w:tcW w:w="978" w:type="pct"/>
          </w:tcPr>
          <w:p w14:paraId="7D1E3BDA" w14:textId="05BBD909" w:rsidR="00A44448" w:rsidRPr="00EA0E12" w:rsidRDefault="003F07C4" w:rsidP="00E131AF">
            <w:pPr>
              <w:pStyle w:val="ANSVNormal"/>
            </w:pPr>
            <w:r w:rsidRPr="00EA0E12">
              <w:t>changeDevicePassword</w:t>
            </w:r>
          </w:p>
        </w:tc>
        <w:tc>
          <w:tcPr>
            <w:tcW w:w="4022" w:type="pct"/>
          </w:tcPr>
          <w:p w14:paraId="0BEB1442" w14:textId="35E8C4E0" w:rsidR="00A44448" w:rsidRPr="00EA0E12" w:rsidRDefault="003F07C4" w:rsidP="00E131AF">
            <w:pPr>
              <w:pStyle w:val="ANSVNormal"/>
            </w:pPr>
            <w:r w:rsidRPr="00EA0E12">
              <w:t>Đổi mật khẩu webgui thiết bị</w:t>
            </w:r>
          </w:p>
        </w:tc>
      </w:tr>
      <w:tr w:rsidR="002B1F75" w:rsidRPr="00C37D99" w14:paraId="57A317F6" w14:textId="77777777" w:rsidTr="0054461D">
        <w:tc>
          <w:tcPr>
            <w:tcW w:w="978" w:type="pct"/>
          </w:tcPr>
          <w:p w14:paraId="24E82239" w14:textId="37C93101" w:rsidR="002B1F75" w:rsidRPr="00EA0E12" w:rsidRDefault="002B1F75" w:rsidP="00E131AF">
            <w:pPr>
              <w:pStyle w:val="ANSVNormal"/>
            </w:pPr>
            <w:r w:rsidRPr="00EA0E12">
              <w:t>Method</w:t>
            </w:r>
          </w:p>
        </w:tc>
        <w:tc>
          <w:tcPr>
            <w:tcW w:w="4022" w:type="pct"/>
          </w:tcPr>
          <w:p w14:paraId="7875BB65" w14:textId="4425C964" w:rsidR="002B1F75" w:rsidRPr="00EA0E12" w:rsidRDefault="002B1F75" w:rsidP="00E131AF">
            <w:pPr>
              <w:pStyle w:val="ANSVNormal"/>
            </w:pPr>
            <w:r w:rsidRPr="00EA0E12">
              <w:t>Function call</w:t>
            </w:r>
          </w:p>
        </w:tc>
      </w:tr>
      <w:tr w:rsidR="002B1F75" w:rsidRPr="00C37D99" w14:paraId="793BDD7E" w14:textId="77777777" w:rsidTr="0054461D">
        <w:tc>
          <w:tcPr>
            <w:tcW w:w="978" w:type="pct"/>
          </w:tcPr>
          <w:p w14:paraId="26DB2564" w14:textId="717FEF42" w:rsidR="002B1F75" w:rsidRPr="00EA0E12" w:rsidRDefault="002B1F75" w:rsidP="00E131AF">
            <w:pPr>
              <w:pStyle w:val="ANSVNormal"/>
            </w:pPr>
            <w:r w:rsidRPr="00EA0E12">
              <w:t>Response</w:t>
            </w:r>
          </w:p>
        </w:tc>
        <w:tc>
          <w:tcPr>
            <w:tcW w:w="4022" w:type="pct"/>
          </w:tcPr>
          <w:p w14:paraId="40362BD2" w14:textId="3A72ADD6" w:rsidR="002B1F75" w:rsidRPr="00EA0E12" w:rsidRDefault="002B1F75" w:rsidP="00E131AF">
            <w:pPr>
              <w:pStyle w:val="ANSVNormal"/>
            </w:pPr>
            <w:r w:rsidRPr="00EA0E12">
              <w:t>JSON Object</w:t>
            </w:r>
          </w:p>
        </w:tc>
      </w:tr>
    </w:tbl>
    <w:p w14:paraId="3C4C071D" w14:textId="77777777" w:rsidR="00A44448" w:rsidRPr="00C37D99" w:rsidRDefault="00A44448" w:rsidP="00B67F8B">
      <w:pPr>
        <w:spacing w:line="288" w:lineRule="auto"/>
      </w:pPr>
    </w:p>
    <w:p w14:paraId="0AC182D2" w14:textId="77777777" w:rsidR="00A44448" w:rsidRPr="00C37D99" w:rsidRDefault="00A44448" w:rsidP="00B67F8B">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530"/>
        <w:gridCol w:w="1530"/>
        <w:gridCol w:w="1080"/>
        <w:gridCol w:w="1440"/>
        <w:gridCol w:w="2970"/>
      </w:tblGrid>
      <w:tr w:rsidR="00A44448" w:rsidRPr="00C37D99" w14:paraId="3D9760B2" w14:textId="77777777" w:rsidTr="00A2004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CC4793F" w14:textId="77777777" w:rsidR="00A44448" w:rsidRPr="00C37D99" w:rsidRDefault="00A44448" w:rsidP="00B67F8B">
            <w:pPr>
              <w:spacing w:line="288" w:lineRule="auto"/>
              <w:rPr>
                <w:b/>
                <w:bCs/>
                <w:lang w:eastAsia="en-AU"/>
              </w:rPr>
            </w:pPr>
            <w:r w:rsidRPr="00C37D99">
              <w:rPr>
                <w:b/>
                <w:bCs/>
                <w:lang w:eastAsia="en-AU"/>
              </w:rPr>
              <w:t>No</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6C4040" w14:textId="77777777" w:rsidR="00A44448" w:rsidRPr="00C37D99" w:rsidRDefault="00A44448" w:rsidP="00B67F8B">
            <w:pPr>
              <w:spacing w:line="288" w:lineRule="auto"/>
              <w:rPr>
                <w:b/>
                <w:bCs/>
                <w:lang w:eastAsia="en-AU"/>
              </w:rPr>
            </w:pPr>
            <w:r w:rsidRPr="00C37D99">
              <w:rPr>
                <w:b/>
                <w:bCs/>
                <w:lang w:eastAsia="en-AU"/>
              </w:rPr>
              <w:t>Parameter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BE9B356" w14:textId="77777777" w:rsidR="00A44448" w:rsidRPr="00C37D99" w:rsidRDefault="00A44448" w:rsidP="00B67F8B">
            <w:pPr>
              <w:spacing w:line="288" w:lineRule="auto"/>
              <w:rPr>
                <w:b/>
                <w:bCs/>
                <w:lang w:eastAsia="en-AU"/>
              </w:rPr>
            </w:pPr>
            <w:r w:rsidRPr="00C37D99">
              <w:rPr>
                <w:b/>
                <w:bCs/>
                <w:lang w:eastAsia="en-AU"/>
              </w:rPr>
              <w:t>Mandatory</w:t>
            </w:r>
          </w:p>
        </w:tc>
        <w:tc>
          <w:tcPr>
            <w:tcW w:w="1080" w:type="dxa"/>
            <w:tcBorders>
              <w:top w:val="single" w:sz="4" w:space="0" w:color="auto"/>
              <w:left w:val="nil"/>
              <w:bottom w:val="single" w:sz="4" w:space="0" w:color="auto"/>
              <w:right w:val="single" w:sz="4" w:space="0" w:color="auto"/>
            </w:tcBorders>
            <w:vAlign w:val="center"/>
          </w:tcPr>
          <w:p w14:paraId="5F91CD25" w14:textId="77777777" w:rsidR="00A44448" w:rsidRPr="00C37D99" w:rsidRDefault="00A44448" w:rsidP="00B67F8B">
            <w:pPr>
              <w:spacing w:line="288" w:lineRule="auto"/>
              <w:rPr>
                <w:b/>
                <w:bCs/>
                <w:lang w:eastAsia="en-AU"/>
              </w:rPr>
            </w:pPr>
            <w:r w:rsidRPr="00C37D99">
              <w:rPr>
                <w:b/>
                <w:bCs/>
                <w:lang w:eastAsia="en-AU"/>
              </w:rPr>
              <w:t>Type</w:t>
            </w:r>
          </w:p>
        </w:tc>
        <w:tc>
          <w:tcPr>
            <w:tcW w:w="1440" w:type="dxa"/>
            <w:tcBorders>
              <w:top w:val="single" w:sz="4" w:space="0" w:color="auto"/>
              <w:left w:val="single" w:sz="4" w:space="0" w:color="auto"/>
              <w:bottom w:val="single" w:sz="4" w:space="0" w:color="auto"/>
              <w:right w:val="single" w:sz="4" w:space="0" w:color="auto"/>
            </w:tcBorders>
          </w:tcPr>
          <w:p w14:paraId="7777FBA6" w14:textId="77777777" w:rsidR="00A44448" w:rsidRPr="00C37D99" w:rsidRDefault="00A44448" w:rsidP="00B67F8B">
            <w:pPr>
              <w:spacing w:line="288" w:lineRule="auto"/>
              <w:rPr>
                <w:b/>
                <w:bCs/>
                <w:lang w:eastAsia="en-AU"/>
              </w:rPr>
            </w:pPr>
            <w:r w:rsidRPr="00C37D99">
              <w:rPr>
                <w:b/>
                <w:bCs/>
                <w:lang w:eastAsia="en-AU"/>
              </w:rPr>
              <w:t>Max length</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FE0F22" w14:textId="77777777" w:rsidR="00A44448" w:rsidRPr="00C37D99" w:rsidRDefault="00A44448" w:rsidP="00B67F8B">
            <w:pPr>
              <w:spacing w:line="288" w:lineRule="auto"/>
              <w:rPr>
                <w:b/>
                <w:bCs/>
                <w:lang w:eastAsia="en-AU"/>
              </w:rPr>
            </w:pPr>
            <w:r w:rsidRPr="00C37D99">
              <w:rPr>
                <w:b/>
                <w:bCs/>
                <w:lang w:eastAsia="en-AU"/>
              </w:rPr>
              <w:t>Meaning/Value</w:t>
            </w:r>
          </w:p>
        </w:tc>
      </w:tr>
      <w:tr w:rsidR="00544311" w:rsidRPr="00C37D99" w14:paraId="566A5A1E" w14:textId="77777777" w:rsidTr="00A2004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10DC2FC" w14:textId="250567F9" w:rsidR="00544311" w:rsidRPr="00C37D99" w:rsidRDefault="00544311" w:rsidP="00544311">
            <w:pPr>
              <w:spacing w:line="288" w:lineRule="auto"/>
              <w:rPr>
                <w:lang w:val="vi-VN" w:eastAsia="en-AU"/>
              </w:rPr>
            </w:pPr>
            <w:r w:rsidRPr="00C37D99">
              <w:rPr>
                <w:lang w:val="vi-VN" w:eastAsia="en-AU"/>
              </w:rPr>
              <w:t>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FE38A7" w14:textId="612271B7" w:rsidR="00544311" w:rsidRPr="00C37D99" w:rsidRDefault="00544311" w:rsidP="00544311">
            <w:pPr>
              <w:spacing w:line="288" w:lineRule="auto"/>
            </w:pPr>
            <w:r w:rsidRPr="00C37D99">
              <w:rPr>
                <w:lang w:val="vi-VN"/>
              </w:rPr>
              <w:t>serialNumber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ED04938" w14:textId="01715619" w:rsidR="00544311" w:rsidRPr="00C37D99" w:rsidRDefault="00544311" w:rsidP="00544311">
            <w:pPr>
              <w:spacing w:line="288" w:lineRule="auto"/>
              <w:rPr>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3795A80F" w14:textId="74009DAC" w:rsidR="00544311" w:rsidRPr="00C37D99" w:rsidRDefault="00544311" w:rsidP="00544311">
            <w:pPr>
              <w:spacing w:line="288" w:lineRule="auto"/>
              <w:rPr>
                <w:lang w:eastAsia="en-AU"/>
              </w:rPr>
            </w:pPr>
            <w:r w:rsidRPr="00C37D99">
              <w:rPr>
                <w:lang w:eastAsia="en-AU"/>
              </w:rPr>
              <w:t>String</w:t>
            </w:r>
          </w:p>
        </w:tc>
        <w:tc>
          <w:tcPr>
            <w:tcW w:w="1440" w:type="dxa"/>
            <w:tcBorders>
              <w:top w:val="single" w:sz="4" w:space="0" w:color="auto"/>
              <w:left w:val="single" w:sz="4" w:space="0" w:color="auto"/>
              <w:bottom w:val="single" w:sz="4" w:space="0" w:color="auto"/>
              <w:right w:val="single" w:sz="4" w:space="0" w:color="auto"/>
            </w:tcBorders>
            <w:vAlign w:val="center"/>
          </w:tcPr>
          <w:p w14:paraId="035D2291" w14:textId="56ADD036" w:rsidR="00544311" w:rsidRPr="00C37D99" w:rsidRDefault="00544311" w:rsidP="00544311">
            <w:pPr>
              <w:spacing w:line="288" w:lineRule="auto"/>
              <w:rPr>
                <w:lang w:eastAsia="en-AU"/>
              </w:rPr>
            </w:pPr>
            <w:r w:rsidRPr="00C37D99">
              <w:rPr>
                <w:lang w:val="vi-VN" w:eastAsia="en-AU"/>
              </w:rPr>
              <w:t>16</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03C35C" w14:textId="5E75B067" w:rsidR="00544311" w:rsidRPr="00C37D99" w:rsidRDefault="00544311" w:rsidP="00544311">
            <w:pPr>
              <w:spacing w:line="288" w:lineRule="auto"/>
              <w:rPr>
                <w:lang w:eastAsia="en-AU"/>
              </w:rPr>
            </w:pPr>
            <w:r w:rsidRPr="00C37D99">
              <w:rPr>
                <w:lang w:val="vi-VN" w:eastAsia="en-AU"/>
              </w:rPr>
              <w:t xml:space="preserve">SerialNumber của thiết bị </w:t>
            </w:r>
            <w:r>
              <w:rPr>
                <w:lang w:eastAsia="en-AU"/>
              </w:rPr>
              <w:t>cần cấu hình</w:t>
            </w:r>
            <w:r w:rsidRPr="00C37D99">
              <w:rPr>
                <w:lang w:val="vi-VN" w:eastAsia="en-AU"/>
              </w:rPr>
              <w:t xml:space="preserve"> </w:t>
            </w:r>
          </w:p>
        </w:tc>
      </w:tr>
      <w:tr w:rsidR="00544311" w:rsidRPr="00C37D99" w14:paraId="02CB8AA5" w14:textId="77777777" w:rsidTr="00A2004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E3D33A8" w14:textId="20991F62" w:rsidR="00544311" w:rsidRPr="00C37D99" w:rsidRDefault="00544311" w:rsidP="00544311">
            <w:pPr>
              <w:spacing w:line="288" w:lineRule="auto"/>
              <w:rPr>
                <w:lang w:val="vi-VN" w:eastAsia="en-AU"/>
              </w:rPr>
            </w:pPr>
            <w:r w:rsidRPr="00C37D99">
              <w:rPr>
                <w:lang w:val="vi-VN" w:eastAsia="en-AU"/>
              </w:rPr>
              <w:t>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F38DB9" w14:textId="2D55AE9F" w:rsidR="00544311" w:rsidRPr="00C37D99" w:rsidRDefault="00544311" w:rsidP="00544311">
            <w:pPr>
              <w:spacing w:line="288" w:lineRule="auto"/>
            </w:pPr>
            <w:r w:rsidRPr="00C37D99">
              <w:rPr>
                <w:lang w:val="vi-VN"/>
              </w:rPr>
              <w:t>modelName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690B5F1" w14:textId="4B18D032" w:rsidR="00544311" w:rsidRPr="00C37D99" w:rsidRDefault="00544311" w:rsidP="00544311">
            <w:pPr>
              <w:spacing w:line="288" w:lineRule="auto"/>
              <w:rPr>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38A0C02F" w14:textId="11F7DE1E" w:rsidR="00544311" w:rsidRPr="00C37D99" w:rsidRDefault="00544311" w:rsidP="00544311">
            <w:pPr>
              <w:spacing w:line="288" w:lineRule="auto"/>
              <w:rPr>
                <w:lang w:eastAsia="en-AU"/>
              </w:rPr>
            </w:pPr>
            <w:r w:rsidRPr="00C37D99">
              <w:rPr>
                <w:lang w:val="vi-VN" w:eastAsia="en-AU"/>
              </w:rPr>
              <w:t xml:space="preserve">String </w:t>
            </w:r>
          </w:p>
        </w:tc>
        <w:tc>
          <w:tcPr>
            <w:tcW w:w="1440" w:type="dxa"/>
            <w:tcBorders>
              <w:top w:val="single" w:sz="4" w:space="0" w:color="auto"/>
              <w:left w:val="single" w:sz="4" w:space="0" w:color="auto"/>
              <w:bottom w:val="single" w:sz="4" w:space="0" w:color="auto"/>
              <w:right w:val="single" w:sz="4" w:space="0" w:color="auto"/>
            </w:tcBorders>
            <w:vAlign w:val="center"/>
          </w:tcPr>
          <w:p w14:paraId="09F9988E" w14:textId="6D10D11B" w:rsidR="00544311" w:rsidRPr="00C37D99" w:rsidRDefault="00544311" w:rsidP="00544311">
            <w:pPr>
              <w:spacing w:line="288" w:lineRule="auto"/>
              <w:rPr>
                <w:lang w:eastAsia="en-AU"/>
              </w:rPr>
            </w:pPr>
            <w:r w:rsidRPr="00C37D99">
              <w:rPr>
                <w:lang w:val="vi-VN" w:eastAsia="en-AU"/>
              </w:rPr>
              <w:t xml:space="preserve">16 </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5E2C05" w14:textId="082DC0C0" w:rsidR="00544311" w:rsidRPr="00C37D99" w:rsidRDefault="00544311" w:rsidP="00544311">
            <w:pPr>
              <w:spacing w:line="288" w:lineRule="auto"/>
              <w:rPr>
                <w:lang w:eastAsia="en-AU"/>
              </w:rPr>
            </w:pPr>
            <w:r w:rsidRPr="00C37D99">
              <w:rPr>
                <w:lang w:val="vi-VN" w:eastAsia="en-AU"/>
              </w:rPr>
              <w:t xml:space="preserve">Model của thiết bị cần </w:t>
            </w:r>
            <w:r>
              <w:rPr>
                <w:lang w:eastAsia="en-AU"/>
              </w:rPr>
              <w:t>cấu hình</w:t>
            </w:r>
          </w:p>
        </w:tc>
      </w:tr>
      <w:tr w:rsidR="00CB3C6D" w:rsidRPr="00C37D99" w14:paraId="3368FADB" w14:textId="77777777" w:rsidTr="006E33FE">
        <w:trPr>
          <w:trHeight w:val="384"/>
        </w:trPr>
        <w:tc>
          <w:tcPr>
            <w:tcW w:w="625" w:type="dxa"/>
            <w:tcBorders>
              <w:top w:val="single" w:sz="4" w:space="0" w:color="auto"/>
              <w:left w:val="single" w:sz="4" w:space="0" w:color="auto"/>
              <w:bottom w:val="single" w:sz="4" w:space="0" w:color="auto"/>
              <w:right w:val="single" w:sz="4" w:space="0" w:color="auto"/>
            </w:tcBorders>
            <w:vAlign w:val="center"/>
          </w:tcPr>
          <w:p w14:paraId="1C01A50C" w14:textId="37C4F1AE" w:rsidR="00CB3C6D" w:rsidRPr="00C37D99" w:rsidRDefault="00CB3C6D" w:rsidP="00B67F8B">
            <w:pPr>
              <w:spacing w:line="288" w:lineRule="auto"/>
              <w:rPr>
                <w:lang w:val="vi-VN" w:eastAsia="en-AU"/>
              </w:rPr>
            </w:pPr>
            <w:r w:rsidRPr="00C37D99">
              <w:rPr>
                <w:lang w:val="vi-VN" w:eastAsia="en-AU"/>
              </w:rPr>
              <w:t>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585AB" w14:textId="22174C27" w:rsidR="00CB3C6D" w:rsidRPr="00C37D99" w:rsidRDefault="00CB3C6D" w:rsidP="00B67F8B">
            <w:pPr>
              <w:spacing w:line="288" w:lineRule="auto"/>
            </w:pPr>
            <w:r w:rsidRPr="00C37D99">
              <w:t>username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885AF76" w14:textId="65F7AE1F" w:rsidR="00CB3C6D" w:rsidRPr="00C37D99" w:rsidRDefault="00CB3C6D" w:rsidP="00B67F8B">
            <w:pPr>
              <w:spacing w:line="288" w:lineRule="auto"/>
              <w:rPr>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6BA92080" w14:textId="2F4344F2" w:rsidR="00CB3C6D" w:rsidRPr="00C37D99" w:rsidRDefault="00CB3C6D" w:rsidP="00B67F8B">
            <w:pPr>
              <w:spacing w:line="288" w:lineRule="auto"/>
              <w:rPr>
                <w:lang w:eastAsia="en-AU"/>
              </w:rPr>
            </w:pPr>
            <w:r w:rsidRPr="00C37D99">
              <w:rPr>
                <w:lang w:eastAsia="en-AU"/>
              </w:rPr>
              <w:t>String</w:t>
            </w:r>
          </w:p>
        </w:tc>
        <w:tc>
          <w:tcPr>
            <w:tcW w:w="1440" w:type="dxa"/>
            <w:tcBorders>
              <w:top w:val="single" w:sz="4" w:space="0" w:color="auto"/>
              <w:left w:val="single" w:sz="4" w:space="0" w:color="auto"/>
              <w:bottom w:val="single" w:sz="4" w:space="0" w:color="auto"/>
              <w:right w:val="single" w:sz="4" w:space="0" w:color="auto"/>
            </w:tcBorders>
            <w:vAlign w:val="center"/>
          </w:tcPr>
          <w:p w14:paraId="5250B826" w14:textId="7A47092D" w:rsidR="00CB3C6D" w:rsidRPr="00C37D99" w:rsidRDefault="00CB3C6D" w:rsidP="00B67F8B">
            <w:pPr>
              <w:spacing w:line="288" w:lineRule="auto"/>
              <w:rPr>
                <w:lang w:eastAsia="en-AU"/>
              </w:rPr>
            </w:pPr>
            <w:r w:rsidRPr="00C37D99">
              <w:rPr>
                <w:lang w:eastAsia="en-AU"/>
              </w:rPr>
              <w:t>20</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B56823" w14:textId="1688CF42" w:rsidR="00CB3C6D" w:rsidRPr="00C37D99" w:rsidRDefault="00CB3C6D" w:rsidP="00B67F8B">
            <w:pPr>
              <w:spacing w:line="288" w:lineRule="auto"/>
              <w:rPr>
                <w:lang w:eastAsia="en-AU"/>
              </w:rPr>
            </w:pPr>
            <w:r w:rsidRPr="00C37D99">
              <w:rPr>
                <w:lang w:eastAsia="en-AU"/>
              </w:rPr>
              <w:t>Username của webgui</w:t>
            </w:r>
          </w:p>
        </w:tc>
      </w:tr>
      <w:tr w:rsidR="00CB3C6D" w:rsidRPr="00C37D99" w14:paraId="73248FC7" w14:textId="77777777" w:rsidTr="0054461D">
        <w:trPr>
          <w:trHeight w:val="255"/>
        </w:trPr>
        <w:tc>
          <w:tcPr>
            <w:tcW w:w="625" w:type="dxa"/>
            <w:tcBorders>
              <w:top w:val="nil"/>
              <w:left w:val="single" w:sz="4" w:space="0" w:color="auto"/>
              <w:bottom w:val="single" w:sz="4" w:space="0" w:color="auto"/>
              <w:right w:val="single" w:sz="4" w:space="0" w:color="auto"/>
            </w:tcBorders>
            <w:vAlign w:val="center"/>
          </w:tcPr>
          <w:p w14:paraId="52786DFB" w14:textId="3AA7BC29" w:rsidR="00CB3C6D" w:rsidRPr="00C37D99" w:rsidRDefault="00CB3C6D" w:rsidP="00B67F8B">
            <w:pPr>
              <w:spacing w:line="288" w:lineRule="auto"/>
              <w:rPr>
                <w:lang w:val="vi-VN" w:eastAsia="en-AU"/>
              </w:rPr>
            </w:pPr>
            <w:r w:rsidRPr="00C37D99">
              <w:rPr>
                <w:lang w:val="vi-VN" w:eastAsia="en-AU"/>
              </w:rPr>
              <w:t>4</w:t>
            </w:r>
          </w:p>
        </w:tc>
        <w:tc>
          <w:tcPr>
            <w:tcW w:w="1530" w:type="dxa"/>
            <w:tcBorders>
              <w:top w:val="nil"/>
              <w:left w:val="single" w:sz="4" w:space="0" w:color="auto"/>
              <w:bottom w:val="single" w:sz="4" w:space="0" w:color="auto"/>
              <w:right w:val="single" w:sz="4" w:space="0" w:color="auto"/>
            </w:tcBorders>
            <w:shd w:val="clear" w:color="auto" w:fill="auto"/>
            <w:noWrap/>
            <w:vAlign w:val="center"/>
          </w:tcPr>
          <w:p w14:paraId="71200634" w14:textId="1FC28BCA" w:rsidR="00CB3C6D" w:rsidRPr="00C37D99" w:rsidRDefault="00CB3C6D" w:rsidP="00B67F8B">
            <w:pPr>
              <w:spacing w:line="288" w:lineRule="auto"/>
            </w:pPr>
            <w:r w:rsidRPr="00C37D99">
              <w:t>password</w:t>
            </w:r>
          </w:p>
        </w:tc>
        <w:tc>
          <w:tcPr>
            <w:tcW w:w="1530" w:type="dxa"/>
            <w:tcBorders>
              <w:top w:val="nil"/>
              <w:left w:val="nil"/>
              <w:bottom w:val="single" w:sz="4" w:space="0" w:color="auto"/>
              <w:right w:val="single" w:sz="4" w:space="0" w:color="auto"/>
            </w:tcBorders>
            <w:shd w:val="clear" w:color="auto" w:fill="auto"/>
            <w:noWrap/>
            <w:vAlign w:val="center"/>
          </w:tcPr>
          <w:p w14:paraId="749AF8CA" w14:textId="69DFC0DD" w:rsidR="00CB3C6D" w:rsidRPr="00C37D99" w:rsidRDefault="00CB3C6D" w:rsidP="00B67F8B">
            <w:pPr>
              <w:spacing w:line="288" w:lineRule="auto"/>
              <w:rPr>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78475FFB" w14:textId="42B8B3DB" w:rsidR="00CB3C6D" w:rsidRPr="00C37D99" w:rsidRDefault="00CB3C6D" w:rsidP="00B67F8B">
            <w:pPr>
              <w:spacing w:line="288" w:lineRule="auto"/>
              <w:rPr>
                <w:lang w:eastAsia="en-AU"/>
              </w:rPr>
            </w:pPr>
            <w:r w:rsidRPr="00C37D99">
              <w:rPr>
                <w:lang w:eastAsia="en-AU"/>
              </w:rPr>
              <w:t>String</w:t>
            </w:r>
          </w:p>
        </w:tc>
        <w:tc>
          <w:tcPr>
            <w:tcW w:w="1440" w:type="dxa"/>
            <w:tcBorders>
              <w:top w:val="nil"/>
              <w:left w:val="single" w:sz="4" w:space="0" w:color="auto"/>
              <w:bottom w:val="single" w:sz="4" w:space="0" w:color="auto"/>
              <w:right w:val="single" w:sz="4" w:space="0" w:color="auto"/>
            </w:tcBorders>
            <w:vAlign w:val="center"/>
          </w:tcPr>
          <w:p w14:paraId="653A1119" w14:textId="0AA5D41F" w:rsidR="00CB3C6D" w:rsidRPr="00C37D99" w:rsidRDefault="00CB3C6D" w:rsidP="00B67F8B">
            <w:pPr>
              <w:spacing w:line="288" w:lineRule="auto"/>
              <w:rPr>
                <w:lang w:eastAsia="en-AU"/>
              </w:rPr>
            </w:pPr>
            <w:r w:rsidRPr="00C37D99">
              <w:rPr>
                <w:lang w:eastAsia="en-AU"/>
              </w:rPr>
              <w:t>32</w:t>
            </w:r>
          </w:p>
        </w:tc>
        <w:tc>
          <w:tcPr>
            <w:tcW w:w="2970" w:type="dxa"/>
            <w:tcBorders>
              <w:top w:val="nil"/>
              <w:left w:val="single" w:sz="4" w:space="0" w:color="auto"/>
              <w:bottom w:val="single" w:sz="4" w:space="0" w:color="auto"/>
              <w:right w:val="single" w:sz="4" w:space="0" w:color="auto"/>
            </w:tcBorders>
            <w:shd w:val="clear" w:color="auto" w:fill="auto"/>
            <w:noWrap/>
            <w:vAlign w:val="center"/>
          </w:tcPr>
          <w:p w14:paraId="3A043439" w14:textId="77777777" w:rsidR="00CB3C6D" w:rsidRPr="00C37D99" w:rsidRDefault="00CB3C6D" w:rsidP="00B67F8B">
            <w:pPr>
              <w:spacing w:line="288" w:lineRule="auto"/>
              <w:rPr>
                <w:lang w:eastAsia="en-AU"/>
              </w:rPr>
            </w:pPr>
            <w:r w:rsidRPr="00C37D99">
              <w:rPr>
                <w:lang w:eastAsia="en-AU"/>
              </w:rPr>
              <w:t>Mật khẩu mới</w:t>
            </w:r>
          </w:p>
          <w:p w14:paraId="7FAEE217" w14:textId="2E9A4BB2" w:rsidR="00CB3C6D" w:rsidRPr="00C37D99" w:rsidRDefault="00CB3C6D" w:rsidP="00B67F8B">
            <w:pPr>
              <w:spacing w:line="288" w:lineRule="auto"/>
              <w:rPr>
                <w:highlight w:val="yellow"/>
                <w:lang w:eastAsia="en-AU"/>
              </w:rPr>
            </w:pPr>
            <w:r w:rsidRPr="00C37D99">
              <w:rPr>
                <w:rStyle w:val="normaltextrun"/>
                <w:color w:val="000000"/>
                <w:shd w:val="clear" w:color="auto" w:fill="FFFFFF"/>
              </w:rPr>
              <w:t xml:space="preserve">Bao gồm ít nhất 01 ký tự số, 01 ký tự viết hoa(A,B,…), 01 ký tự viết thường(a,b,…) và 01 ký tự đặc </w:t>
            </w:r>
            <w:r w:rsidRPr="00C37D99">
              <w:rPr>
                <w:rStyle w:val="normaltextrun"/>
                <w:color w:val="000000"/>
                <w:shd w:val="clear" w:color="auto" w:fill="FFFFFF"/>
              </w:rPr>
              <w:lastRenderedPageBreak/>
              <w:t>biệt(*,@,#,…). Ví dụ: Abc@13579</w:t>
            </w:r>
            <w:r w:rsidRPr="00C37D99">
              <w:rPr>
                <w:rStyle w:val="eop"/>
                <w:color w:val="D13438"/>
                <w:shd w:val="clear" w:color="auto" w:fill="FFFFFF"/>
              </w:rPr>
              <w:t> </w:t>
            </w:r>
          </w:p>
        </w:tc>
      </w:tr>
    </w:tbl>
    <w:p w14:paraId="174C275B" w14:textId="77777777" w:rsidR="00A44448" w:rsidRPr="00C37D99" w:rsidRDefault="00A44448" w:rsidP="00E131AF">
      <w:pPr>
        <w:pStyle w:val="ANSVNormal"/>
      </w:pPr>
    </w:p>
    <w:p w14:paraId="5F8E891A" w14:textId="204C74FC" w:rsidR="00A44448" w:rsidRPr="00C37D99" w:rsidRDefault="00A44448" w:rsidP="00B67F8B">
      <w:pPr>
        <w:pStyle w:val="Heading4"/>
        <w:spacing w:line="288" w:lineRule="auto"/>
        <w:rPr>
          <w:sz w:val="24"/>
          <w:szCs w:val="24"/>
        </w:rPr>
      </w:pPr>
      <w:bookmarkStart w:id="89" w:name="_Toc106029372"/>
      <w:r w:rsidRPr="00C37D99">
        <w:rPr>
          <w:sz w:val="24"/>
          <w:szCs w:val="24"/>
        </w:rPr>
        <w:t>Response</w:t>
      </w:r>
      <w:bookmarkEnd w:id="89"/>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530"/>
        <w:gridCol w:w="1530"/>
        <w:gridCol w:w="1080"/>
        <w:gridCol w:w="1440"/>
        <w:gridCol w:w="2970"/>
      </w:tblGrid>
      <w:tr w:rsidR="00A44448" w:rsidRPr="00C37D99" w14:paraId="515660AB" w14:textId="77777777" w:rsidTr="0054461D">
        <w:trPr>
          <w:trHeight w:val="255"/>
        </w:trPr>
        <w:tc>
          <w:tcPr>
            <w:tcW w:w="625" w:type="dxa"/>
            <w:vAlign w:val="center"/>
          </w:tcPr>
          <w:p w14:paraId="7A2E9708" w14:textId="77777777" w:rsidR="00A44448" w:rsidRPr="00C37D99" w:rsidRDefault="00A44448" w:rsidP="00B67F8B">
            <w:pPr>
              <w:spacing w:line="288" w:lineRule="auto"/>
              <w:rPr>
                <w:b/>
                <w:bCs/>
                <w:lang w:eastAsia="en-AU"/>
              </w:rPr>
            </w:pPr>
            <w:r w:rsidRPr="00C37D99">
              <w:rPr>
                <w:b/>
                <w:bCs/>
                <w:lang w:eastAsia="en-AU"/>
              </w:rPr>
              <w:t>No</w:t>
            </w:r>
          </w:p>
        </w:tc>
        <w:tc>
          <w:tcPr>
            <w:tcW w:w="1530" w:type="dxa"/>
            <w:shd w:val="clear" w:color="auto" w:fill="auto"/>
            <w:noWrap/>
            <w:vAlign w:val="center"/>
          </w:tcPr>
          <w:p w14:paraId="68650DCF" w14:textId="77777777" w:rsidR="00A44448" w:rsidRPr="00C37D99" w:rsidRDefault="00A44448" w:rsidP="00B67F8B">
            <w:pPr>
              <w:spacing w:line="288" w:lineRule="auto"/>
              <w:rPr>
                <w:b/>
                <w:bCs/>
                <w:lang w:eastAsia="en-AU"/>
              </w:rPr>
            </w:pPr>
            <w:r w:rsidRPr="00C37D99">
              <w:rPr>
                <w:b/>
                <w:bCs/>
                <w:lang w:eastAsia="en-AU"/>
              </w:rPr>
              <w:t>Parameter</w:t>
            </w:r>
          </w:p>
        </w:tc>
        <w:tc>
          <w:tcPr>
            <w:tcW w:w="1530" w:type="dxa"/>
            <w:shd w:val="clear" w:color="auto" w:fill="auto"/>
            <w:noWrap/>
            <w:vAlign w:val="center"/>
          </w:tcPr>
          <w:p w14:paraId="07CF9A71" w14:textId="77777777" w:rsidR="00A44448" w:rsidRPr="00C37D99" w:rsidRDefault="00A44448" w:rsidP="00B67F8B">
            <w:pPr>
              <w:spacing w:line="288" w:lineRule="auto"/>
              <w:rPr>
                <w:b/>
                <w:bCs/>
                <w:lang w:eastAsia="en-AU"/>
              </w:rPr>
            </w:pPr>
            <w:r w:rsidRPr="00C37D99">
              <w:rPr>
                <w:b/>
                <w:bCs/>
                <w:lang w:eastAsia="en-AU"/>
              </w:rPr>
              <w:t>Mandatory</w:t>
            </w:r>
          </w:p>
        </w:tc>
        <w:tc>
          <w:tcPr>
            <w:tcW w:w="1080" w:type="dxa"/>
          </w:tcPr>
          <w:p w14:paraId="4264852B" w14:textId="77777777" w:rsidR="00A44448" w:rsidRPr="00C37D99" w:rsidRDefault="00A44448" w:rsidP="00B67F8B">
            <w:pPr>
              <w:spacing w:line="288" w:lineRule="auto"/>
              <w:rPr>
                <w:b/>
                <w:bCs/>
                <w:lang w:eastAsia="en-AU"/>
              </w:rPr>
            </w:pPr>
            <w:r w:rsidRPr="00C37D99">
              <w:rPr>
                <w:b/>
                <w:bCs/>
                <w:lang w:eastAsia="en-AU"/>
              </w:rPr>
              <w:t>Type</w:t>
            </w:r>
          </w:p>
        </w:tc>
        <w:tc>
          <w:tcPr>
            <w:tcW w:w="1440" w:type="dxa"/>
            <w:vAlign w:val="center"/>
          </w:tcPr>
          <w:p w14:paraId="25558B3B" w14:textId="77777777" w:rsidR="00A44448" w:rsidRPr="00C37D99" w:rsidRDefault="00A44448" w:rsidP="00B67F8B">
            <w:pPr>
              <w:spacing w:line="288" w:lineRule="auto"/>
              <w:rPr>
                <w:b/>
                <w:bCs/>
                <w:lang w:eastAsia="en-AU"/>
              </w:rPr>
            </w:pPr>
            <w:r w:rsidRPr="00C37D99">
              <w:rPr>
                <w:b/>
                <w:bCs/>
                <w:lang w:eastAsia="en-AU"/>
              </w:rPr>
              <w:t>Max length</w:t>
            </w:r>
          </w:p>
        </w:tc>
        <w:tc>
          <w:tcPr>
            <w:tcW w:w="2970" w:type="dxa"/>
            <w:shd w:val="clear" w:color="auto" w:fill="auto"/>
            <w:noWrap/>
            <w:vAlign w:val="center"/>
          </w:tcPr>
          <w:p w14:paraId="5DCB0A48" w14:textId="77777777" w:rsidR="00A44448" w:rsidRPr="00C37D99" w:rsidRDefault="00A44448" w:rsidP="00B67F8B">
            <w:pPr>
              <w:spacing w:line="288" w:lineRule="auto"/>
              <w:rPr>
                <w:b/>
                <w:bCs/>
                <w:lang w:eastAsia="en-AU"/>
              </w:rPr>
            </w:pPr>
            <w:r w:rsidRPr="00C37D99">
              <w:rPr>
                <w:b/>
                <w:bCs/>
                <w:lang w:eastAsia="en-AU"/>
              </w:rPr>
              <w:t>Meaning</w:t>
            </w:r>
          </w:p>
        </w:tc>
      </w:tr>
      <w:tr w:rsidR="00A44448" w:rsidRPr="00C37D99" w14:paraId="67D73C98" w14:textId="77777777" w:rsidTr="0054461D">
        <w:trPr>
          <w:trHeight w:val="255"/>
        </w:trPr>
        <w:tc>
          <w:tcPr>
            <w:tcW w:w="625" w:type="dxa"/>
            <w:vAlign w:val="center"/>
          </w:tcPr>
          <w:p w14:paraId="79C76B44" w14:textId="77777777" w:rsidR="00A44448" w:rsidRPr="00C37D99" w:rsidRDefault="00A44448" w:rsidP="00B67F8B">
            <w:pPr>
              <w:spacing w:line="288" w:lineRule="auto"/>
              <w:rPr>
                <w:lang w:eastAsia="en-AU"/>
              </w:rPr>
            </w:pPr>
            <w:r w:rsidRPr="00C37D99">
              <w:rPr>
                <w:lang w:eastAsia="en-AU"/>
              </w:rPr>
              <w:t>1</w:t>
            </w:r>
          </w:p>
        </w:tc>
        <w:tc>
          <w:tcPr>
            <w:tcW w:w="1530" w:type="dxa"/>
            <w:shd w:val="clear" w:color="auto" w:fill="auto"/>
            <w:noWrap/>
            <w:vAlign w:val="center"/>
          </w:tcPr>
          <w:p w14:paraId="726B0629" w14:textId="77777777" w:rsidR="00A44448" w:rsidRPr="00C37D99" w:rsidRDefault="00A44448" w:rsidP="00B67F8B">
            <w:pPr>
              <w:spacing w:line="288" w:lineRule="auto"/>
              <w:rPr>
                <w:lang w:eastAsia="en-AU"/>
              </w:rPr>
            </w:pPr>
            <w:r w:rsidRPr="00C37D99">
              <w:rPr>
                <w:lang w:eastAsia="en-AU"/>
              </w:rPr>
              <w:t>errorCode</w:t>
            </w:r>
          </w:p>
        </w:tc>
        <w:tc>
          <w:tcPr>
            <w:tcW w:w="1530" w:type="dxa"/>
            <w:shd w:val="clear" w:color="auto" w:fill="auto"/>
            <w:noWrap/>
            <w:vAlign w:val="center"/>
          </w:tcPr>
          <w:p w14:paraId="0ED859D8" w14:textId="77777777" w:rsidR="00A44448" w:rsidRPr="00C37D99" w:rsidRDefault="00A44448" w:rsidP="00B67F8B">
            <w:pPr>
              <w:spacing w:line="288" w:lineRule="auto"/>
              <w:rPr>
                <w:lang w:eastAsia="en-AU"/>
              </w:rPr>
            </w:pPr>
            <w:r w:rsidRPr="00C37D99">
              <w:rPr>
                <w:lang w:eastAsia="en-AU"/>
              </w:rPr>
              <w:t>Mandatory</w:t>
            </w:r>
          </w:p>
        </w:tc>
        <w:tc>
          <w:tcPr>
            <w:tcW w:w="1080" w:type="dxa"/>
          </w:tcPr>
          <w:p w14:paraId="1CFB6C31" w14:textId="77777777" w:rsidR="00A44448" w:rsidRPr="00C37D99" w:rsidRDefault="00A44448" w:rsidP="00B67F8B">
            <w:pPr>
              <w:spacing w:line="288" w:lineRule="auto"/>
              <w:rPr>
                <w:lang w:eastAsia="en-AU"/>
              </w:rPr>
            </w:pPr>
            <w:r w:rsidRPr="00C37D99">
              <w:rPr>
                <w:lang w:eastAsia="en-AU"/>
              </w:rPr>
              <w:t>String</w:t>
            </w:r>
          </w:p>
        </w:tc>
        <w:tc>
          <w:tcPr>
            <w:tcW w:w="1440" w:type="dxa"/>
            <w:vAlign w:val="center"/>
          </w:tcPr>
          <w:p w14:paraId="74725A88" w14:textId="77777777" w:rsidR="00A44448" w:rsidRPr="00C37D99" w:rsidRDefault="00A44448" w:rsidP="00B67F8B">
            <w:pPr>
              <w:spacing w:line="288" w:lineRule="auto"/>
              <w:rPr>
                <w:lang w:eastAsia="en-AU"/>
              </w:rPr>
            </w:pPr>
            <w:r w:rsidRPr="00C37D99">
              <w:rPr>
                <w:lang w:eastAsia="en-AU"/>
              </w:rPr>
              <w:t>4</w:t>
            </w:r>
          </w:p>
        </w:tc>
        <w:tc>
          <w:tcPr>
            <w:tcW w:w="2970" w:type="dxa"/>
            <w:shd w:val="clear" w:color="auto" w:fill="auto"/>
            <w:noWrap/>
            <w:vAlign w:val="center"/>
          </w:tcPr>
          <w:p w14:paraId="6207FF3A" w14:textId="77777777" w:rsidR="00A44448" w:rsidRPr="00C37D99" w:rsidRDefault="00A44448" w:rsidP="00B67F8B">
            <w:pPr>
              <w:spacing w:line="288" w:lineRule="auto"/>
              <w:rPr>
                <w:lang w:eastAsia="en-AU"/>
              </w:rPr>
            </w:pPr>
            <w:r w:rsidRPr="00C37D99">
              <w:rPr>
                <w:lang w:eastAsia="en-AU"/>
              </w:rPr>
              <w:t>Mã lỗi</w:t>
            </w:r>
          </w:p>
        </w:tc>
      </w:tr>
      <w:tr w:rsidR="00A44448" w:rsidRPr="00C37D99" w14:paraId="03423D74" w14:textId="77777777" w:rsidTr="0054461D">
        <w:trPr>
          <w:trHeight w:val="255"/>
        </w:trPr>
        <w:tc>
          <w:tcPr>
            <w:tcW w:w="625" w:type="dxa"/>
            <w:vAlign w:val="center"/>
          </w:tcPr>
          <w:p w14:paraId="473C7BF8" w14:textId="77777777" w:rsidR="00A44448" w:rsidRPr="00C37D99" w:rsidRDefault="00A44448" w:rsidP="00B67F8B">
            <w:pPr>
              <w:spacing w:line="288" w:lineRule="auto"/>
              <w:rPr>
                <w:lang w:eastAsia="en-AU"/>
              </w:rPr>
            </w:pPr>
            <w:r w:rsidRPr="00C37D99">
              <w:rPr>
                <w:lang w:eastAsia="en-AU"/>
              </w:rPr>
              <w:t>2</w:t>
            </w:r>
          </w:p>
        </w:tc>
        <w:tc>
          <w:tcPr>
            <w:tcW w:w="1530" w:type="dxa"/>
            <w:shd w:val="clear" w:color="auto" w:fill="auto"/>
            <w:noWrap/>
            <w:vAlign w:val="center"/>
          </w:tcPr>
          <w:p w14:paraId="766CB062" w14:textId="77777777" w:rsidR="00A44448" w:rsidRPr="00C37D99" w:rsidRDefault="00A44448" w:rsidP="00B67F8B">
            <w:pPr>
              <w:spacing w:line="288" w:lineRule="auto"/>
              <w:rPr>
                <w:lang w:eastAsia="en-AU"/>
              </w:rPr>
            </w:pPr>
            <w:r w:rsidRPr="00C37D99">
              <w:rPr>
                <w:lang w:eastAsia="en-AU"/>
              </w:rPr>
              <w:t>errorMessage</w:t>
            </w:r>
          </w:p>
        </w:tc>
        <w:tc>
          <w:tcPr>
            <w:tcW w:w="1530" w:type="dxa"/>
            <w:shd w:val="clear" w:color="auto" w:fill="auto"/>
            <w:noWrap/>
            <w:vAlign w:val="center"/>
          </w:tcPr>
          <w:p w14:paraId="42B790E5" w14:textId="77777777" w:rsidR="00A44448" w:rsidRPr="00C37D99" w:rsidRDefault="00A44448" w:rsidP="00B67F8B">
            <w:pPr>
              <w:spacing w:line="288" w:lineRule="auto"/>
              <w:rPr>
                <w:lang w:eastAsia="en-AU"/>
              </w:rPr>
            </w:pPr>
            <w:r w:rsidRPr="00C37D99">
              <w:rPr>
                <w:lang w:eastAsia="en-AU"/>
              </w:rPr>
              <w:t>Optional</w:t>
            </w:r>
          </w:p>
        </w:tc>
        <w:tc>
          <w:tcPr>
            <w:tcW w:w="1080" w:type="dxa"/>
          </w:tcPr>
          <w:p w14:paraId="173E6D3F" w14:textId="77777777" w:rsidR="00A44448" w:rsidRPr="00C37D99" w:rsidRDefault="00A44448" w:rsidP="00B67F8B">
            <w:pPr>
              <w:spacing w:line="288" w:lineRule="auto"/>
              <w:rPr>
                <w:lang w:eastAsia="en-AU"/>
              </w:rPr>
            </w:pPr>
            <w:r w:rsidRPr="00C37D99">
              <w:rPr>
                <w:lang w:eastAsia="en-AU"/>
              </w:rPr>
              <w:t>String</w:t>
            </w:r>
          </w:p>
        </w:tc>
        <w:tc>
          <w:tcPr>
            <w:tcW w:w="1440" w:type="dxa"/>
            <w:vAlign w:val="center"/>
          </w:tcPr>
          <w:p w14:paraId="50F1CB60" w14:textId="77777777" w:rsidR="00A44448" w:rsidRPr="00C37D99" w:rsidRDefault="00A44448" w:rsidP="00B67F8B">
            <w:pPr>
              <w:spacing w:line="288" w:lineRule="auto"/>
              <w:rPr>
                <w:lang w:eastAsia="en-AU"/>
              </w:rPr>
            </w:pPr>
            <w:r w:rsidRPr="00C37D99">
              <w:rPr>
                <w:lang w:eastAsia="en-AU"/>
              </w:rPr>
              <w:t>64</w:t>
            </w:r>
          </w:p>
        </w:tc>
        <w:tc>
          <w:tcPr>
            <w:tcW w:w="2970" w:type="dxa"/>
            <w:shd w:val="clear" w:color="auto" w:fill="auto"/>
            <w:noWrap/>
            <w:vAlign w:val="center"/>
          </w:tcPr>
          <w:p w14:paraId="6713F245" w14:textId="77777777" w:rsidR="00A44448" w:rsidRPr="00C37D99" w:rsidRDefault="00A44448" w:rsidP="00B67F8B">
            <w:pPr>
              <w:spacing w:line="288" w:lineRule="auto"/>
              <w:rPr>
                <w:lang w:eastAsia="en-AU"/>
              </w:rPr>
            </w:pPr>
            <w:r w:rsidRPr="00C37D99">
              <w:rPr>
                <w:lang w:eastAsia="en-AU"/>
              </w:rPr>
              <w:t>Mô tả lỗi</w:t>
            </w:r>
          </w:p>
        </w:tc>
      </w:tr>
    </w:tbl>
    <w:p w14:paraId="1F3C2C56" w14:textId="77777777" w:rsidR="00A44448" w:rsidRPr="00C37D99" w:rsidRDefault="00A44448" w:rsidP="00B67F8B">
      <w:pPr>
        <w:pStyle w:val="Heading4"/>
        <w:spacing w:line="288" w:lineRule="auto"/>
        <w:rPr>
          <w:sz w:val="24"/>
          <w:szCs w:val="24"/>
        </w:rPr>
      </w:pPr>
      <w:bookmarkStart w:id="90" w:name="_Toc106029373"/>
      <w:r w:rsidRPr="00C37D99">
        <w:rPr>
          <w:sz w:val="24"/>
          <w:szCs w:val="24"/>
        </w:rPr>
        <w:t>Example</w:t>
      </w:r>
      <w:bookmarkEnd w:id="90"/>
    </w:p>
    <w:p w14:paraId="627DA4A0" w14:textId="77777777" w:rsidR="00A44448" w:rsidRPr="00C37D99" w:rsidRDefault="00A44448" w:rsidP="00B67F8B">
      <w:pPr>
        <w:spacing w:line="288" w:lineRule="auto"/>
        <w:rPr>
          <w:b/>
          <w:bCs/>
        </w:rPr>
      </w:pPr>
      <w:r w:rsidRPr="00C37D99">
        <w:rPr>
          <w:b/>
          <w:bCs/>
        </w:rPr>
        <w:t>Request:</w:t>
      </w:r>
    </w:p>
    <w:p w14:paraId="740C244B" w14:textId="3926A999" w:rsidR="001F7DF7" w:rsidRPr="00C37D99" w:rsidRDefault="00B566A2"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lang w:val="vi-VN"/>
        </w:rPr>
        <w:t xml:space="preserve"> </w:t>
      </w:r>
      <w:r w:rsidR="008252DB" w:rsidRPr="00C37D99">
        <w:rPr>
          <w:rFonts w:ascii="Times New Roman" w:hAnsi="Times New Roman" w:cs="Times New Roman"/>
          <w:sz w:val="24"/>
          <w:szCs w:val="24"/>
        </w:rPr>
        <w:t>changeDevicePassword (data);</w:t>
      </w:r>
    </w:p>
    <w:p w14:paraId="3D513BB7" w14:textId="6CD75669" w:rsidR="00B566A2" w:rsidRPr="00C37D99" w:rsidRDefault="00B566A2"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lang w:val="vi-VN"/>
        </w:rPr>
        <w:t xml:space="preserve"> </w:t>
      </w:r>
      <w:r w:rsidR="002A32E3"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r w:rsidR="00A44448" w:rsidRPr="00C37D99">
        <w:rPr>
          <w:rFonts w:ascii="Times New Roman" w:hAnsi="Times New Roman" w:cs="Times New Roman"/>
          <w:sz w:val="24"/>
          <w:szCs w:val="24"/>
        </w:rPr>
        <w:t>{</w:t>
      </w:r>
    </w:p>
    <w:p w14:paraId="515961A2" w14:textId="359AD541" w:rsidR="00CB3C6D" w:rsidRPr="00C37D99" w:rsidRDefault="00CB3C6D" w:rsidP="00DB6D2D">
      <w:pPr>
        <w:pStyle w:val="HTMLPreformatted"/>
        <w:spacing w:line="288" w:lineRule="auto"/>
        <w:ind w:left="1440"/>
        <w:rPr>
          <w:rFonts w:ascii="Times New Roman" w:hAnsi="Times New Roman" w:cs="Times New Roman"/>
          <w:sz w:val="24"/>
          <w:szCs w:val="24"/>
          <w:lang w:val="vi-VN"/>
        </w:rPr>
      </w:pPr>
      <w:r w:rsidRPr="00C37D99">
        <w:rPr>
          <w:rFonts w:ascii="Times New Roman" w:hAnsi="Times New Roman" w:cs="Times New Roman"/>
          <w:sz w:val="24"/>
          <w:szCs w:val="24"/>
          <w:lang w:val="vi-VN"/>
        </w:rPr>
        <w:t>"serialNumber": "</w:t>
      </w:r>
      <w:r w:rsidR="00DB6D2D">
        <w:rPr>
          <w:rFonts w:ascii="Times New Roman" w:hAnsi="Times New Roman" w:cs="Times New Roman"/>
          <w:sz w:val="24"/>
          <w:szCs w:val="24"/>
          <w:lang w:val="vi-VN"/>
        </w:rPr>
        <w:t>VNPT123456</w:t>
      </w:r>
      <w:r w:rsidRPr="00C37D99">
        <w:rPr>
          <w:rFonts w:ascii="Times New Roman" w:hAnsi="Times New Roman" w:cs="Times New Roman"/>
          <w:sz w:val="24"/>
          <w:szCs w:val="24"/>
          <w:lang w:val="vi-VN"/>
        </w:rPr>
        <w:t xml:space="preserve">", </w:t>
      </w:r>
    </w:p>
    <w:p w14:paraId="6D036A34" w14:textId="178BC4F6" w:rsidR="00CB3C6D" w:rsidRPr="00C37D99" w:rsidRDefault="00CB3C6D" w:rsidP="00DB6D2D">
      <w:pPr>
        <w:pStyle w:val="HTMLPreformatted"/>
        <w:spacing w:line="288" w:lineRule="auto"/>
        <w:ind w:left="1440"/>
        <w:rPr>
          <w:rFonts w:ascii="Times New Roman" w:hAnsi="Times New Roman" w:cs="Times New Roman"/>
          <w:sz w:val="24"/>
          <w:szCs w:val="24"/>
          <w:lang w:val="vi-VN"/>
        </w:rPr>
      </w:pPr>
      <w:r w:rsidRPr="00C37D99">
        <w:rPr>
          <w:rFonts w:ascii="Times New Roman" w:hAnsi="Times New Roman" w:cs="Times New Roman"/>
          <w:sz w:val="24"/>
          <w:szCs w:val="24"/>
          <w:lang w:val="vi-VN"/>
        </w:rPr>
        <w:t>"modelName": "</w:t>
      </w:r>
      <w:r w:rsidR="00DB6D2D">
        <w:rPr>
          <w:rFonts w:ascii="Times New Roman" w:hAnsi="Times New Roman" w:cs="Times New Roman"/>
          <w:sz w:val="24"/>
          <w:szCs w:val="24"/>
          <w:lang w:val="vi-VN"/>
        </w:rPr>
        <w:t>GW040H</w:t>
      </w:r>
      <w:r w:rsidRPr="00C37D99">
        <w:rPr>
          <w:rFonts w:ascii="Times New Roman" w:hAnsi="Times New Roman" w:cs="Times New Roman"/>
          <w:sz w:val="24"/>
          <w:szCs w:val="24"/>
          <w:lang w:val="vi-VN"/>
        </w:rPr>
        <w:t>" ,</w:t>
      </w:r>
    </w:p>
    <w:p w14:paraId="525BB7B1" w14:textId="46408CFD" w:rsidR="00B566A2" w:rsidRPr="00C37D99" w:rsidRDefault="002A32E3" w:rsidP="00DB6D2D">
      <w:pPr>
        <w:pStyle w:val="HTMLPreformatted"/>
        <w:spacing w:line="288" w:lineRule="auto"/>
        <w:ind w:left="1440"/>
        <w:rPr>
          <w:rFonts w:ascii="Times New Roman" w:hAnsi="Times New Roman" w:cs="Times New Roman"/>
          <w:sz w:val="24"/>
          <w:szCs w:val="24"/>
        </w:rPr>
      </w:pPr>
      <w:r w:rsidRPr="00C37D99">
        <w:rPr>
          <w:rFonts w:ascii="Times New Roman" w:hAnsi="Times New Roman" w:cs="Times New Roman"/>
          <w:sz w:val="24"/>
          <w:szCs w:val="24"/>
        </w:rPr>
        <w:t>"username": "admin",</w:t>
      </w:r>
    </w:p>
    <w:p w14:paraId="1ABB4990" w14:textId="0A613667" w:rsidR="00E93BFF" w:rsidRPr="00C37D99" w:rsidRDefault="1839BCC7" w:rsidP="00DB6D2D">
      <w:pPr>
        <w:pStyle w:val="HTMLPreformatted"/>
        <w:spacing w:line="288" w:lineRule="auto"/>
        <w:ind w:left="1440"/>
        <w:rPr>
          <w:rFonts w:ascii="Times New Roman" w:hAnsi="Times New Roman" w:cs="Times New Roman"/>
          <w:sz w:val="24"/>
          <w:szCs w:val="24"/>
          <w:lang w:val="vi-VN"/>
        </w:rPr>
      </w:pPr>
      <w:r w:rsidRPr="00C37D99">
        <w:rPr>
          <w:rFonts w:ascii="Times New Roman" w:hAnsi="Times New Roman" w:cs="Times New Roman"/>
          <w:sz w:val="24"/>
          <w:szCs w:val="24"/>
        </w:rPr>
        <w:t>"password": "Vnpt@123456"</w:t>
      </w:r>
      <w:r w:rsidR="413889B6" w:rsidRPr="00C37D99">
        <w:rPr>
          <w:rFonts w:ascii="Times New Roman" w:hAnsi="Times New Roman" w:cs="Times New Roman"/>
          <w:sz w:val="24"/>
          <w:szCs w:val="24"/>
          <w:lang w:val="vi-VN"/>
        </w:rPr>
        <w:t xml:space="preserve"> </w:t>
      </w:r>
    </w:p>
    <w:p w14:paraId="268E5E5C" w14:textId="46567C0C" w:rsidR="00A44448" w:rsidRPr="00C37D99" w:rsidRDefault="00CB3C6D"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ab/>
      </w:r>
      <w:r w:rsidR="00A44448" w:rsidRPr="00C37D99">
        <w:rPr>
          <w:rFonts w:ascii="Times New Roman" w:hAnsi="Times New Roman" w:cs="Times New Roman"/>
          <w:sz w:val="24"/>
          <w:szCs w:val="24"/>
        </w:rPr>
        <w:t>}</w:t>
      </w:r>
    </w:p>
    <w:p w14:paraId="3EC6A645" w14:textId="77777777" w:rsidR="00A44448" w:rsidRPr="00C37D99" w:rsidRDefault="00A44448" w:rsidP="00B67F8B">
      <w:pPr>
        <w:spacing w:line="288" w:lineRule="auto"/>
        <w:rPr>
          <w:b/>
          <w:bCs/>
        </w:rPr>
      </w:pPr>
      <w:r w:rsidRPr="00C37D99">
        <w:rPr>
          <w:b/>
          <w:bCs/>
        </w:rPr>
        <w:t>Response:</w:t>
      </w:r>
    </w:p>
    <w:p w14:paraId="461AA662" w14:textId="561BCC87" w:rsidR="00E93BFF" w:rsidRPr="00C37D99" w:rsidRDefault="00627225" w:rsidP="00B67F8B">
      <w:pPr>
        <w:pStyle w:val="FirstLevelBullet"/>
        <w:spacing w:line="288" w:lineRule="auto"/>
        <w:ind w:left="0" w:firstLine="0"/>
        <w:rPr>
          <w:sz w:val="24"/>
          <w:szCs w:val="24"/>
        </w:rPr>
      </w:pPr>
      <w:r w:rsidRPr="00C37D99">
        <w:rPr>
          <w:sz w:val="24"/>
          <w:szCs w:val="24"/>
        </w:rPr>
        <w:t>{</w:t>
      </w:r>
    </w:p>
    <w:p w14:paraId="53D92530" w14:textId="3B47A1E5" w:rsidR="000143FD" w:rsidRPr="00C37D99" w:rsidRDefault="000143FD" w:rsidP="00B67F8B">
      <w:pPr>
        <w:pStyle w:val="FirstLevelBullet"/>
        <w:spacing w:line="288" w:lineRule="auto"/>
        <w:ind w:firstLine="0"/>
        <w:rPr>
          <w:sz w:val="24"/>
          <w:szCs w:val="24"/>
        </w:rPr>
      </w:pPr>
      <w:r w:rsidRPr="00C37D99">
        <w:rPr>
          <w:sz w:val="24"/>
          <w:szCs w:val="24"/>
          <w:lang w:val="vi-VN"/>
        </w:rPr>
        <w:t xml:space="preserve"> </w:t>
      </w:r>
      <w:r w:rsidRPr="00C37D99">
        <w:rPr>
          <w:sz w:val="24"/>
          <w:szCs w:val="24"/>
        </w:rPr>
        <w:t>"errorCode": "200",</w:t>
      </w:r>
    </w:p>
    <w:p w14:paraId="4C747FB9" w14:textId="4E5A70FF" w:rsidR="000143FD" w:rsidRPr="00C37D99" w:rsidRDefault="000143FD" w:rsidP="00E131AF">
      <w:pPr>
        <w:pStyle w:val="ANSVNormal"/>
        <w:rPr>
          <w:lang w:val="vi-VN"/>
        </w:rPr>
      </w:pPr>
      <w:r w:rsidRPr="00C37D99">
        <w:rPr>
          <w:lang w:val="vi-VN"/>
        </w:rPr>
        <w:t xml:space="preserve"> </w:t>
      </w:r>
      <w:r w:rsidR="00DB6D2D">
        <w:rPr>
          <w:lang w:val="vi-VN"/>
        </w:rPr>
        <w:tab/>
      </w:r>
      <w:r w:rsidRPr="00C37D99">
        <w:rPr>
          <w:lang w:val="vi-VN"/>
        </w:rPr>
        <w:t xml:space="preserve"> </w:t>
      </w:r>
      <w:r w:rsidRPr="00C37D99">
        <w:t>"errorMessage": "SUCCESS"</w:t>
      </w:r>
      <w:r w:rsidRPr="00C37D99">
        <w:rPr>
          <w:lang w:val="vi-VN"/>
        </w:rPr>
        <w:t xml:space="preserve">                     </w:t>
      </w:r>
    </w:p>
    <w:p w14:paraId="5FA6A0BD" w14:textId="16716D05" w:rsidR="00D100E5" w:rsidRPr="00C37D99" w:rsidRDefault="00D100E5" w:rsidP="00E131AF">
      <w:pPr>
        <w:pStyle w:val="ANSVNormal"/>
        <w:rPr>
          <w:lang w:val="vi-VN"/>
        </w:rPr>
      </w:pPr>
      <w:r w:rsidRPr="00C37D99">
        <w:rPr>
          <w:lang w:val="vi-VN"/>
        </w:rPr>
        <w:t>}</w:t>
      </w:r>
    </w:p>
    <w:p w14:paraId="52C98C96" w14:textId="6C22F812" w:rsidR="00AE58AC" w:rsidRPr="00C37D99" w:rsidRDefault="00AE58AC" w:rsidP="00303550">
      <w:pPr>
        <w:pStyle w:val="Heading3"/>
      </w:pPr>
      <w:bookmarkStart w:id="91" w:name="_Toc113436561"/>
      <w:r w:rsidRPr="00C37D99">
        <w:t>logoutDevice</w:t>
      </w:r>
      <w:bookmarkEnd w:id="91"/>
    </w:p>
    <w:p w14:paraId="07AE993A" w14:textId="77777777" w:rsidR="00E93BFF" w:rsidRPr="00C37D99" w:rsidRDefault="00E93BFF" w:rsidP="00B67F8B">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49"/>
        <w:gridCol w:w="7605"/>
      </w:tblGrid>
      <w:tr w:rsidR="00E93BFF" w:rsidRPr="00C37D99" w14:paraId="3A814084" w14:textId="77777777" w:rsidTr="0054461D">
        <w:tc>
          <w:tcPr>
            <w:tcW w:w="978" w:type="pct"/>
            <w:shd w:val="clear" w:color="auto" w:fill="BFBFBF" w:themeFill="background1" w:themeFillShade="BF"/>
          </w:tcPr>
          <w:p w14:paraId="5038FBCB" w14:textId="77777777" w:rsidR="00E93BFF" w:rsidRPr="00C37D99" w:rsidRDefault="00E93BFF" w:rsidP="00E131AF">
            <w:pPr>
              <w:pStyle w:val="ANSVNormal"/>
            </w:pPr>
            <w:r w:rsidRPr="00C37D99">
              <w:t>Tên API</w:t>
            </w:r>
          </w:p>
        </w:tc>
        <w:tc>
          <w:tcPr>
            <w:tcW w:w="4022" w:type="pct"/>
            <w:shd w:val="clear" w:color="auto" w:fill="BFBFBF" w:themeFill="background1" w:themeFillShade="BF"/>
          </w:tcPr>
          <w:p w14:paraId="35207DA7" w14:textId="77777777" w:rsidR="00E93BFF" w:rsidRPr="00C37D99" w:rsidRDefault="00E93BFF" w:rsidP="00E131AF">
            <w:pPr>
              <w:pStyle w:val="ANSVNormal"/>
            </w:pPr>
            <w:r w:rsidRPr="00C37D99">
              <w:t>Mô tả</w:t>
            </w:r>
          </w:p>
        </w:tc>
      </w:tr>
      <w:tr w:rsidR="00E93BFF" w:rsidRPr="00C37D99" w14:paraId="1E81A2CF" w14:textId="77777777" w:rsidTr="0054461D">
        <w:trPr>
          <w:trHeight w:val="362"/>
        </w:trPr>
        <w:tc>
          <w:tcPr>
            <w:tcW w:w="978" w:type="pct"/>
          </w:tcPr>
          <w:p w14:paraId="0B94E16C" w14:textId="06C68738" w:rsidR="00E93BFF" w:rsidRPr="00EA0E12" w:rsidRDefault="00890E70" w:rsidP="00E131AF">
            <w:pPr>
              <w:pStyle w:val="ANSVNormal"/>
              <w:rPr>
                <w:lang w:val="vi-VN"/>
              </w:rPr>
            </w:pPr>
            <w:r w:rsidRPr="00EA0E12">
              <w:rPr>
                <w:lang w:val="vi-VN"/>
              </w:rPr>
              <w:t>logoutDevice</w:t>
            </w:r>
          </w:p>
        </w:tc>
        <w:tc>
          <w:tcPr>
            <w:tcW w:w="4022" w:type="pct"/>
          </w:tcPr>
          <w:p w14:paraId="69989B10" w14:textId="3F2D73C5" w:rsidR="00E93BFF" w:rsidRPr="00EA0E12" w:rsidRDefault="00890E70" w:rsidP="00E131AF">
            <w:pPr>
              <w:pStyle w:val="ANSVNormal"/>
              <w:rPr>
                <w:lang w:val="vi-VN"/>
              </w:rPr>
            </w:pPr>
            <w:r w:rsidRPr="00EA0E12">
              <w:rPr>
                <w:lang w:val="vi-VN"/>
              </w:rPr>
              <w:t xml:space="preserve">Ngắt phiên truy cập từ mobile app đến thiết bị </w:t>
            </w:r>
          </w:p>
        </w:tc>
      </w:tr>
      <w:tr w:rsidR="002B1F75" w:rsidRPr="00C37D99" w14:paraId="04FCC38F" w14:textId="77777777" w:rsidTr="0054461D">
        <w:tc>
          <w:tcPr>
            <w:tcW w:w="978" w:type="pct"/>
          </w:tcPr>
          <w:p w14:paraId="6E4FAB8C" w14:textId="4B2B40A6" w:rsidR="002B1F75" w:rsidRPr="00EA0E12" w:rsidRDefault="002B1F75" w:rsidP="00E131AF">
            <w:pPr>
              <w:pStyle w:val="ANSVNormal"/>
            </w:pPr>
            <w:r w:rsidRPr="00EA0E12">
              <w:t>Method</w:t>
            </w:r>
          </w:p>
        </w:tc>
        <w:tc>
          <w:tcPr>
            <w:tcW w:w="4022" w:type="pct"/>
          </w:tcPr>
          <w:p w14:paraId="01751D96" w14:textId="41023C8B" w:rsidR="002B1F75" w:rsidRPr="00EA0E12" w:rsidRDefault="002B1F75" w:rsidP="00E131AF">
            <w:pPr>
              <w:pStyle w:val="ANSVNormal"/>
            </w:pPr>
            <w:r w:rsidRPr="00EA0E12">
              <w:t>Function call</w:t>
            </w:r>
          </w:p>
        </w:tc>
      </w:tr>
      <w:tr w:rsidR="002B1F75" w:rsidRPr="00C37D99" w14:paraId="78443EC3" w14:textId="77777777" w:rsidTr="0054461D">
        <w:tc>
          <w:tcPr>
            <w:tcW w:w="978" w:type="pct"/>
          </w:tcPr>
          <w:p w14:paraId="6FE7040A" w14:textId="6D92ABC1" w:rsidR="002B1F75" w:rsidRPr="00EA0E12" w:rsidRDefault="002B1F75" w:rsidP="00E131AF">
            <w:pPr>
              <w:pStyle w:val="ANSVNormal"/>
            </w:pPr>
            <w:r w:rsidRPr="00EA0E12">
              <w:t>Response</w:t>
            </w:r>
          </w:p>
        </w:tc>
        <w:tc>
          <w:tcPr>
            <w:tcW w:w="4022" w:type="pct"/>
          </w:tcPr>
          <w:p w14:paraId="0C92D6B9" w14:textId="147B99F0" w:rsidR="002B1F75" w:rsidRPr="00EA0E12" w:rsidRDefault="002B1F75" w:rsidP="00E131AF">
            <w:pPr>
              <w:pStyle w:val="ANSVNormal"/>
            </w:pPr>
            <w:r w:rsidRPr="00EA0E12">
              <w:t>JSON Object</w:t>
            </w:r>
          </w:p>
        </w:tc>
      </w:tr>
      <w:tr w:rsidR="00E93BFF" w:rsidRPr="00C37D99" w14:paraId="47017F2D" w14:textId="77777777" w:rsidTr="0054461D">
        <w:tc>
          <w:tcPr>
            <w:tcW w:w="978" w:type="pct"/>
          </w:tcPr>
          <w:p w14:paraId="6D28AA96" w14:textId="77777777" w:rsidR="00E93BFF" w:rsidRPr="00EA0E12" w:rsidRDefault="00E93BFF" w:rsidP="00E131AF">
            <w:pPr>
              <w:pStyle w:val="ANSVNormal"/>
            </w:pPr>
            <w:r w:rsidRPr="00EA0E12">
              <w:t>Response</w:t>
            </w:r>
          </w:p>
        </w:tc>
        <w:tc>
          <w:tcPr>
            <w:tcW w:w="4022" w:type="pct"/>
          </w:tcPr>
          <w:p w14:paraId="4C251E20" w14:textId="77777777" w:rsidR="00E93BFF" w:rsidRPr="00EA0E12" w:rsidRDefault="00E93BFF" w:rsidP="00E131AF">
            <w:pPr>
              <w:pStyle w:val="ANSVNormal"/>
            </w:pPr>
            <w:r w:rsidRPr="00EA0E12">
              <w:t>JSON object</w:t>
            </w:r>
          </w:p>
        </w:tc>
      </w:tr>
    </w:tbl>
    <w:p w14:paraId="1F78BB1D" w14:textId="77777777" w:rsidR="00E93BFF" w:rsidRPr="00C37D99" w:rsidRDefault="00E93BFF" w:rsidP="00B67F8B">
      <w:pPr>
        <w:spacing w:line="288" w:lineRule="auto"/>
      </w:pPr>
    </w:p>
    <w:p w14:paraId="75AF123C" w14:textId="77777777" w:rsidR="00E93BFF" w:rsidRPr="00C37D99" w:rsidRDefault="00E93BFF" w:rsidP="00B67F8B">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530"/>
        <w:gridCol w:w="1530"/>
        <w:gridCol w:w="1080"/>
        <w:gridCol w:w="1440"/>
        <w:gridCol w:w="2970"/>
      </w:tblGrid>
      <w:tr w:rsidR="00CB3C6D" w:rsidRPr="00C37D99" w14:paraId="3E023F6A" w14:textId="77777777" w:rsidTr="00F53FC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925DC82" w14:textId="77777777" w:rsidR="00CB3C6D" w:rsidRPr="00C37D99" w:rsidRDefault="00CB3C6D" w:rsidP="00B67F8B">
            <w:pPr>
              <w:spacing w:line="288" w:lineRule="auto"/>
              <w:rPr>
                <w:b/>
                <w:bCs/>
                <w:lang w:eastAsia="en-AU"/>
              </w:rPr>
            </w:pPr>
            <w:r w:rsidRPr="00C37D99">
              <w:rPr>
                <w:b/>
                <w:bCs/>
                <w:lang w:eastAsia="en-AU"/>
              </w:rPr>
              <w:t>No</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893AEC" w14:textId="77777777" w:rsidR="00CB3C6D" w:rsidRPr="00C37D99" w:rsidRDefault="00CB3C6D" w:rsidP="00B67F8B">
            <w:pPr>
              <w:spacing w:line="288" w:lineRule="auto"/>
              <w:rPr>
                <w:b/>
                <w:bCs/>
                <w:lang w:eastAsia="en-AU"/>
              </w:rPr>
            </w:pPr>
            <w:r w:rsidRPr="00C37D99">
              <w:rPr>
                <w:b/>
                <w:bCs/>
                <w:lang w:eastAsia="en-AU"/>
              </w:rPr>
              <w:t>Parameter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7A64574" w14:textId="77777777" w:rsidR="00CB3C6D" w:rsidRPr="00C37D99" w:rsidRDefault="00CB3C6D" w:rsidP="00B67F8B">
            <w:pPr>
              <w:spacing w:line="288" w:lineRule="auto"/>
              <w:rPr>
                <w:b/>
                <w:bCs/>
                <w:lang w:eastAsia="en-AU"/>
              </w:rPr>
            </w:pPr>
            <w:r w:rsidRPr="00C37D99">
              <w:rPr>
                <w:b/>
                <w:bCs/>
                <w:lang w:eastAsia="en-AU"/>
              </w:rPr>
              <w:t>Mandatory</w:t>
            </w:r>
          </w:p>
        </w:tc>
        <w:tc>
          <w:tcPr>
            <w:tcW w:w="1080" w:type="dxa"/>
            <w:tcBorders>
              <w:top w:val="single" w:sz="4" w:space="0" w:color="auto"/>
              <w:left w:val="nil"/>
              <w:bottom w:val="single" w:sz="4" w:space="0" w:color="auto"/>
              <w:right w:val="single" w:sz="4" w:space="0" w:color="auto"/>
            </w:tcBorders>
            <w:vAlign w:val="center"/>
          </w:tcPr>
          <w:p w14:paraId="30C34530" w14:textId="77777777" w:rsidR="00CB3C6D" w:rsidRPr="00C37D99" w:rsidRDefault="00CB3C6D" w:rsidP="00B67F8B">
            <w:pPr>
              <w:spacing w:line="288" w:lineRule="auto"/>
              <w:rPr>
                <w:b/>
                <w:bCs/>
                <w:lang w:eastAsia="en-AU"/>
              </w:rPr>
            </w:pPr>
            <w:r w:rsidRPr="00C37D99">
              <w:rPr>
                <w:b/>
                <w:bCs/>
                <w:lang w:eastAsia="en-AU"/>
              </w:rPr>
              <w:t>Type</w:t>
            </w:r>
          </w:p>
        </w:tc>
        <w:tc>
          <w:tcPr>
            <w:tcW w:w="1440" w:type="dxa"/>
            <w:tcBorders>
              <w:top w:val="single" w:sz="4" w:space="0" w:color="auto"/>
              <w:left w:val="single" w:sz="4" w:space="0" w:color="auto"/>
              <w:bottom w:val="single" w:sz="4" w:space="0" w:color="auto"/>
              <w:right w:val="single" w:sz="4" w:space="0" w:color="auto"/>
            </w:tcBorders>
          </w:tcPr>
          <w:p w14:paraId="4E42184E" w14:textId="77777777" w:rsidR="00CB3C6D" w:rsidRPr="00C37D99" w:rsidRDefault="00CB3C6D" w:rsidP="00B67F8B">
            <w:pPr>
              <w:spacing w:line="288" w:lineRule="auto"/>
              <w:rPr>
                <w:b/>
                <w:bCs/>
                <w:lang w:eastAsia="en-AU"/>
              </w:rPr>
            </w:pPr>
            <w:r w:rsidRPr="00C37D99">
              <w:rPr>
                <w:b/>
                <w:bCs/>
                <w:lang w:eastAsia="en-AU"/>
              </w:rPr>
              <w:t>Max length</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B4851" w14:textId="77777777" w:rsidR="00CB3C6D" w:rsidRPr="00C37D99" w:rsidRDefault="00CB3C6D" w:rsidP="00B67F8B">
            <w:pPr>
              <w:spacing w:line="288" w:lineRule="auto"/>
              <w:rPr>
                <w:b/>
                <w:bCs/>
                <w:lang w:eastAsia="en-AU"/>
              </w:rPr>
            </w:pPr>
            <w:r w:rsidRPr="00C37D99">
              <w:rPr>
                <w:b/>
                <w:bCs/>
                <w:lang w:eastAsia="en-AU"/>
              </w:rPr>
              <w:t>Meaning/Value</w:t>
            </w:r>
          </w:p>
        </w:tc>
      </w:tr>
      <w:tr w:rsidR="00CB3C6D" w:rsidRPr="00C37D99" w14:paraId="013DA4E4" w14:textId="77777777" w:rsidTr="00F53FC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747A63D" w14:textId="77777777" w:rsidR="00CB3C6D" w:rsidRPr="00C37D99" w:rsidRDefault="00CB3C6D" w:rsidP="00B67F8B">
            <w:pPr>
              <w:spacing w:line="288" w:lineRule="auto"/>
              <w:rPr>
                <w:lang w:val="vi-VN" w:eastAsia="en-AU"/>
              </w:rPr>
            </w:pPr>
            <w:r w:rsidRPr="00C37D99">
              <w:rPr>
                <w:lang w:val="vi-VN" w:eastAsia="en-AU"/>
              </w:rPr>
              <w:lastRenderedPageBreak/>
              <w:t>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C15F1C" w14:textId="77777777" w:rsidR="00CB3C6D" w:rsidRPr="00C37D99" w:rsidRDefault="00CB3C6D" w:rsidP="00B67F8B">
            <w:pPr>
              <w:spacing w:line="288" w:lineRule="auto"/>
            </w:pPr>
            <w:r w:rsidRPr="00C37D99">
              <w:rPr>
                <w:lang w:val="vi-VN"/>
              </w:rPr>
              <w:t>serialNumber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F6A6CD9" w14:textId="77777777" w:rsidR="00CB3C6D" w:rsidRPr="00C37D99" w:rsidRDefault="00CB3C6D" w:rsidP="00B67F8B">
            <w:pPr>
              <w:spacing w:line="288" w:lineRule="auto"/>
              <w:rPr>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50DE72BC" w14:textId="77777777" w:rsidR="00CB3C6D" w:rsidRPr="00C37D99" w:rsidRDefault="00CB3C6D" w:rsidP="00B67F8B">
            <w:pPr>
              <w:spacing w:line="288" w:lineRule="auto"/>
              <w:rPr>
                <w:lang w:eastAsia="en-AU"/>
              </w:rPr>
            </w:pPr>
            <w:r w:rsidRPr="00C37D99">
              <w:rPr>
                <w:lang w:eastAsia="en-AU"/>
              </w:rPr>
              <w:t>String</w:t>
            </w:r>
          </w:p>
        </w:tc>
        <w:tc>
          <w:tcPr>
            <w:tcW w:w="1440" w:type="dxa"/>
            <w:tcBorders>
              <w:top w:val="single" w:sz="4" w:space="0" w:color="auto"/>
              <w:left w:val="single" w:sz="4" w:space="0" w:color="auto"/>
              <w:bottom w:val="single" w:sz="4" w:space="0" w:color="auto"/>
              <w:right w:val="single" w:sz="4" w:space="0" w:color="auto"/>
            </w:tcBorders>
            <w:vAlign w:val="center"/>
          </w:tcPr>
          <w:p w14:paraId="00E46F17" w14:textId="77777777" w:rsidR="00CB3C6D" w:rsidRPr="00C37D99" w:rsidRDefault="00CB3C6D" w:rsidP="00B67F8B">
            <w:pPr>
              <w:spacing w:line="288" w:lineRule="auto"/>
              <w:rPr>
                <w:lang w:eastAsia="en-AU"/>
              </w:rPr>
            </w:pPr>
            <w:r w:rsidRPr="00C37D99">
              <w:rPr>
                <w:lang w:val="vi-VN" w:eastAsia="en-AU"/>
              </w:rPr>
              <w:t>16</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868232" w14:textId="77777777" w:rsidR="00CB3C6D" w:rsidRPr="00C37D99" w:rsidRDefault="00CB3C6D" w:rsidP="00B67F8B">
            <w:pPr>
              <w:spacing w:line="288" w:lineRule="auto"/>
              <w:rPr>
                <w:lang w:eastAsia="en-AU"/>
              </w:rPr>
            </w:pPr>
            <w:r w:rsidRPr="00C37D99">
              <w:rPr>
                <w:lang w:val="vi-VN" w:eastAsia="en-AU"/>
              </w:rPr>
              <w:t xml:space="preserve">SerialNumber của thiết bị ONT cần kết nối </w:t>
            </w:r>
          </w:p>
        </w:tc>
      </w:tr>
      <w:tr w:rsidR="00CB3C6D" w:rsidRPr="00C37D99" w14:paraId="4D2F9E32" w14:textId="77777777" w:rsidTr="00F53FC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4EB6CE9" w14:textId="77777777" w:rsidR="00CB3C6D" w:rsidRPr="00C37D99" w:rsidRDefault="00CB3C6D" w:rsidP="00B67F8B">
            <w:pPr>
              <w:spacing w:line="288" w:lineRule="auto"/>
              <w:rPr>
                <w:lang w:val="vi-VN" w:eastAsia="en-AU"/>
              </w:rPr>
            </w:pPr>
            <w:r w:rsidRPr="00C37D99">
              <w:rPr>
                <w:lang w:val="vi-VN" w:eastAsia="en-AU"/>
              </w:rPr>
              <w:t>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DF552" w14:textId="77777777" w:rsidR="00CB3C6D" w:rsidRPr="00C37D99" w:rsidRDefault="00CB3C6D" w:rsidP="00B67F8B">
            <w:pPr>
              <w:spacing w:line="288" w:lineRule="auto"/>
            </w:pPr>
            <w:r w:rsidRPr="00C37D99">
              <w:rPr>
                <w:lang w:val="vi-VN"/>
              </w:rPr>
              <w:t>modelName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079257E" w14:textId="77777777" w:rsidR="00CB3C6D" w:rsidRPr="00C37D99" w:rsidRDefault="00CB3C6D" w:rsidP="00B67F8B">
            <w:pPr>
              <w:spacing w:line="288" w:lineRule="auto"/>
              <w:rPr>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42A014B6" w14:textId="77777777" w:rsidR="00CB3C6D" w:rsidRPr="00C37D99" w:rsidRDefault="00CB3C6D" w:rsidP="00B67F8B">
            <w:pPr>
              <w:spacing w:line="288" w:lineRule="auto"/>
              <w:rPr>
                <w:lang w:eastAsia="en-AU"/>
              </w:rPr>
            </w:pPr>
            <w:r w:rsidRPr="00C37D99">
              <w:rPr>
                <w:lang w:val="vi-VN" w:eastAsia="en-AU"/>
              </w:rPr>
              <w:t xml:space="preserve">String </w:t>
            </w:r>
          </w:p>
        </w:tc>
        <w:tc>
          <w:tcPr>
            <w:tcW w:w="1440" w:type="dxa"/>
            <w:tcBorders>
              <w:top w:val="single" w:sz="4" w:space="0" w:color="auto"/>
              <w:left w:val="single" w:sz="4" w:space="0" w:color="auto"/>
              <w:bottom w:val="single" w:sz="4" w:space="0" w:color="auto"/>
              <w:right w:val="single" w:sz="4" w:space="0" w:color="auto"/>
            </w:tcBorders>
            <w:vAlign w:val="center"/>
          </w:tcPr>
          <w:p w14:paraId="12475DF7" w14:textId="77777777" w:rsidR="00CB3C6D" w:rsidRPr="00C37D99" w:rsidRDefault="00CB3C6D" w:rsidP="00B67F8B">
            <w:pPr>
              <w:spacing w:line="288" w:lineRule="auto"/>
              <w:rPr>
                <w:lang w:eastAsia="en-AU"/>
              </w:rPr>
            </w:pPr>
            <w:r w:rsidRPr="00C37D99">
              <w:rPr>
                <w:lang w:val="vi-VN" w:eastAsia="en-AU"/>
              </w:rPr>
              <w:t xml:space="preserve">16 </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EC957C" w14:textId="77777777" w:rsidR="00CB3C6D" w:rsidRPr="00C37D99" w:rsidRDefault="00CB3C6D" w:rsidP="00B67F8B">
            <w:pPr>
              <w:spacing w:line="288" w:lineRule="auto"/>
              <w:rPr>
                <w:lang w:eastAsia="en-AU"/>
              </w:rPr>
            </w:pPr>
            <w:r w:rsidRPr="00C37D99">
              <w:rPr>
                <w:lang w:val="vi-VN" w:eastAsia="en-AU"/>
              </w:rPr>
              <w:t xml:space="preserve">Model của thiết bị cần kết nối </w:t>
            </w:r>
          </w:p>
        </w:tc>
      </w:tr>
    </w:tbl>
    <w:p w14:paraId="3AB7D4B0" w14:textId="77777777" w:rsidR="00E93BFF" w:rsidRPr="00C37D99" w:rsidRDefault="00E93BFF" w:rsidP="00B67F8B">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530"/>
        <w:gridCol w:w="1530"/>
        <w:gridCol w:w="1080"/>
        <w:gridCol w:w="1440"/>
        <w:gridCol w:w="2970"/>
      </w:tblGrid>
      <w:tr w:rsidR="00E93BFF" w:rsidRPr="00C37D99" w14:paraId="5BD1D5B7" w14:textId="77777777" w:rsidTr="0054461D">
        <w:trPr>
          <w:trHeight w:val="255"/>
        </w:trPr>
        <w:tc>
          <w:tcPr>
            <w:tcW w:w="625" w:type="dxa"/>
            <w:vAlign w:val="center"/>
          </w:tcPr>
          <w:p w14:paraId="396733A9" w14:textId="77777777" w:rsidR="00E93BFF" w:rsidRPr="00C37D99" w:rsidRDefault="00E93BFF" w:rsidP="00B67F8B">
            <w:pPr>
              <w:spacing w:line="288" w:lineRule="auto"/>
              <w:rPr>
                <w:b/>
                <w:bCs/>
                <w:lang w:eastAsia="en-AU"/>
              </w:rPr>
            </w:pPr>
            <w:r w:rsidRPr="00C37D99">
              <w:rPr>
                <w:b/>
                <w:bCs/>
                <w:lang w:eastAsia="en-AU"/>
              </w:rPr>
              <w:t>No</w:t>
            </w:r>
          </w:p>
        </w:tc>
        <w:tc>
          <w:tcPr>
            <w:tcW w:w="1530" w:type="dxa"/>
            <w:shd w:val="clear" w:color="auto" w:fill="auto"/>
            <w:noWrap/>
            <w:vAlign w:val="center"/>
          </w:tcPr>
          <w:p w14:paraId="4735BE6C" w14:textId="77777777" w:rsidR="00E93BFF" w:rsidRPr="00C37D99" w:rsidRDefault="00E93BFF" w:rsidP="00B67F8B">
            <w:pPr>
              <w:spacing w:line="288" w:lineRule="auto"/>
              <w:rPr>
                <w:b/>
                <w:bCs/>
                <w:lang w:eastAsia="en-AU"/>
              </w:rPr>
            </w:pPr>
            <w:r w:rsidRPr="00C37D99">
              <w:rPr>
                <w:b/>
                <w:bCs/>
                <w:lang w:eastAsia="en-AU"/>
              </w:rPr>
              <w:t>Parameter</w:t>
            </w:r>
          </w:p>
        </w:tc>
        <w:tc>
          <w:tcPr>
            <w:tcW w:w="1530" w:type="dxa"/>
            <w:shd w:val="clear" w:color="auto" w:fill="auto"/>
            <w:noWrap/>
            <w:vAlign w:val="center"/>
          </w:tcPr>
          <w:p w14:paraId="73D721E1" w14:textId="77777777" w:rsidR="00E93BFF" w:rsidRPr="00C37D99" w:rsidRDefault="00E93BFF" w:rsidP="00B67F8B">
            <w:pPr>
              <w:spacing w:line="288" w:lineRule="auto"/>
              <w:rPr>
                <w:b/>
                <w:bCs/>
                <w:lang w:eastAsia="en-AU"/>
              </w:rPr>
            </w:pPr>
            <w:r w:rsidRPr="00C37D99">
              <w:rPr>
                <w:b/>
                <w:bCs/>
                <w:lang w:eastAsia="en-AU"/>
              </w:rPr>
              <w:t>Mandatory</w:t>
            </w:r>
          </w:p>
        </w:tc>
        <w:tc>
          <w:tcPr>
            <w:tcW w:w="1080" w:type="dxa"/>
          </w:tcPr>
          <w:p w14:paraId="1F3B9D1E" w14:textId="77777777" w:rsidR="00E93BFF" w:rsidRPr="00C37D99" w:rsidRDefault="00E93BFF" w:rsidP="00B67F8B">
            <w:pPr>
              <w:spacing w:line="288" w:lineRule="auto"/>
              <w:rPr>
                <w:b/>
                <w:bCs/>
                <w:lang w:eastAsia="en-AU"/>
              </w:rPr>
            </w:pPr>
            <w:r w:rsidRPr="00C37D99">
              <w:rPr>
                <w:b/>
                <w:bCs/>
                <w:lang w:eastAsia="en-AU"/>
              </w:rPr>
              <w:t>Type</w:t>
            </w:r>
          </w:p>
        </w:tc>
        <w:tc>
          <w:tcPr>
            <w:tcW w:w="1440" w:type="dxa"/>
            <w:vAlign w:val="center"/>
          </w:tcPr>
          <w:p w14:paraId="4D073C6C" w14:textId="77777777" w:rsidR="00E93BFF" w:rsidRPr="00C37D99" w:rsidRDefault="00E93BFF" w:rsidP="00B67F8B">
            <w:pPr>
              <w:spacing w:line="288" w:lineRule="auto"/>
              <w:rPr>
                <w:b/>
                <w:bCs/>
                <w:lang w:eastAsia="en-AU"/>
              </w:rPr>
            </w:pPr>
            <w:r w:rsidRPr="00C37D99">
              <w:rPr>
                <w:b/>
                <w:bCs/>
                <w:lang w:eastAsia="en-AU"/>
              </w:rPr>
              <w:t>Max length</w:t>
            </w:r>
          </w:p>
        </w:tc>
        <w:tc>
          <w:tcPr>
            <w:tcW w:w="2970" w:type="dxa"/>
            <w:shd w:val="clear" w:color="auto" w:fill="auto"/>
            <w:noWrap/>
            <w:vAlign w:val="center"/>
          </w:tcPr>
          <w:p w14:paraId="29A5E1BD" w14:textId="77777777" w:rsidR="00E93BFF" w:rsidRPr="00C37D99" w:rsidRDefault="00E93BFF" w:rsidP="00B67F8B">
            <w:pPr>
              <w:spacing w:line="288" w:lineRule="auto"/>
              <w:rPr>
                <w:b/>
                <w:bCs/>
                <w:lang w:eastAsia="en-AU"/>
              </w:rPr>
            </w:pPr>
            <w:r w:rsidRPr="00C37D99">
              <w:rPr>
                <w:b/>
                <w:bCs/>
                <w:lang w:eastAsia="en-AU"/>
              </w:rPr>
              <w:t>Meaning</w:t>
            </w:r>
          </w:p>
        </w:tc>
      </w:tr>
      <w:tr w:rsidR="00E93BFF" w:rsidRPr="00C37D99" w14:paraId="010C8136" w14:textId="77777777" w:rsidTr="0054461D">
        <w:trPr>
          <w:trHeight w:val="255"/>
        </w:trPr>
        <w:tc>
          <w:tcPr>
            <w:tcW w:w="625" w:type="dxa"/>
            <w:vAlign w:val="center"/>
          </w:tcPr>
          <w:p w14:paraId="1C00C751" w14:textId="77777777" w:rsidR="00E93BFF" w:rsidRPr="00C37D99" w:rsidRDefault="00E93BFF" w:rsidP="00B67F8B">
            <w:pPr>
              <w:spacing w:line="288" w:lineRule="auto"/>
              <w:rPr>
                <w:lang w:eastAsia="en-AU"/>
              </w:rPr>
            </w:pPr>
            <w:r w:rsidRPr="00C37D99">
              <w:rPr>
                <w:lang w:eastAsia="en-AU"/>
              </w:rPr>
              <w:t>1</w:t>
            </w:r>
          </w:p>
        </w:tc>
        <w:tc>
          <w:tcPr>
            <w:tcW w:w="1530" w:type="dxa"/>
            <w:shd w:val="clear" w:color="auto" w:fill="auto"/>
            <w:noWrap/>
            <w:vAlign w:val="center"/>
          </w:tcPr>
          <w:p w14:paraId="64EB2F3D" w14:textId="77777777" w:rsidR="00E93BFF" w:rsidRPr="00C37D99" w:rsidRDefault="00E93BFF" w:rsidP="00B67F8B">
            <w:pPr>
              <w:spacing w:line="288" w:lineRule="auto"/>
              <w:rPr>
                <w:lang w:eastAsia="en-AU"/>
              </w:rPr>
            </w:pPr>
            <w:r w:rsidRPr="00C37D99">
              <w:rPr>
                <w:lang w:eastAsia="en-AU"/>
              </w:rPr>
              <w:t>errorCode</w:t>
            </w:r>
          </w:p>
        </w:tc>
        <w:tc>
          <w:tcPr>
            <w:tcW w:w="1530" w:type="dxa"/>
            <w:shd w:val="clear" w:color="auto" w:fill="auto"/>
            <w:noWrap/>
            <w:vAlign w:val="center"/>
          </w:tcPr>
          <w:p w14:paraId="2D801592" w14:textId="77777777" w:rsidR="00E93BFF" w:rsidRPr="00C37D99" w:rsidRDefault="00E93BFF" w:rsidP="00B67F8B">
            <w:pPr>
              <w:spacing w:line="288" w:lineRule="auto"/>
              <w:rPr>
                <w:lang w:eastAsia="en-AU"/>
              </w:rPr>
            </w:pPr>
            <w:r w:rsidRPr="00C37D99">
              <w:rPr>
                <w:lang w:eastAsia="en-AU"/>
              </w:rPr>
              <w:t>Mandatory</w:t>
            </w:r>
          </w:p>
        </w:tc>
        <w:tc>
          <w:tcPr>
            <w:tcW w:w="1080" w:type="dxa"/>
          </w:tcPr>
          <w:p w14:paraId="25C856C9" w14:textId="77777777" w:rsidR="00E93BFF" w:rsidRPr="00C37D99" w:rsidRDefault="00E93BFF" w:rsidP="00B67F8B">
            <w:pPr>
              <w:spacing w:line="288" w:lineRule="auto"/>
              <w:rPr>
                <w:lang w:eastAsia="en-AU"/>
              </w:rPr>
            </w:pPr>
            <w:r w:rsidRPr="00C37D99">
              <w:rPr>
                <w:lang w:eastAsia="en-AU"/>
              </w:rPr>
              <w:t>String</w:t>
            </w:r>
          </w:p>
        </w:tc>
        <w:tc>
          <w:tcPr>
            <w:tcW w:w="1440" w:type="dxa"/>
            <w:vAlign w:val="center"/>
          </w:tcPr>
          <w:p w14:paraId="11B62135" w14:textId="77777777" w:rsidR="00E93BFF" w:rsidRPr="00C37D99" w:rsidRDefault="00E93BFF" w:rsidP="00B67F8B">
            <w:pPr>
              <w:spacing w:line="288" w:lineRule="auto"/>
              <w:rPr>
                <w:lang w:eastAsia="en-AU"/>
              </w:rPr>
            </w:pPr>
            <w:r w:rsidRPr="00C37D99">
              <w:rPr>
                <w:lang w:eastAsia="en-AU"/>
              </w:rPr>
              <w:t>4</w:t>
            </w:r>
          </w:p>
        </w:tc>
        <w:tc>
          <w:tcPr>
            <w:tcW w:w="2970" w:type="dxa"/>
            <w:shd w:val="clear" w:color="auto" w:fill="auto"/>
            <w:noWrap/>
            <w:vAlign w:val="center"/>
          </w:tcPr>
          <w:p w14:paraId="1324ACF9" w14:textId="77777777" w:rsidR="00E93BFF" w:rsidRPr="00C37D99" w:rsidRDefault="00E93BFF" w:rsidP="00B67F8B">
            <w:pPr>
              <w:spacing w:line="288" w:lineRule="auto"/>
              <w:rPr>
                <w:lang w:eastAsia="en-AU"/>
              </w:rPr>
            </w:pPr>
            <w:r w:rsidRPr="00C37D99">
              <w:rPr>
                <w:lang w:eastAsia="en-AU"/>
              </w:rPr>
              <w:t>Mã lỗi</w:t>
            </w:r>
          </w:p>
        </w:tc>
      </w:tr>
      <w:tr w:rsidR="00E93BFF" w:rsidRPr="00C37D99" w14:paraId="6A630A0C" w14:textId="77777777" w:rsidTr="0054461D">
        <w:trPr>
          <w:trHeight w:val="255"/>
        </w:trPr>
        <w:tc>
          <w:tcPr>
            <w:tcW w:w="625" w:type="dxa"/>
            <w:vAlign w:val="center"/>
          </w:tcPr>
          <w:p w14:paraId="57C5A34C" w14:textId="77777777" w:rsidR="00E93BFF" w:rsidRPr="00C37D99" w:rsidRDefault="00E93BFF" w:rsidP="00B67F8B">
            <w:pPr>
              <w:spacing w:line="288" w:lineRule="auto"/>
              <w:rPr>
                <w:lang w:eastAsia="en-AU"/>
              </w:rPr>
            </w:pPr>
            <w:r w:rsidRPr="00C37D99">
              <w:rPr>
                <w:lang w:eastAsia="en-AU"/>
              </w:rPr>
              <w:t>2</w:t>
            </w:r>
          </w:p>
        </w:tc>
        <w:tc>
          <w:tcPr>
            <w:tcW w:w="1530" w:type="dxa"/>
            <w:shd w:val="clear" w:color="auto" w:fill="auto"/>
            <w:noWrap/>
            <w:vAlign w:val="center"/>
          </w:tcPr>
          <w:p w14:paraId="54167AAB" w14:textId="77777777" w:rsidR="00E93BFF" w:rsidRPr="00C37D99" w:rsidRDefault="00E93BFF" w:rsidP="00B67F8B">
            <w:pPr>
              <w:spacing w:line="288" w:lineRule="auto"/>
              <w:rPr>
                <w:lang w:eastAsia="en-AU"/>
              </w:rPr>
            </w:pPr>
            <w:r w:rsidRPr="00C37D99">
              <w:rPr>
                <w:lang w:eastAsia="en-AU"/>
              </w:rPr>
              <w:t>errorMessage</w:t>
            </w:r>
          </w:p>
        </w:tc>
        <w:tc>
          <w:tcPr>
            <w:tcW w:w="1530" w:type="dxa"/>
            <w:shd w:val="clear" w:color="auto" w:fill="auto"/>
            <w:noWrap/>
            <w:vAlign w:val="center"/>
          </w:tcPr>
          <w:p w14:paraId="7D6CD22D" w14:textId="77777777" w:rsidR="00E93BFF" w:rsidRPr="00C37D99" w:rsidRDefault="00E93BFF" w:rsidP="00B67F8B">
            <w:pPr>
              <w:spacing w:line="288" w:lineRule="auto"/>
              <w:rPr>
                <w:lang w:eastAsia="en-AU"/>
              </w:rPr>
            </w:pPr>
            <w:r w:rsidRPr="00C37D99">
              <w:rPr>
                <w:lang w:eastAsia="en-AU"/>
              </w:rPr>
              <w:t>Optional</w:t>
            </w:r>
          </w:p>
        </w:tc>
        <w:tc>
          <w:tcPr>
            <w:tcW w:w="1080" w:type="dxa"/>
          </w:tcPr>
          <w:p w14:paraId="52C8034E" w14:textId="77777777" w:rsidR="00E93BFF" w:rsidRPr="00C37D99" w:rsidRDefault="00E93BFF" w:rsidP="00B67F8B">
            <w:pPr>
              <w:spacing w:line="288" w:lineRule="auto"/>
              <w:rPr>
                <w:lang w:eastAsia="en-AU"/>
              </w:rPr>
            </w:pPr>
            <w:r w:rsidRPr="00C37D99">
              <w:rPr>
                <w:lang w:eastAsia="en-AU"/>
              </w:rPr>
              <w:t>String</w:t>
            </w:r>
          </w:p>
        </w:tc>
        <w:tc>
          <w:tcPr>
            <w:tcW w:w="1440" w:type="dxa"/>
            <w:vAlign w:val="center"/>
          </w:tcPr>
          <w:p w14:paraId="5E33A405" w14:textId="77777777" w:rsidR="00E93BFF" w:rsidRPr="00C37D99" w:rsidRDefault="00E93BFF" w:rsidP="00B67F8B">
            <w:pPr>
              <w:spacing w:line="288" w:lineRule="auto"/>
              <w:rPr>
                <w:lang w:eastAsia="en-AU"/>
              </w:rPr>
            </w:pPr>
            <w:r w:rsidRPr="00C37D99">
              <w:rPr>
                <w:lang w:eastAsia="en-AU"/>
              </w:rPr>
              <w:t>64</w:t>
            </w:r>
          </w:p>
        </w:tc>
        <w:tc>
          <w:tcPr>
            <w:tcW w:w="2970" w:type="dxa"/>
            <w:shd w:val="clear" w:color="auto" w:fill="auto"/>
            <w:noWrap/>
            <w:vAlign w:val="center"/>
          </w:tcPr>
          <w:p w14:paraId="7E28481A" w14:textId="77777777" w:rsidR="00E93BFF" w:rsidRPr="00C37D99" w:rsidRDefault="00E93BFF" w:rsidP="00B67F8B">
            <w:pPr>
              <w:spacing w:line="288" w:lineRule="auto"/>
              <w:rPr>
                <w:lang w:eastAsia="en-AU"/>
              </w:rPr>
            </w:pPr>
            <w:r w:rsidRPr="00C37D99">
              <w:rPr>
                <w:lang w:eastAsia="en-AU"/>
              </w:rPr>
              <w:t>Mô tả lỗi</w:t>
            </w:r>
          </w:p>
        </w:tc>
      </w:tr>
    </w:tbl>
    <w:p w14:paraId="74857142" w14:textId="77777777" w:rsidR="00E93BFF" w:rsidRPr="00C37D99" w:rsidRDefault="00E93BFF" w:rsidP="00B67F8B">
      <w:pPr>
        <w:pStyle w:val="Heading4"/>
        <w:spacing w:line="288" w:lineRule="auto"/>
        <w:rPr>
          <w:sz w:val="24"/>
          <w:szCs w:val="24"/>
        </w:rPr>
      </w:pPr>
      <w:r w:rsidRPr="00C37D99">
        <w:rPr>
          <w:sz w:val="24"/>
          <w:szCs w:val="24"/>
        </w:rPr>
        <w:t>Example</w:t>
      </w:r>
    </w:p>
    <w:p w14:paraId="534B02BE" w14:textId="77777777" w:rsidR="00890E70" w:rsidRPr="00C37D99" w:rsidRDefault="00E93BFF" w:rsidP="00B67F8B">
      <w:pPr>
        <w:spacing w:line="288" w:lineRule="auto"/>
        <w:rPr>
          <w:b/>
          <w:bCs/>
        </w:rPr>
      </w:pPr>
      <w:r w:rsidRPr="00C37D99">
        <w:rPr>
          <w:b/>
          <w:bCs/>
        </w:rPr>
        <w:t>Request:</w:t>
      </w:r>
    </w:p>
    <w:p w14:paraId="45B99CD6" w14:textId="29B5226D" w:rsidR="00890E70" w:rsidRPr="00C37D99" w:rsidRDefault="00890E70" w:rsidP="00B67F8B">
      <w:pPr>
        <w:spacing w:line="288" w:lineRule="auto"/>
        <w:rPr>
          <w:lang w:val="vi-VN"/>
        </w:rPr>
      </w:pPr>
      <w:r w:rsidRPr="00C37D99">
        <w:rPr>
          <w:lang w:val="vi-VN"/>
        </w:rPr>
        <w:t>logoutDevice(</w:t>
      </w:r>
      <w:r w:rsidR="00CB3C6D" w:rsidRPr="00C37D99">
        <w:rPr>
          <w:lang w:val="vi-VN"/>
        </w:rPr>
        <w:t>data</w:t>
      </w:r>
      <w:r w:rsidRPr="00C37D99">
        <w:rPr>
          <w:lang w:val="vi-VN"/>
        </w:rPr>
        <w:t>).</w:t>
      </w:r>
    </w:p>
    <w:p w14:paraId="776C04C6" w14:textId="63F82A17" w:rsidR="00A61905" w:rsidRPr="00C37D99" w:rsidRDefault="00A61905"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r w:rsidRPr="00C37D99">
        <w:rPr>
          <w:rFonts w:ascii="Times New Roman" w:hAnsi="Times New Roman" w:cs="Times New Roman"/>
          <w:sz w:val="24"/>
          <w:szCs w:val="24"/>
        </w:rPr>
        <w:t>{</w:t>
      </w:r>
    </w:p>
    <w:p w14:paraId="06000B75" w14:textId="1BD49FBB" w:rsidR="00A61905" w:rsidRPr="00C37D99" w:rsidRDefault="00A61905" w:rsidP="007D2B9C">
      <w:pPr>
        <w:pStyle w:val="HTMLPreformatted"/>
        <w:spacing w:line="288" w:lineRule="auto"/>
        <w:ind w:left="1440"/>
        <w:rPr>
          <w:rFonts w:ascii="Times New Roman" w:hAnsi="Times New Roman" w:cs="Times New Roman"/>
          <w:sz w:val="24"/>
          <w:szCs w:val="24"/>
          <w:lang w:val="vi-VN"/>
        </w:rPr>
      </w:pPr>
      <w:r w:rsidRPr="00C37D99">
        <w:rPr>
          <w:rFonts w:ascii="Times New Roman" w:hAnsi="Times New Roman" w:cs="Times New Roman"/>
          <w:sz w:val="24"/>
          <w:szCs w:val="24"/>
          <w:lang w:val="vi-VN"/>
        </w:rPr>
        <w:t>"serialNumber": "</w:t>
      </w:r>
      <w:r w:rsidR="00DB6D2D">
        <w:rPr>
          <w:rFonts w:ascii="Times New Roman" w:hAnsi="Times New Roman" w:cs="Times New Roman"/>
          <w:sz w:val="24"/>
          <w:szCs w:val="24"/>
          <w:lang w:val="vi-VN"/>
        </w:rPr>
        <w:t>VNPT123456</w:t>
      </w:r>
      <w:r w:rsidRPr="00C37D99">
        <w:rPr>
          <w:rFonts w:ascii="Times New Roman" w:hAnsi="Times New Roman" w:cs="Times New Roman"/>
          <w:sz w:val="24"/>
          <w:szCs w:val="24"/>
          <w:lang w:val="vi-VN"/>
        </w:rPr>
        <w:t xml:space="preserve">", </w:t>
      </w:r>
    </w:p>
    <w:p w14:paraId="4AC42DCB" w14:textId="412776D2" w:rsidR="00A61905" w:rsidRPr="00C37D99" w:rsidRDefault="00A61905" w:rsidP="007D2B9C">
      <w:pPr>
        <w:pStyle w:val="HTMLPreformatted"/>
        <w:spacing w:line="288" w:lineRule="auto"/>
        <w:ind w:left="1440"/>
        <w:rPr>
          <w:rFonts w:ascii="Times New Roman" w:hAnsi="Times New Roman" w:cs="Times New Roman"/>
          <w:sz w:val="24"/>
          <w:szCs w:val="24"/>
          <w:lang w:val="vi-VN"/>
        </w:rPr>
      </w:pPr>
      <w:r w:rsidRPr="00C37D99">
        <w:rPr>
          <w:rFonts w:ascii="Times New Roman" w:hAnsi="Times New Roman" w:cs="Times New Roman"/>
          <w:sz w:val="24"/>
          <w:szCs w:val="24"/>
          <w:lang w:val="vi-VN"/>
        </w:rPr>
        <w:t>"modelName": "</w:t>
      </w:r>
      <w:r w:rsidR="00DB6D2D">
        <w:rPr>
          <w:rFonts w:ascii="Times New Roman" w:hAnsi="Times New Roman" w:cs="Times New Roman"/>
          <w:sz w:val="24"/>
          <w:szCs w:val="24"/>
          <w:lang w:val="vi-VN"/>
        </w:rPr>
        <w:t>GW040H</w:t>
      </w:r>
      <w:r w:rsidRPr="00C37D99">
        <w:rPr>
          <w:rFonts w:ascii="Times New Roman" w:hAnsi="Times New Roman" w:cs="Times New Roman"/>
          <w:sz w:val="24"/>
          <w:szCs w:val="24"/>
          <w:lang w:val="vi-VN"/>
        </w:rPr>
        <w:t xml:space="preserve">" </w:t>
      </w:r>
    </w:p>
    <w:p w14:paraId="24F6689F" w14:textId="6EE41D31" w:rsidR="00CB3C6D" w:rsidRPr="00C37D99" w:rsidRDefault="00A61905"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ab/>
        <w:t>}</w:t>
      </w:r>
    </w:p>
    <w:p w14:paraId="0D018644" w14:textId="77777777" w:rsidR="00E93BFF" w:rsidRPr="00C37D99" w:rsidRDefault="00E93BFF" w:rsidP="00B67F8B">
      <w:pPr>
        <w:spacing w:line="288" w:lineRule="auto"/>
        <w:rPr>
          <w:b/>
          <w:bCs/>
        </w:rPr>
      </w:pPr>
      <w:r w:rsidRPr="00C37D99">
        <w:rPr>
          <w:b/>
          <w:bCs/>
        </w:rPr>
        <w:t>Response:</w:t>
      </w:r>
    </w:p>
    <w:p w14:paraId="0E889E05" w14:textId="080DBFAD" w:rsidR="00E93BFF" w:rsidRPr="00C37D99" w:rsidRDefault="00E93BFF" w:rsidP="00B67F8B">
      <w:pPr>
        <w:pStyle w:val="FirstLevelBullet"/>
        <w:spacing w:line="288" w:lineRule="auto"/>
        <w:ind w:left="0" w:firstLine="0"/>
        <w:rPr>
          <w:sz w:val="24"/>
          <w:szCs w:val="24"/>
        </w:rPr>
      </w:pPr>
      <w:r w:rsidRPr="00C37D99">
        <w:rPr>
          <w:sz w:val="24"/>
          <w:szCs w:val="24"/>
          <w:lang w:val="vi-VN"/>
        </w:rPr>
        <w:t xml:space="preserve"> </w:t>
      </w:r>
      <w:r w:rsidR="00A61905" w:rsidRPr="00C37D99">
        <w:rPr>
          <w:sz w:val="24"/>
          <w:szCs w:val="24"/>
          <w:lang w:val="vi-VN"/>
        </w:rPr>
        <w:tab/>
      </w:r>
      <w:r w:rsidRPr="00C37D99">
        <w:rPr>
          <w:sz w:val="24"/>
          <w:szCs w:val="24"/>
        </w:rPr>
        <w:t>{</w:t>
      </w:r>
    </w:p>
    <w:p w14:paraId="2A22EBF3" w14:textId="77777777" w:rsidR="00E93BFF" w:rsidRPr="00C37D99" w:rsidRDefault="00E93BFF" w:rsidP="00B67F8B">
      <w:pPr>
        <w:pStyle w:val="FirstLevelBullet"/>
        <w:spacing w:line="288" w:lineRule="auto"/>
        <w:ind w:left="1440" w:firstLine="0"/>
        <w:rPr>
          <w:sz w:val="24"/>
          <w:szCs w:val="24"/>
        </w:rPr>
      </w:pPr>
      <w:r w:rsidRPr="00C37D99">
        <w:rPr>
          <w:sz w:val="24"/>
          <w:szCs w:val="24"/>
          <w:lang w:val="vi-VN"/>
        </w:rPr>
        <w:t xml:space="preserve"> </w:t>
      </w:r>
      <w:r w:rsidRPr="00C37D99">
        <w:rPr>
          <w:sz w:val="24"/>
          <w:szCs w:val="24"/>
        </w:rPr>
        <w:t>"errorCode": "200",</w:t>
      </w:r>
    </w:p>
    <w:p w14:paraId="18C2A3B8" w14:textId="2973DB92" w:rsidR="00E93BFF" w:rsidRPr="00C37D99" w:rsidRDefault="00E93BFF" w:rsidP="00E131AF">
      <w:pPr>
        <w:pStyle w:val="ANSVNormal"/>
        <w:rPr>
          <w:lang w:val="vi-VN"/>
        </w:rPr>
      </w:pPr>
      <w:r w:rsidRPr="00C37D99">
        <w:rPr>
          <w:lang w:val="vi-VN"/>
        </w:rPr>
        <w:t xml:space="preserve"> </w:t>
      </w:r>
      <w:r w:rsidR="00DB6D2D">
        <w:rPr>
          <w:lang w:val="vi-VN"/>
        </w:rPr>
        <w:tab/>
      </w:r>
      <w:r w:rsidR="00DB6D2D">
        <w:rPr>
          <w:lang w:val="vi-VN"/>
        </w:rPr>
        <w:tab/>
      </w:r>
      <w:r w:rsidRPr="00C37D99">
        <w:rPr>
          <w:lang w:val="vi-VN"/>
        </w:rPr>
        <w:t xml:space="preserve"> </w:t>
      </w:r>
      <w:r w:rsidRPr="00C37D99">
        <w:t>"errorMessage": "SUCCESS"</w:t>
      </w:r>
      <w:r w:rsidRPr="00C37D99">
        <w:rPr>
          <w:lang w:val="vi-VN"/>
        </w:rPr>
        <w:t xml:space="preserve">                    </w:t>
      </w:r>
    </w:p>
    <w:p w14:paraId="2BE5ADC6" w14:textId="6452ADAF" w:rsidR="00AE58AC" w:rsidRPr="00C37D99" w:rsidRDefault="00E93BFF" w:rsidP="00E131AF">
      <w:pPr>
        <w:pStyle w:val="ANSVNormal"/>
        <w:rPr>
          <w:lang w:val="vi-VN"/>
        </w:rPr>
      </w:pPr>
      <w:r w:rsidRPr="00C37D99">
        <w:rPr>
          <w:lang w:val="vi-VN"/>
        </w:rPr>
        <w:t>}</w:t>
      </w:r>
    </w:p>
    <w:p w14:paraId="19233355" w14:textId="19F1759D" w:rsidR="00AE58AC" w:rsidRPr="00C37D99" w:rsidRDefault="00AE58AC" w:rsidP="00303550">
      <w:pPr>
        <w:pStyle w:val="Heading3"/>
      </w:pPr>
      <w:bookmarkStart w:id="92" w:name="_Toc113436562"/>
      <w:commentRangeStart w:id="93"/>
      <w:commentRangeStart w:id="94"/>
      <w:r w:rsidRPr="00C37D99">
        <w:t>getPonConfig</w:t>
      </w:r>
      <w:commentRangeEnd w:id="93"/>
      <w:r w:rsidR="00F53FC2">
        <w:rPr>
          <w:rStyle w:val="CommentReference"/>
          <w:rFonts w:cs="Times New Roman"/>
          <w:b w:val="0"/>
        </w:rPr>
        <w:commentReference w:id="93"/>
      </w:r>
      <w:commentRangeEnd w:id="94"/>
      <w:r w:rsidR="00474B0B">
        <w:rPr>
          <w:rStyle w:val="CommentReference"/>
          <w:rFonts w:cs="Times New Roman"/>
          <w:b w:val="0"/>
        </w:rPr>
        <w:commentReference w:id="94"/>
      </w:r>
      <w:bookmarkEnd w:id="92"/>
    </w:p>
    <w:p w14:paraId="78B7115D" w14:textId="77777777" w:rsidR="006C2025" w:rsidRPr="00C37D99" w:rsidRDefault="006C2025" w:rsidP="00B67F8B">
      <w:pPr>
        <w:pStyle w:val="Heading4"/>
        <w:spacing w:line="288" w:lineRule="auto"/>
        <w:rPr>
          <w:sz w:val="24"/>
          <w:szCs w:val="24"/>
        </w:rPr>
      </w:pPr>
      <w:r w:rsidRPr="00C37D99">
        <w:rPr>
          <w:sz w:val="24"/>
          <w:szCs w:val="24"/>
          <w:lang w:val="vi-VN"/>
        </w:rPr>
        <w:t xml:space="preserve"> </w:t>
      </w: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49"/>
        <w:gridCol w:w="7605"/>
      </w:tblGrid>
      <w:tr w:rsidR="006C2025" w:rsidRPr="00C37D99" w14:paraId="34D1368D" w14:textId="77777777" w:rsidTr="0054461D">
        <w:tc>
          <w:tcPr>
            <w:tcW w:w="978" w:type="pct"/>
            <w:shd w:val="clear" w:color="auto" w:fill="BFBFBF" w:themeFill="background1" w:themeFillShade="BF"/>
          </w:tcPr>
          <w:p w14:paraId="222211D3" w14:textId="77777777" w:rsidR="006C2025" w:rsidRPr="00C37D99" w:rsidRDefault="006C2025" w:rsidP="00E131AF">
            <w:pPr>
              <w:pStyle w:val="ANSVNormal"/>
            </w:pPr>
            <w:r w:rsidRPr="00C37D99">
              <w:t>Tên API</w:t>
            </w:r>
          </w:p>
        </w:tc>
        <w:tc>
          <w:tcPr>
            <w:tcW w:w="4022" w:type="pct"/>
            <w:shd w:val="clear" w:color="auto" w:fill="BFBFBF" w:themeFill="background1" w:themeFillShade="BF"/>
          </w:tcPr>
          <w:p w14:paraId="10129B01" w14:textId="77777777" w:rsidR="006C2025" w:rsidRPr="00C37D99" w:rsidRDefault="006C2025" w:rsidP="00E131AF">
            <w:pPr>
              <w:pStyle w:val="ANSVNormal"/>
            </w:pPr>
            <w:r w:rsidRPr="00C37D99">
              <w:t>Mô tả</w:t>
            </w:r>
          </w:p>
        </w:tc>
      </w:tr>
      <w:tr w:rsidR="006C2025" w:rsidRPr="00C37D99" w14:paraId="5EED54E7" w14:textId="77777777" w:rsidTr="0054461D">
        <w:trPr>
          <w:trHeight w:val="362"/>
        </w:trPr>
        <w:tc>
          <w:tcPr>
            <w:tcW w:w="978" w:type="pct"/>
          </w:tcPr>
          <w:p w14:paraId="59269A1C" w14:textId="25FA85D9" w:rsidR="006C2025" w:rsidRPr="00EA0E12" w:rsidRDefault="006C2025" w:rsidP="00E131AF">
            <w:pPr>
              <w:pStyle w:val="ANSVNormal"/>
              <w:rPr>
                <w:lang w:val="vi-VN"/>
              </w:rPr>
            </w:pPr>
            <w:r w:rsidRPr="00EA0E12">
              <w:rPr>
                <w:lang w:val="vi-VN"/>
              </w:rPr>
              <w:t>get</w:t>
            </w:r>
            <w:r w:rsidR="00A61905" w:rsidRPr="00EA0E12">
              <w:rPr>
                <w:lang w:val="vi-VN"/>
              </w:rPr>
              <w:t>Pon</w:t>
            </w:r>
            <w:r w:rsidRPr="00EA0E12">
              <w:rPr>
                <w:lang w:val="vi-VN"/>
              </w:rPr>
              <w:t>Config</w:t>
            </w:r>
          </w:p>
        </w:tc>
        <w:tc>
          <w:tcPr>
            <w:tcW w:w="4022" w:type="pct"/>
          </w:tcPr>
          <w:p w14:paraId="38F30AAD" w14:textId="6FF88596" w:rsidR="006C2025" w:rsidRPr="00EA0E12" w:rsidRDefault="006C2025" w:rsidP="00E131AF">
            <w:pPr>
              <w:pStyle w:val="ANSVNormal"/>
              <w:rPr>
                <w:lang w:val="vi-VN"/>
              </w:rPr>
            </w:pPr>
            <w:r w:rsidRPr="00EA0E12">
              <w:t>Lấy thông tin cấu hình SLID hiện tại</w:t>
            </w:r>
          </w:p>
        </w:tc>
      </w:tr>
      <w:tr w:rsidR="002B1F75" w:rsidRPr="00C37D99" w14:paraId="4CF71182" w14:textId="77777777" w:rsidTr="0054461D">
        <w:tc>
          <w:tcPr>
            <w:tcW w:w="978" w:type="pct"/>
          </w:tcPr>
          <w:p w14:paraId="51DF1BC0" w14:textId="5BB764A1" w:rsidR="002B1F75" w:rsidRPr="00EA0E12" w:rsidRDefault="002B1F75" w:rsidP="00E131AF">
            <w:pPr>
              <w:pStyle w:val="ANSVNormal"/>
            </w:pPr>
            <w:r w:rsidRPr="00EA0E12">
              <w:t>Method</w:t>
            </w:r>
          </w:p>
        </w:tc>
        <w:tc>
          <w:tcPr>
            <w:tcW w:w="4022" w:type="pct"/>
          </w:tcPr>
          <w:p w14:paraId="77387BEC" w14:textId="5091B90B" w:rsidR="002B1F75" w:rsidRPr="00EA0E12" w:rsidRDefault="002B1F75" w:rsidP="00E131AF">
            <w:pPr>
              <w:pStyle w:val="ANSVNormal"/>
            </w:pPr>
            <w:r w:rsidRPr="00EA0E12">
              <w:t>Function call</w:t>
            </w:r>
          </w:p>
        </w:tc>
      </w:tr>
      <w:tr w:rsidR="002B1F75" w:rsidRPr="00C37D99" w14:paraId="0C1B18A9" w14:textId="77777777" w:rsidTr="0054461D">
        <w:tc>
          <w:tcPr>
            <w:tcW w:w="978" w:type="pct"/>
          </w:tcPr>
          <w:p w14:paraId="3D677CF9" w14:textId="73955B12" w:rsidR="002B1F75" w:rsidRPr="00EA0E12" w:rsidRDefault="002B1F75" w:rsidP="00E131AF">
            <w:pPr>
              <w:pStyle w:val="ANSVNormal"/>
            </w:pPr>
            <w:r w:rsidRPr="00EA0E12">
              <w:t>Response</w:t>
            </w:r>
          </w:p>
        </w:tc>
        <w:tc>
          <w:tcPr>
            <w:tcW w:w="4022" w:type="pct"/>
          </w:tcPr>
          <w:p w14:paraId="463220A4" w14:textId="29CE6093" w:rsidR="002B1F75" w:rsidRPr="00EA0E12" w:rsidRDefault="002B1F75" w:rsidP="00E131AF">
            <w:pPr>
              <w:pStyle w:val="ANSVNormal"/>
            </w:pPr>
            <w:r w:rsidRPr="00EA0E12">
              <w:t>JSON Object</w:t>
            </w:r>
          </w:p>
        </w:tc>
      </w:tr>
    </w:tbl>
    <w:p w14:paraId="31EE8167" w14:textId="77777777" w:rsidR="006C2025" w:rsidRPr="00C37D99" w:rsidRDefault="006C2025" w:rsidP="00B67F8B">
      <w:pPr>
        <w:spacing w:line="288" w:lineRule="auto"/>
      </w:pPr>
    </w:p>
    <w:p w14:paraId="25E72908" w14:textId="77777777" w:rsidR="006C2025" w:rsidRPr="00C37D99" w:rsidRDefault="006C2025" w:rsidP="00B67F8B">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530"/>
        <w:gridCol w:w="1530"/>
        <w:gridCol w:w="1080"/>
        <w:gridCol w:w="1440"/>
        <w:gridCol w:w="2970"/>
      </w:tblGrid>
      <w:tr w:rsidR="00A61905" w:rsidRPr="00C37D99" w14:paraId="596AD7B7" w14:textId="77777777" w:rsidTr="00F53FC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11825CE" w14:textId="77777777" w:rsidR="00A61905" w:rsidRPr="00C37D99" w:rsidRDefault="00A61905" w:rsidP="00B67F8B">
            <w:pPr>
              <w:spacing w:line="288" w:lineRule="auto"/>
              <w:rPr>
                <w:b/>
                <w:bCs/>
                <w:lang w:eastAsia="en-AU"/>
              </w:rPr>
            </w:pPr>
            <w:r w:rsidRPr="00C37D99">
              <w:rPr>
                <w:b/>
                <w:bCs/>
                <w:lang w:eastAsia="en-AU"/>
              </w:rPr>
              <w:t>No</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6F1EBD" w14:textId="77777777" w:rsidR="00A61905" w:rsidRPr="00C37D99" w:rsidRDefault="00A61905" w:rsidP="00B67F8B">
            <w:pPr>
              <w:spacing w:line="288" w:lineRule="auto"/>
              <w:rPr>
                <w:b/>
                <w:bCs/>
                <w:lang w:eastAsia="en-AU"/>
              </w:rPr>
            </w:pPr>
            <w:r w:rsidRPr="00C37D99">
              <w:rPr>
                <w:b/>
                <w:bCs/>
                <w:lang w:eastAsia="en-AU"/>
              </w:rPr>
              <w:t>Parameter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FFAF666" w14:textId="77777777" w:rsidR="00A61905" w:rsidRPr="00C37D99" w:rsidRDefault="00A61905" w:rsidP="00B67F8B">
            <w:pPr>
              <w:spacing w:line="288" w:lineRule="auto"/>
              <w:rPr>
                <w:b/>
                <w:bCs/>
                <w:lang w:eastAsia="en-AU"/>
              </w:rPr>
            </w:pPr>
            <w:r w:rsidRPr="00C37D99">
              <w:rPr>
                <w:b/>
                <w:bCs/>
                <w:lang w:eastAsia="en-AU"/>
              </w:rPr>
              <w:t>Mandatory</w:t>
            </w:r>
          </w:p>
        </w:tc>
        <w:tc>
          <w:tcPr>
            <w:tcW w:w="1080" w:type="dxa"/>
            <w:tcBorders>
              <w:top w:val="single" w:sz="4" w:space="0" w:color="auto"/>
              <w:left w:val="nil"/>
              <w:bottom w:val="single" w:sz="4" w:space="0" w:color="auto"/>
              <w:right w:val="single" w:sz="4" w:space="0" w:color="auto"/>
            </w:tcBorders>
            <w:vAlign w:val="center"/>
          </w:tcPr>
          <w:p w14:paraId="09CB9AAC" w14:textId="77777777" w:rsidR="00A61905" w:rsidRPr="00C37D99" w:rsidRDefault="00A61905" w:rsidP="00B67F8B">
            <w:pPr>
              <w:spacing w:line="288" w:lineRule="auto"/>
              <w:rPr>
                <w:b/>
                <w:bCs/>
                <w:lang w:eastAsia="en-AU"/>
              </w:rPr>
            </w:pPr>
            <w:r w:rsidRPr="00C37D99">
              <w:rPr>
                <w:b/>
                <w:bCs/>
                <w:lang w:eastAsia="en-AU"/>
              </w:rPr>
              <w:t>Type</w:t>
            </w:r>
          </w:p>
        </w:tc>
        <w:tc>
          <w:tcPr>
            <w:tcW w:w="1440" w:type="dxa"/>
            <w:tcBorders>
              <w:top w:val="single" w:sz="4" w:space="0" w:color="auto"/>
              <w:left w:val="single" w:sz="4" w:space="0" w:color="auto"/>
              <w:bottom w:val="single" w:sz="4" w:space="0" w:color="auto"/>
              <w:right w:val="single" w:sz="4" w:space="0" w:color="auto"/>
            </w:tcBorders>
          </w:tcPr>
          <w:p w14:paraId="62F97673" w14:textId="77777777" w:rsidR="00A61905" w:rsidRPr="00C37D99" w:rsidRDefault="00A61905" w:rsidP="00B67F8B">
            <w:pPr>
              <w:spacing w:line="288" w:lineRule="auto"/>
              <w:rPr>
                <w:b/>
                <w:bCs/>
                <w:lang w:eastAsia="en-AU"/>
              </w:rPr>
            </w:pPr>
            <w:r w:rsidRPr="00C37D99">
              <w:rPr>
                <w:b/>
                <w:bCs/>
                <w:lang w:eastAsia="en-AU"/>
              </w:rPr>
              <w:t>Max length</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41FBF0" w14:textId="77777777" w:rsidR="00A61905" w:rsidRPr="00C37D99" w:rsidRDefault="00A61905" w:rsidP="00B67F8B">
            <w:pPr>
              <w:spacing w:line="288" w:lineRule="auto"/>
              <w:rPr>
                <w:b/>
                <w:bCs/>
                <w:lang w:eastAsia="en-AU"/>
              </w:rPr>
            </w:pPr>
            <w:r w:rsidRPr="00C37D99">
              <w:rPr>
                <w:b/>
                <w:bCs/>
                <w:lang w:eastAsia="en-AU"/>
              </w:rPr>
              <w:t>Meaning/Value</w:t>
            </w:r>
          </w:p>
        </w:tc>
      </w:tr>
      <w:tr w:rsidR="00544311" w:rsidRPr="00C37D99" w14:paraId="223AD5AA" w14:textId="77777777" w:rsidTr="00F53FC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2E263CA" w14:textId="77777777" w:rsidR="00544311" w:rsidRPr="00C37D99" w:rsidRDefault="00544311" w:rsidP="00544311">
            <w:pPr>
              <w:spacing w:line="288" w:lineRule="auto"/>
              <w:rPr>
                <w:lang w:val="vi-VN" w:eastAsia="en-AU"/>
              </w:rPr>
            </w:pPr>
            <w:r w:rsidRPr="00C37D99">
              <w:rPr>
                <w:lang w:val="vi-VN" w:eastAsia="en-AU"/>
              </w:rPr>
              <w:t>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1B3431" w14:textId="77777777" w:rsidR="00544311" w:rsidRPr="00C37D99" w:rsidRDefault="00544311" w:rsidP="00544311">
            <w:pPr>
              <w:spacing w:line="288" w:lineRule="auto"/>
            </w:pPr>
            <w:r w:rsidRPr="00C37D99">
              <w:rPr>
                <w:lang w:val="vi-VN"/>
              </w:rPr>
              <w:t>serialNumber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8AE26BA" w14:textId="77777777" w:rsidR="00544311" w:rsidRPr="00C37D99" w:rsidRDefault="00544311" w:rsidP="00544311">
            <w:pPr>
              <w:spacing w:line="288" w:lineRule="auto"/>
              <w:rPr>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6C1068D6" w14:textId="77777777" w:rsidR="00544311" w:rsidRPr="00C37D99" w:rsidRDefault="00544311" w:rsidP="00544311">
            <w:pPr>
              <w:spacing w:line="288" w:lineRule="auto"/>
              <w:rPr>
                <w:lang w:eastAsia="en-AU"/>
              </w:rPr>
            </w:pPr>
            <w:r w:rsidRPr="00C37D99">
              <w:rPr>
                <w:lang w:eastAsia="en-AU"/>
              </w:rPr>
              <w:t>String</w:t>
            </w:r>
          </w:p>
        </w:tc>
        <w:tc>
          <w:tcPr>
            <w:tcW w:w="1440" w:type="dxa"/>
            <w:tcBorders>
              <w:top w:val="single" w:sz="4" w:space="0" w:color="auto"/>
              <w:left w:val="single" w:sz="4" w:space="0" w:color="auto"/>
              <w:bottom w:val="single" w:sz="4" w:space="0" w:color="auto"/>
              <w:right w:val="single" w:sz="4" w:space="0" w:color="auto"/>
            </w:tcBorders>
            <w:vAlign w:val="center"/>
          </w:tcPr>
          <w:p w14:paraId="4C92CD95" w14:textId="77777777" w:rsidR="00544311" w:rsidRPr="00C37D99" w:rsidRDefault="00544311" w:rsidP="00544311">
            <w:pPr>
              <w:spacing w:line="288" w:lineRule="auto"/>
              <w:rPr>
                <w:lang w:eastAsia="en-AU"/>
              </w:rPr>
            </w:pPr>
            <w:r w:rsidRPr="00C37D99">
              <w:rPr>
                <w:lang w:val="vi-VN" w:eastAsia="en-AU"/>
              </w:rPr>
              <w:t>16</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E5A013" w14:textId="4E653AFD" w:rsidR="00544311" w:rsidRPr="00C37D99" w:rsidRDefault="00544311" w:rsidP="00544311">
            <w:pPr>
              <w:spacing w:line="288" w:lineRule="auto"/>
              <w:rPr>
                <w:lang w:eastAsia="en-AU"/>
              </w:rPr>
            </w:pPr>
            <w:r w:rsidRPr="00C37D99">
              <w:rPr>
                <w:lang w:val="vi-VN" w:eastAsia="en-AU"/>
              </w:rPr>
              <w:t xml:space="preserve">SerialNumber của thiết bị </w:t>
            </w:r>
            <w:r>
              <w:rPr>
                <w:lang w:eastAsia="en-AU"/>
              </w:rPr>
              <w:t>cần cấu hình</w:t>
            </w:r>
            <w:r w:rsidRPr="00C37D99">
              <w:rPr>
                <w:lang w:val="vi-VN" w:eastAsia="en-AU"/>
              </w:rPr>
              <w:t xml:space="preserve"> </w:t>
            </w:r>
          </w:p>
        </w:tc>
      </w:tr>
      <w:tr w:rsidR="00544311" w:rsidRPr="00C37D99" w14:paraId="0C2F70FF" w14:textId="77777777" w:rsidTr="00F53FC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623AFA7" w14:textId="77777777" w:rsidR="00544311" w:rsidRPr="00C37D99" w:rsidRDefault="00544311" w:rsidP="00544311">
            <w:pPr>
              <w:spacing w:line="288" w:lineRule="auto"/>
              <w:rPr>
                <w:lang w:val="vi-VN" w:eastAsia="en-AU"/>
              </w:rPr>
            </w:pPr>
            <w:r w:rsidRPr="00C37D99">
              <w:rPr>
                <w:lang w:val="vi-VN" w:eastAsia="en-AU"/>
              </w:rPr>
              <w:t>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166BCA" w14:textId="77777777" w:rsidR="00544311" w:rsidRPr="00C37D99" w:rsidRDefault="00544311" w:rsidP="00544311">
            <w:pPr>
              <w:spacing w:line="288" w:lineRule="auto"/>
            </w:pPr>
            <w:r w:rsidRPr="00C37D99">
              <w:rPr>
                <w:lang w:val="vi-VN"/>
              </w:rPr>
              <w:t>modelName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1320139" w14:textId="77777777" w:rsidR="00544311" w:rsidRPr="00C37D99" w:rsidRDefault="00544311" w:rsidP="00544311">
            <w:pPr>
              <w:spacing w:line="288" w:lineRule="auto"/>
              <w:rPr>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46659D35" w14:textId="77777777" w:rsidR="00544311" w:rsidRPr="00C37D99" w:rsidRDefault="00544311" w:rsidP="00544311">
            <w:pPr>
              <w:spacing w:line="288" w:lineRule="auto"/>
              <w:rPr>
                <w:lang w:eastAsia="en-AU"/>
              </w:rPr>
            </w:pPr>
            <w:r w:rsidRPr="00C37D99">
              <w:rPr>
                <w:lang w:val="vi-VN" w:eastAsia="en-AU"/>
              </w:rPr>
              <w:t xml:space="preserve">String </w:t>
            </w:r>
          </w:p>
        </w:tc>
        <w:tc>
          <w:tcPr>
            <w:tcW w:w="1440" w:type="dxa"/>
            <w:tcBorders>
              <w:top w:val="single" w:sz="4" w:space="0" w:color="auto"/>
              <w:left w:val="single" w:sz="4" w:space="0" w:color="auto"/>
              <w:bottom w:val="single" w:sz="4" w:space="0" w:color="auto"/>
              <w:right w:val="single" w:sz="4" w:space="0" w:color="auto"/>
            </w:tcBorders>
            <w:vAlign w:val="center"/>
          </w:tcPr>
          <w:p w14:paraId="434CC841" w14:textId="77777777" w:rsidR="00544311" w:rsidRPr="00C37D99" w:rsidRDefault="00544311" w:rsidP="00544311">
            <w:pPr>
              <w:spacing w:line="288" w:lineRule="auto"/>
              <w:rPr>
                <w:lang w:eastAsia="en-AU"/>
              </w:rPr>
            </w:pPr>
            <w:r w:rsidRPr="00C37D99">
              <w:rPr>
                <w:lang w:val="vi-VN" w:eastAsia="en-AU"/>
              </w:rPr>
              <w:t xml:space="preserve">16 </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B42D2" w14:textId="13B3C59E" w:rsidR="00544311" w:rsidRPr="00C37D99" w:rsidRDefault="00544311" w:rsidP="00544311">
            <w:pPr>
              <w:spacing w:line="288" w:lineRule="auto"/>
              <w:rPr>
                <w:lang w:eastAsia="en-AU"/>
              </w:rPr>
            </w:pPr>
            <w:r w:rsidRPr="00C37D99">
              <w:rPr>
                <w:lang w:val="vi-VN" w:eastAsia="en-AU"/>
              </w:rPr>
              <w:t xml:space="preserve">Model của thiết bị cần </w:t>
            </w:r>
            <w:r>
              <w:rPr>
                <w:lang w:eastAsia="en-AU"/>
              </w:rPr>
              <w:t>cấu hình</w:t>
            </w:r>
          </w:p>
        </w:tc>
      </w:tr>
    </w:tbl>
    <w:p w14:paraId="04FB9EA7" w14:textId="77777777" w:rsidR="006C2025" w:rsidRPr="00C37D99" w:rsidRDefault="006C2025" w:rsidP="00B67F8B">
      <w:pPr>
        <w:pStyle w:val="Heading4"/>
        <w:spacing w:line="288" w:lineRule="auto"/>
        <w:jc w:val="left"/>
        <w:rPr>
          <w:sz w:val="24"/>
          <w:szCs w:val="24"/>
        </w:rPr>
      </w:pPr>
      <w:r w:rsidRPr="00C37D99">
        <w:rPr>
          <w:sz w:val="24"/>
          <w:szCs w:val="24"/>
        </w:rPr>
        <w:lastRenderedPageBreak/>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530"/>
        <w:gridCol w:w="1530"/>
        <w:gridCol w:w="1080"/>
        <w:gridCol w:w="1440"/>
        <w:gridCol w:w="2970"/>
      </w:tblGrid>
      <w:tr w:rsidR="006C2025" w:rsidRPr="00C37D99" w14:paraId="025D7426" w14:textId="77777777" w:rsidTr="0054461D">
        <w:trPr>
          <w:trHeight w:val="255"/>
        </w:trPr>
        <w:tc>
          <w:tcPr>
            <w:tcW w:w="625" w:type="dxa"/>
            <w:vAlign w:val="center"/>
          </w:tcPr>
          <w:p w14:paraId="44022264" w14:textId="77777777" w:rsidR="006C2025" w:rsidRPr="00C37D99" w:rsidRDefault="006C2025" w:rsidP="00B67F8B">
            <w:pPr>
              <w:spacing w:line="288" w:lineRule="auto"/>
              <w:rPr>
                <w:b/>
                <w:bCs/>
                <w:lang w:eastAsia="en-AU"/>
              </w:rPr>
            </w:pPr>
            <w:r w:rsidRPr="00C37D99">
              <w:rPr>
                <w:b/>
                <w:bCs/>
                <w:lang w:eastAsia="en-AU"/>
              </w:rPr>
              <w:t>No</w:t>
            </w:r>
          </w:p>
        </w:tc>
        <w:tc>
          <w:tcPr>
            <w:tcW w:w="1530" w:type="dxa"/>
            <w:shd w:val="clear" w:color="auto" w:fill="auto"/>
            <w:noWrap/>
            <w:vAlign w:val="center"/>
          </w:tcPr>
          <w:p w14:paraId="20EE393C" w14:textId="77777777" w:rsidR="006C2025" w:rsidRPr="00C37D99" w:rsidRDefault="006C2025" w:rsidP="00B67F8B">
            <w:pPr>
              <w:spacing w:line="288" w:lineRule="auto"/>
              <w:rPr>
                <w:b/>
                <w:bCs/>
                <w:lang w:eastAsia="en-AU"/>
              </w:rPr>
            </w:pPr>
            <w:r w:rsidRPr="00C37D99">
              <w:rPr>
                <w:b/>
                <w:bCs/>
                <w:lang w:eastAsia="en-AU"/>
              </w:rPr>
              <w:t>Parameter</w:t>
            </w:r>
          </w:p>
        </w:tc>
        <w:tc>
          <w:tcPr>
            <w:tcW w:w="1530" w:type="dxa"/>
            <w:shd w:val="clear" w:color="auto" w:fill="auto"/>
            <w:noWrap/>
            <w:vAlign w:val="center"/>
          </w:tcPr>
          <w:p w14:paraId="6E1683A4" w14:textId="77777777" w:rsidR="006C2025" w:rsidRPr="00C37D99" w:rsidRDefault="006C2025" w:rsidP="00B67F8B">
            <w:pPr>
              <w:spacing w:line="288" w:lineRule="auto"/>
              <w:rPr>
                <w:b/>
                <w:bCs/>
                <w:lang w:eastAsia="en-AU"/>
              </w:rPr>
            </w:pPr>
            <w:r w:rsidRPr="00C37D99">
              <w:rPr>
                <w:b/>
                <w:bCs/>
                <w:lang w:eastAsia="en-AU"/>
              </w:rPr>
              <w:t>Mandatory</w:t>
            </w:r>
          </w:p>
        </w:tc>
        <w:tc>
          <w:tcPr>
            <w:tcW w:w="1080" w:type="dxa"/>
          </w:tcPr>
          <w:p w14:paraId="70C52A67" w14:textId="77777777" w:rsidR="006C2025" w:rsidRPr="00C37D99" w:rsidRDefault="006C2025" w:rsidP="00B67F8B">
            <w:pPr>
              <w:spacing w:line="288" w:lineRule="auto"/>
              <w:rPr>
                <w:b/>
                <w:bCs/>
                <w:lang w:eastAsia="en-AU"/>
              </w:rPr>
            </w:pPr>
            <w:r w:rsidRPr="00C37D99">
              <w:rPr>
                <w:b/>
                <w:bCs/>
                <w:lang w:eastAsia="en-AU"/>
              </w:rPr>
              <w:t>Type</w:t>
            </w:r>
          </w:p>
        </w:tc>
        <w:tc>
          <w:tcPr>
            <w:tcW w:w="1440" w:type="dxa"/>
            <w:vAlign w:val="center"/>
          </w:tcPr>
          <w:p w14:paraId="56F8AD20" w14:textId="77777777" w:rsidR="006C2025" w:rsidRPr="00C37D99" w:rsidRDefault="006C2025" w:rsidP="00B67F8B">
            <w:pPr>
              <w:spacing w:line="288" w:lineRule="auto"/>
              <w:rPr>
                <w:b/>
                <w:bCs/>
                <w:lang w:eastAsia="en-AU"/>
              </w:rPr>
            </w:pPr>
            <w:r w:rsidRPr="00C37D99">
              <w:rPr>
                <w:b/>
                <w:bCs/>
                <w:lang w:eastAsia="en-AU"/>
              </w:rPr>
              <w:t>Max length</w:t>
            </w:r>
          </w:p>
        </w:tc>
        <w:tc>
          <w:tcPr>
            <w:tcW w:w="2970" w:type="dxa"/>
            <w:shd w:val="clear" w:color="auto" w:fill="auto"/>
            <w:noWrap/>
            <w:vAlign w:val="center"/>
          </w:tcPr>
          <w:p w14:paraId="1D167A45" w14:textId="77777777" w:rsidR="006C2025" w:rsidRPr="00C37D99" w:rsidRDefault="006C2025" w:rsidP="00B67F8B">
            <w:pPr>
              <w:spacing w:line="288" w:lineRule="auto"/>
              <w:rPr>
                <w:b/>
                <w:bCs/>
                <w:lang w:eastAsia="en-AU"/>
              </w:rPr>
            </w:pPr>
            <w:r w:rsidRPr="00C37D99">
              <w:rPr>
                <w:b/>
                <w:bCs/>
                <w:lang w:eastAsia="en-AU"/>
              </w:rPr>
              <w:t>Meaning</w:t>
            </w:r>
          </w:p>
        </w:tc>
      </w:tr>
      <w:tr w:rsidR="006C2025" w:rsidRPr="00C37D99" w14:paraId="32D3B6DE" w14:textId="77777777" w:rsidTr="0054461D">
        <w:trPr>
          <w:trHeight w:val="255"/>
        </w:trPr>
        <w:tc>
          <w:tcPr>
            <w:tcW w:w="625" w:type="dxa"/>
            <w:vAlign w:val="center"/>
          </w:tcPr>
          <w:p w14:paraId="563D896E" w14:textId="77777777" w:rsidR="006C2025" w:rsidRPr="00C37D99" w:rsidRDefault="006C2025" w:rsidP="00B67F8B">
            <w:pPr>
              <w:spacing w:line="288" w:lineRule="auto"/>
              <w:rPr>
                <w:lang w:eastAsia="en-AU"/>
              </w:rPr>
            </w:pPr>
            <w:r w:rsidRPr="00C37D99">
              <w:rPr>
                <w:lang w:eastAsia="en-AU"/>
              </w:rPr>
              <w:t>1</w:t>
            </w:r>
          </w:p>
        </w:tc>
        <w:tc>
          <w:tcPr>
            <w:tcW w:w="1530" w:type="dxa"/>
            <w:shd w:val="clear" w:color="auto" w:fill="auto"/>
            <w:noWrap/>
            <w:vAlign w:val="center"/>
          </w:tcPr>
          <w:p w14:paraId="11CE2093" w14:textId="77777777" w:rsidR="006C2025" w:rsidRPr="00C37D99" w:rsidRDefault="006C2025" w:rsidP="00B67F8B">
            <w:pPr>
              <w:spacing w:line="288" w:lineRule="auto"/>
              <w:rPr>
                <w:lang w:eastAsia="en-AU"/>
              </w:rPr>
            </w:pPr>
            <w:r w:rsidRPr="00C37D99">
              <w:rPr>
                <w:lang w:eastAsia="en-AU"/>
              </w:rPr>
              <w:t>errorCode</w:t>
            </w:r>
          </w:p>
        </w:tc>
        <w:tc>
          <w:tcPr>
            <w:tcW w:w="1530" w:type="dxa"/>
            <w:shd w:val="clear" w:color="auto" w:fill="auto"/>
            <w:noWrap/>
            <w:vAlign w:val="center"/>
          </w:tcPr>
          <w:p w14:paraId="2BC46931" w14:textId="77777777" w:rsidR="006C2025" w:rsidRPr="00C37D99" w:rsidRDefault="006C2025" w:rsidP="00B67F8B">
            <w:pPr>
              <w:spacing w:line="288" w:lineRule="auto"/>
              <w:rPr>
                <w:lang w:eastAsia="en-AU"/>
              </w:rPr>
            </w:pPr>
            <w:r w:rsidRPr="00C37D99">
              <w:rPr>
                <w:lang w:eastAsia="en-AU"/>
              </w:rPr>
              <w:t>Mandatory</w:t>
            </w:r>
          </w:p>
        </w:tc>
        <w:tc>
          <w:tcPr>
            <w:tcW w:w="1080" w:type="dxa"/>
          </w:tcPr>
          <w:p w14:paraId="290442B6" w14:textId="77777777" w:rsidR="006C2025" w:rsidRPr="00C37D99" w:rsidRDefault="006C2025" w:rsidP="00B67F8B">
            <w:pPr>
              <w:spacing w:line="288" w:lineRule="auto"/>
              <w:rPr>
                <w:lang w:eastAsia="en-AU"/>
              </w:rPr>
            </w:pPr>
            <w:r w:rsidRPr="00C37D99">
              <w:rPr>
                <w:lang w:eastAsia="en-AU"/>
              </w:rPr>
              <w:t>String</w:t>
            </w:r>
          </w:p>
        </w:tc>
        <w:tc>
          <w:tcPr>
            <w:tcW w:w="1440" w:type="dxa"/>
            <w:vAlign w:val="center"/>
          </w:tcPr>
          <w:p w14:paraId="238005A7" w14:textId="77777777" w:rsidR="006C2025" w:rsidRPr="00C37D99" w:rsidRDefault="006C2025" w:rsidP="00B67F8B">
            <w:pPr>
              <w:spacing w:line="288" w:lineRule="auto"/>
              <w:rPr>
                <w:lang w:eastAsia="en-AU"/>
              </w:rPr>
            </w:pPr>
            <w:r w:rsidRPr="00C37D99">
              <w:rPr>
                <w:lang w:eastAsia="en-AU"/>
              </w:rPr>
              <w:t>4</w:t>
            </w:r>
          </w:p>
        </w:tc>
        <w:tc>
          <w:tcPr>
            <w:tcW w:w="2970" w:type="dxa"/>
            <w:shd w:val="clear" w:color="auto" w:fill="auto"/>
            <w:noWrap/>
            <w:vAlign w:val="center"/>
          </w:tcPr>
          <w:p w14:paraId="0165A0BA" w14:textId="77777777" w:rsidR="006C2025" w:rsidRPr="00C37D99" w:rsidRDefault="006C2025" w:rsidP="00B67F8B">
            <w:pPr>
              <w:spacing w:line="288" w:lineRule="auto"/>
              <w:rPr>
                <w:lang w:eastAsia="en-AU"/>
              </w:rPr>
            </w:pPr>
            <w:r w:rsidRPr="00C37D99">
              <w:rPr>
                <w:lang w:eastAsia="en-AU"/>
              </w:rPr>
              <w:t>Mã lỗi</w:t>
            </w:r>
          </w:p>
        </w:tc>
      </w:tr>
      <w:tr w:rsidR="006C2025" w:rsidRPr="00C37D99" w14:paraId="2C4F8E4B" w14:textId="77777777" w:rsidTr="0054461D">
        <w:trPr>
          <w:trHeight w:val="255"/>
        </w:trPr>
        <w:tc>
          <w:tcPr>
            <w:tcW w:w="625" w:type="dxa"/>
            <w:vAlign w:val="center"/>
          </w:tcPr>
          <w:p w14:paraId="7F1B3E6F" w14:textId="77777777" w:rsidR="006C2025" w:rsidRPr="00C37D99" w:rsidRDefault="006C2025" w:rsidP="00B67F8B">
            <w:pPr>
              <w:spacing w:line="288" w:lineRule="auto"/>
              <w:rPr>
                <w:lang w:eastAsia="en-AU"/>
              </w:rPr>
            </w:pPr>
            <w:r w:rsidRPr="00C37D99">
              <w:rPr>
                <w:lang w:eastAsia="en-AU"/>
              </w:rPr>
              <w:t>2</w:t>
            </w:r>
          </w:p>
        </w:tc>
        <w:tc>
          <w:tcPr>
            <w:tcW w:w="1530" w:type="dxa"/>
            <w:shd w:val="clear" w:color="auto" w:fill="auto"/>
            <w:noWrap/>
            <w:vAlign w:val="center"/>
          </w:tcPr>
          <w:p w14:paraId="53372138" w14:textId="77777777" w:rsidR="006C2025" w:rsidRPr="00C37D99" w:rsidRDefault="006C2025" w:rsidP="00B67F8B">
            <w:pPr>
              <w:spacing w:line="288" w:lineRule="auto"/>
              <w:rPr>
                <w:lang w:eastAsia="en-AU"/>
              </w:rPr>
            </w:pPr>
            <w:r w:rsidRPr="00C37D99">
              <w:rPr>
                <w:lang w:eastAsia="en-AU"/>
              </w:rPr>
              <w:t>errorMessage</w:t>
            </w:r>
          </w:p>
        </w:tc>
        <w:tc>
          <w:tcPr>
            <w:tcW w:w="1530" w:type="dxa"/>
            <w:shd w:val="clear" w:color="auto" w:fill="auto"/>
            <w:noWrap/>
            <w:vAlign w:val="center"/>
          </w:tcPr>
          <w:p w14:paraId="0502515E" w14:textId="77777777" w:rsidR="006C2025" w:rsidRPr="00C37D99" w:rsidRDefault="006C2025" w:rsidP="00B67F8B">
            <w:pPr>
              <w:spacing w:line="288" w:lineRule="auto"/>
              <w:rPr>
                <w:lang w:eastAsia="en-AU"/>
              </w:rPr>
            </w:pPr>
            <w:r w:rsidRPr="00C37D99">
              <w:rPr>
                <w:lang w:eastAsia="en-AU"/>
              </w:rPr>
              <w:t>Optional</w:t>
            </w:r>
          </w:p>
        </w:tc>
        <w:tc>
          <w:tcPr>
            <w:tcW w:w="1080" w:type="dxa"/>
          </w:tcPr>
          <w:p w14:paraId="44F82577" w14:textId="77777777" w:rsidR="006C2025" w:rsidRPr="00C37D99" w:rsidRDefault="006C2025" w:rsidP="00B67F8B">
            <w:pPr>
              <w:spacing w:line="288" w:lineRule="auto"/>
              <w:rPr>
                <w:lang w:eastAsia="en-AU"/>
              </w:rPr>
            </w:pPr>
            <w:r w:rsidRPr="00C37D99">
              <w:rPr>
                <w:lang w:eastAsia="en-AU"/>
              </w:rPr>
              <w:t>String</w:t>
            </w:r>
          </w:p>
        </w:tc>
        <w:tc>
          <w:tcPr>
            <w:tcW w:w="1440" w:type="dxa"/>
            <w:vAlign w:val="center"/>
          </w:tcPr>
          <w:p w14:paraId="7EC22769" w14:textId="77777777" w:rsidR="006C2025" w:rsidRPr="00C37D99" w:rsidRDefault="006C2025" w:rsidP="00B67F8B">
            <w:pPr>
              <w:spacing w:line="288" w:lineRule="auto"/>
              <w:rPr>
                <w:lang w:eastAsia="en-AU"/>
              </w:rPr>
            </w:pPr>
            <w:r w:rsidRPr="00C37D99">
              <w:rPr>
                <w:lang w:eastAsia="en-AU"/>
              </w:rPr>
              <w:t>64</w:t>
            </w:r>
          </w:p>
        </w:tc>
        <w:tc>
          <w:tcPr>
            <w:tcW w:w="2970" w:type="dxa"/>
            <w:shd w:val="clear" w:color="auto" w:fill="auto"/>
            <w:noWrap/>
            <w:vAlign w:val="center"/>
          </w:tcPr>
          <w:p w14:paraId="796ED789" w14:textId="77777777" w:rsidR="006C2025" w:rsidRPr="00C37D99" w:rsidRDefault="006C2025" w:rsidP="00B67F8B">
            <w:pPr>
              <w:spacing w:line="288" w:lineRule="auto"/>
              <w:rPr>
                <w:lang w:eastAsia="en-AU"/>
              </w:rPr>
            </w:pPr>
            <w:r w:rsidRPr="00C37D99">
              <w:rPr>
                <w:lang w:eastAsia="en-AU"/>
              </w:rPr>
              <w:t>Mô tả lỗi</w:t>
            </w:r>
          </w:p>
        </w:tc>
      </w:tr>
      <w:tr w:rsidR="0063611A" w:rsidRPr="00C37D99" w14:paraId="6A2ABB70" w14:textId="77777777" w:rsidTr="0054461D">
        <w:trPr>
          <w:trHeight w:val="255"/>
        </w:trPr>
        <w:tc>
          <w:tcPr>
            <w:tcW w:w="625" w:type="dxa"/>
            <w:vAlign w:val="center"/>
          </w:tcPr>
          <w:p w14:paraId="24FD3F2F" w14:textId="0465AFA7" w:rsidR="0063611A" w:rsidRPr="00C37D99" w:rsidRDefault="0063611A" w:rsidP="00B67F8B">
            <w:pPr>
              <w:spacing w:line="288" w:lineRule="auto"/>
              <w:rPr>
                <w:lang w:eastAsia="en-AU"/>
              </w:rPr>
            </w:pPr>
            <w:r>
              <w:rPr>
                <w:lang w:eastAsia="en-AU"/>
              </w:rPr>
              <w:t>3</w:t>
            </w:r>
          </w:p>
        </w:tc>
        <w:tc>
          <w:tcPr>
            <w:tcW w:w="1530" w:type="dxa"/>
            <w:shd w:val="clear" w:color="auto" w:fill="auto"/>
            <w:noWrap/>
            <w:vAlign w:val="center"/>
          </w:tcPr>
          <w:p w14:paraId="226DC37F" w14:textId="6DF44DC4" w:rsidR="0063611A" w:rsidRPr="00C37D99" w:rsidRDefault="0063611A" w:rsidP="00B67F8B">
            <w:pPr>
              <w:spacing w:line="288" w:lineRule="auto"/>
              <w:rPr>
                <w:lang w:eastAsia="en-AU"/>
              </w:rPr>
            </w:pPr>
            <w:r>
              <w:rPr>
                <w:lang w:eastAsia="en-AU"/>
              </w:rPr>
              <w:t>OLT</w:t>
            </w:r>
          </w:p>
        </w:tc>
        <w:tc>
          <w:tcPr>
            <w:tcW w:w="1530" w:type="dxa"/>
            <w:shd w:val="clear" w:color="auto" w:fill="auto"/>
            <w:noWrap/>
            <w:vAlign w:val="center"/>
          </w:tcPr>
          <w:p w14:paraId="67F1AC50" w14:textId="60BF0F64" w:rsidR="0063611A" w:rsidRPr="00C37D99" w:rsidRDefault="0063611A" w:rsidP="00B67F8B">
            <w:pPr>
              <w:spacing w:line="288" w:lineRule="auto"/>
              <w:rPr>
                <w:lang w:eastAsia="en-AU"/>
              </w:rPr>
            </w:pPr>
            <w:r>
              <w:rPr>
                <w:lang w:eastAsia="en-AU"/>
              </w:rPr>
              <w:t>Optional</w:t>
            </w:r>
          </w:p>
        </w:tc>
        <w:tc>
          <w:tcPr>
            <w:tcW w:w="1080" w:type="dxa"/>
          </w:tcPr>
          <w:p w14:paraId="3D6C5659" w14:textId="2E319CBC" w:rsidR="0063611A" w:rsidRPr="00C37D99" w:rsidRDefault="0063611A" w:rsidP="00B67F8B">
            <w:pPr>
              <w:spacing w:line="288" w:lineRule="auto"/>
              <w:rPr>
                <w:lang w:eastAsia="en-AU"/>
              </w:rPr>
            </w:pPr>
            <w:r>
              <w:rPr>
                <w:lang w:eastAsia="en-AU"/>
              </w:rPr>
              <w:t>String</w:t>
            </w:r>
          </w:p>
        </w:tc>
        <w:tc>
          <w:tcPr>
            <w:tcW w:w="1440" w:type="dxa"/>
            <w:vAlign w:val="center"/>
          </w:tcPr>
          <w:p w14:paraId="003973A5" w14:textId="0B8FB461" w:rsidR="0063611A" w:rsidRPr="00C37D99" w:rsidRDefault="0063611A" w:rsidP="00B67F8B">
            <w:pPr>
              <w:spacing w:line="288" w:lineRule="auto"/>
              <w:rPr>
                <w:lang w:eastAsia="en-AU"/>
              </w:rPr>
            </w:pPr>
            <w:r>
              <w:rPr>
                <w:lang w:eastAsia="en-AU"/>
              </w:rPr>
              <w:t>8</w:t>
            </w:r>
          </w:p>
        </w:tc>
        <w:tc>
          <w:tcPr>
            <w:tcW w:w="2970" w:type="dxa"/>
            <w:shd w:val="clear" w:color="auto" w:fill="auto"/>
            <w:noWrap/>
            <w:vAlign w:val="center"/>
          </w:tcPr>
          <w:p w14:paraId="37163637" w14:textId="35C0E49D" w:rsidR="0063611A" w:rsidRPr="00C37D99" w:rsidRDefault="0063611A" w:rsidP="00B67F8B">
            <w:pPr>
              <w:spacing w:line="288" w:lineRule="auto"/>
              <w:rPr>
                <w:lang w:eastAsia="en-AU"/>
              </w:rPr>
            </w:pPr>
            <w:r>
              <w:rPr>
                <w:lang w:eastAsia="en-AU"/>
              </w:rPr>
              <w:t>Loại OLT đang kết nối đến</w:t>
            </w:r>
          </w:p>
        </w:tc>
      </w:tr>
      <w:tr w:rsidR="006C2025" w:rsidRPr="00C37D99" w14:paraId="46FD8E07" w14:textId="77777777" w:rsidTr="0054461D">
        <w:trPr>
          <w:trHeight w:val="255"/>
        </w:trPr>
        <w:tc>
          <w:tcPr>
            <w:tcW w:w="625" w:type="dxa"/>
            <w:vAlign w:val="center"/>
          </w:tcPr>
          <w:p w14:paraId="03129FE7" w14:textId="19BFA140" w:rsidR="006C2025" w:rsidRPr="0063611A" w:rsidRDefault="0063611A" w:rsidP="00B67F8B">
            <w:pPr>
              <w:spacing w:line="288" w:lineRule="auto"/>
              <w:rPr>
                <w:lang w:eastAsia="en-AU"/>
              </w:rPr>
            </w:pPr>
            <w:r>
              <w:rPr>
                <w:lang w:eastAsia="en-AU"/>
              </w:rPr>
              <w:t>4</w:t>
            </w:r>
          </w:p>
        </w:tc>
        <w:tc>
          <w:tcPr>
            <w:tcW w:w="1530" w:type="dxa"/>
            <w:shd w:val="clear" w:color="auto" w:fill="auto"/>
            <w:noWrap/>
            <w:vAlign w:val="center"/>
          </w:tcPr>
          <w:p w14:paraId="7C8D0D6C" w14:textId="7F29AA68" w:rsidR="006C2025" w:rsidRPr="00C37D99" w:rsidRDefault="004F3ECA" w:rsidP="00B67F8B">
            <w:pPr>
              <w:spacing w:line="288" w:lineRule="auto"/>
              <w:rPr>
                <w:lang w:eastAsia="en-AU"/>
              </w:rPr>
            </w:pPr>
            <w:r w:rsidRPr="00C37D99">
              <w:t>slid</w:t>
            </w:r>
          </w:p>
        </w:tc>
        <w:tc>
          <w:tcPr>
            <w:tcW w:w="1530" w:type="dxa"/>
            <w:shd w:val="clear" w:color="auto" w:fill="auto"/>
            <w:noWrap/>
            <w:vAlign w:val="center"/>
          </w:tcPr>
          <w:p w14:paraId="4A48E465" w14:textId="77777777" w:rsidR="006C2025" w:rsidRPr="00C37D99" w:rsidRDefault="006C2025" w:rsidP="00B67F8B">
            <w:pPr>
              <w:spacing w:line="288" w:lineRule="auto"/>
              <w:rPr>
                <w:lang w:eastAsia="en-AU"/>
              </w:rPr>
            </w:pPr>
            <w:r w:rsidRPr="00C37D99">
              <w:rPr>
                <w:lang w:eastAsia="en-AU"/>
              </w:rPr>
              <w:t>Optional</w:t>
            </w:r>
          </w:p>
        </w:tc>
        <w:tc>
          <w:tcPr>
            <w:tcW w:w="1080" w:type="dxa"/>
          </w:tcPr>
          <w:p w14:paraId="2F80A9BA" w14:textId="77777777" w:rsidR="00A61905" w:rsidRPr="00C37D99" w:rsidRDefault="00A61905" w:rsidP="00B67F8B">
            <w:pPr>
              <w:spacing w:line="288" w:lineRule="auto"/>
            </w:pPr>
          </w:p>
          <w:p w14:paraId="626CC7BB" w14:textId="77777777" w:rsidR="00A61905" w:rsidRPr="00C37D99" w:rsidRDefault="00A61905" w:rsidP="00B67F8B">
            <w:pPr>
              <w:spacing w:line="288" w:lineRule="auto"/>
            </w:pPr>
          </w:p>
          <w:p w14:paraId="696EC058" w14:textId="75FC12DE" w:rsidR="006C2025" w:rsidRPr="00C37D99" w:rsidRDefault="006C2025" w:rsidP="00B67F8B">
            <w:pPr>
              <w:spacing w:line="288" w:lineRule="auto"/>
              <w:rPr>
                <w:lang w:eastAsia="en-AU"/>
              </w:rPr>
            </w:pPr>
            <w:r w:rsidRPr="00C37D99">
              <w:t>String</w:t>
            </w:r>
          </w:p>
        </w:tc>
        <w:tc>
          <w:tcPr>
            <w:tcW w:w="1440" w:type="dxa"/>
            <w:vAlign w:val="center"/>
          </w:tcPr>
          <w:p w14:paraId="1FD95746" w14:textId="7BDB45E2" w:rsidR="006C2025" w:rsidRPr="00C37D99" w:rsidRDefault="007D2B9C" w:rsidP="00B67F8B">
            <w:pPr>
              <w:spacing w:line="288" w:lineRule="auto"/>
              <w:rPr>
                <w:lang w:eastAsia="en-AU"/>
              </w:rPr>
            </w:pPr>
            <w:r>
              <w:rPr>
                <w:lang w:eastAsia="en-AU"/>
              </w:rPr>
              <w:t>10</w:t>
            </w:r>
          </w:p>
        </w:tc>
        <w:tc>
          <w:tcPr>
            <w:tcW w:w="2970" w:type="dxa"/>
            <w:shd w:val="clear" w:color="auto" w:fill="auto"/>
            <w:noWrap/>
            <w:vAlign w:val="center"/>
          </w:tcPr>
          <w:p w14:paraId="1417CEB6" w14:textId="77777777" w:rsidR="006C2025" w:rsidRPr="00C37D99" w:rsidRDefault="00B421A1" w:rsidP="00B67F8B">
            <w:pPr>
              <w:spacing w:line="288" w:lineRule="auto"/>
              <w:rPr>
                <w:lang w:val="vi-VN" w:eastAsia="en-AU"/>
              </w:rPr>
            </w:pPr>
            <w:r w:rsidRPr="00C37D99">
              <w:rPr>
                <w:lang w:val="vi-VN" w:eastAsia="en-AU"/>
              </w:rPr>
              <w:t>SLID</w:t>
            </w:r>
          </w:p>
          <w:p w14:paraId="7061D85B" w14:textId="77777777" w:rsidR="00A61905" w:rsidRPr="00C37D99" w:rsidRDefault="00A61905" w:rsidP="00B67F8B">
            <w:pPr>
              <w:pStyle w:val="ListParagraph"/>
              <w:spacing w:line="288" w:lineRule="auto"/>
              <w:ind w:left="0"/>
              <w:jc w:val="left"/>
              <w:rPr>
                <w:sz w:val="24"/>
                <w:szCs w:val="24"/>
              </w:rPr>
            </w:pPr>
            <w:r w:rsidRPr="00C37D99">
              <w:rPr>
                <w:sz w:val="24"/>
                <w:szCs w:val="24"/>
              </w:rPr>
              <w:t>Chuỗi ký tự.</w:t>
            </w:r>
          </w:p>
          <w:p w14:paraId="6FF5E275" w14:textId="74B61CC2" w:rsidR="00A61905" w:rsidRPr="00C37D99" w:rsidRDefault="00A61905" w:rsidP="00B67F8B">
            <w:pPr>
              <w:spacing w:line="288" w:lineRule="auto"/>
              <w:rPr>
                <w:lang w:val="vi-VN" w:eastAsia="en-AU"/>
              </w:rPr>
            </w:pPr>
            <w:r w:rsidRPr="00C37D99">
              <w:t>Danh sách các interface được cách nhau bằng dấu phẩy “,”</w:t>
            </w:r>
          </w:p>
        </w:tc>
      </w:tr>
    </w:tbl>
    <w:p w14:paraId="083E6F33" w14:textId="77777777" w:rsidR="006C2025" w:rsidRPr="00C37D99" w:rsidRDefault="006C2025" w:rsidP="00B67F8B">
      <w:pPr>
        <w:pStyle w:val="Heading4"/>
        <w:spacing w:line="288" w:lineRule="auto"/>
        <w:rPr>
          <w:sz w:val="24"/>
          <w:szCs w:val="24"/>
        </w:rPr>
      </w:pPr>
      <w:r w:rsidRPr="00C37D99">
        <w:rPr>
          <w:sz w:val="24"/>
          <w:szCs w:val="24"/>
        </w:rPr>
        <w:t>Example</w:t>
      </w:r>
    </w:p>
    <w:p w14:paraId="5E3CA409" w14:textId="77777777" w:rsidR="006C2025" w:rsidRPr="00C37D99" w:rsidRDefault="006C2025" w:rsidP="00B67F8B">
      <w:pPr>
        <w:spacing w:line="288" w:lineRule="auto"/>
        <w:rPr>
          <w:b/>
          <w:bCs/>
        </w:rPr>
      </w:pPr>
      <w:r w:rsidRPr="00C37D99">
        <w:rPr>
          <w:b/>
          <w:bCs/>
        </w:rPr>
        <w:t>Request:</w:t>
      </w:r>
    </w:p>
    <w:p w14:paraId="576DC310" w14:textId="2A77120D" w:rsidR="006C2025" w:rsidRPr="00C37D99" w:rsidRDefault="00E76B08" w:rsidP="00B67F8B">
      <w:pPr>
        <w:spacing w:line="288" w:lineRule="auto"/>
        <w:rPr>
          <w:lang w:val="vi-VN"/>
        </w:rPr>
      </w:pPr>
      <w:r w:rsidRPr="00C37D99">
        <w:rPr>
          <w:lang w:val="vi-VN"/>
        </w:rPr>
        <w:t xml:space="preserve">getPonConfig </w:t>
      </w:r>
      <w:r w:rsidR="006C2025" w:rsidRPr="00C37D99">
        <w:rPr>
          <w:lang w:val="vi-VN"/>
        </w:rPr>
        <w:t>(</w:t>
      </w:r>
      <w:r w:rsidR="00A61905" w:rsidRPr="00C37D99">
        <w:rPr>
          <w:lang w:val="vi-VN"/>
        </w:rPr>
        <w:t>data</w:t>
      </w:r>
      <w:r w:rsidR="006C2025" w:rsidRPr="00C37D99">
        <w:rPr>
          <w:lang w:val="vi-VN"/>
        </w:rPr>
        <w:t>).</w:t>
      </w:r>
    </w:p>
    <w:p w14:paraId="77C71555" w14:textId="77777777" w:rsidR="00A61905" w:rsidRPr="00C37D99" w:rsidRDefault="00A61905"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r w:rsidRPr="00C37D99">
        <w:rPr>
          <w:rFonts w:ascii="Times New Roman" w:hAnsi="Times New Roman" w:cs="Times New Roman"/>
          <w:sz w:val="24"/>
          <w:szCs w:val="24"/>
        </w:rPr>
        <w:t>{</w:t>
      </w:r>
    </w:p>
    <w:p w14:paraId="2B8A4D00" w14:textId="7BBF76A3" w:rsidR="00A61905" w:rsidRPr="00C37D99" w:rsidRDefault="00A61905" w:rsidP="00DB6D2D">
      <w:pPr>
        <w:pStyle w:val="HTMLPreformatted"/>
        <w:spacing w:line="288" w:lineRule="auto"/>
        <w:ind w:left="1440"/>
        <w:rPr>
          <w:rFonts w:ascii="Times New Roman" w:hAnsi="Times New Roman" w:cs="Times New Roman"/>
          <w:sz w:val="24"/>
          <w:szCs w:val="24"/>
          <w:lang w:val="vi-VN"/>
        </w:rPr>
      </w:pPr>
      <w:r w:rsidRPr="00C37D99">
        <w:rPr>
          <w:rFonts w:ascii="Times New Roman" w:hAnsi="Times New Roman" w:cs="Times New Roman"/>
          <w:sz w:val="24"/>
          <w:szCs w:val="24"/>
          <w:lang w:val="vi-VN"/>
        </w:rPr>
        <w:t>"serialNumber": "</w:t>
      </w:r>
      <w:r w:rsidR="00DB6D2D">
        <w:rPr>
          <w:rFonts w:ascii="Times New Roman" w:hAnsi="Times New Roman" w:cs="Times New Roman"/>
          <w:sz w:val="24"/>
          <w:szCs w:val="24"/>
          <w:lang w:val="vi-VN"/>
        </w:rPr>
        <w:t>VNPT123456</w:t>
      </w:r>
      <w:r w:rsidRPr="00C37D99">
        <w:rPr>
          <w:rFonts w:ascii="Times New Roman" w:hAnsi="Times New Roman" w:cs="Times New Roman"/>
          <w:sz w:val="24"/>
          <w:szCs w:val="24"/>
          <w:lang w:val="vi-VN"/>
        </w:rPr>
        <w:t xml:space="preserve">", </w:t>
      </w:r>
    </w:p>
    <w:p w14:paraId="73B8BADC" w14:textId="620118B4" w:rsidR="00A61905" w:rsidRPr="00C37D99" w:rsidRDefault="529D6A1A" w:rsidP="00DB6D2D">
      <w:pPr>
        <w:pStyle w:val="HTMLPreformatted"/>
        <w:spacing w:line="288" w:lineRule="auto"/>
        <w:ind w:left="1440"/>
        <w:rPr>
          <w:rFonts w:ascii="Times New Roman" w:hAnsi="Times New Roman" w:cs="Times New Roman"/>
          <w:sz w:val="24"/>
          <w:szCs w:val="24"/>
          <w:lang w:val="vi-VN"/>
        </w:rPr>
      </w:pPr>
      <w:r w:rsidRPr="00C37D99">
        <w:rPr>
          <w:rFonts w:ascii="Times New Roman" w:hAnsi="Times New Roman" w:cs="Times New Roman"/>
          <w:sz w:val="24"/>
          <w:szCs w:val="24"/>
          <w:lang w:val="vi-VN"/>
        </w:rPr>
        <w:t>"modelName": "</w:t>
      </w:r>
      <w:r w:rsidR="00DB6D2D">
        <w:rPr>
          <w:rFonts w:ascii="Times New Roman" w:hAnsi="Times New Roman" w:cs="Times New Roman"/>
          <w:sz w:val="24"/>
          <w:szCs w:val="24"/>
          <w:lang w:val="vi-VN"/>
        </w:rPr>
        <w:t>GW040H</w:t>
      </w:r>
      <w:r w:rsidRPr="00C37D99">
        <w:rPr>
          <w:rFonts w:ascii="Times New Roman" w:hAnsi="Times New Roman" w:cs="Times New Roman"/>
          <w:sz w:val="24"/>
          <w:szCs w:val="24"/>
          <w:lang w:val="vi-VN"/>
        </w:rPr>
        <w:t xml:space="preserve">" </w:t>
      </w:r>
    </w:p>
    <w:p w14:paraId="10E57D2A" w14:textId="77777777" w:rsidR="00A61905" w:rsidRPr="00C37D99" w:rsidRDefault="00A61905"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ab/>
        <w:t>}</w:t>
      </w:r>
    </w:p>
    <w:p w14:paraId="34FC4A93" w14:textId="77777777" w:rsidR="00A61905" w:rsidRPr="00C37D99" w:rsidRDefault="00A61905" w:rsidP="00B67F8B">
      <w:pPr>
        <w:spacing w:line="288" w:lineRule="auto"/>
        <w:rPr>
          <w:b/>
          <w:bCs/>
        </w:rPr>
      </w:pPr>
    </w:p>
    <w:p w14:paraId="28E115D4" w14:textId="77777777" w:rsidR="006C2025" w:rsidRPr="00C37D99" w:rsidRDefault="006C2025" w:rsidP="00B67F8B">
      <w:pPr>
        <w:spacing w:line="288" w:lineRule="auto"/>
        <w:rPr>
          <w:b/>
          <w:bCs/>
        </w:rPr>
      </w:pPr>
      <w:r w:rsidRPr="00C37D99">
        <w:rPr>
          <w:b/>
          <w:bCs/>
        </w:rPr>
        <w:t>Response:</w:t>
      </w:r>
    </w:p>
    <w:p w14:paraId="5E0F37C3" w14:textId="77777777" w:rsidR="006C2025" w:rsidRPr="00C37D99" w:rsidRDefault="006C2025" w:rsidP="00B67F8B">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w:t>
      </w:r>
    </w:p>
    <w:p w14:paraId="08DB1434" w14:textId="77777777" w:rsidR="006C2025" w:rsidRPr="00C37D99" w:rsidRDefault="006C2025" w:rsidP="00B67F8B">
      <w:pPr>
        <w:pStyle w:val="FirstLevelBullet"/>
        <w:spacing w:line="288" w:lineRule="auto"/>
        <w:ind w:firstLine="0"/>
        <w:rPr>
          <w:sz w:val="24"/>
          <w:szCs w:val="24"/>
        </w:rPr>
      </w:pPr>
      <w:r w:rsidRPr="00C37D99">
        <w:rPr>
          <w:sz w:val="24"/>
          <w:szCs w:val="24"/>
          <w:lang w:val="vi-VN"/>
        </w:rPr>
        <w:t xml:space="preserve"> </w:t>
      </w:r>
      <w:r w:rsidRPr="00C37D99">
        <w:rPr>
          <w:sz w:val="24"/>
          <w:szCs w:val="24"/>
        </w:rPr>
        <w:t>"errorCode": "200",</w:t>
      </w:r>
    </w:p>
    <w:p w14:paraId="57A2B2A1" w14:textId="5CBB4934" w:rsidR="006C2025" w:rsidRPr="00EA0E12" w:rsidRDefault="006C2025" w:rsidP="00E131AF">
      <w:pPr>
        <w:pStyle w:val="ANSVNormal"/>
        <w:rPr>
          <w:lang w:val="vi-VN"/>
        </w:rPr>
      </w:pPr>
      <w:r w:rsidRPr="00EA0E12">
        <w:rPr>
          <w:lang w:val="vi-VN"/>
        </w:rPr>
        <w:t xml:space="preserve">  </w:t>
      </w:r>
      <w:r w:rsidR="00DB6D2D">
        <w:rPr>
          <w:lang w:val="vi-VN"/>
        </w:rPr>
        <w:tab/>
      </w:r>
      <w:r w:rsidRPr="00EA0E12">
        <w:t>"errorMessage": "SUCCESS",</w:t>
      </w:r>
      <w:r w:rsidRPr="00EA0E12">
        <w:rPr>
          <w:lang w:val="vi-VN"/>
        </w:rPr>
        <w:t xml:space="preserve">                     </w:t>
      </w:r>
    </w:p>
    <w:p w14:paraId="1129DA8B" w14:textId="17F42F94" w:rsidR="002617DD" w:rsidRPr="00EA0E12" w:rsidRDefault="70108FC2" w:rsidP="00E131AF">
      <w:pPr>
        <w:pStyle w:val="ANSVNormal"/>
      </w:pPr>
      <w:r w:rsidRPr="00EA0E12">
        <w:rPr>
          <w:lang w:val="vi-VN"/>
        </w:rPr>
        <w:t xml:space="preserve">  </w:t>
      </w:r>
      <w:r w:rsidR="00DB6D2D">
        <w:rPr>
          <w:lang w:val="vi-VN"/>
        </w:rPr>
        <w:tab/>
      </w:r>
      <w:r w:rsidRPr="00EA0E12">
        <w:t>"data":</w:t>
      </w:r>
      <w:commentRangeStart w:id="95"/>
      <w:commentRangeStart w:id="96"/>
      <w:r w:rsidRPr="00EA0E12">
        <w:t xml:space="preserve"> </w:t>
      </w:r>
      <w:r w:rsidR="5471D652" w:rsidRPr="00EA0E12">
        <w:t>[</w:t>
      </w:r>
    </w:p>
    <w:p w14:paraId="17ABBCFB" w14:textId="5EF62E5D" w:rsidR="006C2025" w:rsidRPr="00EA0E12" w:rsidRDefault="002617DD" w:rsidP="00E131AF">
      <w:pPr>
        <w:pStyle w:val="ANSVNormal"/>
      </w:pPr>
      <w:r w:rsidRPr="00EA0E12">
        <w:t xml:space="preserve">      </w:t>
      </w:r>
      <w:r w:rsidR="00EA0E12">
        <w:tab/>
      </w:r>
      <w:r w:rsidR="00EA0E12">
        <w:tab/>
      </w:r>
      <w:r w:rsidR="006C2025" w:rsidRPr="00EA0E12">
        <w:t>{</w:t>
      </w:r>
    </w:p>
    <w:p w14:paraId="6A20EB58" w14:textId="61BA2059" w:rsidR="0063611A" w:rsidRDefault="0063611A" w:rsidP="00B67F8B">
      <w:pPr>
        <w:pStyle w:val="FirstLevelBullet"/>
        <w:spacing w:line="288" w:lineRule="auto"/>
        <w:ind w:left="2520"/>
        <w:rPr>
          <w:sz w:val="24"/>
          <w:szCs w:val="24"/>
          <w:lang w:val="vi-VN"/>
        </w:rPr>
      </w:pPr>
      <w:r>
        <w:rPr>
          <w:sz w:val="24"/>
          <w:szCs w:val="24"/>
        </w:rPr>
        <w:t>“OLT”: “Huawei”,</w:t>
      </w:r>
      <w:r w:rsidR="006C2025" w:rsidRPr="00C37D99">
        <w:rPr>
          <w:sz w:val="24"/>
          <w:szCs w:val="24"/>
          <w:lang w:val="vi-VN"/>
        </w:rPr>
        <w:t xml:space="preserve"> </w:t>
      </w:r>
    </w:p>
    <w:p w14:paraId="727B6260" w14:textId="4FD2EED3" w:rsidR="002617DD" w:rsidRPr="00C37D99" w:rsidRDefault="004F3ECA" w:rsidP="00B67F8B">
      <w:pPr>
        <w:pStyle w:val="FirstLevelBullet"/>
        <w:spacing w:line="288" w:lineRule="auto"/>
        <w:ind w:left="2520"/>
        <w:rPr>
          <w:sz w:val="24"/>
          <w:szCs w:val="24"/>
        </w:rPr>
      </w:pPr>
      <w:r w:rsidRPr="00C37D99">
        <w:rPr>
          <w:sz w:val="24"/>
          <w:szCs w:val="24"/>
        </w:rPr>
        <w:t>“slid”: “&lt;slid&gt;”</w:t>
      </w:r>
    </w:p>
    <w:p w14:paraId="1B14ACDC" w14:textId="0DD1F285" w:rsidR="006C2025" w:rsidRPr="00C37D99" w:rsidRDefault="006C2025" w:rsidP="00DB6D2D">
      <w:pPr>
        <w:pStyle w:val="FirstLevelBullet"/>
        <w:spacing w:line="288" w:lineRule="auto"/>
        <w:ind w:firstLine="720"/>
        <w:rPr>
          <w:sz w:val="24"/>
          <w:szCs w:val="24"/>
        </w:rPr>
      </w:pPr>
      <w:r w:rsidRPr="00C37D99">
        <w:rPr>
          <w:sz w:val="24"/>
          <w:szCs w:val="24"/>
        </w:rPr>
        <w:t>}</w:t>
      </w:r>
    </w:p>
    <w:p w14:paraId="66990E59" w14:textId="255D9FD8" w:rsidR="002617DD" w:rsidRPr="00C37D99" w:rsidRDefault="5471D652" w:rsidP="00E131AF">
      <w:pPr>
        <w:pStyle w:val="ANSVNormal"/>
      </w:pPr>
      <w:r w:rsidRPr="00C37D99">
        <w:t xml:space="preserve">  </w:t>
      </w:r>
      <w:r w:rsidR="00EA0E12">
        <w:tab/>
      </w:r>
      <w:r w:rsidRPr="00C37D99">
        <w:t xml:space="preserve"> ]</w:t>
      </w:r>
      <w:commentRangeEnd w:id="95"/>
      <w:r w:rsidR="002617DD" w:rsidRPr="00C37D99">
        <w:rPr>
          <w:rStyle w:val="CommentReference"/>
          <w:rFonts w:cs="Times New Roman"/>
          <w:sz w:val="24"/>
          <w:szCs w:val="24"/>
        </w:rPr>
        <w:commentReference w:id="95"/>
      </w:r>
      <w:commentRangeEnd w:id="96"/>
      <w:r w:rsidR="00474770" w:rsidRPr="00C37D99">
        <w:rPr>
          <w:rStyle w:val="CommentReference"/>
          <w:rFonts w:eastAsia="Times New Roman" w:cs="Times New Roman"/>
          <w:sz w:val="24"/>
          <w:szCs w:val="24"/>
        </w:rPr>
        <w:commentReference w:id="96"/>
      </w:r>
    </w:p>
    <w:p w14:paraId="279B1D73" w14:textId="3532CC8E" w:rsidR="00AE58AC" w:rsidRPr="00C37D99" w:rsidRDefault="00A61905" w:rsidP="00E131AF">
      <w:pPr>
        <w:pStyle w:val="ANSVNormal"/>
        <w:rPr>
          <w:lang w:val="vi-VN"/>
        </w:rPr>
      </w:pPr>
      <w:r w:rsidRPr="00C37D99">
        <w:rPr>
          <w:lang w:val="vi-VN"/>
        </w:rPr>
        <w:t xml:space="preserve"> </w:t>
      </w:r>
      <w:r w:rsidR="006C2025" w:rsidRPr="00C37D99">
        <w:rPr>
          <w:lang w:val="vi-VN"/>
        </w:rPr>
        <w:t>}</w:t>
      </w:r>
    </w:p>
    <w:p w14:paraId="7674F960" w14:textId="57447C58" w:rsidR="00AE58AC" w:rsidRPr="00C37D99" w:rsidRDefault="00AE58AC" w:rsidP="00303550">
      <w:pPr>
        <w:pStyle w:val="Heading3"/>
      </w:pPr>
      <w:bookmarkStart w:id="97" w:name="_Toc113436563"/>
      <w:r w:rsidRPr="00C37D99">
        <w:t>getLanConfig</w:t>
      </w:r>
      <w:bookmarkEnd w:id="97"/>
    </w:p>
    <w:p w14:paraId="391F4DDE" w14:textId="77777777" w:rsidR="002B42C6" w:rsidRPr="00C37D99" w:rsidRDefault="002B42C6" w:rsidP="00B67F8B">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49"/>
        <w:gridCol w:w="7605"/>
      </w:tblGrid>
      <w:tr w:rsidR="002B42C6" w:rsidRPr="00C37D99" w14:paraId="55140135" w14:textId="77777777" w:rsidTr="0054461D">
        <w:tc>
          <w:tcPr>
            <w:tcW w:w="978" w:type="pct"/>
            <w:shd w:val="clear" w:color="auto" w:fill="BFBFBF" w:themeFill="background1" w:themeFillShade="BF"/>
          </w:tcPr>
          <w:p w14:paraId="00FB15FE" w14:textId="77777777" w:rsidR="002B42C6" w:rsidRPr="00C37D99" w:rsidRDefault="002B42C6" w:rsidP="00E131AF">
            <w:pPr>
              <w:pStyle w:val="ANSVNormal"/>
            </w:pPr>
            <w:r w:rsidRPr="00C37D99">
              <w:t>Tên API</w:t>
            </w:r>
          </w:p>
        </w:tc>
        <w:tc>
          <w:tcPr>
            <w:tcW w:w="4022" w:type="pct"/>
            <w:shd w:val="clear" w:color="auto" w:fill="BFBFBF" w:themeFill="background1" w:themeFillShade="BF"/>
          </w:tcPr>
          <w:p w14:paraId="3B876AAB" w14:textId="77777777" w:rsidR="002B42C6" w:rsidRPr="00C37D99" w:rsidRDefault="002B42C6" w:rsidP="00E131AF">
            <w:pPr>
              <w:pStyle w:val="ANSVNormal"/>
            </w:pPr>
            <w:r w:rsidRPr="00C37D99">
              <w:t>Mô tả</w:t>
            </w:r>
          </w:p>
        </w:tc>
      </w:tr>
      <w:tr w:rsidR="002B42C6" w:rsidRPr="00C37D99" w14:paraId="1F1E8EDF" w14:textId="77777777" w:rsidTr="0054461D">
        <w:trPr>
          <w:trHeight w:val="362"/>
        </w:trPr>
        <w:tc>
          <w:tcPr>
            <w:tcW w:w="978" w:type="pct"/>
          </w:tcPr>
          <w:p w14:paraId="7B7F2072" w14:textId="2A988680" w:rsidR="002B42C6" w:rsidRPr="00402DD3" w:rsidRDefault="002B42C6" w:rsidP="00E131AF">
            <w:pPr>
              <w:pStyle w:val="ANSVNormal"/>
              <w:rPr>
                <w:lang w:val="vi-VN"/>
              </w:rPr>
            </w:pPr>
            <w:r w:rsidRPr="00402DD3">
              <w:rPr>
                <w:lang w:val="vi-VN"/>
              </w:rPr>
              <w:t>getLanConfig</w:t>
            </w:r>
          </w:p>
        </w:tc>
        <w:tc>
          <w:tcPr>
            <w:tcW w:w="4022" w:type="pct"/>
          </w:tcPr>
          <w:p w14:paraId="570CBF95" w14:textId="6EA95314" w:rsidR="002B42C6" w:rsidRPr="00402DD3" w:rsidRDefault="002B42C6" w:rsidP="00E131AF">
            <w:pPr>
              <w:pStyle w:val="ANSVNormal"/>
              <w:rPr>
                <w:lang w:val="vi-VN"/>
              </w:rPr>
            </w:pPr>
            <w:r w:rsidRPr="00402DD3">
              <w:t xml:space="preserve">Lấy thông tin </w:t>
            </w:r>
            <w:r w:rsidR="00462DD9">
              <w:t>cấu hình LAN</w:t>
            </w:r>
          </w:p>
        </w:tc>
      </w:tr>
      <w:tr w:rsidR="002B1F75" w:rsidRPr="00C37D99" w14:paraId="13170AD8" w14:textId="77777777" w:rsidTr="0054461D">
        <w:tc>
          <w:tcPr>
            <w:tcW w:w="978" w:type="pct"/>
          </w:tcPr>
          <w:p w14:paraId="725BCF62" w14:textId="4257FB0D" w:rsidR="002B1F75" w:rsidRPr="00402DD3" w:rsidRDefault="002B1F75" w:rsidP="00E131AF">
            <w:pPr>
              <w:pStyle w:val="ANSVNormal"/>
            </w:pPr>
            <w:r w:rsidRPr="00402DD3">
              <w:lastRenderedPageBreak/>
              <w:t>Method</w:t>
            </w:r>
          </w:p>
        </w:tc>
        <w:tc>
          <w:tcPr>
            <w:tcW w:w="4022" w:type="pct"/>
          </w:tcPr>
          <w:p w14:paraId="472FE2A7" w14:textId="647893C9" w:rsidR="002B1F75" w:rsidRPr="00402DD3" w:rsidRDefault="002B1F75" w:rsidP="00E131AF">
            <w:pPr>
              <w:pStyle w:val="ANSVNormal"/>
            </w:pPr>
            <w:r w:rsidRPr="00402DD3">
              <w:t>Function call</w:t>
            </w:r>
          </w:p>
        </w:tc>
      </w:tr>
      <w:tr w:rsidR="002B1F75" w:rsidRPr="00C37D99" w14:paraId="0977FC6C" w14:textId="77777777" w:rsidTr="0054461D">
        <w:tc>
          <w:tcPr>
            <w:tcW w:w="978" w:type="pct"/>
          </w:tcPr>
          <w:p w14:paraId="7607C2B4" w14:textId="70CBF592" w:rsidR="002B1F75" w:rsidRPr="00402DD3" w:rsidRDefault="002B1F75" w:rsidP="00E131AF">
            <w:pPr>
              <w:pStyle w:val="ANSVNormal"/>
            </w:pPr>
            <w:r w:rsidRPr="00402DD3">
              <w:t>Response</w:t>
            </w:r>
          </w:p>
        </w:tc>
        <w:tc>
          <w:tcPr>
            <w:tcW w:w="4022" w:type="pct"/>
          </w:tcPr>
          <w:p w14:paraId="22C5631C" w14:textId="1268CA9B" w:rsidR="002B1F75" w:rsidRPr="00402DD3" w:rsidRDefault="002B1F75" w:rsidP="00E131AF">
            <w:pPr>
              <w:pStyle w:val="ANSVNormal"/>
            </w:pPr>
            <w:r w:rsidRPr="00402DD3">
              <w:t>JSON Object</w:t>
            </w:r>
          </w:p>
        </w:tc>
      </w:tr>
    </w:tbl>
    <w:p w14:paraId="071AF0AE" w14:textId="77777777" w:rsidR="002B42C6" w:rsidRPr="00C37D99" w:rsidRDefault="002B42C6" w:rsidP="00B67F8B">
      <w:pPr>
        <w:spacing w:line="288" w:lineRule="auto"/>
      </w:pPr>
    </w:p>
    <w:p w14:paraId="2F8FF304" w14:textId="77777777" w:rsidR="002B42C6" w:rsidRPr="00C37D99" w:rsidRDefault="002B42C6" w:rsidP="00B67F8B">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530"/>
        <w:gridCol w:w="1530"/>
        <w:gridCol w:w="1080"/>
        <w:gridCol w:w="1440"/>
        <w:gridCol w:w="2970"/>
      </w:tblGrid>
      <w:tr w:rsidR="00A61905" w:rsidRPr="00C37D99" w14:paraId="4993A4EF" w14:textId="77777777" w:rsidTr="00F53FC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A1C39B8" w14:textId="77777777" w:rsidR="00A61905" w:rsidRPr="00C37D99" w:rsidRDefault="00A61905" w:rsidP="00B67F8B">
            <w:pPr>
              <w:spacing w:line="288" w:lineRule="auto"/>
              <w:rPr>
                <w:b/>
                <w:bCs/>
                <w:lang w:eastAsia="en-AU"/>
              </w:rPr>
            </w:pPr>
            <w:r w:rsidRPr="00C37D99">
              <w:rPr>
                <w:b/>
                <w:bCs/>
                <w:lang w:eastAsia="en-AU"/>
              </w:rPr>
              <w:t>No</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F268D" w14:textId="77777777" w:rsidR="00A61905" w:rsidRPr="00C37D99" w:rsidRDefault="00A61905" w:rsidP="00B67F8B">
            <w:pPr>
              <w:spacing w:line="288" w:lineRule="auto"/>
              <w:rPr>
                <w:b/>
                <w:bCs/>
                <w:lang w:eastAsia="en-AU"/>
              </w:rPr>
            </w:pPr>
            <w:r w:rsidRPr="00C37D99">
              <w:rPr>
                <w:b/>
                <w:bCs/>
                <w:lang w:eastAsia="en-AU"/>
              </w:rPr>
              <w:t>Parameter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6D6DFD7" w14:textId="77777777" w:rsidR="00A61905" w:rsidRPr="00C37D99" w:rsidRDefault="00A61905" w:rsidP="00B67F8B">
            <w:pPr>
              <w:spacing w:line="288" w:lineRule="auto"/>
              <w:rPr>
                <w:b/>
                <w:bCs/>
                <w:lang w:eastAsia="en-AU"/>
              </w:rPr>
            </w:pPr>
            <w:r w:rsidRPr="00C37D99">
              <w:rPr>
                <w:b/>
                <w:bCs/>
                <w:lang w:eastAsia="en-AU"/>
              </w:rPr>
              <w:t>Mandatory</w:t>
            </w:r>
          </w:p>
        </w:tc>
        <w:tc>
          <w:tcPr>
            <w:tcW w:w="1080" w:type="dxa"/>
            <w:tcBorders>
              <w:top w:val="single" w:sz="4" w:space="0" w:color="auto"/>
              <w:left w:val="nil"/>
              <w:bottom w:val="single" w:sz="4" w:space="0" w:color="auto"/>
              <w:right w:val="single" w:sz="4" w:space="0" w:color="auto"/>
            </w:tcBorders>
            <w:vAlign w:val="center"/>
          </w:tcPr>
          <w:p w14:paraId="1C56152C" w14:textId="77777777" w:rsidR="00A61905" w:rsidRPr="00C37D99" w:rsidRDefault="00A61905" w:rsidP="00B67F8B">
            <w:pPr>
              <w:spacing w:line="288" w:lineRule="auto"/>
              <w:rPr>
                <w:b/>
                <w:bCs/>
                <w:lang w:eastAsia="en-AU"/>
              </w:rPr>
            </w:pPr>
            <w:r w:rsidRPr="00C37D99">
              <w:rPr>
                <w:b/>
                <w:bCs/>
                <w:lang w:eastAsia="en-AU"/>
              </w:rPr>
              <w:t>Type</w:t>
            </w:r>
          </w:p>
        </w:tc>
        <w:tc>
          <w:tcPr>
            <w:tcW w:w="1440" w:type="dxa"/>
            <w:tcBorders>
              <w:top w:val="single" w:sz="4" w:space="0" w:color="auto"/>
              <w:left w:val="single" w:sz="4" w:space="0" w:color="auto"/>
              <w:bottom w:val="single" w:sz="4" w:space="0" w:color="auto"/>
              <w:right w:val="single" w:sz="4" w:space="0" w:color="auto"/>
            </w:tcBorders>
          </w:tcPr>
          <w:p w14:paraId="2D76F933" w14:textId="77777777" w:rsidR="00A61905" w:rsidRPr="00C37D99" w:rsidRDefault="00A61905" w:rsidP="00B67F8B">
            <w:pPr>
              <w:spacing w:line="288" w:lineRule="auto"/>
              <w:rPr>
                <w:b/>
                <w:bCs/>
                <w:lang w:eastAsia="en-AU"/>
              </w:rPr>
            </w:pPr>
            <w:r w:rsidRPr="00C37D99">
              <w:rPr>
                <w:b/>
                <w:bCs/>
                <w:lang w:eastAsia="en-AU"/>
              </w:rPr>
              <w:t>Max length</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2E68E" w14:textId="77777777" w:rsidR="00A61905" w:rsidRPr="00C37D99" w:rsidRDefault="00A61905" w:rsidP="00B67F8B">
            <w:pPr>
              <w:spacing w:line="288" w:lineRule="auto"/>
              <w:rPr>
                <w:b/>
                <w:bCs/>
                <w:lang w:eastAsia="en-AU"/>
              </w:rPr>
            </w:pPr>
            <w:r w:rsidRPr="00C37D99">
              <w:rPr>
                <w:b/>
                <w:bCs/>
                <w:lang w:eastAsia="en-AU"/>
              </w:rPr>
              <w:t>Meaning/Value</w:t>
            </w:r>
          </w:p>
        </w:tc>
      </w:tr>
      <w:tr w:rsidR="00544311" w:rsidRPr="00C37D99" w14:paraId="151DA31E" w14:textId="77777777" w:rsidTr="00F53FC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02B4C60" w14:textId="77777777" w:rsidR="00544311" w:rsidRPr="00C37D99" w:rsidRDefault="00544311" w:rsidP="00544311">
            <w:pPr>
              <w:spacing w:line="288" w:lineRule="auto"/>
              <w:rPr>
                <w:lang w:val="vi-VN" w:eastAsia="en-AU"/>
              </w:rPr>
            </w:pPr>
            <w:r w:rsidRPr="00C37D99">
              <w:rPr>
                <w:lang w:val="vi-VN" w:eastAsia="en-AU"/>
              </w:rPr>
              <w:t>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DD9C3" w14:textId="77777777" w:rsidR="00544311" w:rsidRPr="00C37D99" w:rsidRDefault="00544311" w:rsidP="00544311">
            <w:pPr>
              <w:spacing w:line="288" w:lineRule="auto"/>
            </w:pPr>
            <w:r w:rsidRPr="00C37D99">
              <w:rPr>
                <w:lang w:val="vi-VN"/>
              </w:rPr>
              <w:t>serialNumber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C37F458" w14:textId="77777777" w:rsidR="00544311" w:rsidRPr="00C37D99" w:rsidRDefault="00544311" w:rsidP="00544311">
            <w:pPr>
              <w:spacing w:line="288" w:lineRule="auto"/>
              <w:rPr>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59A59A07" w14:textId="77777777" w:rsidR="00544311" w:rsidRPr="00C37D99" w:rsidRDefault="00544311" w:rsidP="00544311">
            <w:pPr>
              <w:spacing w:line="288" w:lineRule="auto"/>
              <w:rPr>
                <w:lang w:eastAsia="en-AU"/>
              </w:rPr>
            </w:pPr>
            <w:r w:rsidRPr="00C37D99">
              <w:rPr>
                <w:lang w:eastAsia="en-AU"/>
              </w:rPr>
              <w:t>String</w:t>
            </w:r>
          </w:p>
        </w:tc>
        <w:tc>
          <w:tcPr>
            <w:tcW w:w="1440" w:type="dxa"/>
            <w:tcBorders>
              <w:top w:val="single" w:sz="4" w:space="0" w:color="auto"/>
              <w:left w:val="single" w:sz="4" w:space="0" w:color="auto"/>
              <w:bottom w:val="single" w:sz="4" w:space="0" w:color="auto"/>
              <w:right w:val="single" w:sz="4" w:space="0" w:color="auto"/>
            </w:tcBorders>
            <w:vAlign w:val="center"/>
          </w:tcPr>
          <w:p w14:paraId="4112D203" w14:textId="77777777" w:rsidR="00544311" w:rsidRPr="00C37D99" w:rsidRDefault="00544311" w:rsidP="00544311">
            <w:pPr>
              <w:spacing w:line="288" w:lineRule="auto"/>
              <w:rPr>
                <w:lang w:eastAsia="en-AU"/>
              </w:rPr>
            </w:pPr>
            <w:r w:rsidRPr="00C37D99">
              <w:rPr>
                <w:lang w:val="vi-VN" w:eastAsia="en-AU"/>
              </w:rPr>
              <w:t>16</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0FA445" w14:textId="2DE758A7" w:rsidR="00544311" w:rsidRPr="00C37D99" w:rsidRDefault="00544311" w:rsidP="00544311">
            <w:pPr>
              <w:spacing w:line="288" w:lineRule="auto"/>
              <w:rPr>
                <w:lang w:eastAsia="en-AU"/>
              </w:rPr>
            </w:pPr>
            <w:r w:rsidRPr="00C37D99">
              <w:rPr>
                <w:lang w:val="vi-VN" w:eastAsia="en-AU"/>
              </w:rPr>
              <w:t xml:space="preserve">SerialNumber của thiết bị </w:t>
            </w:r>
            <w:r>
              <w:rPr>
                <w:lang w:eastAsia="en-AU"/>
              </w:rPr>
              <w:t>cần cấu hình</w:t>
            </w:r>
            <w:r w:rsidRPr="00C37D99">
              <w:rPr>
                <w:lang w:val="vi-VN" w:eastAsia="en-AU"/>
              </w:rPr>
              <w:t xml:space="preserve"> </w:t>
            </w:r>
          </w:p>
        </w:tc>
      </w:tr>
      <w:tr w:rsidR="00544311" w:rsidRPr="00C37D99" w14:paraId="248A2811" w14:textId="77777777" w:rsidTr="00F53FC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D076448" w14:textId="77777777" w:rsidR="00544311" w:rsidRPr="00C37D99" w:rsidRDefault="00544311" w:rsidP="00544311">
            <w:pPr>
              <w:spacing w:line="288" w:lineRule="auto"/>
              <w:rPr>
                <w:lang w:val="vi-VN" w:eastAsia="en-AU"/>
              </w:rPr>
            </w:pPr>
            <w:r w:rsidRPr="00C37D99">
              <w:rPr>
                <w:lang w:val="vi-VN" w:eastAsia="en-AU"/>
              </w:rPr>
              <w:t>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9EE258" w14:textId="77777777" w:rsidR="00544311" w:rsidRPr="00C37D99" w:rsidRDefault="00544311" w:rsidP="00544311">
            <w:pPr>
              <w:spacing w:line="288" w:lineRule="auto"/>
            </w:pPr>
            <w:r w:rsidRPr="00C37D99">
              <w:rPr>
                <w:lang w:val="vi-VN"/>
              </w:rPr>
              <w:t>modelName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D5E08AF" w14:textId="77777777" w:rsidR="00544311" w:rsidRPr="00C37D99" w:rsidRDefault="00544311" w:rsidP="00544311">
            <w:pPr>
              <w:spacing w:line="288" w:lineRule="auto"/>
              <w:rPr>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7B7FFCAF" w14:textId="77777777" w:rsidR="00544311" w:rsidRPr="00C37D99" w:rsidRDefault="00544311" w:rsidP="00544311">
            <w:pPr>
              <w:spacing w:line="288" w:lineRule="auto"/>
              <w:rPr>
                <w:lang w:eastAsia="en-AU"/>
              </w:rPr>
            </w:pPr>
            <w:r w:rsidRPr="00C37D99">
              <w:rPr>
                <w:lang w:val="vi-VN" w:eastAsia="en-AU"/>
              </w:rPr>
              <w:t xml:space="preserve">String </w:t>
            </w:r>
          </w:p>
        </w:tc>
        <w:tc>
          <w:tcPr>
            <w:tcW w:w="1440" w:type="dxa"/>
            <w:tcBorders>
              <w:top w:val="single" w:sz="4" w:space="0" w:color="auto"/>
              <w:left w:val="single" w:sz="4" w:space="0" w:color="auto"/>
              <w:bottom w:val="single" w:sz="4" w:space="0" w:color="auto"/>
              <w:right w:val="single" w:sz="4" w:space="0" w:color="auto"/>
            </w:tcBorders>
            <w:vAlign w:val="center"/>
          </w:tcPr>
          <w:p w14:paraId="780DC0FA" w14:textId="77777777" w:rsidR="00544311" w:rsidRPr="00C37D99" w:rsidRDefault="00544311" w:rsidP="00544311">
            <w:pPr>
              <w:spacing w:line="288" w:lineRule="auto"/>
              <w:rPr>
                <w:lang w:eastAsia="en-AU"/>
              </w:rPr>
            </w:pPr>
            <w:r w:rsidRPr="00C37D99">
              <w:rPr>
                <w:lang w:val="vi-VN" w:eastAsia="en-AU"/>
              </w:rPr>
              <w:t xml:space="preserve">16 </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B13D51" w14:textId="136BBFAC" w:rsidR="00544311" w:rsidRPr="00C37D99" w:rsidRDefault="00544311" w:rsidP="00544311">
            <w:pPr>
              <w:spacing w:line="288" w:lineRule="auto"/>
              <w:rPr>
                <w:lang w:eastAsia="en-AU"/>
              </w:rPr>
            </w:pPr>
            <w:r w:rsidRPr="00C37D99">
              <w:rPr>
                <w:lang w:val="vi-VN" w:eastAsia="en-AU"/>
              </w:rPr>
              <w:t xml:space="preserve">Model của thiết bị cần </w:t>
            </w:r>
            <w:r>
              <w:rPr>
                <w:lang w:eastAsia="en-AU"/>
              </w:rPr>
              <w:t>cấu hình</w:t>
            </w:r>
          </w:p>
        </w:tc>
      </w:tr>
    </w:tbl>
    <w:p w14:paraId="58D2E86B" w14:textId="77777777" w:rsidR="002B42C6" w:rsidRPr="00C37D99" w:rsidRDefault="002B42C6" w:rsidP="00B67F8B">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530"/>
        <w:gridCol w:w="1530"/>
        <w:gridCol w:w="1080"/>
        <w:gridCol w:w="1440"/>
        <w:gridCol w:w="2970"/>
      </w:tblGrid>
      <w:tr w:rsidR="002B42C6" w:rsidRPr="00C37D99" w14:paraId="52602551" w14:textId="77777777" w:rsidTr="0054461D">
        <w:trPr>
          <w:trHeight w:val="255"/>
        </w:trPr>
        <w:tc>
          <w:tcPr>
            <w:tcW w:w="625" w:type="dxa"/>
            <w:vAlign w:val="center"/>
          </w:tcPr>
          <w:p w14:paraId="2E2B331A" w14:textId="77777777" w:rsidR="002B42C6" w:rsidRPr="00C37D99" w:rsidRDefault="002B42C6" w:rsidP="00B67F8B">
            <w:pPr>
              <w:spacing w:line="288" w:lineRule="auto"/>
              <w:rPr>
                <w:b/>
                <w:bCs/>
                <w:lang w:eastAsia="en-AU"/>
              </w:rPr>
            </w:pPr>
            <w:r w:rsidRPr="00C37D99">
              <w:rPr>
                <w:b/>
                <w:bCs/>
                <w:lang w:eastAsia="en-AU"/>
              </w:rPr>
              <w:t>No</w:t>
            </w:r>
          </w:p>
        </w:tc>
        <w:tc>
          <w:tcPr>
            <w:tcW w:w="1530" w:type="dxa"/>
            <w:shd w:val="clear" w:color="auto" w:fill="auto"/>
            <w:noWrap/>
            <w:vAlign w:val="center"/>
          </w:tcPr>
          <w:p w14:paraId="4A544B4E" w14:textId="77777777" w:rsidR="002B42C6" w:rsidRPr="00C37D99" w:rsidRDefault="002B42C6" w:rsidP="00B67F8B">
            <w:pPr>
              <w:spacing w:line="288" w:lineRule="auto"/>
              <w:rPr>
                <w:b/>
                <w:bCs/>
                <w:lang w:eastAsia="en-AU"/>
              </w:rPr>
            </w:pPr>
            <w:r w:rsidRPr="00C37D99">
              <w:rPr>
                <w:b/>
                <w:bCs/>
                <w:lang w:eastAsia="en-AU"/>
              </w:rPr>
              <w:t>Parameter</w:t>
            </w:r>
          </w:p>
        </w:tc>
        <w:tc>
          <w:tcPr>
            <w:tcW w:w="1530" w:type="dxa"/>
            <w:shd w:val="clear" w:color="auto" w:fill="auto"/>
            <w:noWrap/>
            <w:vAlign w:val="center"/>
          </w:tcPr>
          <w:p w14:paraId="1ED9C787" w14:textId="77777777" w:rsidR="002B42C6" w:rsidRPr="00C37D99" w:rsidRDefault="002B42C6" w:rsidP="00B67F8B">
            <w:pPr>
              <w:spacing w:line="288" w:lineRule="auto"/>
              <w:rPr>
                <w:b/>
                <w:bCs/>
                <w:lang w:eastAsia="en-AU"/>
              </w:rPr>
            </w:pPr>
            <w:r w:rsidRPr="00C37D99">
              <w:rPr>
                <w:b/>
                <w:bCs/>
                <w:lang w:eastAsia="en-AU"/>
              </w:rPr>
              <w:t>Mandatory</w:t>
            </w:r>
          </w:p>
        </w:tc>
        <w:tc>
          <w:tcPr>
            <w:tcW w:w="1080" w:type="dxa"/>
          </w:tcPr>
          <w:p w14:paraId="23C857DE" w14:textId="77777777" w:rsidR="002B42C6" w:rsidRPr="00C37D99" w:rsidRDefault="002B42C6" w:rsidP="00B67F8B">
            <w:pPr>
              <w:spacing w:line="288" w:lineRule="auto"/>
              <w:rPr>
                <w:b/>
                <w:bCs/>
                <w:lang w:eastAsia="en-AU"/>
              </w:rPr>
            </w:pPr>
            <w:r w:rsidRPr="00C37D99">
              <w:rPr>
                <w:b/>
                <w:bCs/>
                <w:lang w:eastAsia="en-AU"/>
              </w:rPr>
              <w:t>Type</w:t>
            </w:r>
          </w:p>
        </w:tc>
        <w:tc>
          <w:tcPr>
            <w:tcW w:w="1440" w:type="dxa"/>
            <w:vAlign w:val="center"/>
          </w:tcPr>
          <w:p w14:paraId="57DFA09C" w14:textId="77777777" w:rsidR="002B42C6" w:rsidRPr="00C37D99" w:rsidRDefault="002B42C6" w:rsidP="00B67F8B">
            <w:pPr>
              <w:spacing w:line="288" w:lineRule="auto"/>
              <w:rPr>
                <w:b/>
                <w:bCs/>
                <w:lang w:eastAsia="en-AU"/>
              </w:rPr>
            </w:pPr>
            <w:r w:rsidRPr="00C37D99">
              <w:rPr>
                <w:b/>
                <w:bCs/>
                <w:lang w:eastAsia="en-AU"/>
              </w:rPr>
              <w:t>Max length</w:t>
            </w:r>
          </w:p>
        </w:tc>
        <w:tc>
          <w:tcPr>
            <w:tcW w:w="2970" w:type="dxa"/>
            <w:shd w:val="clear" w:color="auto" w:fill="auto"/>
            <w:noWrap/>
            <w:vAlign w:val="center"/>
          </w:tcPr>
          <w:p w14:paraId="39216D05" w14:textId="77777777" w:rsidR="002B42C6" w:rsidRPr="00C37D99" w:rsidRDefault="002B42C6" w:rsidP="00B67F8B">
            <w:pPr>
              <w:spacing w:line="288" w:lineRule="auto"/>
              <w:rPr>
                <w:b/>
                <w:bCs/>
                <w:lang w:eastAsia="en-AU"/>
              </w:rPr>
            </w:pPr>
            <w:r w:rsidRPr="00C37D99">
              <w:rPr>
                <w:b/>
                <w:bCs/>
                <w:lang w:eastAsia="en-AU"/>
              </w:rPr>
              <w:t>Meaning</w:t>
            </w:r>
          </w:p>
        </w:tc>
      </w:tr>
      <w:tr w:rsidR="002B42C6" w:rsidRPr="00C37D99" w14:paraId="4B6EFB2C" w14:textId="77777777" w:rsidTr="0054461D">
        <w:trPr>
          <w:trHeight w:val="255"/>
        </w:trPr>
        <w:tc>
          <w:tcPr>
            <w:tcW w:w="625" w:type="dxa"/>
            <w:vAlign w:val="center"/>
          </w:tcPr>
          <w:p w14:paraId="4D847FB9" w14:textId="77777777" w:rsidR="002B42C6" w:rsidRPr="00C37D99" w:rsidRDefault="002B42C6" w:rsidP="00B67F8B">
            <w:pPr>
              <w:spacing w:line="288" w:lineRule="auto"/>
              <w:rPr>
                <w:lang w:eastAsia="en-AU"/>
              </w:rPr>
            </w:pPr>
            <w:r w:rsidRPr="00C37D99">
              <w:rPr>
                <w:lang w:eastAsia="en-AU"/>
              </w:rPr>
              <w:t>1</w:t>
            </w:r>
          </w:p>
        </w:tc>
        <w:tc>
          <w:tcPr>
            <w:tcW w:w="1530" w:type="dxa"/>
            <w:shd w:val="clear" w:color="auto" w:fill="auto"/>
            <w:noWrap/>
            <w:vAlign w:val="center"/>
          </w:tcPr>
          <w:p w14:paraId="6F24BA3D" w14:textId="77777777" w:rsidR="002B42C6" w:rsidRPr="00C37D99" w:rsidRDefault="002B42C6" w:rsidP="00B67F8B">
            <w:pPr>
              <w:spacing w:line="288" w:lineRule="auto"/>
              <w:rPr>
                <w:lang w:eastAsia="en-AU"/>
              </w:rPr>
            </w:pPr>
            <w:r w:rsidRPr="00C37D99">
              <w:rPr>
                <w:lang w:eastAsia="en-AU"/>
              </w:rPr>
              <w:t>errorCode</w:t>
            </w:r>
          </w:p>
        </w:tc>
        <w:tc>
          <w:tcPr>
            <w:tcW w:w="1530" w:type="dxa"/>
            <w:shd w:val="clear" w:color="auto" w:fill="auto"/>
            <w:noWrap/>
            <w:vAlign w:val="center"/>
          </w:tcPr>
          <w:p w14:paraId="6F09B4C9" w14:textId="77777777" w:rsidR="002B42C6" w:rsidRPr="00C37D99" w:rsidRDefault="002B42C6" w:rsidP="00B67F8B">
            <w:pPr>
              <w:spacing w:line="288" w:lineRule="auto"/>
              <w:rPr>
                <w:lang w:eastAsia="en-AU"/>
              </w:rPr>
            </w:pPr>
            <w:r w:rsidRPr="00C37D99">
              <w:rPr>
                <w:lang w:eastAsia="en-AU"/>
              </w:rPr>
              <w:t>Mandatory</w:t>
            </w:r>
          </w:p>
        </w:tc>
        <w:tc>
          <w:tcPr>
            <w:tcW w:w="1080" w:type="dxa"/>
          </w:tcPr>
          <w:p w14:paraId="62698252" w14:textId="77777777" w:rsidR="002B42C6" w:rsidRPr="00C37D99" w:rsidRDefault="002B42C6" w:rsidP="00B67F8B">
            <w:pPr>
              <w:spacing w:line="288" w:lineRule="auto"/>
              <w:rPr>
                <w:lang w:eastAsia="en-AU"/>
              </w:rPr>
            </w:pPr>
            <w:r w:rsidRPr="00C37D99">
              <w:rPr>
                <w:lang w:eastAsia="en-AU"/>
              </w:rPr>
              <w:t>String</w:t>
            </w:r>
          </w:p>
        </w:tc>
        <w:tc>
          <w:tcPr>
            <w:tcW w:w="1440" w:type="dxa"/>
            <w:vAlign w:val="center"/>
          </w:tcPr>
          <w:p w14:paraId="04B97502" w14:textId="77777777" w:rsidR="002B42C6" w:rsidRPr="00C37D99" w:rsidRDefault="002B42C6" w:rsidP="00B67F8B">
            <w:pPr>
              <w:spacing w:line="288" w:lineRule="auto"/>
              <w:rPr>
                <w:lang w:eastAsia="en-AU"/>
              </w:rPr>
            </w:pPr>
            <w:r w:rsidRPr="00C37D99">
              <w:rPr>
                <w:lang w:eastAsia="en-AU"/>
              </w:rPr>
              <w:t>4</w:t>
            </w:r>
          </w:p>
        </w:tc>
        <w:tc>
          <w:tcPr>
            <w:tcW w:w="2970" w:type="dxa"/>
            <w:shd w:val="clear" w:color="auto" w:fill="auto"/>
            <w:noWrap/>
            <w:vAlign w:val="center"/>
          </w:tcPr>
          <w:p w14:paraId="59CA92CF" w14:textId="77777777" w:rsidR="002B42C6" w:rsidRPr="00C37D99" w:rsidRDefault="002B42C6" w:rsidP="00B67F8B">
            <w:pPr>
              <w:spacing w:line="288" w:lineRule="auto"/>
              <w:rPr>
                <w:lang w:eastAsia="en-AU"/>
              </w:rPr>
            </w:pPr>
            <w:r w:rsidRPr="00C37D99">
              <w:rPr>
                <w:lang w:eastAsia="en-AU"/>
              </w:rPr>
              <w:t>Mã lỗi</w:t>
            </w:r>
          </w:p>
        </w:tc>
      </w:tr>
      <w:tr w:rsidR="002B42C6" w:rsidRPr="00C37D99" w14:paraId="5E65AFFC" w14:textId="77777777" w:rsidTr="0054461D">
        <w:trPr>
          <w:trHeight w:val="255"/>
        </w:trPr>
        <w:tc>
          <w:tcPr>
            <w:tcW w:w="625" w:type="dxa"/>
            <w:vAlign w:val="center"/>
          </w:tcPr>
          <w:p w14:paraId="7BA69701" w14:textId="77777777" w:rsidR="002B42C6" w:rsidRPr="00C37D99" w:rsidRDefault="002B42C6" w:rsidP="00B67F8B">
            <w:pPr>
              <w:spacing w:line="288" w:lineRule="auto"/>
              <w:rPr>
                <w:lang w:eastAsia="en-AU"/>
              </w:rPr>
            </w:pPr>
            <w:r w:rsidRPr="00C37D99">
              <w:rPr>
                <w:lang w:eastAsia="en-AU"/>
              </w:rPr>
              <w:t>2</w:t>
            </w:r>
          </w:p>
        </w:tc>
        <w:tc>
          <w:tcPr>
            <w:tcW w:w="1530" w:type="dxa"/>
            <w:shd w:val="clear" w:color="auto" w:fill="auto"/>
            <w:noWrap/>
            <w:vAlign w:val="center"/>
          </w:tcPr>
          <w:p w14:paraId="40FC0144" w14:textId="77777777" w:rsidR="002B42C6" w:rsidRPr="00C37D99" w:rsidRDefault="002B42C6" w:rsidP="00B67F8B">
            <w:pPr>
              <w:spacing w:line="288" w:lineRule="auto"/>
              <w:rPr>
                <w:lang w:eastAsia="en-AU"/>
              </w:rPr>
            </w:pPr>
            <w:r w:rsidRPr="00C37D99">
              <w:rPr>
                <w:lang w:eastAsia="en-AU"/>
              </w:rPr>
              <w:t>errorMessage</w:t>
            </w:r>
          </w:p>
        </w:tc>
        <w:tc>
          <w:tcPr>
            <w:tcW w:w="1530" w:type="dxa"/>
            <w:shd w:val="clear" w:color="auto" w:fill="auto"/>
            <w:noWrap/>
            <w:vAlign w:val="center"/>
          </w:tcPr>
          <w:p w14:paraId="1EC969F1" w14:textId="77777777" w:rsidR="002B42C6" w:rsidRPr="00C37D99" w:rsidRDefault="002B42C6" w:rsidP="00B67F8B">
            <w:pPr>
              <w:spacing w:line="288" w:lineRule="auto"/>
              <w:rPr>
                <w:lang w:eastAsia="en-AU"/>
              </w:rPr>
            </w:pPr>
            <w:r w:rsidRPr="00C37D99">
              <w:rPr>
                <w:lang w:eastAsia="en-AU"/>
              </w:rPr>
              <w:t>Optional</w:t>
            </w:r>
          </w:p>
        </w:tc>
        <w:tc>
          <w:tcPr>
            <w:tcW w:w="1080" w:type="dxa"/>
          </w:tcPr>
          <w:p w14:paraId="2FF20D08" w14:textId="77777777" w:rsidR="002B42C6" w:rsidRPr="00C37D99" w:rsidRDefault="002B42C6" w:rsidP="00B67F8B">
            <w:pPr>
              <w:spacing w:line="288" w:lineRule="auto"/>
              <w:rPr>
                <w:lang w:eastAsia="en-AU"/>
              </w:rPr>
            </w:pPr>
            <w:r w:rsidRPr="00C37D99">
              <w:rPr>
                <w:lang w:eastAsia="en-AU"/>
              </w:rPr>
              <w:t>String</w:t>
            </w:r>
          </w:p>
        </w:tc>
        <w:tc>
          <w:tcPr>
            <w:tcW w:w="1440" w:type="dxa"/>
            <w:vAlign w:val="center"/>
          </w:tcPr>
          <w:p w14:paraId="73EAB482" w14:textId="77777777" w:rsidR="002B42C6" w:rsidRPr="00C37D99" w:rsidRDefault="002B42C6" w:rsidP="00B67F8B">
            <w:pPr>
              <w:spacing w:line="288" w:lineRule="auto"/>
              <w:rPr>
                <w:lang w:eastAsia="en-AU"/>
              </w:rPr>
            </w:pPr>
            <w:r w:rsidRPr="00C37D99">
              <w:rPr>
                <w:lang w:eastAsia="en-AU"/>
              </w:rPr>
              <w:t>64</w:t>
            </w:r>
          </w:p>
        </w:tc>
        <w:tc>
          <w:tcPr>
            <w:tcW w:w="2970" w:type="dxa"/>
            <w:shd w:val="clear" w:color="auto" w:fill="auto"/>
            <w:noWrap/>
            <w:vAlign w:val="center"/>
          </w:tcPr>
          <w:p w14:paraId="0E1BDFCF" w14:textId="77777777" w:rsidR="002B42C6" w:rsidRPr="00C37D99" w:rsidRDefault="002B42C6" w:rsidP="00B67F8B">
            <w:pPr>
              <w:spacing w:line="288" w:lineRule="auto"/>
              <w:rPr>
                <w:lang w:eastAsia="en-AU"/>
              </w:rPr>
            </w:pPr>
            <w:r w:rsidRPr="00C37D99">
              <w:rPr>
                <w:lang w:eastAsia="en-AU"/>
              </w:rPr>
              <w:t>Mô tả lỗi</w:t>
            </w:r>
          </w:p>
        </w:tc>
      </w:tr>
      <w:tr w:rsidR="000C3D5E" w:rsidRPr="00C37D99" w14:paraId="3BFA7158" w14:textId="77777777" w:rsidTr="0054461D">
        <w:trPr>
          <w:trHeight w:val="255"/>
        </w:trPr>
        <w:tc>
          <w:tcPr>
            <w:tcW w:w="625" w:type="dxa"/>
          </w:tcPr>
          <w:p w14:paraId="36729C6A" w14:textId="32EC36F9" w:rsidR="000C3D5E" w:rsidRPr="00C37D99" w:rsidRDefault="000C3D5E" w:rsidP="00B67F8B">
            <w:pPr>
              <w:spacing w:line="288" w:lineRule="auto"/>
              <w:rPr>
                <w:lang w:val="vi-VN" w:eastAsia="en-AU"/>
              </w:rPr>
            </w:pPr>
            <w:r w:rsidRPr="00C37D99">
              <w:rPr>
                <w:lang w:val="vi-VN"/>
              </w:rPr>
              <w:t>3</w:t>
            </w:r>
          </w:p>
        </w:tc>
        <w:tc>
          <w:tcPr>
            <w:tcW w:w="1530" w:type="dxa"/>
            <w:shd w:val="clear" w:color="auto" w:fill="auto"/>
            <w:noWrap/>
          </w:tcPr>
          <w:p w14:paraId="65E76114" w14:textId="6E9A9F9A" w:rsidR="000C3D5E" w:rsidRPr="00C37D99" w:rsidRDefault="000C3D5E" w:rsidP="00B67F8B">
            <w:pPr>
              <w:spacing w:line="288" w:lineRule="auto"/>
              <w:rPr>
                <w:lang w:eastAsia="en-AU"/>
              </w:rPr>
            </w:pPr>
            <w:r w:rsidRPr="00C37D99">
              <w:t>lanIndex</w:t>
            </w:r>
          </w:p>
        </w:tc>
        <w:tc>
          <w:tcPr>
            <w:tcW w:w="1530" w:type="dxa"/>
            <w:shd w:val="clear" w:color="auto" w:fill="auto"/>
            <w:noWrap/>
          </w:tcPr>
          <w:p w14:paraId="78841C8C" w14:textId="3B1306A1" w:rsidR="000C3D5E" w:rsidRPr="00C37D99" w:rsidRDefault="000C3D5E" w:rsidP="00B67F8B">
            <w:pPr>
              <w:spacing w:line="288" w:lineRule="auto"/>
              <w:rPr>
                <w:lang w:eastAsia="en-AU"/>
              </w:rPr>
            </w:pPr>
            <w:r w:rsidRPr="00C37D99">
              <w:rPr>
                <w:lang w:eastAsia="en-AU"/>
              </w:rPr>
              <w:t>Optional</w:t>
            </w:r>
          </w:p>
        </w:tc>
        <w:tc>
          <w:tcPr>
            <w:tcW w:w="1080" w:type="dxa"/>
          </w:tcPr>
          <w:p w14:paraId="7F48105B" w14:textId="18F69C48" w:rsidR="000C3D5E" w:rsidRPr="00C37D99" w:rsidRDefault="000C3D5E" w:rsidP="00B67F8B">
            <w:pPr>
              <w:spacing w:line="288" w:lineRule="auto"/>
              <w:rPr>
                <w:lang w:eastAsia="en-AU"/>
              </w:rPr>
            </w:pPr>
            <w:r w:rsidRPr="00C37D99">
              <w:t>Int</w:t>
            </w:r>
          </w:p>
        </w:tc>
        <w:tc>
          <w:tcPr>
            <w:tcW w:w="1440" w:type="dxa"/>
          </w:tcPr>
          <w:p w14:paraId="0AA869AC" w14:textId="5FB8E459" w:rsidR="000C3D5E" w:rsidRPr="00C37D99" w:rsidRDefault="002617DD" w:rsidP="00B67F8B">
            <w:pPr>
              <w:spacing w:line="288" w:lineRule="auto"/>
              <w:rPr>
                <w:lang w:eastAsia="en-AU"/>
              </w:rPr>
            </w:pPr>
            <w:r w:rsidRPr="00C37D99">
              <w:rPr>
                <w:lang w:eastAsia="en-AU"/>
              </w:rPr>
              <w:t>2</w:t>
            </w:r>
          </w:p>
        </w:tc>
        <w:tc>
          <w:tcPr>
            <w:tcW w:w="2970" w:type="dxa"/>
            <w:shd w:val="clear" w:color="auto" w:fill="auto"/>
            <w:noWrap/>
          </w:tcPr>
          <w:p w14:paraId="1BBA17B6" w14:textId="35A2B7A6" w:rsidR="000C3D5E" w:rsidRPr="00C37D99" w:rsidRDefault="002617DD" w:rsidP="00B67F8B">
            <w:pPr>
              <w:spacing w:line="288" w:lineRule="auto"/>
            </w:pPr>
            <w:r w:rsidRPr="00C37D99">
              <w:t xml:space="preserve">+ </w:t>
            </w:r>
            <w:r w:rsidR="000C3D5E" w:rsidRPr="00C37D99">
              <w:t>Index của Group LAN</w:t>
            </w:r>
          </w:p>
          <w:p w14:paraId="79EAB3A3" w14:textId="77D9C32A" w:rsidR="002617DD" w:rsidRPr="00C37D99" w:rsidRDefault="002617DD" w:rsidP="00B67F8B">
            <w:pPr>
              <w:spacing w:line="288" w:lineRule="auto"/>
              <w:rPr>
                <w:lang w:eastAsia="en-AU"/>
              </w:rPr>
            </w:pPr>
            <w:r w:rsidRPr="00C37D99">
              <w:t>+ Số nguyên. Có giá trị: 0-32</w:t>
            </w:r>
          </w:p>
        </w:tc>
      </w:tr>
      <w:tr w:rsidR="000C3D5E" w:rsidRPr="00C37D99" w14:paraId="060589E5" w14:textId="77777777" w:rsidTr="0054461D">
        <w:trPr>
          <w:trHeight w:val="255"/>
        </w:trPr>
        <w:tc>
          <w:tcPr>
            <w:tcW w:w="625" w:type="dxa"/>
          </w:tcPr>
          <w:p w14:paraId="708307C7" w14:textId="5B441627" w:rsidR="000C3D5E" w:rsidRPr="00C37D99" w:rsidRDefault="000C3D5E" w:rsidP="00B67F8B">
            <w:pPr>
              <w:spacing w:line="288" w:lineRule="auto"/>
              <w:rPr>
                <w:lang w:val="vi-VN"/>
              </w:rPr>
            </w:pPr>
            <w:r w:rsidRPr="00C37D99">
              <w:rPr>
                <w:lang w:val="vi-VN"/>
              </w:rPr>
              <w:t>4</w:t>
            </w:r>
          </w:p>
        </w:tc>
        <w:tc>
          <w:tcPr>
            <w:tcW w:w="1530" w:type="dxa"/>
            <w:shd w:val="clear" w:color="auto" w:fill="auto"/>
            <w:noWrap/>
          </w:tcPr>
          <w:p w14:paraId="6DCE4AFC" w14:textId="5E12B4A7" w:rsidR="000C3D5E" w:rsidRPr="00C37D99" w:rsidRDefault="000C3D5E" w:rsidP="00B67F8B">
            <w:pPr>
              <w:spacing w:line="288" w:lineRule="auto"/>
            </w:pPr>
            <w:r w:rsidRPr="00C37D99">
              <w:t>ipAddr</w:t>
            </w:r>
          </w:p>
        </w:tc>
        <w:tc>
          <w:tcPr>
            <w:tcW w:w="1530" w:type="dxa"/>
            <w:shd w:val="clear" w:color="auto" w:fill="auto"/>
            <w:noWrap/>
          </w:tcPr>
          <w:p w14:paraId="1E1FA2C1" w14:textId="3C9B6AC8" w:rsidR="000C3D5E" w:rsidRPr="00C37D99" w:rsidRDefault="000C3D5E" w:rsidP="00B67F8B">
            <w:pPr>
              <w:spacing w:line="288" w:lineRule="auto"/>
              <w:rPr>
                <w:lang w:eastAsia="en-AU"/>
              </w:rPr>
            </w:pPr>
            <w:r w:rsidRPr="00C37D99">
              <w:rPr>
                <w:lang w:eastAsia="en-AU"/>
              </w:rPr>
              <w:t>Optional</w:t>
            </w:r>
          </w:p>
        </w:tc>
        <w:tc>
          <w:tcPr>
            <w:tcW w:w="1080" w:type="dxa"/>
          </w:tcPr>
          <w:p w14:paraId="3EB38DAC" w14:textId="182A2D87" w:rsidR="000C3D5E" w:rsidRPr="00C37D99" w:rsidRDefault="000C3D5E" w:rsidP="00B67F8B">
            <w:pPr>
              <w:spacing w:line="288" w:lineRule="auto"/>
            </w:pPr>
            <w:r w:rsidRPr="00C37D99">
              <w:t>string</w:t>
            </w:r>
          </w:p>
        </w:tc>
        <w:tc>
          <w:tcPr>
            <w:tcW w:w="1440" w:type="dxa"/>
          </w:tcPr>
          <w:p w14:paraId="094EC4DF" w14:textId="1DB9BAA5" w:rsidR="000C3D5E" w:rsidRPr="00C37D99" w:rsidRDefault="002617DD" w:rsidP="00B67F8B">
            <w:pPr>
              <w:spacing w:line="288" w:lineRule="auto"/>
            </w:pPr>
            <w:r w:rsidRPr="00C37D99">
              <w:t>16</w:t>
            </w:r>
          </w:p>
        </w:tc>
        <w:tc>
          <w:tcPr>
            <w:tcW w:w="2970" w:type="dxa"/>
            <w:shd w:val="clear" w:color="auto" w:fill="auto"/>
            <w:noWrap/>
          </w:tcPr>
          <w:p w14:paraId="42CEA91C" w14:textId="77777777" w:rsidR="000C3D5E" w:rsidRPr="00C37D99" w:rsidRDefault="002617DD" w:rsidP="00B67F8B">
            <w:pPr>
              <w:spacing w:line="288" w:lineRule="auto"/>
            </w:pPr>
            <w:r w:rsidRPr="00C37D99">
              <w:t xml:space="preserve">+ </w:t>
            </w:r>
            <w:r w:rsidR="000C3D5E" w:rsidRPr="00C37D99">
              <w:t>Địa chỉ IP của Group LAN</w:t>
            </w:r>
          </w:p>
          <w:p w14:paraId="2DE35A22" w14:textId="3096CE5B" w:rsidR="002617DD" w:rsidRPr="00C37D99" w:rsidRDefault="002617DD" w:rsidP="00B67F8B">
            <w:pPr>
              <w:spacing w:line="288" w:lineRule="auto"/>
            </w:pPr>
            <w:r w:rsidRPr="00C37D99">
              <w:t>+ Chuỗi ký tự dạng IP</w:t>
            </w:r>
          </w:p>
        </w:tc>
      </w:tr>
      <w:tr w:rsidR="000C3D5E" w:rsidRPr="00C37D99" w14:paraId="3301D2AD" w14:textId="77777777" w:rsidTr="0054461D">
        <w:trPr>
          <w:trHeight w:val="255"/>
        </w:trPr>
        <w:tc>
          <w:tcPr>
            <w:tcW w:w="625" w:type="dxa"/>
          </w:tcPr>
          <w:p w14:paraId="4B114A1A" w14:textId="67FBF436" w:rsidR="000C3D5E" w:rsidRPr="00C37D99" w:rsidRDefault="000C3D5E" w:rsidP="00B67F8B">
            <w:pPr>
              <w:spacing w:line="288" w:lineRule="auto"/>
              <w:rPr>
                <w:lang w:val="vi-VN"/>
              </w:rPr>
            </w:pPr>
            <w:r w:rsidRPr="00C37D99">
              <w:rPr>
                <w:lang w:val="vi-VN"/>
              </w:rPr>
              <w:t>5</w:t>
            </w:r>
          </w:p>
        </w:tc>
        <w:tc>
          <w:tcPr>
            <w:tcW w:w="1530" w:type="dxa"/>
            <w:shd w:val="clear" w:color="auto" w:fill="auto"/>
            <w:noWrap/>
          </w:tcPr>
          <w:p w14:paraId="7154B729" w14:textId="6ADCDE29" w:rsidR="000C3D5E" w:rsidRPr="00C37D99" w:rsidRDefault="000C3D5E" w:rsidP="00B67F8B">
            <w:pPr>
              <w:spacing w:line="288" w:lineRule="auto"/>
            </w:pPr>
            <w:r w:rsidRPr="00C37D99">
              <w:t>subnetMask</w:t>
            </w:r>
          </w:p>
        </w:tc>
        <w:tc>
          <w:tcPr>
            <w:tcW w:w="1530" w:type="dxa"/>
            <w:shd w:val="clear" w:color="auto" w:fill="auto"/>
            <w:noWrap/>
          </w:tcPr>
          <w:p w14:paraId="5A03996D" w14:textId="36357E55" w:rsidR="000C3D5E" w:rsidRPr="00C37D99" w:rsidRDefault="004C07E5" w:rsidP="00B67F8B">
            <w:pPr>
              <w:spacing w:line="288" w:lineRule="auto"/>
              <w:rPr>
                <w:lang w:eastAsia="en-AU"/>
              </w:rPr>
            </w:pPr>
            <w:r w:rsidRPr="00C37D99">
              <w:rPr>
                <w:lang w:eastAsia="en-AU"/>
              </w:rPr>
              <w:t>Optional</w:t>
            </w:r>
          </w:p>
        </w:tc>
        <w:tc>
          <w:tcPr>
            <w:tcW w:w="1080" w:type="dxa"/>
          </w:tcPr>
          <w:p w14:paraId="5721DC6A" w14:textId="533A1CD5" w:rsidR="004C07E5" w:rsidRPr="00C37D99" w:rsidRDefault="004C07E5" w:rsidP="00B67F8B">
            <w:pPr>
              <w:spacing w:line="288" w:lineRule="auto"/>
            </w:pPr>
            <w:r w:rsidRPr="00C37D99">
              <w:t>String</w:t>
            </w:r>
          </w:p>
        </w:tc>
        <w:tc>
          <w:tcPr>
            <w:tcW w:w="1440" w:type="dxa"/>
          </w:tcPr>
          <w:p w14:paraId="4911A4FA" w14:textId="4EDE0527" w:rsidR="000C3D5E" w:rsidRPr="00C37D99" w:rsidRDefault="00576F65" w:rsidP="00B67F8B">
            <w:pPr>
              <w:spacing w:line="288" w:lineRule="auto"/>
            </w:pPr>
            <w:r w:rsidRPr="00C37D99">
              <w:t>16</w:t>
            </w:r>
          </w:p>
        </w:tc>
        <w:tc>
          <w:tcPr>
            <w:tcW w:w="2970" w:type="dxa"/>
            <w:shd w:val="clear" w:color="auto" w:fill="auto"/>
            <w:noWrap/>
          </w:tcPr>
          <w:p w14:paraId="3A5EDB82" w14:textId="77777777" w:rsidR="000C3D5E" w:rsidRPr="00C37D99" w:rsidRDefault="00576F65" w:rsidP="00B67F8B">
            <w:pPr>
              <w:spacing w:line="288" w:lineRule="auto"/>
            </w:pPr>
            <w:r w:rsidRPr="00C37D99">
              <w:t xml:space="preserve">+ </w:t>
            </w:r>
            <w:r w:rsidR="004C07E5" w:rsidRPr="00C37D99">
              <w:t>Subnet Mask của Group LAN</w:t>
            </w:r>
          </w:p>
          <w:p w14:paraId="44F2D5D3" w14:textId="6E9C58AA" w:rsidR="00576F65" w:rsidRPr="00C37D99" w:rsidRDefault="00576F65" w:rsidP="00B67F8B">
            <w:pPr>
              <w:spacing w:line="288" w:lineRule="auto"/>
            </w:pPr>
            <w:r w:rsidRPr="00C37D99">
              <w:t>+ Chuỗi ký tự dạng Subnet Mask</w:t>
            </w:r>
          </w:p>
        </w:tc>
      </w:tr>
    </w:tbl>
    <w:p w14:paraId="7E1D41B1" w14:textId="77777777" w:rsidR="002B42C6" w:rsidRPr="00C37D99" w:rsidRDefault="002B42C6" w:rsidP="00B67F8B">
      <w:pPr>
        <w:pStyle w:val="Heading4"/>
        <w:spacing w:line="288" w:lineRule="auto"/>
        <w:rPr>
          <w:sz w:val="24"/>
          <w:szCs w:val="24"/>
        </w:rPr>
      </w:pPr>
      <w:r w:rsidRPr="00C37D99">
        <w:rPr>
          <w:sz w:val="24"/>
          <w:szCs w:val="24"/>
        </w:rPr>
        <w:t>Example</w:t>
      </w:r>
    </w:p>
    <w:p w14:paraId="436E19C3" w14:textId="77777777" w:rsidR="002B42C6" w:rsidRPr="00C37D99" w:rsidRDefault="002B42C6" w:rsidP="00B67F8B">
      <w:pPr>
        <w:spacing w:line="288" w:lineRule="auto"/>
        <w:rPr>
          <w:b/>
          <w:bCs/>
        </w:rPr>
      </w:pPr>
      <w:r w:rsidRPr="00C37D99">
        <w:rPr>
          <w:b/>
          <w:bCs/>
        </w:rPr>
        <w:t>Request:</w:t>
      </w:r>
    </w:p>
    <w:p w14:paraId="71DF2E6B" w14:textId="4F8C7A7F" w:rsidR="002B42C6" w:rsidRPr="00C37D99" w:rsidRDefault="002F48BC" w:rsidP="00B67F8B">
      <w:pPr>
        <w:spacing w:line="288" w:lineRule="auto"/>
        <w:rPr>
          <w:lang w:val="vi-VN"/>
        </w:rPr>
      </w:pPr>
      <w:r w:rsidRPr="00C37D99">
        <w:rPr>
          <w:lang w:val="vi-VN"/>
        </w:rPr>
        <w:t xml:space="preserve">getLanConfig </w:t>
      </w:r>
      <w:r w:rsidR="002B42C6" w:rsidRPr="00C37D99">
        <w:rPr>
          <w:lang w:val="vi-VN"/>
        </w:rPr>
        <w:t>(</w:t>
      </w:r>
      <w:r w:rsidR="00A61905" w:rsidRPr="00C37D99">
        <w:rPr>
          <w:lang w:val="vi-VN"/>
        </w:rPr>
        <w:t>data</w:t>
      </w:r>
      <w:r w:rsidR="002B42C6" w:rsidRPr="00C37D99">
        <w:rPr>
          <w:lang w:val="vi-VN"/>
        </w:rPr>
        <w:t>).</w:t>
      </w:r>
    </w:p>
    <w:p w14:paraId="61939A9D" w14:textId="77777777" w:rsidR="00A61905" w:rsidRPr="00C37D99" w:rsidRDefault="00A61905"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r w:rsidRPr="00C37D99">
        <w:rPr>
          <w:rFonts w:ascii="Times New Roman" w:hAnsi="Times New Roman" w:cs="Times New Roman"/>
          <w:sz w:val="24"/>
          <w:szCs w:val="24"/>
        </w:rPr>
        <w:t>{</w:t>
      </w:r>
    </w:p>
    <w:p w14:paraId="769F5B90" w14:textId="1201E8E2" w:rsidR="00A61905" w:rsidRPr="00C37D99" w:rsidRDefault="00A61905" w:rsidP="00DB6D2D">
      <w:pPr>
        <w:pStyle w:val="HTMLPreformatted"/>
        <w:spacing w:line="288" w:lineRule="auto"/>
        <w:ind w:left="916"/>
        <w:rPr>
          <w:rFonts w:ascii="Times New Roman" w:hAnsi="Times New Roman" w:cs="Times New Roman"/>
          <w:sz w:val="24"/>
          <w:szCs w:val="24"/>
        </w:rPr>
      </w:pPr>
      <w:r w:rsidRPr="00C37D99">
        <w:rPr>
          <w:rFonts w:ascii="Times New Roman" w:hAnsi="Times New Roman" w:cs="Times New Roman"/>
          <w:sz w:val="24"/>
          <w:szCs w:val="24"/>
          <w:lang w:val="vi-VN"/>
        </w:rPr>
        <w:t>"serialNumber": "</w:t>
      </w:r>
      <w:r w:rsidR="00DB6D2D">
        <w:rPr>
          <w:rFonts w:ascii="Times New Roman" w:hAnsi="Times New Roman" w:cs="Times New Roman"/>
          <w:sz w:val="24"/>
          <w:szCs w:val="24"/>
          <w:lang w:val="vi-VN"/>
        </w:rPr>
        <w:t>VNPT123456</w:t>
      </w:r>
      <w:r w:rsidRPr="00C37D99">
        <w:rPr>
          <w:rFonts w:ascii="Times New Roman" w:hAnsi="Times New Roman" w:cs="Times New Roman"/>
          <w:sz w:val="24"/>
          <w:szCs w:val="24"/>
          <w:lang w:val="vi-VN"/>
        </w:rPr>
        <w:t xml:space="preserve">", </w:t>
      </w:r>
    </w:p>
    <w:p w14:paraId="5A889E0B" w14:textId="0C78BC57" w:rsidR="00A61905" w:rsidRPr="00C37D99" w:rsidRDefault="00A61905" w:rsidP="00DB6D2D">
      <w:pPr>
        <w:pStyle w:val="HTMLPreformatted"/>
        <w:spacing w:line="288" w:lineRule="auto"/>
        <w:ind w:left="916"/>
        <w:rPr>
          <w:rFonts w:ascii="Times New Roman" w:hAnsi="Times New Roman" w:cs="Times New Roman"/>
          <w:sz w:val="24"/>
          <w:szCs w:val="24"/>
          <w:lang w:val="vi-VN"/>
        </w:rPr>
      </w:pPr>
      <w:r w:rsidRPr="00C37D99">
        <w:rPr>
          <w:rFonts w:ascii="Times New Roman" w:hAnsi="Times New Roman" w:cs="Times New Roman"/>
          <w:sz w:val="24"/>
          <w:szCs w:val="24"/>
          <w:lang w:val="vi-VN"/>
        </w:rPr>
        <w:t>"modelName": "</w:t>
      </w:r>
      <w:r w:rsidR="00DB6D2D">
        <w:rPr>
          <w:rFonts w:ascii="Times New Roman" w:hAnsi="Times New Roman" w:cs="Times New Roman"/>
          <w:sz w:val="24"/>
          <w:szCs w:val="24"/>
          <w:lang w:val="vi-VN"/>
        </w:rPr>
        <w:t>GW040H</w:t>
      </w:r>
      <w:r w:rsidRPr="00C37D99">
        <w:rPr>
          <w:rFonts w:ascii="Times New Roman" w:hAnsi="Times New Roman" w:cs="Times New Roman"/>
          <w:sz w:val="24"/>
          <w:szCs w:val="24"/>
          <w:lang w:val="vi-VN"/>
        </w:rPr>
        <w:t xml:space="preserve">" </w:t>
      </w:r>
    </w:p>
    <w:p w14:paraId="5B442D88" w14:textId="3C2D8229" w:rsidR="00A61905" w:rsidRPr="00C37D99" w:rsidRDefault="00A61905"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ab/>
        <w:t>}</w:t>
      </w:r>
    </w:p>
    <w:p w14:paraId="1A04C43F" w14:textId="77777777" w:rsidR="002B42C6" w:rsidRPr="00C37D99" w:rsidRDefault="002B42C6" w:rsidP="00B67F8B">
      <w:pPr>
        <w:spacing w:line="288" w:lineRule="auto"/>
        <w:rPr>
          <w:b/>
          <w:bCs/>
        </w:rPr>
      </w:pPr>
      <w:r w:rsidRPr="00C37D99">
        <w:rPr>
          <w:b/>
          <w:bCs/>
        </w:rPr>
        <w:t>Response:</w:t>
      </w:r>
    </w:p>
    <w:p w14:paraId="3C444816" w14:textId="77777777" w:rsidR="00A61905" w:rsidRPr="00C37D99" w:rsidRDefault="002B42C6" w:rsidP="00B67F8B">
      <w:pPr>
        <w:pStyle w:val="FirstLevelBullet"/>
        <w:spacing w:line="288" w:lineRule="auto"/>
        <w:ind w:firstLine="0"/>
        <w:rPr>
          <w:sz w:val="24"/>
          <w:szCs w:val="24"/>
        </w:rPr>
      </w:pPr>
      <w:r w:rsidRPr="00C37D99">
        <w:rPr>
          <w:sz w:val="24"/>
          <w:szCs w:val="24"/>
          <w:lang w:val="vi-VN"/>
        </w:rPr>
        <w:t xml:space="preserve">  </w:t>
      </w:r>
      <w:r w:rsidRPr="00C37D99">
        <w:rPr>
          <w:sz w:val="24"/>
          <w:szCs w:val="24"/>
        </w:rPr>
        <w:t>{</w:t>
      </w:r>
    </w:p>
    <w:p w14:paraId="2717A46A" w14:textId="0A7B6E54" w:rsidR="00A61905" w:rsidRPr="00C37D99" w:rsidRDefault="002B42C6" w:rsidP="00DB6D2D">
      <w:pPr>
        <w:pStyle w:val="FirstLevelBullet"/>
        <w:spacing w:line="288" w:lineRule="auto"/>
        <w:ind w:left="1440" w:firstLine="0"/>
        <w:rPr>
          <w:sz w:val="24"/>
          <w:szCs w:val="24"/>
        </w:rPr>
      </w:pPr>
      <w:r w:rsidRPr="00C37D99">
        <w:rPr>
          <w:sz w:val="24"/>
          <w:szCs w:val="24"/>
        </w:rPr>
        <w:t>"errorCode": "200",</w:t>
      </w:r>
      <w:r w:rsidR="005739DC" w:rsidRPr="00C37D99">
        <w:rPr>
          <w:sz w:val="24"/>
          <w:szCs w:val="24"/>
          <w:lang w:val="vi-VN"/>
        </w:rPr>
        <w:t xml:space="preserve"> </w:t>
      </w:r>
    </w:p>
    <w:p w14:paraId="7851983C" w14:textId="77777777" w:rsidR="00A61905" w:rsidRPr="00C37D99" w:rsidRDefault="002B42C6" w:rsidP="00DB6D2D">
      <w:pPr>
        <w:pStyle w:val="FirstLevelBullet"/>
        <w:spacing w:line="288" w:lineRule="auto"/>
        <w:ind w:left="1440" w:firstLine="0"/>
        <w:rPr>
          <w:sz w:val="24"/>
          <w:szCs w:val="24"/>
          <w:lang w:val="vi-VN"/>
        </w:rPr>
      </w:pPr>
      <w:r w:rsidRPr="00C37D99">
        <w:rPr>
          <w:sz w:val="24"/>
          <w:szCs w:val="24"/>
        </w:rPr>
        <w:t>"errorMessage": "SUCCESS",</w:t>
      </w:r>
    </w:p>
    <w:p w14:paraId="2BF1A819" w14:textId="6D4A3CAA" w:rsidR="000F608B" w:rsidRPr="00C37D99" w:rsidRDefault="002B42C6" w:rsidP="00DB6D2D">
      <w:pPr>
        <w:pStyle w:val="FirstLevelBullet"/>
        <w:spacing w:line="288" w:lineRule="auto"/>
        <w:ind w:left="1440" w:firstLine="0"/>
        <w:rPr>
          <w:sz w:val="24"/>
          <w:szCs w:val="24"/>
          <w:lang w:val="vi-VN"/>
        </w:rPr>
      </w:pPr>
      <w:r w:rsidRPr="00C37D99">
        <w:rPr>
          <w:sz w:val="24"/>
          <w:szCs w:val="24"/>
          <w:lang w:val="vi-VN"/>
        </w:rPr>
        <w:t xml:space="preserve"> </w:t>
      </w:r>
      <w:r w:rsidRPr="00C37D99">
        <w:rPr>
          <w:sz w:val="24"/>
          <w:szCs w:val="24"/>
        </w:rPr>
        <w:t xml:space="preserve">"data": </w:t>
      </w:r>
      <w:r w:rsidR="000F608B" w:rsidRPr="00C37D99">
        <w:rPr>
          <w:sz w:val="24"/>
          <w:szCs w:val="24"/>
        </w:rPr>
        <w:t>[</w:t>
      </w:r>
    </w:p>
    <w:p w14:paraId="18913565" w14:textId="77777777" w:rsidR="000C3D5E" w:rsidRPr="00297640" w:rsidRDefault="000F608B" w:rsidP="00E131AF">
      <w:pPr>
        <w:pStyle w:val="ANSVNormal"/>
      </w:pPr>
      <w:r w:rsidRPr="00297640">
        <w:lastRenderedPageBreak/>
        <w:t>{</w:t>
      </w:r>
    </w:p>
    <w:p w14:paraId="005F0A12" w14:textId="17FAA06B" w:rsidR="00DB6D2D" w:rsidRPr="00E659A6" w:rsidRDefault="000F608B" w:rsidP="00E131AF">
      <w:pPr>
        <w:pStyle w:val="ANSVNormal"/>
      </w:pPr>
      <w:r w:rsidRPr="00297640">
        <w:t xml:space="preserve">“lanIndex”: </w:t>
      </w:r>
      <w:r w:rsidR="00E659A6">
        <w:t>1,</w:t>
      </w:r>
    </w:p>
    <w:p w14:paraId="23E3DA67" w14:textId="7FCF0E7D" w:rsidR="00DB6D2D" w:rsidRDefault="000F608B" w:rsidP="00E131AF">
      <w:pPr>
        <w:pStyle w:val="ANSVNormal"/>
      </w:pPr>
      <w:r w:rsidRPr="00297640">
        <w:t>“ipAddr”: “</w:t>
      </w:r>
      <w:r w:rsidR="00E659A6">
        <w:t>192.168.1.1</w:t>
      </w:r>
      <w:r w:rsidRPr="00297640">
        <w:t>”,</w:t>
      </w:r>
    </w:p>
    <w:p w14:paraId="71B8DE85" w14:textId="718F0A1E" w:rsidR="000F608B" w:rsidRPr="00DB6D2D" w:rsidRDefault="000F608B" w:rsidP="00E131AF">
      <w:pPr>
        <w:pStyle w:val="ANSVNormal"/>
      </w:pPr>
      <w:r w:rsidRPr="00297640">
        <w:t>“subnetMask”: “</w:t>
      </w:r>
      <w:r w:rsidR="00E659A6">
        <w:t>255.255.255.0</w:t>
      </w:r>
      <w:r w:rsidRPr="00297640">
        <w:t>”</w:t>
      </w:r>
    </w:p>
    <w:p w14:paraId="2EBF2C23" w14:textId="072F244F" w:rsidR="000F608B" w:rsidRPr="00297640" w:rsidRDefault="2DE103CC" w:rsidP="00DB6D2D">
      <w:pPr>
        <w:pStyle w:val="FirstLevelBullet"/>
        <w:spacing w:line="288" w:lineRule="auto"/>
        <w:ind w:left="1440" w:firstLine="720"/>
        <w:rPr>
          <w:sz w:val="24"/>
          <w:szCs w:val="24"/>
        </w:rPr>
      </w:pPr>
      <w:r w:rsidRPr="00297640">
        <w:rPr>
          <w:sz w:val="24"/>
          <w:szCs w:val="24"/>
        </w:rPr>
        <w:t>},</w:t>
      </w:r>
    </w:p>
    <w:p w14:paraId="1800FEE4" w14:textId="77777777" w:rsidR="2DE103CC" w:rsidRPr="00297640" w:rsidRDefault="2DE103CC" w:rsidP="00E131AF">
      <w:pPr>
        <w:pStyle w:val="ANSVNormal"/>
      </w:pPr>
      <w:r w:rsidRPr="00297640">
        <w:t>{</w:t>
      </w:r>
    </w:p>
    <w:p w14:paraId="67D6F10C" w14:textId="0ADCD3F5" w:rsidR="2DE103CC" w:rsidRPr="00297640" w:rsidRDefault="2DE103CC" w:rsidP="00E131AF">
      <w:pPr>
        <w:pStyle w:val="ANSVNormal"/>
      </w:pPr>
      <w:r w:rsidRPr="00297640">
        <w:t xml:space="preserve">“lanIndex”: </w:t>
      </w:r>
      <w:r w:rsidR="00E659A6">
        <w:t>2,</w:t>
      </w:r>
    </w:p>
    <w:p w14:paraId="72998135" w14:textId="2A121B70" w:rsidR="2DE103CC" w:rsidRPr="00C37D99" w:rsidRDefault="2DE103CC" w:rsidP="00B67F8B">
      <w:pPr>
        <w:pStyle w:val="FirstLevelBullet"/>
        <w:spacing w:line="288" w:lineRule="auto"/>
        <w:ind w:left="2160" w:firstLine="0"/>
        <w:rPr>
          <w:sz w:val="24"/>
          <w:szCs w:val="24"/>
        </w:rPr>
      </w:pPr>
      <w:r w:rsidRPr="00C37D99">
        <w:rPr>
          <w:sz w:val="24"/>
          <w:szCs w:val="24"/>
          <w:lang w:val="vi-VN"/>
        </w:rPr>
        <w:t xml:space="preserve"> </w:t>
      </w:r>
      <w:r w:rsidR="00DB6D2D">
        <w:rPr>
          <w:sz w:val="24"/>
          <w:szCs w:val="24"/>
          <w:lang w:val="vi-VN"/>
        </w:rPr>
        <w:tab/>
      </w:r>
      <w:r w:rsidRPr="00C37D99">
        <w:rPr>
          <w:sz w:val="24"/>
          <w:szCs w:val="24"/>
        </w:rPr>
        <w:t>“ipAddr”: “</w:t>
      </w:r>
      <w:r w:rsidR="00E659A6">
        <w:rPr>
          <w:sz w:val="24"/>
          <w:szCs w:val="24"/>
        </w:rPr>
        <w:t>192.168.88.1”</w:t>
      </w:r>
    </w:p>
    <w:p w14:paraId="26871087" w14:textId="60AD09B2" w:rsidR="2DE103CC" w:rsidRPr="00C37D99" w:rsidRDefault="2DE103CC" w:rsidP="00B67F8B">
      <w:pPr>
        <w:pStyle w:val="FirstLevelBullet"/>
        <w:spacing w:line="288" w:lineRule="auto"/>
        <w:ind w:left="2160" w:firstLine="0"/>
        <w:rPr>
          <w:sz w:val="24"/>
          <w:szCs w:val="24"/>
        </w:rPr>
      </w:pPr>
      <w:r w:rsidRPr="00C37D99">
        <w:rPr>
          <w:sz w:val="24"/>
          <w:szCs w:val="24"/>
          <w:lang w:val="vi-VN"/>
        </w:rPr>
        <w:t xml:space="preserve"> </w:t>
      </w:r>
      <w:r w:rsidR="00DB6D2D">
        <w:rPr>
          <w:sz w:val="24"/>
          <w:szCs w:val="24"/>
          <w:lang w:val="vi-VN"/>
        </w:rPr>
        <w:tab/>
      </w:r>
      <w:r w:rsidRPr="00C37D99">
        <w:rPr>
          <w:sz w:val="24"/>
          <w:szCs w:val="24"/>
        </w:rPr>
        <w:t>“subnetMask”: “</w:t>
      </w:r>
      <w:r w:rsidR="00E659A6">
        <w:rPr>
          <w:sz w:val="24"/>
          <w:szCs w:val="24"/>
        </w:rPr>
        <w:t>255.255.255.0</w:t>
      </w:r>
      <w:r w:rsidRPr="00C37D99">
        <w:rPr>
          <w:sz w:val="24"/>
          <w:szCs w:val="24"/>
        </w:rPr>
        <w:t>”</w:t>
      </w:r>
    </w:p>
    <w:p w14:paraId="23697427" w14:textId="5F45C460" w:rsidR="2DE103CC" w:rsidRPr="00C37D99" w:rsidRDefault="2DE103CC" w:rsidP="00DB6D2D">
      <w:pPr>
        <w:pStyle w:val="FirstLevelBullet"/>
        <w:spacing w:line="288" w:lineRule="auto"/>
        <w:ind w:left="1440" w:firstLine="720"/>
        <w:rPr>
          <w:sz w:val="24"/>
          <w:szCs w:val="24"/>
        </w:rPr>
      </w:pPr>
      <w:r w:rsidRPr="00C37D99">
        <w:rPr>
          <w:sz w:val="24"/>
          <w:szCs w:val="24"/>
        </w:rPr>
        <w:t>}</w:t>
      </w:r>
    </w:p>
    <w:p w14:paraId="444EFEBF" w14:textId="40F3BF2C" w:rsidR="002B42C6" w:rsidRPr="00C37D99" w:rsidRDefault="000F608B" w:rsidP="00DB6D2D">
      <w:pPr>
        <w:pStyle w:val="FirstLevelBullet"/>
        <w:spacing w:line="288" w:lineRule="auto"/>
        <w:ind w:firstLine="720"/>
        <w:rPr>
          <w:sz w:val="24"/>
          <w:szCs w:val="24"/>
        </w:rPr>
      </w:pPr>
      <w:r w:rsidRPr="00C37D99">
        <w:rPr>
          <w:sz w:val="24"/>
          <w:szCs w:val="24"/>
        </w:rPr>
        <w:t>]</w:t>
      </w:r>
    </w:p>
    <w:p w14:paraId="7DFD9860" w14:textId="090AC5C5" w:rsidR="006D6064" w:rsidRPr="00C37D99" w:rsidRDefault="002A714A" w:rsidP="00E131AF">
      <w:pPr>
        <w:pStyle w:val="ANSVNormal"/>
        <w:rPr>
          <w:lang w:val="vi-VN"/>
        </w:rPr>
      </w:pPr>
      <w:r w:rsidRPr="00C37D99">
        <w:rPr>
          <w:lang w:val="vi-VN"/>
        </w:rPr>
        <w:t xml:space="preserve">         </w:t>
      </w:r>
      <w:r w:rsidR="002B42C6" w:rsidRPr="00C37D99">
        <w:rPr>
          <w:lang w:val="vi-VN"/>
        </w:rPr>
        <w:t>}</w:t>
      </w:r>
    </w:p>
    <w:p w14:paraId="26DCA57D" w14:textId="44629406" w:rsidR="006D6064" w:rsidRPr="00C37D99" w:rsidRDefault="00AE58AC" w:rsidP="00303550">
      <w:pPr>
        <w:pStyle w:val="Heading3"/>
      </w:pPr>
      <w:bookmarkStart w:id="98" w:name="_Toc113436564"/>
      <w:r w:rsidRPr="00C37D99">
        <w:t>getWanConfig</w:t>
      </w:r>
      <w:bookmarkEnd w:id="98"/>
    </w:p>
    <w:p w14:paraId="2E8E1723" w14:textId="77777777" w:rsidR="006D6064" w:rsidRPr="00C37D99" w:rsidRDefault="006D6064" w:rsidP="00B67F8B">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49"/>
        <w:gridCol w:w="7605"/>
      </w:tblGrid>
      <w:tr w:rsidR="006D6064" w:rsidRPr="00C37D99" w14:paraId="18E8C3DE" w14:textId="77777777" w:rsidTr="0054461D">
        <w:tc>
          <w:tcPr>
            <w:tcW w:w="978" w:type="pct"/>
            <w:shd w:val="clear" w:color="auto" w:fill="BFBFBF" w:themeFill="background1" w:themeFillShade="BF"/>
          </w:tcPr>
          <w:p w14:paraId="1C1A5510" w14:textId="77777777" w:rsidR="006D6064" w:rsidRPr="00C37D99" w:rsidRDefault="006D6064" w:rsidP="00E131AF">
            <w:pPr>
              <w:pStyle w:val="ANSVNormal"/>
            </w:pPr>
            <w:r w:rsidRPr="00C37D99">
              <w:t>Tên API</w:t>
            </w:r>
          </w:p>
        </w:tc>
        <w:tc>
          <w:tcPr>
            <w:tcW w:w="4022" w:type="pct"/>
            <w:shd w:val="clear" w:color="auto" w:fill="BFBFBF" w:themeFill="background1" w:themeFillShade="BF"/>
          </w:tcPr>
          <w:p w14:paraId="393DF4E5" w14:textId="77777777" w:rsidR="006D6064" w:rsidRPr="00C37D99" w:rsidRDefault="006D6064" w:rsidP="00E131AF">
            <w:pPr>
              <w:pStyle w:val="ANSVNormal"/>
            </w:pPr>
            <w:r w:rsidRPr="00C37D99">
              <w:t>Mô tả</w:t>
            </w:r>
          </w:p>
        </w:tc>
      </w:tr>
      <w:tr w:rsidR="006D6064" w:rsidRPr="00C37D99" w14:paraId="4CA4D88B" w14:textId="77777777" w:rsidTr="0054461D">
        <w:trPr>
          <w:trHeight w:val="362"/>
        </w:trPr>
        <w:tc>
          <w:tcPr>
            <w:tcW w:w="978" w:type="pct"/>
          </w:tcPr>
          <w:p w14:paraId="34AEEAD9" w14:textId="153CE464" w:rsidR="006D6064" w:rsidRPr="00C37D99" w:rsidRDefault="006D6064" w:rsidP="00E131AF">
            <w:pPr>
              <w:pStyle w:val="ANSVNormal"/>
              <w:rPr>
                <w:lang w:val="vi-VN"/>
              </w:rPr>
            </w:pPr>
            <w:r w:rsidRPr="00C37D99">
              <w:rPr>
                <w:lang w:val="vi-VN"/>
              </w:rPr>
              <w:t>getWanConfig</w:t>
            </w:r>
          </w:p>
        </w:tc>
        <w:tc>
          <w:tcPr>
            <w:tcW w:w="4022" w:type="pct"/>
          </w:tcPr>
          <w:p w14:paraId="35746072" w14:textId="38439F59" w:rsidR="006D6064" w:rsidRPr="00C37D99" w:rsidRDefault="006D6064" w:rsidP="00E131AF">
            <w:pPr>
              <w:pStyle w:val="ANSVNormal"/>
              <w:rPr>
                <w:lang w:val="vi-VN"/>
              </w:rPr>
            </w:pPr>
            <w:r w:rsidRPr="00C37D99">
              <w:rPr>
                <w:lang w:val="vi-VN"/>
              </w:rPr>
              <w:t xml:space="preserve">Lấy thông tin danh sách Wan </w:t>
            </w:r>
          </w:p>
        </w:tc>
      </w:tr>
      <w:tr w:rsidR="002B1F75" w:rsidRPr="00C37D99" w14:paraId="0ED9E917" w14:textId="77777777" w:rsidTr="0054461D">
        <w:tc>
          <w:tcPr>
            <w:tcW w:w="978" w:type="pct"/>
          </w:tcPr>
          <w:p w14:paraId="6B14323F" w14:textId="771015DA" w:rsidR="002B1F75" w:rsidRPr="00C37D99" w:rsidRDefault="002B1F75" w:rsidP="00E131AF">
            <w:pPr>
              <w:pStyle w:val="ANSVNormal"/>
            </w:pPr>
            <w:r w:rsidRPr="00C37D99">
              <w:t>Method</w:t>
            </w:r>
          </w:p>
        </w:tc>
        <w:tc>
          <w:tcPr>
            <w:tcW w:w="4022" w:type="pct"/>
          </w:tcPr>
          <w:p w14:paraId="00D88E5B" w14:textId="761908AA" w:rsidR="002B1F75" w:rsidRPr="00C37D99" w:rsidRDefault="002B1F75" w:rsidP="00E131AF">
            <w:pPr>
              <w:pStyle w:val="ANSVNormal"/>
            </w:pPr>
            <w:r w:rsidRPr="00C37D99">
              <w:t>Function call</w:t>
            </w:r>
          </w:p>
        </w:tc>
      </w:tr>
      <w:tr w:rsidR="002B1F75" w:rsidRPr="00C37D99" w14:paraId="2C27B523" w14:textId="77777777" w:rsidTr="0054461D">
        <w:tc>
          <w:tcPr>
            <w:tcW w:w="978" w:type="pct"/>
          </w:tcPr>
          <w:p w14:paraId="58CFDB64" w14:textId="59F8F464" w:rsidR="002B1F75" w:rsidRPr="00C37D99" w:rsidRDefault="002B1F75" w:rsidP="00E131AF">
            <w:pPr>
              <w:pStyle w:val="ANSVNormal"/>
            </w:pPr>
            <w:r w:rsidRPr="00C37D99">
              <w:t>Response</w:t>
            </w:r>
          </w:p>
        </w:tc>
        <w:tc>
          <w:tcPr>
            <w:tcW w:w="4022" w:type="pct"/>
          </w:tcPr>
          <w:p w14:paraId="39206DF9" w14:textId="12D1B252" w:rsidR="002B1F75" w:rsidRPr="00C37D99" w:rsidRDefault="002B1F75" w:rsidP="00E131AF">
            <w:pPr>
              <w:pStyle w:val="ANSVNormal"/>
            </w:pPr>
            <w:r w:rsidRPr="00C37D99">
              <w:t>JSON Object</w:t>
            </w:r>
          </w:p>
        </w:tc>
      </w:tr>
    </w:tbl>
    <w:p w14:paraId="771F5300" w14:textId="77777777" w:rsidR="006D6064" w:rsidRPr="00C37D99" w:rsidRDefault="006D6064" w:rsidP="00B67F8B">
      <w:pPr>
        <w:spacing w:line="288" w:lineRule="auto"/>
      </w:pPr>
    </w:p>
    <w:p w14:paraId="07C02D0D" w14:textId="77777777" w:rsidR="006D6064" w:rsidRPr="00C37D99" w:rsidRDefault="006D6064" w:rsidP="00B67F8B">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530"/>
        <w:gridCol w:w="1530"/>
        <w:gridCol w:w="1080"/>
        <w:gridCol w:w="1440"/>
        <w:gridCol w:w="2970"/>
      </w:tblGrid>
      <w:tr w:rsidR="002A714A" w:rsidRPr="00C37D99" w14:paraId="3D4D9820" w14:textId="77777777" w:rsidTr="00F53FC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26EB775" w14:textId="77777777" w:rsidR="002A714A" w:rsidRPr="00C37D99" w:rsidRDefault="002A714A" w:rsidP="00B67F8B">
            <w:pPr>
              <w:spacing w:line="288" w:lineRule="auto"/>
              <w:rPr>
                <w:b/>
                <w:bCs/>
                <w:lang w:eastAsia="en-AU"/>
              </w:rPr>
            </w:pPr>
            <w:r w:rsidRPr="00C37D99">
              <w:rPr>
                <w:b/>
                <w:bCs/>
                <w:lang w:eastAsia="en-AU"/>
              </w:rPr>
              <w:t>No</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0B661" w14:textId="77777777" w:rsidR="002A714A" w:rsidRPr="00C37D99" w:rsidRDefault="002A714A" w:rsidP="00B67F8B">
            <w:pPr>
              <w:spacing w:line="288" w:lineRule="auto"/>
              <w:rPr>
                <w:b/>
                <w:bCs/>
                <w:lang w:eastAsia="en-AU"/>
              </w:rPr>
            </w:pPr>
            <w:r w:rsidRPr="00C37D99">
              <w:rPr>
                <w:b/>
                <w:bCs/>
                <w:lang w:eastAsia="en-AU"/>
              </w:rPr>
              <w:t>Parameter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0E18DE4" w14:textId="77777777" w:rsidR="002A714A" w:rsidRPr="00C37D99" w:rsidRDefault="002A714A" w:rsidP="00B67F8B">
            <w:pPr>
              <w:spacing w:line="288" w:lineRule="auto"/>
              <w:rPr>
                <w:b/>
                <w:bCs/>
                <w:lang w:eastAsia="en-AU"/>
              </w:rPr>
            </w:pPr>
            <w:r w:rsidRPr="00C37D99">
              <w:rPr>
                <w:b/>
                <w:bCs/>
                <w:lang w:eastAsia="en-AU"/>
              </w:rPr>
              <w:t>Mandatory</w:t>
            </w:r>
          </w:p>
        </w:tc>
        <w:tc>
          <w:tcPr>
            <w:tcW w:w="1080" w:type="dxa"/>
            <w:tcBorders>
              <w:top w:val="single" w:sz="4" w:space="0" w:color="auto"/>
              <w:left w:val="nil"/>
              <w:bottom w:val="single" w:sz="4" w:space="0" w:color="auto"/>
              <w:right w:val="single" w:sz="4" w:space="0" w:color="auto"/>
            </w:tcBorders>
            <w:vAlign w:val="center"/>
          </w:tcPr>
          <w:p w14:paraId="580D37D2" w14:textId="77777777" w:rsidR="002A714A" w:rsidRPr="00C37D99" w:rsidRDefault="002A714A" w:rsidP="00B67F8B">
            <w:pPr>
              <w:spacing w:line="288" w:lineRule="auto"/>
              <w:rPr>
                <w:b/>
                <w:bCs/>
                <w:lang w:eastAsia="en-AU"/>
              </w:rPr>
            </w:pPr>
            <w:r w:rsidRPr="00C37D99">
              <w:rPr>
                <w:b/>
                <w:bCs/>
                <w:lang w:eastAsia="en-AU"/>
              </w:rPr>
              <w:t>Type</w:t>
            </w:r>
          </w:p>
        </w:tc>
        <w:tc>
          <w:tcPr>
            <w:tcW w:w="1440" w:type="dxa"/>
            <w:tcBorders>
              <w:top w:val="single" w:sz="4" w:space="0" w:color="auto"/>
              <w:left w:val="single" w:sz="4" w:space="0" w:color="auto"/>
              <w:bottom w:val="single" w:sz="4" w:space="0" w:color="auto"/>
              <w:right w:val="single" w:sz="4" w:space="0" w:color="auto"/>
            </w:tcBorders>
          </w:tcPr>
          <w:p w14:paraId="0E2364E2" w14:textId="77777777" w:rsidR="002A714A" w:rsidRPr="00C37D99" w:rsidRDefault="002A714A" w:rsidP="00B67F8B">
            <w:pPr>
              <w:spacing w:line="288" w:lineRule="auto"/>
              <w:rPr>
                <w:b/>
                <w:bCs/>
                <w:lang w:eastAsia="en-AU"/>
              </w:rPr>
            </w:pPr>
            <w:r w:rsidRPr="00C37D99">
              <w:rPr>
                <w:b/>
                <w:bCs/>
                <w:lang w:eastAsia="en-AU"/>
              </w:rPr>
              <w:t>Max length</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1F3A9" w14:textId="77777777" w:rsidR="002A714A" w:rsidRPr="00C37D99" w:rsidRDefault="002A714A" w:rsidP="00B67F8B">
            <w:pPr>
              <w:spacing w:line="288" w:lineRule="auto"/>
              <w:rPr>
                <w:b/>
                <w:bCs/>
                <w:lang w:eastAsia="en-AU"/>
              </w:rPr>
            </w:pPr>
            <w:r w:rsidRPr="00C37D99">
              <w:rPr>
                <w:b/>
                <w:bCs/>
                <w:lang w:eastAsia="en-AU"/>
              </w:rPr>
              <w:t>Meaning/Value</w:t>
            </w:r>
          </w:p>
        </w:tc>
      </w:tr>
      <w:tr w:rsidR="00544311" w:rsidRPr="00C37D99" w14:paraId="6AA748CD" w14:textId="77777777" w:rsidTr="00F53FC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4D1D5AB" w14:textId="77777777" w:rsidR="00544311" w:rsidRPr="00C37D99" w:rsidRDefault="00544311" w:rsidP="00544311">
            <w:pPr>
              <w:spacing w:line="288" w:lineRule="auto"/>
              <w:rPr>
                <w:lang w:val="vi-VN" w:eastAsia="en-AU"/>
              </w:rPr>
            </w:pPr>
            <w:r w:rsidRPr="00C37D99">
              <w:rPr>
                <w:lang w:val="vi-VN" w:eastAsia="en-AU"/>
              </w:rPr>
              <w:t>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FEFD5A" w14:textId="77777777" w:rsidR="00544311" w:rsidRPr="00C37D99" w:rsidRDefault="00544311" w:rsidP="00544311">
            <w:pPr>
              <w:spacing w:line="288" w:lineRule="auto"/>
            </w:pPr>
            <w:r w:rsidRPr="00C37D99">
              <w:rPr>
                <w:lang w:val="vi-VN"/>
              </w:rPr>
              <w:t>serialNumber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14A45AE" w14:textId="77777777" w:rsidR="00544311" w:rsidRPr="00C37D99" w:rsidRDefault="00544311" w:rsidP="00544311">
            <w:pPr>
              <w:spacing w:line="288" w:lineRule="auto"/>
              <w:rPr>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095FF1D7" w14:textId="77777777" w:rsidR="00544311" w:rsidRPr="00C37D99" w:rsidRDefault="00544311" w:rsidP="00544311">
            <w:pPr>
              <w:spacing w:line="288" w:lineRule="auto"/>
              <w:rPr>
                <w:lang w:eastAsia="en-AU"/>
              </w:rPr>
            </w:pPr>
            <w:r w:rsidRPr="00C37D99">
              <w:rPr>
                <w:lang w:eastAsia="en-AU"/>
              </w:rPr>
              <w:t>String</w:t>
            </w:r>
          </w:p>
        </w:tc>
        <w:tc>
          <w:tcPr>
            <w:tcW w:w="1440" w:type="dxa"/>
            <w:tcBorders>
              <w:top w:val="single" w:sz="4" w:space="0" w:color="auto"/>
              <w:left w:val="single" w:sz="4" w:space="0" w:color="auto"/>
              <w:bottom w:val="single" w:sz="4" w:space="0" w:color="auto"/>
              <w:right w:val="single" w:sz="4" w:space="0" w:color="auto"/>
            </w:tcBorders>
            <w:vAlign w:val="center"/>
          </w:tcPr>
          <w:p w14:paraId="40CD7F7A" w14:textId="77777777" w:rsidR="00544311" w:rsidRPr="00C37D99" w:rsidRDefault="00544311" w:rsidP="00544311">
            <w:pPr>
              <w:spacing w:line="288" w:lineRule="auto"/>
              <w:rPr>
                <w:lang w:eastAsia="en-AU"/>
              </w:rPr>
            </w:pPr>
            <w:r w:rsidRPr="00C37D99">
              <w:rPr>
                <w:lang w:val="vi-VN" w:eastAsia="en-AU"/>
              </w:rPr>
              <w:t>16</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A031E8" w14:textId="049612C2" w:rsidR="00544311" w:rsidRPr="00C37D99" w:rsidRDefault="00544311" w:rsidP="00544311">
            <w:pPr>
              <w:spacing w:line="288" w:lineRule="auto"/>
              <w:rPr>
                <w:lang w:eastAsia="en-AU"/>
              </w:rPr>
            </w:pPr>
            <w:r w:rsidRPr="00C37D99">
              <w:rPr>
                <w:lang w:val="vi-VN" w:eastAsia="en-AU"/>
              </w:rPr>
              <w:t xml:space="preserve">SerialNumber của thiết bị </w:t>
            </w:r>
            <w:r>
              <w:rPr>
                <w:lang w:eastAsia="en-AU"/>
              </w:rPr>
              <w:t>cần cấu hình</w:t>
            </w:r>
            <w:r w:rsidRPr="00C37D99">
              <w:rPr>
                <w:lang w:val="vi-VN" w:eastAsia="en-AU"/>
              </w:rPr>
              <w:t xml:space="preserve"> </w:t>
            </w:r>
          </w:p>
        </w:tc>
      </w:tr>
      <w:tr w:rsidR="00544311" w:rsidRPr="00C37D99" w14:paraId="002F292C" w14:textId="77777777" w:rsidTr="00F53FC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EA0D12B" w14:textId="77777777" w:rsidR="00544311" w:rsidRPr="00C37D99" w:rsidRDefault="00544311" w:rsidP="00544311">
            <w:pPr>
              <w:spacing w:line="288" w:lineRule="auto"/>
              <w:rPr>
                <w:lang w:val="vi-VN" w:eastAsia="en-AU"/>
              </w:rPr>
            </w:pPr>
            <w:r w:rsidRPr="00C37D99">
              <w:rPr>
                <w:lang w:val="vi-VN" w:eastAsia="en-AU"/>
              </w:rPr>
              <w:t>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5194A" w14:textId="77777777" w:rsidR="00544311" w:rsidRPr="00C37D99" w:rsidRDefault="00544311" w:rsidP="00544311">
            <w:pPr>
              <w:spacing w:line="288" w:lineRule="auto"/>
            </w:pPr>
            <w:r w:rsidRPr="00C37D99">
              <w:rPr>
                <w:lang w:val="vi-VN"/>
              </w:rPr>
              <w:t>modelName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F280E58" w14:textId="77777777" w:rsidR="00544311" w:rsidRPr="00C37D99" w:rsidRDefault="00544311" w:rsidP="00544311">
            <w:pPr>
              <w:spacing w:line="288" w:lineRule="auto"/>
              <w:rPr>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0EBAED02" w14:textId="77777777" w:rsidR="00544311" w:rsidRPr="00C37D99" w:rsidRDefault="00544311" w:rsidP="00544311">
            <w:pPr>
              <w:spacing w:line="288" w:lineRule="auto"/>
              <w:rPr>
                <w:lang w:eastAsia="en-AU"/>
              </w:rPr>
            </w:pPr>
            <w:r w:rsidRPr="00C37D99">
              <w:rPr>
                <w:lang w:val="vi-VN" w:eastAsia="en-AU"/>
              </w:rPr>
              <w:t xml:space="preserve">String </w:t>
            </w:r>
          </w:p>
        </w:tc>
        <w:tc>
          <w:tcPr>
            <w:tcW w:w="1440" w:type="dxa"/>
            <w:tcBorders>
              <w:top w:val="single" w:sz="4" w:space="0" w:color="auto"/>
              <w:left w:val="single" w:sz="4" w:space="0" w:color="auto"/>
              <w:bottom w:val="single" w:sz="4" w:space="0" w:color="auto"/>
              <w:right w:val="single" w:sz="4" w:space="0" w:color="auto"/>
            </w:tcBorders>
            <w:vAlign w:val="center"/>
          </w:tcPr>
          <w:p w14:paraId="3423318E" w14:textId="77777777" w:rsidR="00544311" w:rsidRPr="00C37D99" w:rsidRDefault="00544311" w:rsidP="00544311">
            <w:pPr>
              <w:spacing w:line="288" w:lineRule="auto"/>
              <w:rPr>
                <w:lang w:eastAsia="en-AU"/>
              </w:rPr>
            </w:pPr>
            <w:r w:rsidRPr="00C37D99">
              <w:rPr>
                <w:lang w:val="vi-VN" w:eastAsia="en-AU"/>
              </w:rPr>
              <w:t xml:space="preserve">16 </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30E788" w14:textId="01D3B420" w:rsidR="00544311" w:rsidRPr="00C37D99" w:rsidRDefault="00544311" w:rsidP="00544311">
            <w:pPr>
              <w:spacing w:line="288" w:lineRule="auto"/>
              <w:rPr>
                <w:lang w:eastAsia="en-AU"/>
              </w:rPr>
            </w:pPr>
            <w:r w:rsidRPr="00C37D99">
              <w:rPr>
                <w:lang w:val="vi-VN" w:eastAsia="en-AU"/>
              </w:rPr>
              <w:t xml:space="preserve">Model của thiết bị cần </w:t>
            </w:r>
            <w:r>
              <w:rPr>
                <w:lang w:eastAsia="en-AU"/>
              </w:rPr>
              <w:t>cấu hình</w:t>
            </w:r>
          </w:p>
        </w:tc>
      </w:tr>
    </w:tbl>
    <w:p w14:paraId="25E7DC0C" w14:textId="77777777" w:rsidR="006D6064" w:rsidRPr="00C37D99" w:rsidRDefault="006D6064" w:rsidP="00B67F8B">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800"/>
        <w:gridCol w:w="1260"/>
        <w:gridCol w:w="1272"/>
        <w:gridCol w:w="1248"/>
        <w:gridCol w:w="2970"/>
      </w:tblGrid>
      <w:tr w:rsidR="006D6064" w:rsidRPr="00C37D99" w14:paraId="3DC98BF2" w14:textId="77777777" w:rsidTr="00872395">
        <w:trPr>
          <w:trHeight w:val="255"/>
        </w:trPr>
        <w:tc>
          <w:tcPr>
            <w:tcW w:w="625" w:type="dxa"/>
            <w:vAlign w:val="center"/>
          </w:tcPr>
          <w:p w14:paraId="4AF17952" w14:textId="77777777" w:rsidR="006D6064" w:rsidRPr="00C37D99" w:rsidRDefault="006D6064" w:rsidP="00B67F8B">
            <w:pPr>
              <w:spacing w:line="288" w:lineRule="auto"/>
              <w:rPr>
                <w:b/>
                <w:bCs/>
                <w:lang w:eastAsia="en-AU"/>
              </w:rPr>
            </w:pPr>
            <w:r w:rsidRPr="00C37D99">
              <w:rPr>
                <w:b/>
                <w:bCs/>
                <w:lang w:eastAsia="en-AU"/>
              </w:rPr>
              <w:t>No</w:t>
            </w:r>
          </w:p>
        </w:tc>
        <w:tc>
          <w:tcPr>
            <w:tcW w:w="1800" w:type="dxa"/>
            <w:shd w:val="clear" w:color="auto" w:fill="auto"/>
            <w:noWrap/>
            <w:vAlign w:val="center"/>
          </w:tcPr>
          <w:p w14:paraId="2CC82B23" w14:textId="77777777" w:rsidR="006D6064" w:rsidRPr="00C37D99" w:rsidRDefault="006D6064" w:rsidP="00B67F8B">
            <w:pPr>
              <w:spacing w:line="288" w:lineRule="auto"/>
              <w:rPr>
                <w:b/>
                <w:bCs/>
                <w:lang w:eastAsia="en-AU"/>
              </w:rPr>
            </w:pPr>
            <w:r w:rsidRPr="00C37D99">
              <w:rPr>
                <w:b/>
                <w:bCs/>
                <w:lang w:eastAsia="en-AU"/>
              </w:rPr>
              <w:t>Parameter</w:t>
            </w:r>
          </w:p>
        </w:tc>
        <w:tc>
          <w:tcPr>
            <w:tcW w:w="1260" w:type="dxa"/>
            <w:shd w:val="clear" w:color="auto" w:fill="auto"/>
            <w:noWrap/>
            <w:vAlign w:val="center"/>
          </w:tcPr>
          <w:p w14:paraId="162BAA38" w14:textId="77777777" w:rsidR="006D6064" w:rsidRPr="00C37D99" w:rsidRDefault="006D6064" w:rsidP="00B67F8B">
            <w:pPr>
              <w:spacing w:line="288" w:lineRule="auto"/>
              <w:jc w:val="center"/>
              <w:rPr>
                <w:b/>
                <w:bCs/>
                <w:lang w:eastAsia="en-AU"/>
              </w:rPr>
            </w:pPr>
            <w:r w:rsidRPr="00C37D99">
              <w:rPr>
                <w:b/>
                <w:bCs/>
                <w:lang w:eastAsia="en-AU"/>
              </w:rPr>
              <w:t>Mandatory</w:t>
            </w:r>
          </w:p>
        </w:tc>
        <w:tc>
          <w:tcPr>
            <w:tcW w:w="1272" w:type="dxa"/>
          </w:tcPr>
          <w:p w14:paraId="242DEB48" w14:textId="77777777" w:rsidR="006D6064" w:rsidRPr="00C37D99" w:rsidRDefault="006D6064" w:rsidP="00B67F8B">
            <w:pPr>
              <w:spacing w:line="288" w:lineRule="auto"/>
              <w:rPr>
                <w:b/>
                <w:bCs/>
                <w:lang w:eastAsia="en-AU"/>
              </w:rPr>
            </w:pPr>
            <w:r w:rsidRPr="00C37D99">
              <w:rPr>
                <w:b/>
                <w:bCs/>
                <w:lang w:eastAsia="en-AU"/>
              </w:rPr>
              <w:t>Type</w:t>
            </w:r>
          </w:p>
        </w:tc>
        <w:tc>
          <w:tcPr>
            <w:tcW w:w="1248" w:type="dxa"/>
            <w:vAlign w:val="center"/>
          </w:tcPr>
          <w:p w14:paraId="10A7E0D5" w14:textId="77777777" w:rsidR="006D6064" w:rsidRPr="00C37D99" w:rsidRDefault="006D6064" w:rsidP="00B67F8B">
            <w:pPr>
              <w:spacing w:line="288" w:lineRule="auto"/>
              <w:rPr>
                <w:b/>
                <w:bCs/>
                <w:lang w:eastAsia="en-AU"/>
              </w:rPr>
            </w:pPr>
            <w:r w:rsidRPr="00C37D99">
              <w:rPr>
                <w:b/>
                <w:bCs/>
                <w:lang w:eastAsia="en-AU"/>
              </w:rPr>
              <w:t>Max length</w:t>
            </w:r>
          </w:p>
        </w:tc>
        <w:tc>
          <w:tcPr>
            <w:tcW w:w="2970" w:type="dxa"/>
            <w:shd w:val="clear" w:color="auto" w:fill="auto"/>
            <w:noWrap/>
            <w:vAlign w:val="center"/>
          </w:tcPr>
          <w:p w14:paraId="1368FD49" w14:textId="77777777" w:rsidR="006D6064" w:rsidRPr="00C37D99" w:rsidRDefault="006D6064" w:rsidP="00B67F8B">
            <w:pPr>
              <w:spacing w:line="288" w:lineRule="auto"/>
              <w:rPr>
                <w:b/>
                <w:bCs/>
                <w:lang w:eastAsia="en-AU"/>
              </w:rPr>
            </w:pPr>
            <w:r w:rsidRPr="00C37D99">
              <w:rPr>
                <w:b/>
                <w:bCs/>
                <w:lang w:eastAsia="en-AU"/>
              </w:rPr>
              <w:t>Meaning</w:t>
            </w:r>
          </w:p>
        </w:tc>
      </w:tr>
      <w:tr w:rsidR="006D6064" w:rsidRPr="00C37D99" w14:paraId="3CCDA58D" w14:textId="77777777" w:rsidTr="00872395">
        <w:trPr>
          <w:trHeight w:val="255"/>
        </w:trPr>
        <w:tc>
          <w:tcPr>
            <w:tcW w:w="625" w:type="dxa"/>
            <w:vAlign w:val="center"/>
          </w:tcPr>
          <w:p w14:paraId="780AA61E" w14:textId="77777777" w:rsidR="006D6064" w:rsidRPr="00C37D99" w:rsidRDefault="006D6064" w:rsidP="00B67F8B">
            <w:pPr>
              <w:spacing w:line="288" w:lineRule="auto"/>
              <w:rPr>
                <w:lang w:eastAsia="en-AU"/>
              </w:rPr>
            </w:pPr>
            <w:r w:rsidRPr="00C37D99">
              <w:rPr>
                <w:lang w:eastAsia="en-AU"/>
              </w:rPr>
              <w:t>1</w:t>
            </w:r>
          </w:p>
        </w:tc>
        <w:tc>
          <w:tcPr>
            <w:tcW w:w="1800" w:type="dxa"/>
            <w:shd w:val="clear" w:color="auto" w:fill="auto"/>
            <w:noWrap/>
            <w:vAlign w:val="center"/>
          </w:tcPr>
          <w:p w14:paraId="4B93B99E" w14:textId="77777777" w:rsidR="006D6064" w:rsidRPr="00C37D99" w:rsidRDefault="006D6064" w:rsidP="00B67F8B">
            <w:pPr>
              <w:spacing w:line="288" w:lineRule="auto"/>
              <w:rPr>
                <w:lang w:eastAsia="en-AU"/>
              </w:rPr>
            </w:pPr>
            <w:r w:rsidRPr="00C37D99">
              <w:rPr>
                <w:lang w:eastAsia="en-AU"/>
              </w:rPr>
              <w:t>errorCode</w:t>
            </w:r>
          </w:p>
        </w:tc>
        <w:tc>
          <w:tcPr>
            <w:tcW w:w="1260" w:type="dxa"/>
            <w:shd w:val="clear" w:color="auto" w:fill="auto"/>
            <w:noWrap/>
            <w:vAlign w:val="center"/>
          </w:tcPr>
          <w:p w14:paraId="7D44D1D0" w14:textId="77777777" w:rsidR="006D6064" w:rsidRPr="00C37D99" w:rsidRDefault="006D6064" w:rsidP="00B67F8B">
            <w:pPr>
              <w:spacing w:line="288" w:lineRule="auto"/>
              <w:rPr>
                <w:lang w:eastAsia="en-AU"/>
              </w:rPr>
            </w:pPr>
            <w:r w:rsidRPr="00C37D99">
              <w:rPr>
                <w:lang w:eastAsia="en-AU"/>
              </w:rPr>
              <w:t>Mandatory</w:t>
            </w:r>
          </w:p>
        </w:tc>
        <w:tc>
          <w:tcPr>
            <w:tcW w:w="1272" w:type="dxa"/>
          </w:tcPr>
          <w:p w14:paraId="54321C96" w14:textId="77777777" w:rsidR="006D6064" w:rsidRPr="00C37D99" w:rsidRDefault="006D6064" w:rsidP="00B67F8B">
            <w:pPr>
              <w:spacing w:line="288" w:lineRule="auto"/>
              <w:rPr>
                <w:lang w:eastAsia="en-AU"/>
              </w:rPr>
            </w:pPr>
            <w:r w:rsidRPr="00C37D99">
              <w:rPr>
                <w:lang w:eastAsia="en-AU"/>
              </w:rPr>
              <w:t>String</w:t>
            </w:r>
          </w:p>
        </w:tc>
        <w:tc>
          <w:tcPr>
            <w:tcW w:w="1248" w:type="dxa"/>
            <w:vAlign w:val="center"/>
          </w:tcPr>
          <w:p w14:paraId="217F826E" w14:textId="77777777" w:rsidR="006D6064" w:rsidRPr="00C37D99" w:rsidRDefault="006D6064" w:rsidP="00B67F8B">
            <w:pPr>
              <w:spacing w:line="288" w:lineRule="auto"/>
              <w:rPr>
                <w:lang w:eastAsia="en-AU"/>
              </w:rPr>
            </w:pPr>
            <w:r w:rsidRPr="00C37D99">
              <w:rPr>
                <w:lang w:eastAsia="en-AU"/>
              </w:rPr>
              <w:t>4</w:t>
            </w:r>
          </w:p>
        </w:tc>
        <w:tc>
          <w:tcPr>
            <w:tcW w:w="2970" w:type="dxa"/>
            <w:shd w:val="clear" w:color="auto" w:fill="auto"/>
            <w:noWrap/>
            <w:vAlign w:val="center"/>
          </w:tcPr>
          <w:p w14:paraId="33BB8AEE" w14:textId="77777777" w:rsidR="006D6064" w:rsidRPr="00C37D99" w:rsidRDefault="006D6064" w:rsidP="00B67F8B">
            <w:pPr>
              <w:spacing w:line="288" w:lineRule="auto"/>
              <w:rPr>
                <w:lang w:eastAsia="en-AU"/>
              </w:rPr>
            </w:pPr>
            <w:r w:rsidRPr="00C37D99">
              <w:rPr>
                <w:lang w:eastAsia="en-AU"/>
              </w:rPr>
              <w:t>Mã lỗi</w:t>
            </w:r>
          </w:p>
        </w:tc>
      </w:tr>
      <w:tr w:rsidR="006D6064" w:rsidRPr="00C37D99" w14:paraId="5A03D391" w14:textId="77777777" w:rsidTr="00872395">
        <w:trPr>
          <w:trHeight w:val="255"/>
        </w:trPr>
        <w:tc>
          <w:tcPr>
            <w:tcW w:w="625" w:type="dxa"/>
            <w:vAlign w:val="center"/>
          </w:tcPr>
          <w:p w14:paraId="3854EAF0" w14:textId="77777777" w:rsidR="006D6064" w:rsidRPr="00C37D99" w:rsidRDefault="006D6064" w:rsidP="00B67F8B">
            <w:pPr>
              <w:spacing w:line="288" w:lineRule="auto"/>
              <w:rPr>
                <w:lang w:eastAsia="en-AU"/>
              </w:rPr>
            </w:pPr>
            <w:r w:rsidRPr="00C37D99">
              <w:rPr>
                <w:lang w:eastAsia="en-AU"/>
              </w:rPr>
              <w:t>2</w:t>
            </w:r>
          </w:p>
        </w:tc>
        <w:tc>
          <w:tcPr>
            <w:tcW w:w="1800" w:type="dxa"/>
            <w:shd w:val="clear" w:color="auto" w:fill="auto"/>
            <w:noWrap/>
            <w:vAlign w:val="center"/>
          </w:tcPr>
          <w:p w14:paraId="2CC5D56D" w14:textId="77777777" w:rsidR="006D6064" w:rsidRPr="00C37D99" w:rsidRDefault="006D6064" w:rsidP="00B67F8B">
            <w:pPr>
              <w:spacing w:line="288" w:lineRule="auto"/>
              <w:rPr>
                <w:lang w:eastAsia="en-AU"/>
              </w:rPr>
            </w:pPr>
            <w:r w:rsidRPr="00C37D99">
              <w:rPr>
                <w:lang w:eastAsia="en-AU"/>
              </w:rPr>
              <w:t>errorMessage</w:t>
            </w:r>
          </w:p>
        </w:tc>
        <w:tc>
          <w:tcPr>
            <w:tcW w:w="1260" w:type="dxa"/>
            <w:shd w:val="clear" w:color="auto" w:fill="auto"/>
            <w:noWrap/>
            <w:vAlign w:val="center"/>
          </w:tcPr>
          <w:p w14:paraId="3C998114" w14:textId="77777777" w:rsidR="006D6064" w:rsidRPr="00C37D99" w:rsidRDefault="006D6064" w:rsidP="00B67F8B">
            <w:pPr>
              <w:spacing w:line="288" w:lineRule="auto"/>
              <w:rPr>
                <w:lang w:eastAsia="en-AU"/>
              </w:rPr>
            </w:pPr>
            <w:r w:rsidRPr="00C37D99">
              <w:rPr>
                <w:lang w:eastAsia="en-AU"/>
              </w:rPr>
              <w:t>Optional</w:t>
            </w:r>
          </w:p>
        </w:tc>
        <w:tc>
          <w:tcPr>
            <w:tcW w:w="1272" w:type="dxa"/>
          </w:tcPr>
          <w:p w14:paraId="67F9A4DE" w14:textId="77777777" w:rsidR="006D6064" w:rsidRPr="00C37D99" w:rsidRDefault="006D6064" w:rsidP="00B67F8B">
            <w:pPr>
              <w:spacing w:line="288" w:lineRule="auto"/>
              <w:rPr>
                <w:lang w:eastAsia="en-AU"/>
              </w:rPr>
            </w:pPr>
            <w:r w:rsidRPr="00C37D99">
              <w:rPr>
                <w:lang w:eastAsia="en-AU"/>
              </w:rPr>
              <w:t>String</w:t>
            </w:r>
          </w:p>
        </w:tc>
        <w:tc>
          <w:tcPr>
            <w:tcW w:w="1248" w:type="dxa"/>
            <w:vAlign w:val="center"/>
          </w:tcPr>
          <w:p w14:paraId="6F36D939" w14:textId="77777777" w:rsidR="006D6064" w:rsidRPr="00C37D99" w:rsidRDefault="006D6064" w:rsidP="00B67F8B">
            <w:pPr>
              <w:spacing w:line="288" w:lineRule="auto"/>
              <w:rPr>
                <w:lang w:eastAsia="en-AU"/>
              </w:rPr>
            </w:pPr>
            <w:r w:rsidRPr="00C37D99">
              <w:rPr>
                <w:lang w:eastAsia="en-AU"/>
              </w:rPr>
              <w:t>64</w:t>
            </w:r>
          </w:p>
        </w:tc>
        <w:tc>
          <w:tcPr>
            <w:tcW w:w="2970" w:type="dxa"/>
            <w:shd w:val="clear" w:color="auto" w:fill="auto"/>
            <w:noWrap/>
            <w:vAlign w:val="center"/>
          </w:tcPr>
          <w:p w14:paraId="26385439" w14:textId="77777777" w:rsidR="006D6064" w:rsidRPr="00C37D99" w:rsidRDefault="006D6064" w:rsidP="00B67F8B">
            <w:pPr>
              <w:spacing w:line="288" w:lineRule="auto"/>
              <w:rPr>
                <w:lang w:eastAsia="en-AU"/>
              </w:rPr>
            </w:pPr>
            <w:r w:rsidRPr="00C37D99">
              <w:rPr>
                <w:lang w:eastAsia="en-AU"/>
              </w:rPr>
              <w:t>Mô tả lỗi</w:t>
            </w:r>
          </w:p>
        </w:tc>
      </w:tr>
      <w:tr w:rsidR="00870EF7" w:rsidRPr="00C37D99" w14:paraId="0C39E783" w14:textId="77777777" w:rsidTr="00872395">
        <w:trPr>
          <w:trHeight w:val="255"/>
        </w:trPr>
        <w:tc>
          <w:tcPr>
            <w:tcW w:w="625" w:type="dxa"/>
          </w:tcPr>
          <w:p w14:paraId="3781E0F8" w14:textId="2E64A942" w:rsidR="00870EF7" w:rsidRPr="00C37D99" w:rsidRDefault="00870EF7" w:rsidP="00B67F8B">
            <w:pPr>
              <w:spacing w:line="288" w:lineRule="auto"/>
              <w:rPr>
                <w:lang w:val="vi-VN" w:eastAsia="en-AU"/>
              </w:rPr>
            </w:pPr>
            <w:r w:rsidRPr="00C37D99">
              <w:rPr>
                <w:lang w:val="vi-VN"/>
              </w:rPr>
              <w:t>3</w:t>
            </w:r>
          </w:p>
        </w:tc>
        <w:tc>
          <w:tcPr>
            <w:tcW w:w="1800" w:type="dxa"/>
            <w:shd w:val="clear" w:color="auto" w:fill="auto"/>
            <w:noWrap/>
          </w:tcPr>
          <w:p w14:paraId="0CA05A0C" w14:textId="2A76E767" w:rsidR="00870EF7" w:rsidRPr="00C37D99" w:rsidRDefault="00870EF7" w:rsidP="00B67F8B">
            <w:pPr>
              <w:spacing w:line="288" w:lineRule="auto"/>
              <w:rPr>
                <w:lang w:eastAsia="en-AU"/>
              </w:rPr>
            </w:pPr>
            <w:r w:rsidRPr="00C37D99">
              <w:t>wanIndex</w:t>
            </w:r>
          </w:p>
        </w:tc>
        <w:tc>
          <w:tcPr>
            <w:tcW w:w="1260" w:type="dxa"/>
            <w:shd w:val="clear" w:color="auto" w:fill="auto"/>
            <w:noWrap/>
          </w:tcPr>
          <w:p w14:paraId="7EAB2A90" w14:textId="0BD70829" w:rsidR="00870EF7" w:rsidRPr="00C37D99" w:rsidRDefault="0033707E" w:rsidP="00B67F8B">
            <w:pPr>
              <w:spacing w:line="288" w:lineRule="auto"/>
              <w:rPr>
                <w:lang w:eastAsia="en-AU"/>
              </w:rPr>
            </w:pPr>
            <w:r w:rsidRPr="00C37D99">
              <w:rPr>
                <w:lang w:eastAsia="en-AU"/>
              </w:rPr>
              <w:t>Optional</w:t>
            </w:r>
          </w:p>
        </w:tc>
        <w:tc>
          <w:tcPr>
            <w:tcW w:w="1272" w:type="dxa"/>
          </w:tcPr>
          <w:p w14:paraId="078CDCF6" w14:textId="71A547A9" w:rsidR="00870EF7" w:rsidRPr="00C37D99" w:rsidRDefault="00870EF7" w:rsidP="00B67F8B">
            <w:pPr>
              <w:spacing w:line="288" w:lineRule="auto"/>
              <w:rPr>
                <w:lang w:eastAsia="en-AU"/>
              </w:rPr>
            </w:pPr>
            <w:r w:rsidRPr="00C37D99">
              <w:t>Int</w:t>
            </w:r>
          </w:p>
        </w:tc>
        <w:tc>
          <w:tcPr>
            <w:tcW w:w="1248" w:type="dxa"/>
          </w:tcPr>
          <w:p w14:paraId="42058C94" w14:textId="451C50F7" w:rsidR="00870EF7" w:rsidRPr="00C37D99" w:rsidRDefault="00576F65" w:rsidP="00B67F8B">
            <w:pPr>
              <w:spacing w:line="288" w:lineRule="auto"/>
              <w:rPr>
                <w:lang w:eastAsia="en-AU"/>
              </w:rPr>
            </w:pPr>
            <w:r w:rsidRPr="00C37D99">
              <w:rPr>
                <w:lang w:eastAsia="en-AU"/>
              </w:rPr>
              <w:t>1</w:t>
            </w:r>
          </w:p>
        </w:tc>
        <w:tc>
          <w:tcPr>
            <w:tcW w:w="2970" w:type="dxa"/>
            <w:shd w:val="clear" w:color="auto" w:fill="auto"/>
            <w:noWrap/>
          </w:tcPr>
          <w:p w14:paraId="763F7B98" w14:textId="2F74750C" w:rsidR="00870EF7" w:rsidRPr="00C37D99" w:rsidRDefault="00576F65" w:rsidP="00B67F8B">
            <w:pPr>
              <w:spacing w:line="288" w:lineRule="auto"/>
              <w:rPr>
                <w:lang w:eastAsia="en-AU"/>
              </w:rPr>
            </w:pPr>
            <w:r w:rsidRPr="00C37D99">
              <w:t xml:space="preserve">+ </w:t>
            </w:r>
            <w:r w:rsidR="0033707E" w:rsidRPr="00C37D99">
              <w:t>Index của WAN</w:t>
            </w:r>
          </w:p>
          <w:p w14:paraId="69EEE0FB" w14:textId="735F98A2" w:rsidR="00576F65" w:rsidRPr="00C37D99" w:rsidRDefault="00576F65" w:rsidP="00B67F8B">
            <w:pPr>
              <w:spacing w:line="288" w:lineRule="auto"/>
              <w:rPr>
                <w:lang w:eastAsia="en-AU"/>
              </w:rPr>
            </w:pPr>
            <w:r w:rsidRPr="00C37D99">
              <w:t>+ Số nguyên. Có giá trị: 0-7</w:t>
            </w:r>
          </w:p>
        </w:tc>
      </w:tr>
      <w:tr w:rsidR="00870EF7" w:rsidRPr="00C37D99" w14:paraId="7DB41DDC" w14:textId="77777777" w:rsidTr="00872395">
        <w:trPr>
          <w:trHeight w:val="255"/>
        </w:trPr>
        <w:tc>
          <w:tcPr>
            <w:tcW w:w="625" w:type="dxa"/>
          </w:tcPr>
          <w:p w14:paraId="7FEC8F67" w14:textId="232B8D10" w:rsidR="00870EF7" w:rsidRPr="00C37D99" w:rsidRDefault="00870EF7" w:rsidP="00B67F8B">
            <w:pPr>
              <w:spacing w:line="288" w:lineRule="auto"/>
              <w:rPr>
                <w:lang w:val="vi-VN"/>
              </w:rPr>
            </w:pPr>
            <w:r w:rsidRPr="00C37D99">
              <w:rPr>
                <w:lang w:val="vi-VN"/>
              </w:rPr>
              <w:t>4</w:t>
            </w:r>
          </w:p>
        </w:tc>
        <w:tc>
          <w:tcPr>
            <w:tcW w:w="1800" w:type="dxa"/>
            <w:shd w:val="clear" w:color="auto" w:fill="auto"/>
            <w:noWrap/>
          </w:tcPr>
          <w:p w14:paraId="31465A61" w14:textId="75460818" w:rsidR="00870EF7" w:rsidRPr="00C37D99" w:rsidRDefault="00870EF7" w:rsidP="00B67F8B">
            <w:pPr>
              <w:spacing w:line="288" w:lineRule="auto"/>
            </w:pPr>
            <w:r w:rsidRPr="00C37D99">
              <w:t>wanType</w:t>
            </w:r>
          </w:p>
        </w:tc>
        <w:tc>
          <w:tcPr>
            <w:tcW w:w="1260" w:type="dxa"/>
            <w:shd w:val="clear" w:color="auto" w:fill="auto"/>
            <w:noWrap/>
          </w:tcPr>
          <w:p w14:paraId="73060DBB" w14:textId="44E889D8" w:rsidR="00870EF7" w:rsidRPr="00C37D99" w:rsidRDefault="0033707E" w:rsidP="00B67F8B">
            <w:pPr>
              <w:spacing w:line="288" w:lineRule="auto"/>
            </w:pPr>
            <w:r w:rsidRPr="00C37D99">
              <w:rPr>
                <w:lang w:eastAsia="en-AU"/>
              </w:rPr>
              <w:t>Optional</w:t>
            </w:r>
          </w:p>
        </w:tc>
        <w:tc>
          <w:tcPr>
            <w:tcW w:w="1272" w:type="dxa"/>
          </w:tcPr>
          <w:p w14:paraId="4A49BE9C" w14:textId="530B04D1" w:rsidR="00870EF7" w:rsidRPr="00C37D99" w:rsidRDefault="00870EF7" w:rsidP="00B67F8B">
            <w:pPr>
              <w:spacing w:line="288" w:lineRule="auto"/>
            </w:pPr>
            <w:r w:rsidRPr="00C37D99">
              <w:t>string</w:t>
            </w:r>
          </w:p>
        </w:tc>
        <w:tc>
          <w:tcPr>
            <w:tcW w:w="1248" w:type="dxa"/>
          </w:tcPr>
          <w:p w14:paraId="0A22544C" w14:textId="26D31CD0" w:rsidR="00870EF7" w:rsidRPr="00C37D99" w:rsidRDefault="00576F65" w:rsidP="00B67F8B">
            <w:pPr>
              <w:spacing w:line="288" w:lineRule="auto"/>
            </w:pPr>
            <w:r w:rsidRPr="00C37D99">
              <w:t>8</w:t>
            </w:r>
          </w:p>
        </w:tc>
        <w:tc>
          <w:tcPr>
            <w:tcW w:w="2970" w:type="dxa"/>
            <w:shd w:val="clear" w:color="auto" w:fill="auto"/>
            <w:noWrap/>
          </w:tcPr>
          <w:p w14:paraId="2EEE04E8" w14:textId="77777777" w:rsidR="00870EF7" w:rsidRPr="00C37D99" w:rsidRDefault="00576F65" w:rsidP="00B67F8B">
            <w:pPr>
              <w:spacing w:line="288" w:lineRule="auto"/>
            </w:pPr>
            <w:r w:rsidRPr="00C37D99">
              <w:t xml:space="preserve">+ </w:t>
            </w:r>
            <w:r w:rsidR="0033707E" w:rsidRPr="00C37D99">
              <w:t>Loại WAN</w:t>
            </w:r>
          </w:p>
          <w:p w14:paraId="6208911E" w14:textId="61322A6C" w:rsidR="00576F65" w:rsidRPr="00C37D99" w:rsidRDefault="00576F65" w:rsidP="00B67F8B">
            <w:pPr>
              <w:spacing w:line="288" w:lineRule="auto"/>
            </w:pPr>
            <w:r w:rsidRPr="00C37D99">
              <w:lastRenderedPageBreak/>
              <w:t>+ Có 4 loại:  PPPoE/IPoE Dynamic/Bridge</w:t>
            </w:r>
          </w:p>
        </w:tc>
      </w:tr>
      <w:tr w:rsidR="00872395" w:rsidRPr="00C37D99" w14:paraId="71133826" w14:textId="77777777" w:rsidTr="00872395">
        <w:trPr>
          <w:trHeight w:val="255"/>
        </w:trPr>
        <w:tc>
          <w:tcPr>
            <w:tcW w:w="625" w:type="dxa"/>
          </w:tcPr>
          <w:p w14:paraId="5F5B14B8" w14:textId="095E1028" w:rsidR="00872395" w:rsidRPr="00872395" w:rsidRDefault="00872395" w:rsidP="00B67F8B">
            <w:pPr>
              <w:spacing w:line="288" w:lineRule="auto"/>
              <w:rPr>
                <w:highlight w:val="yellow"/>
              </w:rPr>
            </w:pPr>
            <w:r w:rsidRPr="00872395">
              <w:rPr>
                <w:highlight w:val="yellow"/>
              </w:rPr>
              <w:lastRenderedPageBreak/>
              <w:t>5</w:t>
            </w:r>
          </w:p>
        </w:tc>
        <w:tc>
          <w:tcPr>
            <w:tcW w:w="1800" w:type="dxa"/>
            <w:shd w:val="clear" w:color="auto" w:fill="auto"/>
            <w:noWrap/>
          </w:tcPr>
          <w:p w14:paraId="4436D134" w14:textId="4EB7DABD" w:rsidR="00872395" w:rsidRPr="00872395" w:rsidRDefault="00872395" w:rsidP="00B67F8B">
            <w:pPr>
              <w:spacing w:line="288" w:lineRule="auto"/>
              <w:rPr>
                <w:highlight w:val="yellow"/>
              </w:rPr>
            </w:pPr>
            <w:r w:rsidRPr="00872395">
              <w:rPr>
                <w:highlight w:val="yellow"/>
              </w:rPr>
              <w:t>wanIPv4Status</w:t>
            </w:r>
          </w:p>
        </w:tc>
        <w:tc>
          <w:tcPr>
            <w:tcW w:w="1260" w:type="dxa"/>
            <w:shd w:val="clear" w:color="auto" w:fill="auto"/>
            <w:noWrap/>
          </w:tcPr>
          <w:p w14:paraId="0604831F" w14:textId="6B2B53EF" w:rsidR="00872395" w:rsidRPr="00872395" w:rsidRDefault="00872395" w:rsidP="00B67F8B">
            <w:pPr>
              <w:spacing w:line="288" w:lineRule="auto"/>
              <w:rPr>
                <w:highlight w:val="yellow"/>
                <w:lang w:eastAsia="en-AU"/>
              </w:rPr>
            </w:pPr>
            <w:r w:rsidRPr="00872395">
              <w:rPr>
                <w:highlight w:val="yellow"/>
                <w:lang w:eastAsia="en-AU"/>
              </w:rPr>
              <w:t>Optional</w:t>
            </w:r>
          </w:p>
        </w:tc>
        <w:tc>
          <w:tcPr>
            <w:tcW w:w="1272" w:type="dxa"/>
          </w:tcPr>
          <w:p w14:paraId="7626FDD2" w14:textId="6206DB89" w:rsidR="00872395" w:rsidRPr="00872395" w:rsidRDefault="00872395" w:rsidP="00B67F8B">
            <w:pPr>
              <w:spacing w:line="288" w:lineRule="auto"/>
              <w:rPr>
                <w:highlight w:val="yellow"/>
              </w:rPr>
            </w:pPr>
            <w:r>
              <w:rPr>
                <w:highlight w:val="yellow"/>
              </w:rPr>
              <w:t>String</w:t>
            </w:r>
          </w:p>
        </w:tc>
        <w:tc>
          <w:tcPr>
            <w:tcW w:w="1248" w:type="dxa"/>
          </w:tcPr>
          <w:p w14:paraId="50E45F05" w14:textId="7A3E99C3" w:rsidR="00872395" w:rsidRPr="00872395" w:rsidRDefault="00872395" w:rsidP="00B67F8B">
            <w:pPr>
              <w:spacing w:line="288" w:lineRule="auto"/>
              <w:rPr>
                <w:highlight w:val="yellow"/>
              </w:rPr>
            </w:pPr>
            <w:r>
              <w:rPr>
                <w:highlight w:val="yellow"/>
              </w:rPr>
              <w:t>16</w:t>
            </w:r>
          </w:p>
        </w:tc>
        <w:tc>
          <w:tcPr>
            <w:tcW w:w="2970" w:type="dxa"/>
            <w:shd w:val="clear" w:color="auto" w:fill="auto"/>
            <w:noWrap/>
          </w:tcPr>
          <w:p w14:paraId="641E14DC" w14:textId="5FD0F422" w:rsidR="00872395" w:rsidRPr="00872395" w:rsidRDefault="00872395" w:rsidP="00B67F8B">
            <w:pPr>
              <w:spacing w:line="288" w:lineRule="auto"/>
              <w:rPr>
                <w:highlight w:val="yellow"/>
              </w:rPr>
            </w:pPr>
            <w:r>
              <w:rPr>
                <w:highlight w:val="yellow"/>
              </w:rPr>
              <w:t>WAN IPv4 Status</w:t>
            </w:r>
          </w:p>
        </w:tc>
      </w:tr>
      <w:tr w:rsidR="00872395" w:rsidRPr="00C37D99" w14:paraId="5C7AEDCE" w14:textId="77777777" w:rsidTr="00872395">
        <w:trPr>
          <w:trHeight w:val="255"/>
        </w:trPr>
        <w:tc>
          <w:tcPr>
            <w:tcW w:w="625" w:type="dxa"/>
          </w:tcPr>
          <w:p w14:paraId="3CC19D90" w14:textId="44372854" w:rsidR="00872395" w:rsidRPr="00872395" w:rsidRDefault="00872395" w:rsidP="00B67F8B">
            <w:pPr>
              <w:spacing w:line="288" w:lineRule="auto"/>
              <w:rPr>
                <w:highlight w:val="yellow"/>
              </w:rPr>
            </w:pPr>
            <w:r w:rsidRPr="00872395">
              <w:rPr>
                <w:highlight w:val="yellow"/>
              </w:rPr>
              <w:t>6</w:t>
            </w:r>
          </w:p>
        </w:tc>
        <w:tc>
          <w:tcPr>
            <w:tcW w:w="1800" w:type="dxa"/>
            <w:shd w:val="clear" w:color="auto" w:fill="auto"/>
            <w:noWrap/>
          </w:tcPr>
          <w:p w14:paraId="6AC67A99" w14:textId="0FA4E6CE" w:rsidR="00872395" w:rsidRPr="00872395" w:rsidRDefault="00872395" w:rsidP="00B67F8B">
            <w:pPr>
              <w:spacing w:line="288" w:lineRule="auto"/>
              <w:rPr>
                <w:highlight w:val="yellow"/>
              </w:rPr>
            </w:pPr>
            <w:r w:rsidRPr="00872395">
              <w:rPr>
                <w:highlight w:val="yellow"/>
              </w:rPr>
              <w:t>wanIPv6Status</w:t>
            </w:r>
          </w:p>
        </w:tc>
        <w:tc>
          <w:tcPr>
            <w:tcW w:w="1260" w:type="dxa"/>
            <w:shd w:val="clear" w:color="auto" w:fill="auto"/>
            <w:noWrap/>
          </w:tcPr>
          <w:p w14:paraId="5B5A1EE4" w14:textId="6DFC5A0D" w:rsidR="00872395" w:rsidRPr="00872395" w:rsidRDefault="00872395" w:rsidP="00B67F8B">
            <w:pPr>
              <w:spacing w:line="288" w:lineRule="auto"/>
              <w:rPr>
                <w:highlight w:val="yellow"/>
                <w:lang w:eastAsia="en-AU"/>
              </w:rPr>
            </w:pPr>
            <w:r w:rsidRPr="00872395">
              <w:rPr>
                <w:highlight w:val="yellow"/>
                <w:lang w:eastAsia="en-AU"/>
              </w:rPr>
              <w:t>Optional</w:t>
            </w:r>
          </w:p>
        </w:tc>
        <w:tc>
          <w:tcPr>
            <w:tcW w:w="1272" w:type="dxa"/>
          </w:tcPr>
          <w:p w14:paraId="2B5FEC78" w14:textId="6A2D9F95" w:rsidR="00872395" w:rsidRPr="00872395" w:rsidRDefault="00872395" w:rsidP="00B67F8B">
            <w:pPr>
              <w:spacing w:line="288" w:lineRule="auto"/>
              <w:rPr>
                <w:highlight w:val="yellow"/>
              </w:rPr>
            </w:pPr>
            <w:r>
              <w:rPr>
                <w:highlight w:val="yellow"/>
              </w:rPr>
              <w:t>String</w:t>
            </w:r>
          </w:p>
        </w:tc>
        <w:tc>
          <w:tcPr>
            <w:tcW w:w="1248" w:type="dxa"/>
          </w:tcPr>
          <w:p w14:paraId="19FF70B1" w14:textId="60712282" w:rsidR="00872395" w:rsidRPr="00872395" w:rsidRDefault="00872395" w:rsidP="00B67F8B">
            <w:pPr>
              <w:spacing w:line="288" w:lineRule="auto"/>
              <w:rPr>
                <w:highlight w:val="yellow"/>
              </w:rPr>
            </w:pPr>
            <w:r>
              <w:rPr>
                <w:highlight w:val="yellow"/>
              </w:rPr>
              <w:t>16</w:t>
            </w:r>
          </w:p>
        </w:tc>
        <w:tc>
          <w:tcPr>
            <w:tcW w:w="2970" w:type="dxa"/>
            <w:shd w:val="clear" w:color="auto" w:fill="auto"/>
            <w:noWrap/>
          </w:tcPr>
          <w:p w14:paraId="7792F982" w14:textId="5032B9AC" w:rsidR="00872395" w:rsidRPr="00872395" w:rsidRDefault="00872395" w:rsidP="00B67F8B">
            <w:pPr>
              <w:spacing w:line="288" w:lineRule="auto"/>
              <w:rPr>
                <w:highlight w:val="yellow"/>
              </w:rPr>
            </w:pPr>
            <w:r>
              <w:rPr>
                <w:highlight w:val="yellow"/>
              </w:rPr>
              <w:t>WAN IPv6 Status</w:t>
            </w:r>
          </w:p>
        </w:tc>
      </w:tr>
      <w:tr w:rsidR="00870EF7" w:rsidRPr="00C37D99" w14:paraId="2B60AF8C" w14:textId="77777777" w:rsidTr="00872395">
        <w:trPr>
          <w:trHeight w:val="255"/>
        </w:trPr>
        <w:tc>
          <w:tcPr>
            <w:tcW w:w="625" w:type="dxa"/>
          </w:tcPr>
          <w:p w14:paraId="158CAC01" w14:textId="1AAD2458" w:rsidR="00870EF7" w:rsidRPr="00D8285C" w:rsidRDefault="00D8285C" w:rsidP="00B67F8B">
            <w:pPr>
              <w:spacing w:line="288" w:lineRule="auto"/>
            </w:pPr>
            <w:r>
              <w:t>7</w:t>
            </w:r>
          </w:p>
        </w:tc>
        <w:tc>
          <w:tcPr>
            <w:tcW w:w="1800" w:type="dxa"/>
            <w:shd w:val="clear" w:color="auto" w:fill="auto"/>
            <w:noWrap/>
          </w:tcPr>
          <w:p w14:paraId="50AF4EF2" w14:textId="7B51235A" w:rsidR="00870EF7" w:rsidRPr="00C37D99" w:rsidRDefault="00870EF7" w:rsidP="00B67F8B">
            <w:pPr>
              <w:spacing w:line="288" w:lineRule="auto"/>
            </w:pPr>
            <w:r w:rsidRPr="00C37D99">
              <w:t>vlanID</w:t>
            </w:r>
          </w:p>
        </w:tc>
        <w:tc>
          <w:tcPr>
            <w:tcW w:w="1260" w:type="dxa"/>
            <w:shd w:val="clear" w:color="auto" w:fill="auto"/>
            <w:noWrap/>
          </w:tcPr>
          <w:p w14:paraId="707476AC" w14:textId="5158660F" w:rsidR="00870EF7" w:rsidRPr="00C37D99" w:rsidRDefault="0033707E" w:rsidP="00B67F8B">
            <w:pPr>
              <w:spacing w:line="288" w:lineRule="auto"/>
            </w:pPr>
            <w:r w:rsidRPr="00C37D99">
              <w:rPr>
                <w:lang w:eastAsia="en-AU"/>
              </w:rPr>
              <w:t>Optional</w:t>
            </w:r>
          </w:p>
        </w:tc>
        <w:tc>
          <w:tcPr>
            <w:tcW w:w="1272" w:type="dxa"/>
          </w:tcPr>
          <w:p w14:paraId="3EF99FBE" w14:textId="3A937B5A" w:rsidR="00870EF7" w:rsidRPr="00C37D99" w:rsidRDefault="00870EF7" w:rsidP="00B67F8B">
            <w:pPr>
              <w:spacing w:line="288" w:lineRule="auto"/>
            </w:pPr>
            <w:r w:rsidRPr="00C37D99">
              <w:t>Int</w:t>
            </w:r>
          </w:p>
        </w:tc>
        <w:tc>
          <w:tcPr>
            <w:tcW w:w="1248" w:type="dxa"/>
          </w:tcPr>
          <w:p w14:paraId="09720E39" w14:textId="5E6D2D1C" w:rsidR="00870EF7" w:rsidRPr="00C37D99" w:rsidRDefault="00576F65" w:rsidP="00B67F8B">
            <w:pPr>
              <w:spacing w:line="288" w:lineRule="auto"/>
            </w:pPr>
            <w:r w:rsidRPr="00C37D99">
              <w:t>4</w:t>
            </w:r>
          </w:p>
        </w:tc>
        <w:tc>
          <w:tcPr>
            <w:tcW w:w="2970" w:type="dxa"/>
            <w:shd w:val="clear" w:color="auto" w:fill="auto"/>
            <w:noWrap/>
          </w:tcPr>
          <w:p w14:paraId="74858569" w14:textId="77777777" w:rsidR="00870EF7" w:rsidRPr="00C37D99" w:rsidRDefault="00576F65" w:rsidP="00B67F8B">
            <w:pPr>
              <w:spacing w:line="288" w:lineRule="auto"/>
            </w:pPr>
            <w:r w:rsidRPr="00C37D99">
              <w:t xml:space="preserve">+ </w:t>
            </w:r>
            <w:r w:rsidR="0033707E" w:rsidRPr="00C37D99">
              <w:t>VLAN ID</w:t>
            </w:r>
          </w:p>
          <w:p w14:paraId="77985E25" w14:textId="60ABE0AB" w:rsidR="00576F65" w:rsidRPr="00C37D99" w:rsidRDefault="00576F65" w:rsidP="00B67F8B">
            <w:pPr>
              <w:spacing w:line="288" w:lineRule="auto"/>
            </w:pPr>
            <w:r w:rsidRPr="00C37D99">
              <w:t>+ Số nguyên. Có giá trị: 0-4095</w:t>
            </w:r>
          </w:p>
        </w:tc>
      </w:tr>
      <w:tr w:rsidR="00870EF7" w:rsidRPr="00C37D99" w14:paraId="1893C4D2" w14:textId="77777777" w:rsidTr="00872395">
        <w:trPr>
          <w:trHeight w:val="255"/>
        </w:trPr>
        <w:tc>
          <w:tcPr>
            <w:tcW w:w="625" w:type="dxa"/>
          </w:tcPr>
          <w:p w14:paraId="20DF2E6D" w14:textId="6F5D43D2" w:rsidR="00870EF7" w:rsidRPr="00D8285C" w:rsidRDefault="00D8285C" w:rsidP="00B67F8B">
            <w:pPr>
              <w:spacing w:line="288" w:lineRule="auto"/>
            </w:pPr>
            <w:r>
              <w:t>8</w:t>
            </w:r>
          </w:p>
        </w:tc>
        <w:tc>
          <w:tcPr>
            <w:tcW w:w="1800" w:type="dxa"/>
            <w:shd w:val="clear" w:color="auto" w:fill="auto"/>
            <w:noWrap/>
          </w:tcPr>
          <w:p w14:paraId="2D04C080" w14:textId="28F76C60" w:rsidR="00870EF7" w:rsidRPr="00C37D99" w:rsidRDefault="00870EF7" w:rsidP="00B67F8B">
            <w:pPr>
              <w:spacing w:line="288" w:lineRule="auto"/>
            </w:pPr>
            <w:r w:rsidRPr="00C37D99">
              <w:t>802.1p</w:t>
            </w:r>
          </w:p>
        </w:tc>
        <w:tc>
          <w:tcPr>
            <w:tcW w:w="1260" w:type="dxa"/>
            <w:shd w:val="clear" w:color="auto" w:fill="auto"/>
            <w:noWrap/>
          </w:tcPr>
          <w:p w14:paraId="2A59AB1E" w14:textId="6B7B56F9" w:rsidR="00870EF7" w:rsidRPr="00C37D99" w:rsidRDefault="0033707E" w:rsidP="00B67F8B">
            <w:pPr>
              <w:spacing w:line="288" w:lineRule="auto"/>
            </w:pPr>
            <w:r w:rsidRPr="00C37D99">
              <w:rPr>
                <w:lang w:eastAsia="en-AU"/>
              </w:rPr>
              <w:t>Optional</w:t>
            </w:r>
          </w:p>
        </w:tc>
        <w:tc>
          <w:tcPr>
            <w:tcW w:w="1272" w:type="dxa"/>
          </w:tcPr>
          <w:p w14:paraId="4D0675B7" w14:textId="66906630" w:rsidR="00870EF7" w:rsidRPr="00C37D99" w:rsidRDefault="00870EF7" w:rsidP="00B67F8B">
            <w:pPr>
              <w:spacing w:line="288" w:lineRule="auto"/>
            </w:pPr>
            <w:r w:rsidRPr="00C37D99">
              <w:t>Int</w:t>
            </w:r>
          </w:p>
        </w:tc>
        <w:tc>
          <w:tcPr>
            <w:tcW w:w="1248" w:type="dxa"/>
          </w:tcPr>
          <w:p w14:paraId="0BDEC2D4" w14:textId="554F1615" w:rsidR="00870EF7" w:rsidRPr="00C37D99" w:rsidRDefault="00576F65" w:rsidP="00B67F8B">
            <w:pPr>
              <w:spacing w:line="288" w:lineRule="auto"/>
            </w:pPr>
            <w:r w:rsidRPr="00C37D99">
              <w:t>1</w:t>
            </w:r>
          </w:p>
        </w:tc>
        <w:tc>
          <w:tcPr>
            <w:tcW w:w="2970" w:type="dxa"/>
            <w:shd w:val="clear" w:color="auto" w:fill="auto"/>
            <w:noWrap/>
          </w:tcPr>
          <w:p w14:paraId="01EA63C7" w14:textId="77777777" w:rsidR="00576F65" w:rsidRPr="00C37D99" w:rsidRDefault="00576F65" w:rsidP="00B67F8B">
            <w:pPr>
              <w:spacing w:line="288" w:lineRule="auto"/>
            </w:pPr>
            <w:r w:rsidRPr="00C37D99">
              <w:t xml:space="preserve">+ </w:t>
            </w:r>
            <w:r w:rsidR="0033707E" w:rsidRPr="00C37D99">
              <w:t>VLAN Priority</w:t>
            </w:r>
          </w:p>
          <w:p w14:paraId="7BE4EE38" w14:textId="15948620" w:rsidR="001C3B9B" w:rsidRPr="00C37D99" w:rsidRDefault="001C3B9B" w:rsidP="00B67F8B">
            <w:pPr>
              <w:spacing w:line="288" w:lineRule="auto"/>
            </w:pPr>
            <w:r w:rsidRPr="00C37D99">
              <w:t xml:space="preserve">+ </w:t>
            </w:r>
            <w:r w:rsidRPr="00C37D99">
              <w:rPr>
                <w:color w:val="000000"/>
              </w:rPr>
              <w:t>Số nguyên. Có giá trị: 0-7</w:t>
            </w:r>
          </w:p>
        </w:tc>
      </w:tr>
      <w:tr w:rsidR="00870EF7" w:rsidRPr="00C37D99" w14:paraId="0535F89B" w14:textId="77777777" w:rsidTr="00872395">
        <w:trPr>
          <w:trHeight w:val="255"/>
        </w:trPr>
        <w:tc>
          <w:tcPr>
            <w:tcW w:w="625" w:type="dxa"/>
          </w:tcPr>
          <w:p w14:paraId="20406649" w14:textId="5AED7059" w:rsidR="00870EF7" w:rsidRPr="00D8285C" w:rsidRDefault="00D8285C" w:rsidP="00B67F8B">
            <w:pPr>
              <w:spacing w:line="288" w:lineRule="auto"/>
            </w:pPr>
            <w:r>
              <w:t>9</w:t>
            </w:r>
          </w:p>
        </w:tc>
        <w:tc>
          <w:tcPr>
            <w:tcW w:w="1800" w:type="dxa"/>
            <w:shd w:val="clear" w:color="auto" w:fill="auto"/>
            <w:noWrap/>
          </w:tcPr>
          <w:p w14:paraId="61A0C733" w14:textId="527C9222" w:rsidR="00870EF7" w:rsidRPr="00C37D99" w:rsidRDefault="00870EF7" w:rsidP="00B67F8B">
            <w:pPr>
              <w:spacing w:line="288" w:lineRule="auto"/>
            </w:pPr>
            <w:r w:rsidRPr="00C37D99">
              <w:t>ipVersion</w:t>
            </w:r>
          </w:p>
        </w:tc>
        <w:tc>
          <w:tcPr>
            <w:tcW w:w="1260" w:type="dxa"/>
            <w:shd w:val="clear" w:color="auto" w:fill="auto"/>
            <w:noWrap/>
          </w:tcPr>
          <w:p w14:paraId="7006D0B5" w14:textId="0C4F0D03" w:rsidR="00870EF7" w:rsidRPr="00C37D99" w:rsidRDefault="0033707E" w:rsidP="00B67F8B">
            <w:pPr>
              <w:spacing w:line="288" w:lineRule="auto"/>
            </w:pPr>
            <w:r w:rsidRPr="00C37D99">
              <w:rPr>
                <w:lang w:eastAsia="en-AU"/>
              </w:rPr>
              <w:t>Optional</w:t>
            </w:r>
          </w:p>
        </w:tc>
        <w:tc>
          <w:tcPr>
            <w:tcW w:w="1272" w:type="dxa"/>
          </w:tcPr>
          <w:p w14:paraId="5081A025" w14:textId="56C117EF" w:rsidR="00870EF7" w:rsidRPr="00C37D99" w:rsidRDefault="00870EF7" w:rsidP="00B67F8B">
            <w:pPr>
              <w:spacing w:line="288" w:lineRule="auto"/>
            </w:pPr>
            <w:r w:rsidRPr="00C37D99">
              <w:t>String</w:t>
            </w:r>
          </w:p>
        </w:tc>
        <w:tc>
          <w:tcPr>
            <w:tcW w:w="1248" w:type="dxa"/>
          </w:tcPr>
          <w:p w14:paraId="17E996F7" w14:textId="439CFE6F" w:rsidR="00870EF7" w:rsidRPr="00C37D99" w:rsidRDefault="001C3B9B" w:rsidP="00B67F8B">
            <w:pPr>
              <w:spacing w:line="288" w:lineRule="auto"/>
              <w:rPr>
                <w:u w:val="single"/>
              </w:rPr>
            </w:pPr>
            <w:r w:rsidRPr="00C37D99">
              <w:t>8</w:t>
            </w:r>
          </w:p>
        </w:tc>
        <w:tc>
          <w:tcPr>
            <w:tcW w:w="2970" w:type="dxa"/>
            <w:shd w:val="clear" w:color="auto" w:fill="auto"/>
            <w:noWrap/>
          </w:tcPr>
          <w:p w14:paraId="52919DC2" w14:textId="77777777" w:rsidR="00870EF7" w:rsidRPr="00C37D99" w:rsidRDefault="001C3B9B" w:rsidP="00B67F8B">
            <w:pPr>
              <w:spacing w:line="288" w:lineRule="auto"/>
            </w:pPr>
            <w:r w:rsidRPr="00C37D99">
              <w:t xml:space="preserve">+ </w:t>
            </w:r>
            <w:r w:rsidR="0033707E" w:rsidRPr="00C37D99">
              <w:t>IP version của WAN chỉ có đối với WANType= IPoE/PPPo</w:t>
            </w:r>
          </w:p>
          <w:p w14:paraId="0464BC51" w14:textId="77777777" w:rsidR="001C3B9B" w:rsidRPr="00C37D99" w:rsidRDefault="001C3B9B" w:rsidP="00B67F8B">
            <w:pPr>
              <w:pStyle w:val="ListParagraph"/>
              <w:spacing w:line="288" w:lineRule="auto"/>
              <w:ind w:left="0"/>
              <w:jc w:val="left"/>
              <w:rPr>
                <w:sz w:val="24"/>
                <w:szCs w:val="24"/>
              </w:rPr>
            </w:pPr>
            <w:r w:rsidRPr="00C37D99">
              <w:rPr>
                <w:sz w:val="24"/>
                <w:szCs w:val="24"/>
              </w:rPr>
              <w:t>+ Chuỗi ký tự trong danh sách sau:</w:t>
            </w:r>
          </w:p>
          <w:p w14:paraId="77514E4E" w14:textId="27991BEF" w:rsidR="001C3B9B" w:rsidRPr="00C37D99" w:rsidRDefault="001C3B9B" w:rsidP="00B67F8B">
            <w:pPr>
              <w:spacing w:line="288" w:lineRule="auto"/>
            </w:pPr>
            <w:r w:rsidRPr="00C37D99">
              <w:t>IPv4/IPv6/Dualstack</w:t>
            </w:r>
          </w:p>
        </w:tc>
      </w:tr>
      <w:tr w:rsidR="00870EF7" w:rsidRPr="00C37D99" w14:paraId="3FF6A5A0" w14:textId="77777777" w:rsidTr="00872395">
        <w:trPr>
          <w:trHeight w:val="255"/>
        </w:trPr>
        <w:tc>
          <w:tcPr>
            <w:tcW w:w="625" w:type="dxa"/>
          </w:tcPr>
          <w:p w14:paraId="53A21881" w14:textId="7EF4C6B8" w:rsidR="00870EF7" w:rsidRPr="00D8285C" w:rsidRDefault="00D8285C" w:rsidP="00B67F8B">
            <w:pPr>
              <w:spacing w:line="288" w:lineRule="auto"/>
            </w:pPr>
            <w:r>
              <w:t>10</w:t>
            </w:r>
          </w:p>
        </w:tc>
        <w:tc>
          <w:tcPr>
            <w:tcW w:w="1800" w:type="dxa"/>
            <w:shd w:val="clear" w:color="auto" w:fill="auto"/>
            <w:noWrap/>
          </w:tcPr>
          <w:p w14:paraId="0C92E13C" w14:textId="22D62C01" w:rsidR="00870EF7" w:rsidRPr="00C37D99" w:rsidRDefault="00870EF7" w:rsidP="00B67F8B">
            <w:pPr>
              <w:spacing w:line="288" w:lineRule="auto"/>
            </w:pPr>
            <w:r w:rsidRPr="00C37D99">
              <w:t>username</w:t>
            </w:r>
          </w:p>
        </w:tc>
        <w:tc>
          <w:tcPr>
            <w:tcW w:w="1260" w:type="dxa"/>
            <w:shd w:val="clear" w:color="auto" w:fill="auto"/>
            <w:noWrap/>
          </w:tcPr>
          <w:p w14:paraId="79D78280" w14:textId="1A8E227E" w:rsidR="00870EF7" w:rsidRPr="00C37D99" w:rsidRDefault="0033707E" w:rsidP="00B67F8B">
            <w:pPr>
              <w:spacing w:line="288" w:lineRule="auto"/>
            </w:pPr>
            <w:r w:rsidRPr="00C37D99">
              <w:rPr>
                <w:lang w:eastAsia="en-AU"/>
              </w:rPr>
              <w:t>Optional</w:t>
            </w:r>
          </w:p>
        </w:tc>
        <w:tc>
          <w:tcPr>
            <w:tcW w:w="1272" w:type="dxa"/>
          </w:tcPr>
          <w:p w14:paraId="5BB6622F" w14:textId="63271A78" w:rsidR="00870EF7" w:rsidRPr="00C37D99" w:rsidRDefault="00870EF7" w:rsidP="00B67F8B">
            <w:pPr>
              <w:spacing w:line="288" w:lineRule="auto"/>
            </w:pPr>
            <w:r w:rsidRPr="00C37D99">
              <w:t>String</w:t>
            </w:r>
          </w:p>
        </w:tc>
        <w:tc>
          <w:tcPr>
            <w:tcW w:w="1248" w:type="dxa"/>
          </w:tcPr>
          <w:p w14:paraId="7EE17E4F" w14:textId="4F78B608" w:rsidR="00870EF7" w:rsidRPr="00C37D99" w:rsidRDefault="005003F9" w:rsidP="00B67F8B">
            <w:pPr>
              <w:pStyle w:val="ListParagraph"/>
              <w:spacing w:line="288" w:lineRule="auto"/>
              <w:ind w:left="0"/>
              <w:jc w:val="left"/>
              <w:rPr>
                <w:sz w:val="24"/>
                <w:szCs w:val="24"/>
              </w:rPr>
            </w:pPr>
            <w:r>
              <w:rPr>
                <w:sz w:val="24"/>
                <w:szCs w:val="24"/>
              </w:rPr>
              <w:t>64</w:t>
            </w:r>
          </w:p>
        </w:tc>
        <w:tc>
          <w:tcPr>
            <w:tcW w:w="2970" w:type="dxa"/>
            <w:shd w:val="clear" w:color="auto" w:fill="auto"/>
            <w:noWrap/>
          </w:tcPr>
          <w:p w14:paraId="2BB7A9B7" w14:textId="431FF5FD" w:rsidR="00870EF7" w:rsidRPr="00C37D99" w:rsidRDefault="0033707E" w:rsidP="00B67F8B">
            <w:pPr>
              <w:spacing w:line="288" w:lineRule="auto"/>
            </w:pPr>
            <w:r w:rsidRPr="00C37D99">
              <w:t>Username PPPoE chỉ có trường này đối với WAN Type = PPPoE</w:t>
            </w:r>
          </w:p>
        </w:tc>
      </w:tr>
      <w:tr w:rsidR="00870EF7" w:rsidRPr="00C37D99" w14:paraId="2AEDDE09" w14:textId="77777777" w:rsidTr="00872395">
        <w:trPr>
          <w:trHeight w:val="255"/>
        </w:trPr>
        <w:tc>
          <w:tcPr>
            <w:tcW w:w="625" w:type="dxa"/>
          </w:tcPr>
          <w:p w14:paraId="7C1E6D26" w14:textId="72645E9C" w:rsidR="00870EF7" w:rsidRPr="00D8285C" w:rsidRDefault="00D8285C" w:rsidP="00B67F8B">
            <w:pPr>
              <w:spacing w:line="288" w:lineRule="auto"/>
            </w:pPr>
            <w:r>
              <w:t>11</w:t>
            </w:r>
            <w:commentRangeStart w:id="99"/>
          </w:p>
        </w:tc>
        <w:tc>
          <w:tcPr>
            <w:tcW w:w="1800" w:type="dxa"/>
            <w:shd w:val="clear" w:color="auto" w:fill="auto"/>
            <w:noWrap/>
          </w:tcPr>
          <w:p w14:paraId="364E48C3" w14:textId="5017C5CF" w:rsidR="00870EF7" w:rsidRPr="00C37D99" w:rsidRDefault="00870EF7" w:rsidP="00B67F8B">
            <w:pPr>
              <w:spacing w:line="288" w:lineRule="auto"/>
            </w:pPr>
            <w:r w:rsidRPr="00C37D99">
              <w:t>password</w:t>
            </w:r>
          </w:p>
        </w:tc>
        <w:tc>
          <w:tcPr>
            <w:tcW w:w="1260" w:type="dxa"/>
            <w:shd w:val="clear" w:color="auto" w:fill="auto"/>
            <w:noWrap/>
          </w:tcPr>
          <w:p w14:paraId="744A215A" w14:textId="4BB9836C" w:rsidR="00870EF7" w:rsidRPr="00C37D99" w:rsidRDefault="0033707E" w:rsidP="00B67F8B">
            <w:pPr>
              <w:spacing w:line="288" w:lineRule="auto"/>
            </w:pPr>
            <w:r w:rsidRPr="00C37D99">
              <w:rPr>
                <w:lang w:eastAsia="en-AU"/>
              </w:rPr>
              <w:t>Optional</w:t>
            </w:r>
          </w:p>
        </w:tc>
        <w:tc>
          <w:tcPr>
            <w:tcW w:w="1272" w:type="dxa"/>
          </w:tcPr>
          <w:p w14:paraId="5AEE6298" w14:textId="00132B45" w:rsidR="00870EF7" w:rsidRPr="00C37D99" w:rsidRDefault="00870EF7" w:rsidP="00B67F8B">
            <w:pPr>
              <w:spacing w:line="288" w:lineRule="auto"/>
            </w:pPr>
            <w:r w:rsidRPr="00C37D99">
              <w:t>String</w:t>
            </w:r>
          </w:p>
        </w:tc>
        <w:tc>
          <w:tcPr>
            <w:tcW w:w="1248" w:type="dxa"/>
          </w:tcPr>
          <w:p w14:paraId="06494673" w14:textId="553BDB85" w:rsidR="00870EF7" w:rsidRPr="00C37D99" w:rsidRDefault="005003F9" w:rsidP="00B67F8B">
            <w:pPr>
              <w:pStyle w:val="ListParagraph"/>
              <w:spacing w:line="288" w:lineRule="auto"/>
              <w:ind w:left="0"/>
              <w:jc w:val="left"/>
              <w:rPr>
                <w:sz w:val="24"/>
                <w:szCs w:val="24"/>
              </w:rPr>
            </w:pPr>
            <w:r>
              <w:rPr>
                <w:sz w:val="24"/>
                <w:szCs w:val="24"/>
              </w:rPr>
              <w:t>64</w:t>
            </w:r>
            <w:commentRangeStart w:id="100"/>
          </w:p>
        </w:tc>
        <w:tc>
          <w:tcPr>
            <w:tcW w:w="2970" w:type="dxa"/>
            <w:shd w:val="clear" w:color="auto" w:fill="auto"/>
            <w:noWrap/>
          </w:tcPr>
          <w:p w14:paraId="44206C77" w14:textId="1DFF8127" w:rsidR="00870EF7" w:rsidRPr="00C37D99" w:rsidRDefault="101F0F74" w:rsidP="00B67F8B">
            <w:pPr>
              <w:spacing w:line="288" w:lineRule="auto"/>
            </w:pPr>
            <w:r>
              <w:t>Password PPPoE chỉ trường này đối với WAN Type = IPoE</w:t>
            </w:r>
            <w:commentRangeEnd w:id="100"/>
            <w:r w:rsidR="0033707E">
              <w:rPr>
                <w:rStyle w:val="CommentReference"/>
              </w:rPr>
              <w:commentReference w:id="100"/>
            </w:r>
            <w:commentRangeEnd w:id="99"/>
            <w:r w:rsidR="00474B0B">
              <w:rPr>
                <w:rStyle w:val="CommentReference"/>
              </w:rPr>
              <w:commentReference w:id="99"/>
            </w:r>
          </w:p>
        </w:tc>
      </w:tr>
      <w:tr w:rsidR="00870EF7" w:rsidRPr="00C37D99" w14:paraId="6A445DA3" w14:textId="77777777" w:rsidTr="00872395">
        <w:trPr>
          <w:trHeight w:val="255"/>
        </w:trPr>
        <w:tc>
          <w:tcPr>
            <w:tcW w:w="625" w:type="dxa"/>
          </w:tcPr>
          <w:p w14:paraId="6A653310" w14:textId="4C972C41" w:rsidR="00870EF7" w:rsidRPr="00D8285C" w:rsidRDefault="00870EF7" w:rsidP="00B67F8B">
            <w:pPr>
              <w:spacing w:line="288" w:lineRule="auto"/>
            </w:pPr>
            <w:r w:rsidRPr="00C37D99">
              <w:rPr>
                <w:lang w:val="vi-VN"/>
              </w:rPr>
              <w:t>1</w:t>
            </w:r>
            <w:r w:rsidR="00D8285C">
              <w:t>2</w:t>
            </w:r>
          </w:p>
        </w:tc>
        <w:tc>
          <w:tcPr>
            <w:tcW w:w="1800" w:type="dxa"/>
            <w:shd w:val="clear" w:color="auto" w:fill="auto"/>
            <w:noWrap/>
          </w:tcPr>
          <w:p w14:paraId="4764DFD4" w14:textId="3DB8ED26" w:rsidR="00870EF7" w:rsidRPr="00C37D99" w:rsidRDefault="00870EF7" w:rsidP="00B67F8B">
            <w:pPr>
              <w:spacing w:line="288" w:lineRule="auto"/>
            </w:pPr>
            <w:r w:rsidRPr="00C37D99">
              <w:t>defaultRoute</w:t>
            </w:r>
          </w:p>
        </w:tc>
        <w:tc>
          <w:tcPr>
            <w:tcW w:w="1260" w:type="dxa"/>
            <w:shd w:val="clear" w:color="auto" w:fill="auto"/>
            <w:noWrap/>
          </w:tcPr>
          <w:p w14:paraId="03EB9AE4" w14:textId="6C92BC16" w:rsidR="00870EF7" w:rsidRPr="00C37D99" w:rsidRDefault="0033707E" w:rsidP="00B67F8B">
            <w:pPr>
              <w:spacing w:line="288" w:lineRule="auto"/>
            </w:pPr>
            <w:r w:rsidRPr="00C37D99">
              <w:rPr>
                <w:lang w:eastAsia="en-AU"/>
              </w:rPr>
              <w:t>Optional</w:t>
            </w:r>
          </w:p>
        </w:tc>
        <w:tc>
          <w:tcPr>
            <w:tcW w:w="1272" w:type="dxa"/>
          </w:tcPr>
          <w:p w14:paraId="00A1CC43" w14:textId="1F9CE39E" w:rsidR="00870EF7" w:rsidRPr="00C37D99" w:rsidRDefault="00870EF7" w:rsidP="00B67F8B">
            <w:pPr>
              <w:spacing w:line="288" w:lineRule="auto"/>
            </w:pPr>
            <w:r w:rsidRPr="00C37D99">
              <w:t>Boolean</w:t>
            </w:r>
          </w:p>
        </w:tc>
        <w:tc>
          <w:tcPr>
            <w:tcW w:w="1248" w:type="dxa"/>
          </w:tcPr>
          <w:p w14:paraId="5A25D8FD" w14:textId="4055CB48" w:rsidR="00870EF7" w:rsidRPr="00C37D99" w:rsidRDefault="00C2466C" w:rsidP="00B67F8B">
            <w:pPr>
              <w:pStyle w:val="ListParagraph"/>
              <w:spacing w:line="288" w:lineRule="auto"/>
              <w:ind w:left="0"/>
              <w:jc w:val="left"/>
              <w:rPr>
                <w:sz w:val="24"/>
                <w:szCs w:val="24"/>
              </w:rPr>
            </w:pPr>
            <w:r>
              <w:rPr>
                <w:sz w:val="24"/>
                <w:szCs w:val="24"/>
              </w:rPr>
              <w:t>1</w:t>
            </w:r>
          </w:p>
        </w:tc>
        <w:tc>
          <w:tcPr>
            <w:tcW w:w="2970" w:type="dxa"/>
            <w:shd w:val="clear" w:color="auto" w:fill="auto"/>
            <w:noWrap/>
          </w:tcPr>
          <w:p w14:paraId="79025A05" w14:textId="2A4267CB" w:rsidR="00870EF7" w:rsidRPr="00C37D99" w:rsidRDefault="0033707E" w:rsidP="00B67F8B">
            <w:pPr>
              <w:spacing w:line="288" w:lineRule="auto"/>
            </w:pPr>
            <w:r w:rsidRPr="00C37D99">
              <w:t>WAN có được chọn là DefaulRoute hay không. Chỉ</w:t>
            </w:r>
            <w:r w:rsidRPr="00C37D99">
              <w:rPr>
                <w:lang w:val="vi-VN"/>
              </w:rPr>
              <w:t xml:space="preserve"> </w:t>
            </w:r>
            <w:r w:rsidRPr="00C37D99">
              <w:t>có trường này đối</w:t>
            </w:r>
            <w:r w:rsidRPr="00C37D99">
              <w:rPr>
                <w:lang w:val="vi-VN"/>
              </w:rPr>
              <w:t xml:space="preserve"> </w:t>
            </w:r>
            <w:r w:rsidRPr="00C37D99">
              <w:t>với WAN Type = PPPoE/IPoE</w:t>
            </w:r>
          </w:p>
        </w:tc>
      </w:tr>
      <w:tr w:rsidR="00EB21F0" w:rsidRPr="00C37D99" w14:paraId="2E131B49" w14:textId="77777777" w:rsidTr="00872395">
        <w:trPr>
          <w:trHeight w:val="255"/>
        </w:trPr>
        <w:tc>
          <w:tcPr>
            <w:tcW w:w="625" w:type="dxa"/>
          </w:tcPr>
          <w:p w14:paraId="2C4B9101" w14:textId="5CCB5341" w:rsidR="00EB21F0" w:rsidRPr="00D8285C" w:rsidRDefault="00EB21F0" w:rsidP="00B67F8B">
            <w:pPr>
              <w:spacing w:line="288" w:lineRule="auto"/>
            </w:pPr>
            <w:r w:rsidRPr="00C37D99">
              <w:rPr>
                <w:lang w:val="vi-VN"/>
              </w:rPr>
              <w:t>1</w:t>
            </w:r>
            <w:r w:rsidR="00D8285C">
              <w:t>3</w:t>
            </w:r>
          </w:p>
        </w:tc>
        <w:tc>
          <w:tcPr>
            <w:tcW w:w="1800" w:type="dxa"/>
            <w:shd w:val="clear" w:color="auto" w:fill="auto"/>
            <w:noWrap/>
          </w:tcPr>
          <w:p w14:paraId="6A06ADF3" w14:textId="3CD6DC5C" w:rsidR="00EB21F0" w:rsidRPr="00C37D99" w:rsidRDefault="00EB21F0" w:rsidP="00B67F8B">
            <w:pPr>
              <w:tabs>
                <w:tab w:val="left" w:pos="253"/>
              </w:tabs>
              <w:spacing w:line="288" w:lineRule="auto"/>
            </w:pPr>
            <w:r w:rsidRPr="00C37D99">
              <w:t>natEnable</w:t>
            </w:r>
          </w:p>
        </w:tc>
        <w:tc>
          <w:tcPr>
            <w:tcW w:w="1260" w:type="dxa"/>
            <w:shd w:val="clear" w:color="auto" w:fill="auto"/>
            <w:noWrap/>
          </w:tcPr>
          <w:p w14:paraId="1D4C3446" w14:textId="34A6D470" w:rsidR="00EB21F0" w:rsidRPr="00C37D99" w:rsidRDefault="00EB21F0" w:rsidP="00B67F8B">
            <w:pPr>
              <w:spacing w:line="288" w:lineRule="auto"/>
              <w:rPr>
                <w:lang w:eastAsia="en-AU"/>
              </w:rPr>
            </w:pPr>
            <w:r w:rsidRPr="00C37D99">
              <w:rPr>
                <w:lang w:eastAsia="en-AU"/>
              </w:rPr>
              <w:t>Optional</w:t>
            </w:r>
          </w:p>
        </w:tc>
        <w:tc>
          <w:tcPr>
            <w:tcW w:w="1272" w:type="dxa"/>
          </w:tcPr>
          <w:p w14:paraId="0F7E119D" w14:textId="571CC06E" w:rsidR="00EB21F0" w:rsidRPr="00C37D99" w:rsidRDefault="00EB21F0" w:rsidP="00B67F8B">
            <w:pPr>
              <w:spacing w:line="288" w:lineRule="auto"/>
            </w:pPr>
            <w:r w:rsidRPr="00C37D99">
              <w:t>Boolean</w:t>
            </w:r>
          </w:p>
        </w:tc>
        <w:tc>
          <w:tcPr>
            <w:tcW w:w="1248" w:type="dxa"/>
          </w:tcPr>
          <w:p w14:paraId="72765FA4" w14:textId="43E905CD" w:rsidR="00EB21F0" w:rsidRPr="00C2466C" w:rsidRDefault="00C2466C" w:rsidP="00B67F8B">
            <w:pPr>
              <w:pStyle w:val="ListParagraph"/>
              <w:spacing w:line="288" w:lineRule="auto"/>
              <w:ind w:left="0"/>
              <w:jc w:val="left"/>
              <w:rPr>
                <w:sz w:val="24"/>
                <w:szCs w:val="24"/>
              </w:rPr>
            </w:pPr>
            <w:r>
              <w:rPr>
                <w:sz w:val="24"/>
                <w:szCs w:val="24"/>
              </w:rPr>
              <w:t>1</w:t>
            </w:r>
          </w:p>
        </w:tc>
        <w:tc>
          <w:tcPr>
            <w:tcW w:w="2970" w:type="dxa"/>
            <w:shd w:val="clear" w:color="auto" w:fill="auto"/>
            <w:noWrap/>
          </w:tcPr>
          <w:p w14:paraId="2A0A5ED9" w14:textId="77777777" w:rsidR="00EB21F0" w:rsidRDefault="00EB21F0" w:rsidP="00B67F8B">
            <w:pPr>
              <w:spacing w:line="288" w:lineRule="auto"/>
            </w:pPr>
            <w:r w:rsidRPr="00C37D99">
              <w:t>Trạng thái NAT</w:t>
            </w:r>
          </w:p>
          <w:p w14:paraId="2C1A5B83" w14:textId="286D6643" w:rsidR="00A06684" w:rsidRDefault="00A06684" w:rsidP="00B67F8B">
            <w:pPr>
              <w:spacing w:line="288" w:lineRule="auto"/>
            </w:pPr>
            <w:r>
              <w:t>1: Enabled</w:t>
            </w:r>
          </w:p>
          <w:p w14:paraId="42400BD7" w14:textId="6FDA654E" w:rsidR="00A06684" w:rsidRPr="00C37D99" w:rsidRDefault="00A06684" w:rsidP="00B67F8B">
            <w:pPr>
              <w:spacing w:line="288" w:lineRule="auto"/>
            </w:pPr>
            <w:r>
              <w:t>0: Disabled</w:t>
            </w:r>
          </w:p>
        </w:tc>
      </w:tr>
    </w:tbl>
    <w:p w14:paraId="5FD838BE" w14:textId="77777777" w:rsidR="006D6064" w:rsidRPr="00C37D99" w:rsidRDefault="006D6064" w:rsidP="00B67F8B">
      <w:pPr>
        <w:pStyle w:val="Heading4"/>
        <w:spacing w:line="288" w:lineRule="auto"/>
        <w:rPr>
          <w:sz w:val="24"/>
          <w:szCs w:val="24"/>
        </w:rPr>
      </w:pPr>
      <w:r w:rsidRPr="00C37D99">
        <w:rPr>
          <w:sz w:val="24"/>
          <w:szCs w:val="24"/>
        </w:rPr>
        <w:t>Example</w:t>
      </w:r>
    </w:p>
    <w:p w14:paraId="0505AD6A" w14:textId="77777777" w:rsidR="006D6064" w:rsidRPr="00C37D99" w:rsidRDefault="006D6064" w:rsidP="00B67F8B">
      <w:pPr>
        <w:spacing w:line="288" w:lineRule="auto"/>
        <w:rPr>
          <w:b/>
          <w:bCs/>
        </w:rPr>
      </w:pPr>
      <w:r w:rsidRPr="00C37D99">
        <w:rPr>
          <w:b/>
          <w:bCs/>
        </w:rPr>
        <w:t>Request:</w:t>
      </w:r>
    </w:p>
    <w:p w14:paraId="45DA6D8F" w14:textId="3E333A0B" w:rsidR="006D6064" w:rsidRPr="00C37D99" w:rsidRDefault="00772580" w:rsidP="00B67F8B">
      <w:pPr>
        <w:spacing w:line="288" w:lineRule="auto"/>
        <w:rPr>
          <w:lang w:val="vi-VN"/>
        </w:rPr>
      </w:pPr>
      <w:r w:rsidRPr="00C37D99">
        <w:rPr>
          <w:lang w:val="vi-VN"/>
        </w:rPr>
        <w:t xml:space="preserve">getWanConfig </w:t>
      </w:r>
      <w:r w:rsidR="006D6064" w:rsidRPr="00C37D99">
        <w:rPr>
          <w:lang w:val="vi-VN"/>
        </w:rPr>
        <w:t>(</w:t>
      </w:r>
      <w:r w:rsidR="002A714A" w:rsidRPr="00C37D99">
        <w:rPr>
          <w:lang w:val="vi-VN"/>
        </w:rPr>
        <w:t>data</w:t>
      </w:r>
      <w:r w:rsidR="006D6064" w:rsidRPr="00C37D99">
        <w:rPr>
          <w:lang w:val="vi-VN"/>
        </w:rPr>
        <w:t>).</w:t>
      </w:r>
    </w:p>
    <w:p w14:paraId="253A65CC" w14:textId="77777777" w:rsidR="002A714A" w:rsidRPr="00C37D99" w:rsidRDefault="002A714A"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r w:rsidRPr="00C37D99">
        <w:rPr>
          <w:rFonts w:ascii="Times New Roman" w:hAnsi="Times New Roman" w:cs="Times New Roman"/>
          <w:sz w:val="24"/>
          <w:szCs w:val="24"/>
        </w:rPr>
        <w:t>{</w:t>
      </w:r>
    </w:p>
    <w:p w14:paraId="4C60092B" w14:textId="077A9E87" w:rsidR="002A714A" w:rsidRPr="00C37D99" w:rsidRDefault="002A714A" w:rsidP="00DB6D2D">
      <w:pPr>
        <w:pStyle w:val="HTMLPreformatted"/>
        <w:spacing w:line="288" w:lineRule="auto"/>
        <w:ind w:left="1440"/>
        <w:rPr>
          <w:rFonts w:ascii="Times New Roman" w:hAnsi="Times New Roman" w:cs="Times New Roman"/>
          <w:sz w:val="24"/>
          <w:szCs w:val="24"/>
          <w:lang w:val="vi-VN"/>
        </w:rPr>
      </w:pPr>
      <w:r w:rsidRPr="00C37D99">
        <w:rPr>
          <w:rFonts w:ascii="Times New Roman" w:hAnsi="Times New Roman" w:cs="Times New Roman"/>
          <w:sz w:val="24"/>
          <w:szCs w:val="24"/>
          <w:lang w:val="vi-VN"/>
        </w:rPr>
        <w:t>"serialNumber": "</w:t>
      </w:r>
      <w:r w:rsidR="00DB6D2D">
        <w:rPr>
          <w:rFonts w:ascii="Times New Roman" w:hAnsi="Times New Roman" w:cs="Times New Roman"/>
          <w:sz w:val="24"/>
          <w:szCs w:val="24"/>
          <w:lang w:val="vi-VN"/>
        </w:rPr>
        <w:t>VNPT123456</w:t>
      </w:r>
      <w:r w:rsidRPr="00C37D99">
        <w:rPr>
          <w:rFonts w:ascii="Times New Roman" w:hAnsi="Times New Roman" w:cs="Times New Roman"/>
          <w:sz w:val="24"/>
          <w:szCs w:val="24"/>
          <w:lang w:val="vi-VN"/>
        </w:rPr>
        <w:t xml:space="preserve">", </w:t>
      </w:r>
    </w:p>
    <w:p w14:paraId="1B4C8A18" w14:textId="78488E33" w:rsidR="002A714A" w:rsidRPr="00C37D99" w:rsidRDefault="431A07B5" w:rsidP="00DB6D2D">
      <w:pPr>
        <w:pStyle w:val="HTMLPreformatted"/>
        <w:spacing w:line="288" w:lineRule="auto"/>
        <w:ind w:left="1440"/>
        <w:rPr>
          <w:rFonts w:ascii="Times New Roman" w:hAnsi="Times New Roman" w:cs="Times New Roman"/>
          <w:sz w:val="24"/>
          <w:szCs w:val="24"/>
          <w:lang w:val="vi-VN"/>
        </w:rPr>
      </w:pPr>
      <w:r w:rsidRPr="00C37D99">
        <w:rPr>
          <w:rFonts w:ascii="Times New Roman" w:hAnsi="Times New Roman" w:cs="Times New Roman"/>
          <w:sz w:val="24"/>
          <w:szCs w:val="24"/>
          <w:lang w:val="vi-VN"/>
        </w:rPr>
        <w:t>"modelName": "</w:t>
      </w:r>
      <w:r w:rsidR="00DB6D2D">
        <w:rPr>
          <w:rFonts w:ascii="Times New Roman" w:hAnsi="Times New Roman" w:cs="Times New Roman"/>
          <w:sz w:val="24"/>
          <w:szCs w:val="24"/>
          <w:lang w:val="vi-VN"/>
        </w:rPr>
        <w:t>GW040H</w:t>
      </w:r>
      <w:r w:rsidRPr="00C37D99">
        <w:rPr>
          <w:rFonts w:ascii="Times New Roman" w:hAnsi="Times New Roman" w:cs="Times New Roman"/>
          <w:sz w:val="24"/>
          <w:szCs w:val="24"/>
          <w:lang w:val="vi-VN"/>
        </w:rPr>
        <w:t xml:space="preserve">" </w:t>
      </w:r>
    </w:p>
    <w:p w14:paraId="4E467DC1" w14:textId="30739CAC" w:rsidR="002A714A" w:rsidRPr="00C37D99" w:rsidRDefault="002A714A"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ab/>
        <w:t>}</w:t>
      </w:r>
    </w:p>
    <w:p w14:paraId="67A9EDAC" w14:textId="77777777" w:rsidR="006D6064" w:rsidRPr="00C37D99" w:rsidRDefault="006D6064" w:rsidP="00B67F8B">
      <w:pPr>
        <w:spacing w:line="288" w:lineRule="auto"/>
        <w:rPr>
          <w:b/>
          <w:bCs/>
        </w:rPr>
      </w:pPr>
      <w:r w:rsidRPr="00C37D99">
        <w:rPr>
          <w:b/>
          <w:bCs/>
        </w:rPr>
        <w:t>Response:</w:t>
      </w:r>
    </w:p>
    <w:p w14:paraId="4CF55071" w14:textId="77777777" w:rsidR="002A714A" w:rsidRPr="00C37D99" w:rsidRDefault="00772580" w:rsidP="00B67F8B">
      <w:pPr>
        <w:pStyle w:val="FirstLevelBullet"/>
        <w:spacing w:line="288" w:lineRule="auto"/>
        <w:ind w:left="0" w:firstLine="0"/>
        <w:rPr>
          <w:sz w:val="24"/>
          <w:szCs w:val="24"/>
        </w:rPr>
      </w:pPr>
      <w:r w:rsidRPr="00C37D99">
        <w:rPr>
          <w:sz w:val="24"/>
          <w:szCs w:val="24"/>
        </w:rPr>
        <w:t>{</w:t>
      </w:r>
    </w:p>
    <w:p w14:paraId="084313EA" w14:textId="105F9C0D" w:rsidR="002A714A" w:rsidRPr="00C37D99" w:rsidRDefault="00772580" w:rsidP="00DB6D2D">
      <w:pPr>
        <w:pStyle w:val="FirstLevelBullet"/>
        <w:spacing w:line="288" w:lineRule="auto"/>
        <w:ind w:firstLine="0"/>
        <w:rPr>
          <w:sz w:val="24"/>
          <w:szCs w:val="24"/>
        </w:rPr>
      </w:pPr>
      <w:r w:rsidRPr="00C37D99">
        <w:rPr>
          <w:sz w:val="24"/>
          <w:szCs w:val="24"/>
        </w:rPr>
        <w:lastRenderedPageBreak/>
        <w:t>"errorCode": "200",</w:t>
      </w:r>
    </w:p>
    <w:p w14:paraId="16803DCD" w14:textId="5DE3D3D9" w:rsidR="00772580" w:rsidRPr="00C37D99" w:rsidRDefault="00772580" w:rsidP="00DB6D2D">
      <w:pPr>
        <w:pStyle w:val="FirstLevelBullet"/>
        <w:spacing w:line="288" w:lineRule="auto"/>
        <w:ind w:firstLine="0"/>
        <w:rPr>
          <w:sz w:val="24"/>
          <w:szCs w:val="24"/>
        </w:rPr>
      </w:pPr>
      <w:r w:rsidRPr="00C37D99">
        <w:rPr>
          <w:sz w:val="24"/>
          <w:szCs w:val="24"/>
        </w:rPr>
        <w:t>"errorMessage": "SUCCESS",</w:t>
      </w:r>
      <w:r w:rsidRPr="00C37D99">
        <w:rPr>
          <w:sz w:val="24"/>
          <w:szCs w:val="24"/>
          <w:lang w:val="vi-VN"/>
        </w:rPr>
        <w:t xml:space="preserve">                     </w:t>
      </w:r>
    </w:p>
    <w:p w14:paraId="1FA99362" w14:textId="77777777" w:rsidR="002A714A" w:rsidRPr="00C37D99" w:rsidRDefault="00772580" w:rsidP="00DB6D2D">
      <w:pPr>
        <w:pStyle w:val="FirstLevelBullet"/>
        <w:spacing w:line="288" w:lineRule="auto"/>
        <w:ind w:firstLine="0"/>
        <w:rPr>
          <w:sz w:val="24"/>
          <w:szCs w:val="24"/>
          <w:lang w:val="vi-VN"/>
        </w:rPr>
      </w:pPr>
      <w:r w:rsidRPr="00C37D99">
        <w:rPr>
          <w:sz w:val="24"/>
          <w:szCs w:val="24"/>
        </w:rPr>
        <w:t>"data":</w:t>
      </w:r>
      <w:r w:rsidRPr="00C37D99">
        <w:rPr>
          <w:sz w:val="24"/>
          <w:szCs w:val="24"/>
          <w:lang w:val="vi-VN"/>
        </w:rPr>
        <w:t xml:space="preserve"> </w:t>
      </w:r>
      <w:r w:rsidRPr="00C37D99">
        <w:rPr>
          <w:sz w:val="24"/>
          <w:szCs w:val="24"/>
        </w:rPr>
        <w:t>[</w:t>
      </w:r>
    </w:p>
    <w:p w14:paraId="42BF8A38" w14:textId="77777777" w:rsidR="002A714A" w:rsidRPr="00C37D99" w:rsidRDefault="00772580" w:rsidP="00DB6D2D">
      <w:pPr>
        <w:pStyle w:val="FirstLevelBullet"/>
        <w:spacing w:line="288" w:lineRule="auto"/>
        <w:ind w:left="1440" w:firstLine="0"/>
        <w:rPr>
          <w:sz w:val="24"/>
          <w:szCs w:val="24"/>
        </w:rPr>
      </w:pPr>
      <w:r w:rsidRPr="00C37D99">
        <w:rPr>
          <w:sz w:val="24"/>
          <w:szCs w:val="24"/>
        </w:rPr>
        <w:t>{</w:t>
      </w:r>
    </w:p>
    <w:p w14:paraId="0F68BC36" w14:textId="2ABD407A" w:rsidR="00772580" w:rsidRPr="00C37D99" w:rsidRDefault="00772580" w:rsidP="00DB6D2D">
      <w:pPr>
        <w:pStyle w:val="FirstLevelBullet"/>
        <w:spacing w:line="288" w:lineRule="auto"/>
        <w:ind w:left="2160" w:firstLine="0"/>
        <w:rPr>
          <w:sz w:val="24"/>
          <w:szCs w:val="24"/>
        </w:rPr>
      </w:pPr>
      <w:r w:rsidRPr="00C37D99">
        <w:rPr>
          <w:sz w:val="24"/>
          <w:szCs w:val="24"/>
        </w:rPr>
        <w:t xml:space="preserve">“wanIndex” : </w:t>
      </w:r>
      <w:r w:rsidR="00134F23">
        <w:rPr>
          <w:sz w:val="24"/>
          <w:szCs w:val="24"/>
        </w:rPr>
        <w:t>1,</w:t>
      </w:r>
    </w:p>
    <w:p w14:paraId="40092A0D" w14:textId="3A1C752D" w:rsidR="00772580" w:rsidRDefault="00772580" w:rsidP="00DB6D2D">
      <w:pPr>
        <w:pStyle w:val="FirstLevelBullet"/>
        <w:spacing w:line="288" w:lineRule="auto"/>
        <w:ind w:left="2160" w:firstLine="0"/>
        <w:rPr>
          <w:sz w:val="24"/>
          <w:szCs w:val="24"/>
        </w:rPr>
      </w:pPr>
      <w:r w:rsidRPr="00C37D99">
        <w:rPr>
          <w:sz w:val="24"/>
          <w:szCs w:val="24"/>
        </w:rPr>
        <w:t>“wanType” : “&lt;wanType&gt;”,</w:t>
      </w:r>
    </w:p>
    <w:p w14:paraId="70C80E8B" w14:textId="602951E8" w:rsidR="00872395" w:rsidRPr="00C37D99" w:rsidRDefault="00872395" w:rsidP="00872395">
      <w:pPr>
        <w:pStyle w:val="FirstLevelBullet"/>
        <w:spacing w:line="288" w:lineRule="auto"/>
        <w:ind w:left="2160" w:firstLine="0"/>
        <w:rPr>
          <w:sz w:val="24"/>
          <w:szCs w:val="24"/>
        </w:rPr>
      </w:pPr>
      <w:r w:rsidRPr="00C37D99">
        <w:rPr>
          <w:sz w:val="24"/>
          <w:szCs w:val="24"/>
        </w:rPr>
        <w:t>“wan</w:t>
      </w:r>
      <w:r>
        <w:rPr>
          <w:sz w:val="24"/>
          <w:szCs w:val="24"/>
        </w:rPr>
        <w:t>Status</w:t>
      </w:r>
      <w:r w:rsidRPr="00C37D99">
        <w:rPr>
          <w:sz w:val="24"/>
          <w:szCs w:val="24"/>
        </w:rPr>
        <w:t>” : “&lt;wan</w:t>
      </w:r>
      <w:r>
        <w:rPr>
          <w:sz w:val="24"/>
          <w:szCs w:val="24"/>
        </w:rPr>
        <w:t>Status</w:t>
      </w:r>
      <w:r w:rsidRPr="00C37D99">
        <w:rPr>
          <w:sz w:val="24"/>
          <w:szCs w:val="24"/>
        </w:rPr>
        <w:t>&gt;”,</w:t>
      </w:r>
    </w:p>
    <w:p w14:paraId="3A9F04AC" w14:textId="2B90795C" w:rsidR="00772580" w:rsidRPr="00C37D99" w:rsidRDefault="00772580" w:rsidP="00DB6D2D">
      <w:pPr>
        <w:pStyle w:val="FirstLevelBullet"/>
        <w:spacing w:line="288" w:lineRule="auto"/>
        <w:ind w:left="2160" w:firstLine="0"/>
        <w:rPr>
          <w:sz w:val="24"/>
          <w:szCs w:val="24"/>
        </w:rPr>
      </w:pPr>
      <w:r w:rsidRPr="00C37D99">
        <w:rPr>
          <w:sz w:val="24"/>
          <w:szCs w:val="24"/>
        </w:rPr>
        <w:t>“vlanId” : “&lt;vlanId&gt;”,</w:t>
      </w:r>
    </w:p>
    <w:p w14:paraId="01830D0F" w14:textId="505A5660" w:rsidR="00772580" w:rsidRPr="00C37D99" w:rsidRDefault="00772580" w:rsidP="00DB6D2D">
      <w:pPr>
        <w:pStyle w:val="FirstLevelBullet"/>
        <w:spacing w:line="288" w:lineRule="auto"/>
        <w:ind w:left="2160" w:firstLine="0"/>
        <w:rPr>
          <w:sz w:val="24"/>
          <w:szCs w:val="24"/>
        </w:rPr>
      </w:pPr>
      <w:r w:rsidRPr="00C37D99">
        <w:rPr>
          <w:sz w:val="24"/>
          <w:szCs w:val="24"/>
        </w:rPr>
        <w:t>“802.1p” : “&lt;802.1p&gt;”,</w:t>
      </w:r>
    </w:p>
    <w:p w14:paraId="1B98B25F" w14:textId="540B1A09" w:rsidR="00772580" w:rsidRPr="00C37D99" w:rsidRDefault="00772580" w:rsidP="00DB6D2D">
      <w:pPr>
        <w:pStyle w:val="FirstLevelBullet"/>
        <w:spacing w:line="288" w:lineRule="auto"/>
        <w:ind w:left="2160" w:firstLine="0"/>
        <w:rPr>
          <w:sz w:val="24"/>
          <w:szCs w:val="24"/>
        </w:rPr>
      </w:pPr>
      <w:r w:rsidRPr="00C37D99">
        <w:rPr>
          <w:sz w:val="24"/>
          <w:szCs w:val="24"/>
        </w:rPr>
        <w:t>“ipVersion” : “&lt;ipVersion&gt;”,</w:t>
      </w:r>
    </w:p>
    <w:p w14:paraId="4BFFA9A6" w14:textId="52BBC93C" w:rsidR="00772580" w:rsidRPr="00C37D99" w:rsidRDefault="00772580" w:rsidP="00DB6D2D">
      <w:pPr>
        <w:pStyle w:val="FirstLevelBullet"/>
        <w:spacing w:line="288" w:lineRule="auto"/>
        <w:ind w:left="2160" w:firstLine="0"/>
        <w:rPr>
          <w:sz w:val="24"/>
          <w:szCs w:val="24"/>
        </w:rPr>
      </w:pPr>
      <w:r w:rsidRPr="00C37D99">
        <w:rPr>
          <w:sz w:val="24"/>
          <w:szCs w:val="24"/>
        </w:rPr>
        <w:t>“username” : “&lt;username&gt;”,</w:t>
      </w:r>
    </w:p>
    <w:p w14:paraId="2A1C210E" w14:textId="35DDA5AF" w:rsidR="00772580" w:rsidRPr="00C37D99" w:rsidRDefault="00772580" w:rsidP="00DB6D2D">
      <w:pPr>
        <w:pStyle w:val="FirstLevelBullet"/>
        <w:spacing w:line="288" w:lineRule="auto"/>
        <w:ind w:left="2160" w:firstLine="0"/>
        <w:rPr>
          <w:sz w:val="24"/>
          <w:szCs w:val="24"/>
        </w:rPr>
      </w:pPr>
      <w:r w:rsidRPr="00C37D99">
        <w:rPr>
          <w:sz w:val="24"/>
          <w:szCs w:val="24"/>
        </w:rPr>
        <w:t>“password” : “&lt;password&gt;”,</w:t>
      </w:r>
    </w:p>
    <w:p w14:paraId="142CECDB" w14:textId="1BE612A8" w:rsidR="00772580" w:rsidRPr="00C37D99" w:rsidRDefault="00772580" w:rsidP="00DB6D2D">
      <w:pPr>
        <w:pStyle w:val="FirstLevelBullet"/>
        <w:spacing w:line="288" w:lineRule="auto"/>
        <w:ind w:left="2160" w:firstLine="0"/>
        <w:rPr>
          <w:sz w:val="24"/>
          <w:szCs w:val="24"/>
        </w:rPr>
      </w:pPr>
      <w:r w:rsidRPr="00C37D99">
        <w:rPr>
          <w:sz w:val="24"/>
          <w:szCs w:val="24"/>
        </w:rPr>
        <w:t>“defaultRoute” : “&lt;defaultRoute”&gt;,</w:t>
      </w:r>
    </w:p>
    <w:p w14:paraId="6466894D" w14:textId="19D4FA73" w:rsidR="00EB21F0" w:rsidRPr="00C37D99" w:rsidRDefault="00EB21F0" w:rsidP="00DB6D2D">
      <w:pPr>
        <w:pStyle w:val="FirstLevelBullet"/>
        <w:spacing w:line="288" w:lineRule="auto"/>
        <w:ind w:left="2160" w:firstLine="0"/>
        <w:rPr>
          <w:sz w:val="24"/>
          <w:szCs w:val="24"/>
        </w:rPr>
      </w:pPr>
      <w:r w:rsidRPr="00C37D99">
        <w:rPr>
          <w:sz w:val="24"/>
          <w:szCs w:val="24"/>
        </w:rPr>
        <w:t xml:space="preserve">“natEnable” : </w:t>
      </w:r>
      <w:r w:rsidR="00134F23">
        <w:rPr>
          <w:sz w:val="24"/>
          <w:szCs w:val="24"/>
        </w:rPr>
        <w:t>1</w:t>
      </w:r>
    </w:p>
    <w:p w14:paraId="1A874E13" w14:textId="748EF21E" w:rsidR="00772580" w:rsidRPr="00C37D99" w:rsidRDefault="415F1F99" w:rsidP="00DB6D2D">
      <w:pPr>
        <w:pStyle w:val="FirstLevelBullet"/>
        <w:spacing w:line="288" w:lineRule="auto"/>
        <w:ind w:left="1440" w:firstLine="0"/>
        <w:rPr>
          <w:sz w:val="24"/>
          <w:szCs w:val="24"/>
        </w:rPr>
      </w:pPr>
      <w:r w:rsidRPr="00C37D99">
        <w:rPr>
          <w:sz w:val="24"/>
          <w:szCs w:val="24"/>
        </w:rPr>
        <w:t>},</w:t>
      </w:r>
    </w:p>
    <w:p w14:paraId="7DC57215" w14:textId="77777777" w:rsidR="415F1F99" w:rsidRPr="00C37D99" w:rsidRDefault="415F1F99" w:rsidP="00DB6D2D">
      <w:pPr>
        <w:pStyle w:val="FirstLevelBullet"/>
        <w:spacing w:line="288" w:lineRule="auto"/>
        <w:ind w:left="1440" w:firstLine="0"/>
        <w:rPr>
          <w:sz w:val="24"/>
          <w:szCs w:val="24"/>
        </w:rPr>
      </w:pPr>
      <w:r w:rsidRPr="00C37D99">
        <w:rPr>
          <w:sz w:val="24"/>
          <w:szCs w:val="24"/>
        </w:rPr>
        <w:t>{</w:t>
      </w:r>
    </w:p>
    <w:p w14:paraId="30DC12C0" w14:textId="0B7BFE72" w:rsidR="415F1F99" w:rsidRPr="00C37D99" w:rsidRDefault="415F1F99" w:rsidP="00DB6D2D">
      <w:pPr>
        <w:pStyle w:val="FirstLevelBullet"/>
        <w:spacing w:line="288" w:lineRule="auto"/>
        <w:ind w:left="2160" w:firstLine="0"/>
        <w:rPr>
          <w:sz w:val="24"/>
          <w:szCs w:val="24"/>
        </w:rPr>
      </w:pPr>
      <w:r w:rsidRPr="00C37D99">
        <w:rPr>
          <w:sz w:val="24"/>
          <w:szCs w:val="24"/>
        </w:rPr>
        <w:t xml:space="preserve">“wanIndex” : </w:t>
      </w:r>
      <w:r w:rsidR="00134F23">
        <w:rPr>
          <w:sz w:val="24"/>
          <w:szCs w:val="24"/>
        </w:rPr>
        <w:t>2</w:t>
      </w:r>
      <w:r w:rsidRPr="00C37D99">
        <w:rPr>
          <w:sz w:val="24"/>
          <w:szCs w:val="24"/>
        </w:rPr>
        <w:t>,</w:t>
      </w:r>
    </w:p>
    <w:p w14:paraId="2953C567" w14:textId="7E572730" w:rsidR="415F1F99" w:rsidRDefault="415F1F99" w:rsidP="00DB6D2D">
      <w:pPr>
        <w:pStyle w:val="FirstLevelBullet"/>
        <w:spacing w:line="288" w:lineRule="auto"/>
        <w:ind w:left="2160" w:firstLine="0"/>
        <w:rPr>
          <w:sz w:val="24"/>
          <w:szCs w:val="24"/>
        </w:rPr>
      </w:pPr>
      <w:r w:rsidRPr="00C37D99">
        <w:rPr>
          <w:sz w:val="24"/>
          <w:szCs w:val="24"/>
        </w:rPr>
        <w:t>“wanType” : “&lt;wanType&gt;”,</w:t>
      </w:r>
    </w:p>
    <w:p w14:paraId="708752BF" w14:textId="1591A405" w:rsidR="00872395" w:rsidRPr="00C37D99" w:rsidRDefault="00872395" w:rsidP="00872395">
      <w:pPr>
        <w:pStyle w:val="FirstLevelBullet"/>
        <w:spacing w:line="288" w:lineRule="auto"/>
        <w:ind w:left="2160" w:firstLine="0"/>
        <w:rPr>
          <w:sz w:val="24"/>
          <w:szCs w:val="24"/>
        </w:rPr>
      </w:pPr>
      <w:r w:rsidRPr="00C37D99">
        <w:rPr>
          <w:sz w:val="24"/>
          <w:szCs w:val="24"/>
        </w:rPr>
        <w:t>“wan</w:t>
      </w:r>
      <w:r>
        <w:rPr>
          <w:sz w:val="24"/>
          <w:szCs w:val="24"/>
        </w:rPr>
        <w:t>Status</w:t>
      </w:r>
      <w:r w:rsidRPr="00C37D99">
        <w:rPr>
          <w:sz w:val="24"/>
          <w:szCs w:val="24"/>
        </w:rPr>
        <w:t>” : “&lt;wan</w:t>
      </w:r>
      <w:r>
        <w:rPr>
          <w:sz w:val="24"/>
          <w:szCs w:val="24"/>
        </w:rPr>
        <w:t>Status</w:t>
      </w:r>
      <w:r w:rsidRPr="00C37D99">
        <w:rPr>
          <w:sz w:val="24"/>
          <w:szCs w:val="24"/>
        </w:rPr>
        <w:t>&gt;”,</w:t>
      </w:r>
    </w:p>
    <w:p w14:paraId="61265848" w14:textId="2B90795C" w:rsidR="415F1F99" w:rsidRPr="00C37D99" w:rsidRDefault="415F1F99" w:rsidP="00DB6D2D">
      <w:pPr>
        <w:pStyle w:val="FirstLevelBullet"/>
        <w:spacing w:line="288" w:lineRule="auto"/>
        <w:ind w:left="2160" w:firstLine="0"/>
        <w:rPr>
          <w:sz w:val="24"/>
          <w:szCs w:val="24"/>
        </w:rPr>
      </w:pPr>
      <w:r w:rsidRPr="00C37D99">
        <w:rPr>
          <w:sz w:val="24"/>
          <w:szCs w:val="24"/>
        </w:rPr>
        <w:t>“vlanId” : “&lt;vlanId&gt;”,</w:t>
      </w:r>
    </w:p>
    <w:p w14:paraId="085C7DC5" w14:textId="505A5660" w:rsidR="415F1F99" w:rsidRPr="00C37D99" w:rsidRDefault="415F1F99" w:rsidP="00DB6D2D">
      <w:pPr>
        <w:pStyle w:val="FirstLevelBullet"/>
        <w:spacing w:line="288" w:lineRule="auto"/>
        <w:ind w:left="2160" w:firstLine="0"/>
        <w:rPr>
          <w:sz w:val="24"/>
          <w:szCs w:val="24"/>
        </w:rPr>
      </w:pPr>
      <w:r w:rsidRPr="00C37D99">
        <w:rPr>
          <w:sz w:val="24"/>
          <w:szCs w:val="24"/>
        </w:rPr>
        <w:t>“802.1p” : “&lt;802.1p&gt;”,</w:t>
      </w:r>
    </w:p>
    <w:p w14:paraId="2EE12E00" w14:textId="540B1A09" w:rsidR="415F1F99" w:rsidRPr="00C37D99" w:rsidRDefault="415F1F99" w:rsidP="00DB6D2D">
      <w:pPr>
        <w:pStyle w:val="FirstLevelBullet"/>
        <w:spacing w:line="288" w:lineRule="auto"/>
        <w:ind w:left="2160" w:firstLine="0"/>
        <w:rPr>
          <w:sz w:val="24"/>
          <w:szCs w:val="24"/>
        </w:rPr>
      </w:pPr>
      <w:r w:rsidRPr="00C37D99">
        <w:rPr>
          <w:sz w:val="24"/>
          <w:szCs w:val="24"/>
        </w:rPr>
        <w:t>“ipVersion” : “&lt;ipVersion&gt;”,</w:t>
      </w:r>
    </w:p>
    <w:p w14:paraId="6CF17358" w14:textId="52BBC93C" w:rsidR="415F1F99" w:rsidRPr="00C37D99" w:rsidRDefault="415F1F99" w:rsidP="00DB6D2D">
      <w:pPr>
        <w:pStyle w:val="FirstLevelBullet"/>
        <w:spacing w:line="288" w:lineRule="auto"/>
        <w:ind w:left="2160" w:firstLine="0"/>
        <w:rPr>
          <w:sz w:val="24"/>
          <w:szCs w:val="24"/>
        </w:rPr>
      </w:pPr>
      <w:r w:rsidRPr="00C37D99">
        <w:rPr>
          <w:sz w:val="24"/>
          <w:szCs w:val="24"/>
        </w:rPr>
        <w:t>“username” : “&lt;username&gt;”,</w:t>
      </w:r>
    </w:p>
    <w:p w14:paraId="30781C52" w14:textId="35DDA5AF" w:rsidR="415F1F99" w:rsidRPr="00C37D99" w:rsidRDefault="415F1F99" w:rsidP="00DB6D2D">
      <w:pPr>
        <w:pStyle w:val="FirstLevelBullet"/>
        <w:spacing w:line="288" w:lineRule="auto"/>
        <w:ind w:left="2160" w:firstLine="0"/>
        <w:rPr>
          <w:sz w:val="24"/>
          <w:szCs w:val="24"/>
        </w:rPr>
      </w:pPr>
      <w:r w:rsidRPr="00C37D99">
        <w:rPr>
          <w:sz w:val="24"/>
          <w:szCs w:val="24"/>
        </w:rPr>
        <w:t>“password” : “&lt;password&gt;”,</w:t>
      </w:r>
    </w:p>
    <w:p w14:paraId="09D1473A" w14:textId="1BE612A8" w:rsidR="415F1F99" w:rsidRPr="00C37D99" w:rsidRDefault="415F1F99" w:rsidP="00DB6D2D">
      <w:pPr>
        <w:pStyle w:val="FirstLevelBullet"/>
        <w:spacing w:line="288" w:lineRule="auto"/>
        <w:ind w:left="2160" w:firstLine="0"/>
        <w:rPr>
          <w:sz w:val="24"/>
          <w:szCs w:val="24"/>
        </w:rPr>
      </w:pPr>
      <w:r w:rsidRPr="00C37D99">
        <w:rPr>
          <w:sz w:val="24"/>
          <w:szCs w:val="24"/>
        </w:rPr>
        <w:t>“defaultRoute” : “&lt;defaultRoute”&gt;,</w:t>
      </w:r>
    </w:p>
    <w:p w14:paraId="6C5607AC" w14:textId="4F9B2B17" w:rsidR="3ABDF492" w:rsidRPr="00C37D99" w:rsidRDefault="3ABDF492" w:rsidP="00DB6D2D">
      <w:pPr>
        <w:pStyle w:val="FirstLevelBullet"/>
        <w:spacing w:line="288" w:lineRule="auto"/>
        <w:ind w:left="2160" w:firstLine="0"/>
        <w:rPr>
          <w:sz w:val="24"/>
          <w:szCs w:val="24"/>
        </w:rPr>
      </w:pPr>
      <w:r w:rsidRPr="00C37D99">
        <w:rPr>
          <w:sz w:val="24"/>
          <w:szCs w:val="24"/>
        </w:rPr>
        <w:t>“natEnable” :</w:t>
      </w:r>
      <w:r w:rsidR="00134F23">
        <w:rPr>
          <w:sz w:val="24"/>
          <w:szCs w:val="24"/>
        </w:rPr>
        <w:t xml:space="preserve"> 0</w:t>
      </w:r>
    </w:p>
    <w:p w14:paraId="577593BC" w14:textId="53C80A04" w:rsidR="415F1F99" w:rsidRPr="00C37D99" w:rsidRDefault="415F1F99" w:rsidP="00DB6D2D">
      <w:pPr>
        <w:pStyle w:val="FirstLevelBullet"/>
        <w:spacing w:line="288" w:lineRule="auto"/>
        <w:ind w:firstLine="720"/>
        <w:rPr>
          <w:sz w:val="24"/>
          <w:szCs w:val="24"/>
        </w:rPr>
      </w:pPr>
      <w:r w:rsidRPr="00C37D99">
        <w:rPr>
          <w:sz w:val="24"/>
          <w:szCs w:val="24"/>
        </w:rPr>
        <w:t>}</w:t>
      </w:r>
    </w:p>
    <w:p w14:paraId="49EA0C0F" w14:textId="45CA008F" w:rsidR="00772580" w:rsidRPr="00C37D99" w:rsidRDefault="00772580" w:rsidP="00DB6D2D">
      <w:pPr>
        <w:pStyle w:val="FirstLevelBullet"/>
        <w:spacing w:line="288" w:lineRule="auto"/>
        <w:ind w:firstLine="0"/>
        <w:rPr>
          <w:sz w:val="24"/>
          <w:szCs w:val="24"/>
        </w:rPr>
      </w:pPr>
      <w:r w:rsidRPr="00C37D99">
        <w:rPr>
          <w:sz w:val="24"/>
          <w:szCs w:val="24"/>
          <w:lang w:val="vi-VN"/>
        </w:rPr>
        <w:t xml:space="preserve">  </w:t>
      </w:r>
      <w:r w:rsidRPr="00C37D99">
        <w:rPr>
          <w:sz w:val="24"/>
          <w:szCs w:val="24"/>
        </w:rPr>
        <w:t>]</w:t>
      </w:r>
    </w:p>
    <w:p w14:paraId="27750959" w14:textId="7D4B7CB5" w:rsidR="00AE58AC" w:rsidRPr="00C37D99" w:rsidRDefault="00772580" w:rsidP="00DB6D2D">
      <w:pPr>
        <w:pStyle w:val="FirstLevelBullet"/>
        <w:spacing w:line="288" w:lineRule="auto"/>
        <w:ind w:left="0" w:firstLine="0"/>
        <w:rPr>
          <w:sz w:val="24"/>
          <w:szCs w:val="24"/>
        </w:rPr>
      </w:pPr>
      <w:r w:rsidRPr="00C37D99">
        <w:rPr>
          <w:sz w:val="24"/>
          <w:szCs w:val="24"/>
        </w:rPr>
        <w:t>}</w:t>
      </w:r>
    </w:p>
    <w:p w14:paraId="2DCEC8F0" w14:textId="0034FE79" w:rsidR="00AE58AC" w:rsidRPr="00C37D99" w:rsidRDefault="00AE58AC" w:rsidP="00303550">
      <w:pPr>
        <w:pStyle w:val="Heading3"/>
      </w:pPr>
      <w:bookmarkStart w:id="101" w:name="_Toc113436565"/>
      <w:r w:rsidRPr="00C37D99">
        <w:t>getWifiConfig</w:t>
      </w:r>
      <w:bookmarkEnd w:id="101"/>
    </w:p>
    <w:p w14:paraId="5640C9C7" w14:textId="77777777" w:rsidR="00C11E25" w:rsidRPr="00C37D99" w:rsidRDefault="00C11E25" w:rsidP="00B67F8B">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49"/>
        <w:gridCol w:w="7605"/>
      </w:tblGrid>
      <w:tr w:rsidR="00C11E25" w:rsidRPr="00C37D99" w14:paraId="6CE0F417" w14:textId="77777777" w:rsidTr="0054461D">
        <w:tc>
          <w:tcPr>
            <w:tcW w:w="978" w:type="pct"/>
            <w:shd w:val="clear" w:color="auto" w:fill="BFBFBF" w:themeFill="background1" w:themeFillShade="BF"/>
          </w:tcPr>
          <w:p w14:paraId="0E89C116" w14:textId="77777777" w:rsidR="00C11E25" w:rsidRPr="00C37D99" w:rsidRDefault="00C11E25" w:rsidP="00E131AF">
            <w:pPr>
              <w:pStyle w:val="ANSVNormal"/>
            </w:pPr>
            <w:r w:rsidRPr="00C37D99">
              <w:t>Tên API</w:t>
            </w:r>
          </w:p>
        </w:tc>
        <w:tc>
          <w:tcPr>
            <w:tcW w:w="4022" w:type="pct"/>
            <w:shd w:val="clear" w:color="auto" w:fill="BFBFBF" w:themeFill="background1" w:themeFillShade="BF"/>
          </w:tcPr>
          <w:p w14:paraId="55C11F77" w14:textId="77777777" w:rsidR="00C11E25" w:rsidRPr="00C37D99" w:rsidRDefault="00C11E25" w:rsidP="00E131AF">
            <w:pPr>
              <w:pStyle w:val="ANSVNormal"/>
            </w:pPr>
            <w:r w:rsidRPr="00C37D99">
              <w:t>Mô tả</w:t>
            </w:r>
          </w:p>
        </w:tc>
      </w:tr>
      <w:tr w:rsidR="00C11E25" w:rsidRPr="00C37D99" w14:paraId="69955B4B" w14:textId="77777777" w:rsidTr="0054461D">
        <w:trPr>
          <w:trHeight w:val="362"/>
        </w:trPr>
        <w:tc>
          <w:tcPr>
            <w:tcW w:w="978" w:type="pct"/>
          </w:tcPr>
          <w:p w14:paraId="0D010AB9" w14:textId="7D95E121" w:rsidR="00C11E25" w:rsidRPr="00C37D99" w:rsidRDefault="00C11E25" w:rsidP="00E131AF">
            <w:pPr>
              <w:pStyle w:val="ANSVNormal"/>
              <w:rPr>
                <w:lang w:val="vi-VN"/>
              </w:rPr>
            </w:pPr>
            <w:r w:rsidRPr="00C37D99">
              <w:rPr>
                <w:lang w:val="vi-VN"/>
              </w:rPr>
              <w:t>getWifiConfig</w:t>
            </w:r>
          </w:p>
        </w:tc>
        <w:tc>
          <w:tcPr>
            <w:tcW w:w="4022" w:type="pct"/>
          </w:tcPr>
          <w:p w14:paraId="7C051220" w14:textId="3F502A95" w:rsidR="00C11E25" w:rsidRPr="00C37D99" w:rsidRDefault="00A32D8E" w:rsidP="00E131AF">
            <w:pPr>
              <w:pStyle w:val="ANSVNormal"/>
              <w:rPr>
                <w:lang w:val="vi-VN"/>
              </w:rPr>
            </w:pPr>
            <w:r w:rsidRPr="00C37D99">
              <w:rPr>
                <w:lang w:val="vi-VN"/>
              </w:rPr>
              <w:t xml:space="preserve">lấy thông tin cấu hình wifi </w:t>
            </w:r>
          </w:p>
        </w:tc>
      </w:tr>
      <w:tr w:rsidR="002B1F75" w:rsidRPr="00C37D99" w14:paraId="2FA4678B" w14:textId="77777777" w:rsidTr="0054461D">
        <w:tc>
          <w:tcPr>
            <w:tcW w:w="978" w:type="pct"/>
          </w:tcPr>
          <w:p w14:paraId="21DC4E40" w14:textId="6D622043" w:rsidR="002B1F75" w:rsidRPr="00C37D99" w:rsidRDefault="002B1F75" w:rsidP="00E131AF">
            <w:pPr>
              <w:pStyle w:val="ANSVNormal"/>
            </w:pPr>
            <w:r w:rsidRPr="00C37D99">
              <w:t>Method</w:t>
            </w:r>
          </w:p>
        </w:tc>
        <w:tc>
          <w:tcPr>
            <w:tcW w:w="4022" w:type="pct"/>
          </w:tcPr>
          <w:p w14:paraId="1BB2A659" w14:textId="4627761E" w:rsidR="002B1F75" w:rsidRPr="00C37D99" w:rsidRDefault="002B1F75" w:rsidP="00E131AF">
            <w:pPr>
              <w:pStyle w:val="ANSVNormal"/>
            </w:pPr>
            <w:r w:rsidRPr="00C37D99">
              <w:t>Function call</w:t>
            </w:r>
          </w:p>
        </w:tc>
      </w:tr>
      <w:tr w:rsidR="002B1F75" w:rsidRPr="00C37D99" w14:paraId="71337539" w14:textId="77777777" w:rsidTr="0054461D">
        <w:tc>
          <w:tcPr>
            <w:tcW w:w="978" w:type="pct"/>
          </w:tcPr>
          <w:p w14:paraId="512516B6" w14:textId="47576309" w:rsidR="002B1F75" w:rsidRPr="00C37D99" w:rsidRDefault="002B1F75" w:rsidP="00E131AF">
            <w:pPr>
              <w:pStyle w:val="ANSVNormal"/>
            </w:pPr>
            <w:r w:rsidRPr="00C37D99">
              <w:t>Response</w:t>
            </w:r>
          </w:p>
        </w:tc>
        <w:tc>
          <w:tcPr>
            <w:tcW w:w="4022" w:type="pct"/>
          </w:tcPr>
          <w:p w14:paraId="16E52E71" w14:textId="6F73C65C" w:rsidR="002B1F75" w:rsidRPr="00C37D99" w:rsidRDefault="002B1F75" w:rsidP="00E131AF">
            <w:pPr>
              <w:pStyle w:val="ANSVNormal"/>
            </w:pPr>
            <w:r w:rsidRPr="00C37D99">
              <w:t>JSON Object</w:t>
            </w:r>
          </w:p>
        </w:tc>
      </w:tr>
    </w:tbl>
    <w:p w14:paraId="09268622" w14:textId="77777777" w:rsidR="00C11E25" w:rsidRPr="00C37D99" w:rsidRDefault="00C11E25" w:rsidP="00B67F8B">
      <w:pPr>
        <w:spacing w:line="288" w:lineRule="auto"/>
      </w:pPr>
    </w:p>
    <w:p w14:paraId="25F4775B" w14:textId="77777777" w:rsidR="00C11E25" w:rsidRPr="00C37D99" w:rsidRDefault="00C11E25" w:rsidP="00B67F8B">
      <w:pPr>
        <w:pStyle w:val="Heading4"/>
        <w:spacing w:line="288" w:lineRule="auto"/>
        <w:rPr>
          <w:sz w:val="24"/>
          <w:szCs w:val="24"/>
        </w:rPr>
      </w:pPr>
      <w:r w:rsidRPr="00C37D99">
        <w:rPr>
          <w:sz w:val="24"/>
          <w:szCs w:val="24"/>
        </w:rPr>
        <w:lastRenderedPageBreak/>
        <w:t>Request</w:t>
      </w:r>
    </w:p>
    <w:tbl>
      <w:tblPr>
        <w:tblW w:w="9175" w:type="dxa"/>
        <w:tblLayout w:type="fixed"/>
        <w:tblLook w:val="0000" w:firstRow="0" w:lastRow="0" w:firstColumn="0" w:lastColumn="0" w:noHBand="0" w:noVBand="0"/>
      </w:tblPr>
      <w:tblGrid>
        <w:gridCol w:w="625"/>
        <w:gridCol w:w="1780"/>
        <w:gridCol w:w="1559"/>
        <w:gridCol w:w="1418"/>
        <w:gridCol w:w="709"/>
        <w:gridCol w:w="3084"/>
      </w:tblGrid>
      <w:tr w:rsidR="00C11E25" w:rsidRPr="00C37D99" w14:paraId="1EE8C600" w14:textId="77777777" w:rsidTr="0043623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E93AFF5" w14:textId="77777777" w:rsidR="00C11E25" w:rsidRPr="00C37D99" w:rsidRDefault="00C11E25" w:rsidP="00B67F8B">
            <w:pPr>
              <w:spacing w:line="288" w:lineRule="auto"/>
              <w:rPr>
                <w:b/>
                <w:bCs/>
                <w:lang w:eastAsia="en-AU"/>
              </w:rPr>
            </w:pPr>
            <w:r w:rsidRPr="00C37D99">
              <w:rPr>
                <w:b/>
                <w:bCs/>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D211EF" w14:textId="77777777" w:rsidR="00C11E25" w:rsidRPr="00C37D99" w:rsidRDefault="00C11E25" w:rsidP="00B67F8B">
            <w:pPr>
              <w:spacing w:line="288" w:lineRule="auto"/>
              <w:rPr>
                <w:b/>
                <w:bCs/>
                <w:lang w:eastAsia="en-AU"/>
              </w:rPr>
            </w:pPr>
            <w:r w:rsidRPr="00C37D99">
              <w:rPr>
                <w:b/>
                <w:bCs/>
                <w:lang w:eastAsia="en-AU"/>
              </w:rPr>
              <w:t>Parameter</w:t>
            </w: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0006E60E" w14:textId="77777777" w:rsidR="00C11E25" w:rsidRPr="00C37D99" w:rsidRDefault="00C11E25" w:rsidP="00B67F8B">
            <w:pPr>
              <w:spacing w:line="288" w:lineRule="auto"/>
              <w:rPr>
                <w:b/>
                <w:bCs/>
                <w:lang w:eastAsia="en-AU"/>
              </w:rPr>
            </w:pPr>
            <w:r w:rsidRPr="00C37D99">
              <w:rPr>
                <w:b/>
                <w:bCs/>
                <w:lang w:eastAsia="en-AU"/>
              </w:rPr>
              <w:t>Mandatory</w:t>
            </w:r>
          </w:p>
        </w:tc>
        <w:tc>
          <w:tcPr>
            <w:tcW w:w="1418" w:type="dxa"/>
            <w:tcBorders>
              <w:top w:val="single" w:sz="4" w:space="0" w:color="auto"/>
              <w:left w:val="nil"/>
              <w:bottom w:val="single" w:sz="4" w:space="0" w:color="auto"/>
              <w:right w:val="single" w:sz="4" w:space="0" w:color="auto"/>
            </w:tcBorders>
            <w:vAlign w:val="center"/>
          </w:tcPr>
          <w:p w14:paraId="23B44DAD" w14:textId="77777777" w:rsidR="00C11E25" w:rsidRPr="00C37D99" w:rsidRDefault="00C11E25" w:rsidP="00B67F8B">
            <w:pPr>
              <w:spacing w:line="288" w:lineRule="auto"/>
              <w:rPr>
                <w:b/>
                <w:bCs/>
                <w:lang w:eastAsia="en-AU"/>
              </w:rPr>
            </w:pPr>
            <w:r w:rsidRPr="00C37D99">
              <w:rPr>
                <w:b/>
                <w:bCs/>
                <w:lang w:eastAsia="en-AU"/>
              </w:rPr>
              <w:t>Type</w:t>
            </w:r>
          </w:p>
        </w:tc>
        <w:tc>
          <w:tcPr>
            <w:tcW w:w="709" w:type="dxa"/>
            <w:tcBorders>
              <w:top w:val="single" w:sz="4" w:space="0" w:color="auto"/>
              <w:left w:val="single" w:sz="4" w:space="0" w:color="auto"/>
              <w:bottom w:val="single" w:sz="4" w:space="0" w:color="auto"/>
              <w:right w:val="single" w:sz="4" w:space="0" w:color="auto"/>
            </w:tcBorders>
          </w:tcPr>
          <w:p w14:paraId="5714AE3B" w14:textId="77777777" w:rsidR="00C11E25" w:rsidRPr="00C37D99" w:rsidRDefault="00C11E25" w:rsidP="00B67F8B">
            <w:pPr>
              <w:spacing w:line="288" w:lineRule="auto"/>
              <w:rPr>
                <w:b/>
                <w:bCs/>
                <w:lang w:eastAsia="en-AU"/>
              </w:rPr>
            </w:pPr>
            <w:r w:rsidRPr="00C37D99">
              <w:rPr>
                <w:b/>
                <w:bCs/>
                <w:lang w:eastAsia="en-AU"/>
              </w:rPr>
              <w:t>Max length</w:t>
            </w:r>
          </w:p>
        </w:tc>
        <w:tc>
          <w:tcPr>
            <w:tcW w:w="30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CE061" w14:textId="77777777" w:rsidR="00C11E25" w:rsidRPr="00C37D99" w:rsidRDefault="00C11E25" w:rsidP="00B67F8B">
            <w:pPr>
              <w:spacing w:line="288" w:lineRule="auto"/>
              <w:rPr>
                <w:b/>
                <w:bCs/>
                <w:lang w:eastAsia="en-AU"/>
              </w:rPr>
            </w:pPr>
            <w:r w:rsidRPr="00C37D99">
              <w:rPr>
                <w:b/>
                <w:bCs/>
                <w:lang w:eastAsia="en-AU"/>
              </w:rPr>
              <w:t>Meaning/Value</w:t>
            </w:r>
          </w:p>
        </w:tc>
      </w:tr>
      <w:tr w:rsidR="00544311" w:rsidRPr="00C37D99" w14:paraId="11F528B5" w14:textId="77777777" w:rsidTr="0043623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EE6B4A3" w14:textId="6D4C6932" w:rsidR="00544311" w:rsidRPr="00C37D99" w:rsidRDefault="00544311" w:rsidP="00544311">
            <w:pPr>
              <w:spacing w:line="288" w:lineRule="auto"/>
              <w:rPr>
                <w:lang w:eastAsia="en-AU"/>
              </w:rPr>
            </w:pPr>
            <w:r w:rsidRPr="00C37D99">
              <w:rPr>
                <w:lang w:val="vi-VN"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CBAF0" w14:textId="7BB22B30" w:rsidR="00544311" w:rsidRPr="00C37D99" w:rsidRDefault="00544311" w:rsidP="00544311">
            <w:pPr>
              <w:spacing w:line="288" w:lineRule="auto"/>
            </w:pPr>
            <w:r w:rsidRPr="00C37D99">
              <w:rPr>
                <w:lang w:val="vi-VN"/>
              </w:rPr>
              <w:t>serialNumber</w:t>
            </w: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448C6E6A" w14:textId="2AB51FBF" w:rsidR="00544311" w:rsidRPr="00C37D99" w:rsidRDefault="00544311" w:rsidP="00544311">
            <w:pPr>
              <w:spacing w:line="288" w:lineRule="auto"/>
              <w:rPr>
                <w:lang w:eastAsia="en-AU"/>
              </w:rPr>
            </w:pPr>
            <w:r w:rsidRPr="00C37D99">
              <w:rPr>
                <w:lang w:eastAsia="en-AU"/>
              </w:rPr>
              <w:t>Mandatory</w:t>
            </w:r>
          </w:p>
        </w:tc>
        <w:tc>
          <w:tcPr>
            <w:tcW w:w="1418" w:type="dxa"/>
            <w:tcBorders>
              <w:top w:val="single" w:sz="4" w:space="0" w:color="auto"/>
              <w:left w:val="nil"/>
              <w:bottom w:val="single" w:sz="4" w:space="0" w:color="auto"/>
              <w:right w:val="single" w:sz="4" w:space="0" w:color="auto"/>
            </w:tcBorders>
            <w:vAlign w:val="center"/>
          </w:tcPr>
          <w:p w14:paraId="5A74C1A2" w14:textId="7ECAF60E" w:rsidR="00544311" w:rsidRPr="00C37D99" w:rsidRDefault="00544311" w:rsidP="00544311">
            <w:pPr>
              <w:spacing w:line="288" w:lineRule="auto"/>
              <w:rPr>
                <w:lang w:val="vi-VN" w:eastAsia="en-AU"/>
              </w:rPr>
            </w:pPr>
            <w:r w:rsidRPr="00C37D99">
              <w:rPr>
                <w:lang w:eastAsia="en-AU"/>
              </w:rPr>
              <w:t>String</w:t>
            </w:r>
          </w:p>
        </w:tc>
        <w:tc>
          <w:tcPr>
            <w:tcW w:w="709" w:type="dxa"/>
            <w:tcBorders>
              <w:top w:val="single" w:sz="4" w:space="0" w:color="auto"/>
              <w:left w:val="single" w:sz="4" w:space="0" w:color="auto"/>
              <w:bottom w:val="single" w:sz="4" w:space="0" w:color="auto"/>
              <w:right w:val="single" w:sz="4" w:space="0" w:color="auto"/>
            </w:tcBorders>
            <w:vAlign w:val="center"/>
          </w:tcPr>
          <w:p w14:paraId="4C35379F" w14:textId="1A3806B5" w:rsidR="00544311" w:rsidRPr="00C37D99" w:rsidRDefault="00544311" w:rsidP="00544311">
            <w:pPr>
              <w:spacing w:line="288" w:lineRule="auto"/>
              <w:rPr>
                <w:lang w:val="vi-VN" w:eastAsia="en-AU"/>
              </w:rPr>
            </w:pPr>
            <w:r w:rsidRPr="00C37D99">
              <w:rPr>
                <w:lang w:val="vi-VN" w:eastAsia="en-AU"/>
              </w:rPr>
              <w:t>16</w:t>
            </w:r>
          </w:p>
        </w:tc>
        <w:tc>
          <w:tcPr>
            <w:tcW w:w="30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A3AB73" w14:textId="18CAD25D" w:rsidR="00544311" w:rsidRPr="00C37D99" w:rsidRDefault="00544311" w:rsidP="00544311">
            <w:pPr>
              <w:spacing w:line="288" w:lineRule="auto"/>
              <w:rPr>
                <w:lang w:val="vi-VN" w:eastAsia="en-AU"/>
              </w:rPr>
            </w:pPr>
            <w:r w:rsidRPr="00C37D99">
              <w:rPr>
                <w:lang w:val="vi-VN" w:eastAsia="en-AU"/>
              </w:rPr>
              <w:t xml:space="preserve">SerialNumber của thiết bị </w:t>
            </w:r>
            <w:r>
              <w:rPr>
                <w:lang w:eastAsia="en-AU"/>
              </w:rPr>
              <w:t>cần cấu hình</w:t>
            </w:r>
            <w:r w:rsidRPr="00C37D99">
              <w:rPr>
                <w:lang w:val="vi-VN" w:eastAsia="en-AU"/>
              </w:rPr>
              <w:t xml:space="preserve"> </w:t>
            </w:r>
          </w:p>
        </w:tc>
      </w:tr>
      <w:tr w:rsidR="00544311" w:rsidRPr="00C37D99" w14:paraId="7CCA01D5" w14:textId="77777777" w:rsidTr="0043623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877B445" w14:textId="1D98719C" w:rsidR="00544311" w:rsidRPr="00C37D99" w:rsidRDefault="00544311" w:rsidP="00544311">
            <w:pPr>
              <w:spacing w:line="288" w:lineRule="auto"/>
              <w:rPr>
                <w:lang w:val="vi-VN" w:eastAsia="en-AU"/>
              </w:rPr>
            </w:pPr>
            <w:r w:rsidRPr="00C37D99">
              <w:rPr>
                <w:lang w:val="vi-VN"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4B9CED" w14:textId="68E7849D" w:rsidR="00544311" w:rsidRPr="00C37D99" w:rsidRDefault="00544311" w:rsidP="00544311">
            <w:pPr>
              <w:spacing w:line="288" w:lineRule="auto"/>
              <w:rPr>
                <w:lang w:val="vi-VN"/>
              </w:rPr>
            </w:pPr>
            <w:r w:rsidRPr="00C37D99">
              <w:rPr>
                <w:lang w:val="vi-VN"/>
              </w:rPr>
              <w:t>modelName</w:t>
            </w: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06CFEC1E" w14:textId="26584A99" w:rsidR="00544311" w:rsidRPr="00C37D99" w:rsidRDefault="00544311" w:rsidP="00544311">
            <w:pPr>
              <w:spacing w:line="288" w:lineRule="auto"/>
              <w:rPr>
                <w:lang w:eastAsia="en-AU"/>
              </w:rPr>
            </w:pPr>
            <w:r w:rsidRPr="00C37D99">
              <w:rPr>
                <w:lang w:eastAsia="en-AU"/>
              </w:rPr>
              <w:t>Mandatory</w:t>
            </w:r>
          </w:p>
        </w:tc>
        <w:tc>
          <w:tcPr>
            <w:tcW w:w="1418" w:type="dxa"/>
            <w:tcBorders>
              <w:top w:val="single" w:sz="4" w:space="0" w:color="auto"/>
              <w:left w:val="nil"/>
              <w:bottom w:val="single" w:sz="4" w:space="0" w:color="auto"/>
              <w:right w:val="single" w:sz="4" w:space="0" w:color="auto"/>
            </w:tcBorders>
            <w:vAlign w:val="center"/>
          </w:tcPr>
          <w:p w14:paraId="71A20155" w14:textId="42E5D095" w:rsidR="00544311" w:rsidRPr="00C37D99" w:rsidRDefault="00544311" w:rsidP="00544311">
            <w:pPr>
              <w:spacing w:line="288" w:lineRule="auto"/>
              <w:rPr>
                <w:lang w:eastAsia="en-AU"/>
              </w:rPr>
            </w:pPr>
            <w:r w:rsidRPr="00C37D99">
              <w:rPr>
                <w:lang w:val="vi-VN" w:eastAsia="en-AU"/>
              </w:rPr>
              <w:t xml:space="preserve">String </w:t>
            </w:r>
          </w:p>
        </w:tc>
        <w:tc>
          <w:tcPr>
            <w:tcW w:w="709" w:type="dxa"/>
            <w:tcBorders>
              <w:top w:val="single" w:sz="4" w:space="0" w:color="auto"/>
              <w:left w:val="single" w:sz="4" w:space="0" w:color="auto"/>
              <w:bottom w:val="single" w:sz="4" w:space="0" w:color="auto"/>
              <w:right w:val="single" w:sz="4" w:space="0" w:color="auto"/>
            </w:tcBorders>
            <w:vAlign w:val="center"/>
          </w:tcPr>
          <w:p w14:paraId="6F1A00D2" w14:textId="132B87CD" w:rsidR="00544311" w:rsidRPr="00C37D99" w:rsidRDefault="00544311" w:rsidP="00544311">
            <w:pPr>
              <w:spacing w:line="288" w:lineRule="auto"/>
              <w:rPr>
                <w:lang w:val="vi-VN" w:eastAsia="en-AU"/>
              </w:rPr>
            </w:pPr>
            <w:r w:rsidRPr="00C37D99">
              <w:rPr>
                <w:lang w:val="vi-VN" w:eastAsia="en-AU"/>
              </w:rPr>
              <w:t xml:space="preserve">16 </w:t>
            </w:r>
          </w:p>
        </w:tc>
        <w:tc>
          <w:tcPr>
            <w:tcW w:w="30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9E5905" w14:textId="4D557172" w:rsidR="00544311" w:rsidRPr="00C37D99" w:rsidRDefault="00544311" w:rsidP="00544311">
            <w:pPr>
              <w:spacing w:line="288" w:lineRule="auto"/>
              <w:rPr>
                <w:lang w:val="vi-VN" w:eastAsia="en-AU"/>
              </w:rPr>
            </w:pPr>
            <w:r w:rsidRPr="00C37D99">
              <w:rPr>
                <w:lang w:val="vi-VN" w:eastAsia="en-AU"/>
              </w:rPr>
              <w:t xml:space="preserve">Model của thiết bị cần </w:t>
            </w:r>
            <w:r>
              <w:rPr>
                <w:lang w:eastAsia="en-AU"/>
              </w:rPr>
              <w:t>cấu hình</w:t>
            </w:r>
          </w:p>
        </w:tc>
      </w:tr>
      <w:tr w:rsidR="007C28D8" w:rsidRPr="00C37D99" w14:paraId="5CF3E3DE" w14:textId="77777777" w:rsidTr="0043623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AC9A0D2" w14:textId="77777777" w:rsidR="007C28D8" w:rsidRPr="00C37D99" w:rsidRDefault="007C28D8" w:rsidP="00B67F8B">
            <w:pPr>
              <w:spacing w:line="288" w:lineRule="auto"/>
              <w:rPr>
                <w:lang w:val="vi-VN" w:eastAsia="en-AU"/>
              </w:rPr>
            </w:pPr>
          </w:p>
          <w:p w14:paraId="342B7EA4" w14:textId="77777777" w:rsidR="007C28D8" w:rsidRPr="00C37D99" w:rsidRDefault="007C28D8" w:rsidP="00B67F8B">
            <w:pPr>
              <w:spacing w:line="288" w:lineRule="auto"/>
              <w:rPr>
                <w:lang w:val="vi-VN" w:eastAsia="en-AU"/>
              </w:rPr>
            </w:pPr>
          </w:p>
          <w:p w14:paraId="02B4436F" w14:textId="03A63811" w:rsidR="007C28D8" w:rsidRPr="00C37D99" w:rsidRDefault="007C28D8" w:rsidP="00B67F8B">
            <w:pPr>
              <w:spacing w:line="288" w:lineRule="auto"/>
              <w:rPr>
                <w:lang w:val="vi-VN" w:eastAsia="en-AU"/>
              </w:rPr>
            </w:pPr>
            <w:r w:rsidRPr="00C37D99">
              <w:rPr>
                <w:lang w:val="vi-VN"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8B9A84" w14:textId="1BDFABED" w:rsidR="007C28D8" w:rsidRPr="00C37D99" w:rsidRDefault="0068394B" w:rsidP="00B67F8B">
            <w:pPr>
              <w:spacing w:line="288" w:lineRule="auto"/>
              <w:rPr>
                <w:lang w:val="vi-VN"/>
              </w:rPr>
            </w:pPr>
            <w:r>
              <w:t>band</w:t>
            </w:r>
            <w:r w:rsidR="007C28D8" w:rsidRPr="00C37D99">
              <w:t>Type</w:t>
            </w: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7EB3A5B3" w14:textId="102B901C" w:rsidR="007C28D8" w:rsidRPr="00C37D99" w:rsidRDefault="007C28D8" w:rsidP="00B67F8B">
            <w:pPr>
              <w:spacing w:line="288" w:lineRule="auto"/>
              <w:rPr>
                <w:lang w:eastAsia="en-AU"/>
              </w:rPr>
            </w:pPr>
            <w:r w:rsidRPr="00C37D99">
              <w:rPr>
                <w:lang w:eastAsia="en-AU"/>
              </w:rPr>
              <w:t>Mandatory</w:t>
            </w:r>
          </w:p>
        </w:tc>
        <w:tc>
          <w:tcPr>
            <w:tcW w:w="1418" w:type="dxa"/>
            <w:tcBorders>
              <w:top w:val="single" w:sz="4" w:space="0" w:color="auto"/>
              <w:left w:val="nil"/>
              <w:bottom w:val="single" w:sz="4" w:space="0" w:color="auto"/>
              <w:right w:val="single" w:sz="4" w:space="0" w:color="auto"/>
            </w:tcBorders>
            <w:vAlign w:val="center"/>
          </w:tcPr>
          <w:p w14:paraId="4CE8BC83" w14:textId="72444142" w:rsidR="007C28D8" w:rsidRPr="00C37D99" w:rsidRDefault="007C28D8" w:rsidP="00B67F8B">
            <w:pPr>
              <w:spacing w:line="288" w:lineRule="auto"/>
              <w:rPr>
                <w:lang w:val="vi-VN" w:eastAsia="en-AU"/>
              </w:rPr>
            </w:pPr>
            <w:r w:rsidRPr="00C37D99">
              <w:rPr>
                <w:lang w:val="vi-VN" w:eastAsia="en-AU"/>
              </w:rPr>
              <w:t xml:space="preserve">String </w:t>
            </w:r>
          </w:p>
        </w:tc>
        <w:tc>
          <w:tcPr>
            <w:tcW w:w="709" w:type="dxa"/>
            <w:tcBorders>
              <w:top w:val="single" w:sz="4" w:space="0" w:color="auto"/>
              <w:left w:val="single" w:sz="4" w:space="0" w:color="auto"/>
              <w:bottom w:val="single" w:sz="4" w:space="0" w:color="auto"/>
              <w:right w:val="single" w:sz="4" w:space="0" w:color="auto"/>
            </w:tcBorders>
            <w:vAlign w:val="center"/>
          </w:tcPr>
          <w:p w14:paraId="1794CA6E" w14:textId="3F887EEE" w:rsidR="007C28D8" w:rsidRPr="00C37D99" w:rsidRDefault="007C28D8" w:rsidP="00B67F8B">
            <w:pPr>
              <w:spacing w:line="288" w:lineRule="auto"/>
              <w:rPr>
                <w:lang w:val="vi-VN" w:eastAsia="en-AU"/>
              </w:rPr>
            </w:pPr>
            <w:r w:rsidRPr="00C37D99">
              <w:rPr>
                <w:lang w:val="vi-VN"/>
              </w:rPr>
              <w:t>16</w:t>
            </w:r>
          </w:p>
        </w:tc>
        <w:tc>
          <w:tcPr>
            <w:tcW w:w="30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7A5756" w14:textId="77777777" w:rsidR="007C28D8" w:rsidRPr="00C37D99" w:rsidRDefault="007C28D8" w:rsidP="00B67F8B">
            <w:pPr>
              <w:spacing w:line="288" w:lineRule="auto"/>
              <w:rPr>
                <w:color w:val="000000"/>
                <w:lang w:val="vi-VN"/>
              </w:rPr>
            </w:pPr>
            <w:r w:rsidRPr="00C37D99">
              <w:rPr>
                <w:color w:val="000000"/>
                <w:lang w:val="vi-VN"/>
              </w:rPr>
              <w:t xml:space="preserve">Có 2 giá trị là : </w:t>
            </w:r>
          </w:p>
          <w:p w14:paraId="5A756724" w14:textId="77777777" w:rsidR="007C28D8" w:rsidRPr="00C37D99" w:rsidRDefault="007C28D8" w:rsidP="00B67F8B">
            <w:pPr>
              <w:spacing w:line="288" w:lineRule="auto"/>
              <w:rPr>
                <w:color w:val="000000"/>
                <w:lang w:val="vi-VN"/>
              </w:rPr>
            </w:pPr>
            <w:r w:rsidRPr="00C37D99">
              <w:rPr>
                <w:color w:val="000000"/>
                <w:lang w:val="vi-VN"/>
              </w:rPr>
              <w:t xml:space="preserve">+ </w:t>
            </w:r>
            <w:r w:rsidRPr="00C37D99">
              <w:rPr>
                <w:color w:val="000000"/>
              </w:rPr>
              <w:t>"Wireless 2.4G"</w:t>
            </w:r>
            <w:r w:rsidRPr="00C37D99">
              <w:rPr>
                <w:color w:val="000000"/>
                <w:lang w:val="vi-VN"/>
              </w:rPr>
              <w:t xml:space="preserve"> tương ứng với wifi 2.4 </w:t>
            </w:r>
          </w:p>
          <w:p w14:paraId="6502B54E" w14:textId="77777777" w:rsidR="007C28D8" w:rsidRPr="00C37D99" w:rsidRDefault="007C28D8" w:rsidP="00B67F8B">
            <w:pPr>
              <w:spacing w:line="288" w:lineRule="auto"/>
              <w:rPr>
                <w:color w:val="000000"/>
                <w:lang w:val="vi-VN"/>
              </w:rPr>
            </w:pPr>
            <w:r w:rsidRPr="00C37D99">
              <w:rPr>
                <w:color w:val="000000"/>
                <w:lang w:val="vi-VN"/>
              </w:rPr>
              <w:t>+</w:t>
            </w:r>
            <w:r w:rsidRPr="00C37D99">
              <w:rPr>
                <w:color w:val="000000"/>
              </w:rPr>
              <w:t>"Wireless 5G"</w:t>
            </w:r>
            <w:r w:rsidRPr="00C37D99">
              <w:rPr>
                <w:color w:val="000000"/>
                <w:lang w:val="vi-VN"/>
              </w:rPr>
              <w:t xml:space="preserve"> tương ứng với wifi 5</w:t>
            </w:r>
          </w:p>
          <w:p w14:paraId="42269376" w14:textId="77777777" w:rsidR="007C28D8" w:rsidRPr="00C37D99" w:rsidRDefault="007C28D8" w:rsidP="00B67F8B">
            <w:pPr>
              <w:spacing w:line="288" w:lineRule="auto"/>
              <w:rPr>
                <w:lang w:val="vi-VN" w:eastAsia="en-AU"/>
              </w:rPr>
            </w:pPr>
          </w:p>
        </w:tc>
      </w:tr>
    </w:tbl>
    <w:p w14:paraId="5D6CB8E8" w14:textId="77777777" w:rsidR="00C11E25" w:rsidRPr="00C37D99" w:rsidRDefault="00C11E25" w:rsidP="00E131AF">
      <w:pPr>
        <w:pStyle w:val="ANSVNormal"/>
      </w:pPr>
    </w:p>
    <w:p w14:paraId="2EFE82EF" w14:textId="77777777" w:rsidR="00C11E25" w:rsidRPr="00C37D99" w:rsidRDefault="00C11E25" w:rsidP="00B67F8B">
      <w:pPr>
        <w:pStyle w:val="Heading4"/>
        <w:spacing w:line="288" w:lineRule="auto"/>
        <w:rPr>
          <w:sz w:val="24"/>
          <w:szCs w:val="24"/>
        </w:rPr>
      </w:pPr>
      <w:commentRangeStart w:id="102"/>
      <w:commentRangeStart w:id="103"/>
      <w:r w:rsidRPr="00C37D99">
        <w:rPr>
          <w:sz w:val="24"/>
          <w:szCs w:val="24"/>
        </w:rPr>
        <w:t>Response</w:t>
      </w:r>
      <w:commentRangeEnd w:id="102"/>
      <w:r w:rsidR="00F53FC2">
        <w:rPr>
          <w:rStyle w:val="CommentReference"/>
          <w:b w:val="0"/>
          <w:i w:val="0"/>
        </w:rPr>
        <w:commentReference w:id="102"/>
      </w:r>
      <w:commentRangeEnd w:id="103"/>
      <w:r w:rsidR="00474B0B">
        <w:rPr>
          <w:rStyle w:val="CommentReference"/>
          <w:b w:val="0"/>
          <w:i w:val="0"/>
        </w:rPr>
        <w:commentReference w:id="103"/>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530"/>
        <w:gridCol w:w="1530"/>
        <w:gridCol w:w="1080"/>
        <w:gridCol w:w="1440"/>
        <w:gridCol w:w="2970"/>
      </w:tblGrid>
      <w:tr w:rsidR="00C11E25" w:rsidRPr="00C37D99" w14:paraId="68884100" w14:textId="77777777" w:rsidTr="0054461D">
        <w:trPr>
          <w:trHeight w:val="255"/>
        </w:trPr>
        <w:tc>
          <w:tcPr>
            <w:tcW w:w="625" w:type="dxa"/>
            <w:vAlign w:val="center"/>
          </w:tcPr>
          <w:p w14:paraId="74F1DED1" w14:textId="77777777" w:rsidR="00C11E25" w:rsidRPr="00C37D99" w:rsidRDefault="00C11E25" w:rsidP="00B67F8B">
            <w:pPr>
              <w:spacing w:line="288" w:lineRule="auto"/>
              <w:rPr>
                <w:b/>
                <w:bCs/>
                <w:lang w:eastAsia="en-AU"/>
              </w:rPr>
            </w:pPr>
            <w:r w:rsidRPr="00C37D99">
              <w:rPr>
                <w:b/>
                <w:bCs/>
                <w:lang w:eastAsia="en-AU"/>
              </w:rPr>
              <w:t>No</w:t>
            </w:r>
          </w:p>
        </w:tc>
        <w:tc>
          <w:tcPr>
            <w:tcW w:w="1530" w:type="dxa"/>
            <w:shd w:val="clear" w:color="auto" w:fill="auto"/>
            <w:noWrap/>
            <w:vAlign w:val="center"/>
          </w:tcPr>
          <w:p w14:paraId="7DFDE983" w14:textId="77777777" w:rsidR="00C11E25" w:rsidRPr="00C37D99" w:rsidRDefault="00C11E25" w:rsidP="00B67F8B">
            <w:pPr>
              <w:spacing w:line="288" w:lineRule="auto"/>
              <w:rPr>
                <w:b/>
                <w:bCs/>
                <w:lang w:eastAsia="en-AU"/>
              </w:rPr>
            </w:pPr>
            <w:r w:rsidRPr="00C37D99">
              <w:rPr>
                <w:b/>
                <w:bCs/>
                <w:lang w:eastAsia="en-AU"/>
              </w:rPr>
              <w:t>Parameter</w:t>
            </w:r>
          </w:p>
        </w:tc>
        <w:tc>
          <w:tcPr>
            <w:tcW w:w="1530" w:type="dxa"/>
            <w:shd w:val="clear" w:color="auto" w:fill="auto"/>
            <w:noWrap/>
            <w:vAlign w:val="center"/>
          </w:tcPr>
          <w:p w14:paraId="10F454E2" w14:textId="77777777" w:rsidR="00C11E25" w:rsidRPr="00C37D99" w:rsidRDefault="00C11E25" w:rsidP="00B67F8B">
            <w:pPr>
              <w:spacing w:line="288" w:lineRule="auto"/>
              <w:rPr>
                <w:b/>
                <w:bCs/>
                <w:lang w:eastAsia="en-AU"/>
              </w:rPr>
            </w:pPr>
            <w:r w:rsidRPr="00C37D99">
              <w:rPr>
                <w:b/>
                <w:bCs/>
                <w:lang w:eastAsia="en-AU"/>
              </w:rPr>
              <w:t>Mandatory</w:t>
            </w:r>
          </w:p>
        </w:tc>
        <w:tc>
          <w:tcPr>
            <w:tcW w:w="1080" w:type="dxa"/>
          </w:tcPr>
          <w:p w14:paraId="0869132F" w14:textId="77777777" w:rsidR="00C11E25" w:rsidRPr="00C37D99" w:rsidRDefault="00C11E25" w:rsidP="00B67F8B">
            <w:pPr>
              <w:spacing w:line="288" w:lineRule="auto"/>
              <w:rPr>
                <w:b/>
                <w:bCs/>
                <w:lang w:eastAsia="en-AU"/>
              </w:rPr>
            </w:pPr>
            <w:r w:rsidRPr="00C37D99">
              <w:rPr>
                <w:b/>
                <w:bCs/>
                <w:lang w:eastAsia="en-AU"/>
              </w:rPr>
              <w:t>Type</w:t>
            </w:r>
          </w:p>
        </w:tc>
        <w:tc>
          <w:tcPr>
            <w:tcW w:w="1440" w:type="dxa"/>
            <w:vAlign w:val="center"/>
          </w:tcPr>
          <w:p w14:paraId="4211A493" w14:textId="77777777" w:rsidR="00C11E25" w:rsidRPr="00C37D99" w:rsidRDefault="00C11E25" w:rsidP="00B67F8B">
            <w:pPr>
              <w:spacing w:line="288" w:lineRule="auto"/>
              <w:rPr>
                <w:b/>
                <w:bCs/>
                <w:lang w:eastAsia="en-AU"/>
              </w:rPr>
            </w:pPr>
            <w:r w:rsidRPr="00C37D99">
              <w:rPr>
                <w:b/>
                <w:bCs/>
                <w:lang w:eastAsia="en-AU"/>
              </w:rPr>
              <w:t>Max length</w:t>
            </w:r>
          </w:p>
        </w:tc>
        <w:tc>
          <w:tcPr>
            <w:tcW w:w="2970" w:type="dxa"/>
            <w:shd w:val="clear" w:color="auto" w:fill="auto"/>
            <w:noWrap/>
            <w:vAlign w:val="center"/>
          </w:tcPr>
          <w:p w14:paraId="39E38594" w14:textId="77777777" w:rsidR="00C11E25" w:rsidRPr="00C37D99" w:rsidRDefault="00C11E25" w:rsidP="00B67F8B">
            <w:pPr>
              <w:spacing w:line="288" w:lineRule="auto"/>
              <w:rPr>
                <w:b/>
                <w:bCs/>
                <w:lang w:eastAsia="en-AU"/>
              </w:rPr>
            </w:pPr>
            <w:r w:rsidRPr="00C37D99">
              <w:rPr>
                <w:b/>
                <w:bCs/>
                <w:lang w:eastAsia="en-AU"/>
              </w:rPr>
              <w:t>Meaning</w:t>
            </w:r>
          </w:p>
        </w:tc>
      </w:tr>
      <w:tr w:rsidR="00C11E25" w:rsidRPr="00C37D99" w14:paraId="44AD8058" w14:textId="77777777" w:rsidTr="0054461D">
        <w:trPr>
          <w:trHeight w:val="255"/>
        </w:trPr>
        <w:tc>
          <w:tcPr>
            <w:tcW w:w="625" w:type="dxa"/>
            <w:vAlign w:val="center"/>
          </w:tcPr>
          <w:p w14:paraId="4E328CB8" w14:textId="77777777" w:rsidR="00C11E25" w:rsidRPr="00C37D99" w:rsidRDefault="00C11E25" w:rsidP="00B67F8B">
            <w:pPr>
              <w:spacing w:line="288" w:lineRule="auto"/>
              <w:jc w:val="both"/>
              <w:rPr>
                <w:lang w:eastAsia="en-AU"/>
              </w:rPr>
            </w:pPr>
            <w:r w:rsidRPr="00C37D99">
              <w:rPr>
                <w:lang w:eastAsia="en-AU"/>
              </w:rPr>
              <w:t>1</w:t>
            </w:r>
          </w:p>
        </w:tc>
        <w:tc>
          <w:tcPr>
            <w:tcW w:w="1530" w:type="dxa"/>
            <w:shd w:val="clear" w:color="auto" w:fill="auto"/>
            <w:noWrap/>
            <w:vAlign w:val="center"/>
          </w:tcPr>
          <w:p w14:paraId="044D4205" w14:textId="77777777" w:rsidR="00C11E25" w:rsidRPr="00C37D99" w:rsidRDefault="00C11E25" w:rsidP="00B67F8B">
            <w:pPr>
              <w:spacing w:line="288" w:lineRule="auto"/>
              <w:jc w:val="both"/>
              <w:rPr>
                <w:lang w:eastAsia="en-AU"/>
              </w:rPr>
            </w:pPr>
            <w:r w:rsidRPr="00C37D99">
              <w:rPr>
                <w:lang w:eastAsia="en-AU"/>
              </w:rPr>
              <w:t>errorCode</w:t>
            </w:r>
          </w:p>
        </w:tc>
        <w:tc>
          <w:tcPr>
            <w:tcW w:w="1530" w:type="dxa"/>
            <w:shd w:val="clear" w:color="auto" w:fill="auto"/>
            <w:noWrap/>
            <w:vAlign w:val="center"/>
          </w:tcPr>
          <w:p w14:paraId="22EA5EC2" w14:textId="77777777" w:rsidR="00C11E25" w:rsidRPr="00C37D99" w:rsidRDefault="00C11E25" w:rsidP="00B67F8B">
            <w:pPr>
              <w:spacing w:line="288" w:lineRule="auto"/>
              <w:jc w:val="both"/>
              <w:rPr>
                <w:lang w:eastAsia="en-AU"/>
              </w:rPr>
            </w:pPr>
            <w:r w:rsidRPr="00C37D99">
              <w:rPr>
                <w:lang w:eastAsia="en-AU"/>
              </w:rPr>
              <w:t>Mandatory</w:t>
            </w:r>
          </w:p>
        </w:tc>
        <w:tc>
          <w:tcPr>
            <w:tcW w:w="1080" w:type="dxa"/>
          </w:tcPr>
          <w:p w14:paraId="14420103" w14:textId="77777777" w:rsidR="00C11E25" w:rsidRPr="00C37D99" w:rsidRDefault="00C11E25" w:rsidP="00B67F8B">
            <w:pPr>
              <w:spacing w:line="288" w:lineRule="auto"/>
              <w:jc w:val="both"/>
              <w:rPr>
                <w:lang w:eastAsia="en-AU"/>
              </w:rPr>
            </w:pPr>
            <w:r w:rsidRPr="00C37D99">
              <w:rPr>
                <w:lang w:eastAsia="en-AU"/>
              </w:rPr>
              <w:t>String</w:t>
            </w:r>
          </w:p>
        </w:tc>
        <w:tc>
          <w:tcPr>
            <w:tcW w:w="1440" w:type="dxa"/>
            <w:vAlign w:val="center"/>
          </w:tcPr>
          <w:p w14:paraId="432D7CF9" w14:textId="77777777" w:rsidR="00C11E25" w:rsidRPr="00C37D99" w:rsidRDefault="00C11E25" w:rsidP="00B67F8B">
            <w:pPr>
              <w:spacing w:line="288" w:lineRule="auto"/>
              <w:jc w:val="both"/>
              <w:rPr>
                <w:lang w:eastAsia="en-AU"/>
              </w:rPr>
            </w:pPr>
            <w:r w:rsidRPr="00C37D99">
              <w:rPr>
                <w:lang w:eastAsia="en-AU"/>
              </w:rPr>
              <w:t>4</w:t>
            </w:r>
          </w:p>
        </w:tc>
        <w:tc>
          <w:tcPr>
            <w:tcW w:w="2970" w:type="dxa"/>
            <w:shd w:val="clear" w:color="auto" w:fill="auto"/>
            <w:noWrap/>
            <w:vAlign w:val="center"/>
          </w:tcPr>
          <w:p w14:paraId="43202EBA" w14:textId="77777777" w:rsidR="00C11E25" w:rsidRPr="00C37D99" w:rsidRDefault="00C11E25" w:rsidP="00B67F8B">
            <w:pPr>
              <w:spacing w:line="288" w:lineRule="auto"/>
              <w:jc w:val="both"/>
              <w:rPr>
                <w:lang w:eastAsia="en-AU"/>
              </w:rPr>
            </w:pPr>
            <w:r w:rsidRPr="00C37D99">
              <w:rPr>
                <w:lang w:eastAsia="en-AU"/>
              </w:rPr>
              <w:t>Mã lỗi</w:t>
            </w:r>
          </w:p>
        </w:tc>
      </w:tr>
      <w:tr w:rsidR="00C11E25" w:rsidRPr="00C37D99" w14:paraId="4AE260A4" w14:textId="77777777" w:rsidTr="0054461D">
        <w:trPr>
          <w:trHeight w:val="255"/>
        </w:trPr>
        <w:tc>
          <w:tcPr>
            <w:tcW w:w="625" w:type="dxa"/>
            <w:vAlign w:val="center"/>
          </w:tcPr>
          <w:p w14:paraId="4F218397" w14:textId="77777777" w:rsidR="00C11E25" w:rsidRPr="00C37D99" w:rsidRDefault="00C11E25" w:rsidP="00B67F8B">
            <w:pPr>
              <w:spacing w:line="288" w:lineRule="auto"/>
              <w:jc w:val="both"/>
              <w:rPr>
                <w:lang w:eastAsia="en-AU"/>
              </w:rPr>
            </w:pPr>
            <w:r w:rsidRPr="00C37D99">
              <w:rPr>
                <w:lang w:eastAsia="en-AU"/>
              </w:rPr>
              <w:t>2</w:t>
            </w:r>
          </w:p>
        </w:tc>
        <w:tc>
          <w:tcPr>
            <w:tcW w:w="1530" w:type="dxa"/>
            <w:shd w:val="clear" w:color="auto" w:fill="auto"/>
            <w:noWrap/>
            <w:vAlign w:val="center"/>
          </w:tcPr>
          <w:p w14:paraId="53C2069B" w14:textId="77777777" w:rsidR="00C11E25" w:rsidRPr="00C37D99" w:rsidRDefault="00C11E25" w:rsidP="00B67F8B">
            <w:pPr>
              <w:spacing w:line="288" w:lineRule="auto"/>
              <w:jc w:val="both"/>
              <w:rPr>
                <w:lang w:eastAsia="en-AU"/>
              </w:rPr>
            </w:pPr>
            <w:r w:rsidRPr="00C37D99">
              <w:rPr>
                <w:lang w:eastAsia="en-AU"/>
              </w:rPr>
              <w:t>errorMessage</w:t>
            </w:r>
          </w:p>
        </w:tc>
        <w:tc>
          <w:tcPr>
            <w:tcW w:w="1530" w:type="dxa"/>
            <w:shd w:val="clear" w:color="auto" w:fill="auto"/>
            <w:noWrap/>
            <w:vAlign w:val="center"/>
          </w:tcPr>
          <w:p w14:paraId="55843E7A" w14:textId="77777777" w:rsidR="00C11E25" w:rsidRPr="00C37D99" w:rsidRDefault="00C11E25" w:rsidP="00B67F8B">
            <w:pPr>
              <w:spacing w:line="288" w:lineRule="auto"/>
              <w:jc w:val="both"/>
              <w:rPr>
                <w:lang w:eastAsia="en-AU"/>
              </w:rPr>
            </w:pPr>
            <w:r w:rsidRPr="00C37D99">
              <w:rPr>
                <w:lang w:eastAsia="en-AU"/>
              </w:rPr>
              <w:t>Optional</w:t>
            </w:r>
          </w:p>
        </w:tc>
        <w:tc>
          <w:tcPr>
            <w:tcW w:w="1080" w:type="dxa"/>
          </w:tcPr>
          <w:p w14:paraId="4D5DA3D0" w14:textId="77777777" w:rsidR="00C11E25" w:rsidRPr="00C37D99" w:rsidRDefault="00C11E25" w:rsidP="00B67F8B">
            <w:pPr>
              <w:spacing w:line="288" w:lineRule="auto"/>
              <w:jc w:val="both"/>
              <w:rPr>
                <w:lang w:eastAsia="en-AU"/>
              </w:rPr>
            </w:pPr>
            <w:r w:rsidRPr="00C37D99">
              <w:rPr>
                <w:lang w:eastAsia="en-AU"/>
              </w:rPr>
              <w:t>String</w:t>
            </w:r>
          </w:p>
        </w:tc>
        <w:tc>
          <w:tcPr>
            <w:tcW w:w="1440" w:type="dxa"/>
            <w:vAlign w:val="center"/>
          </w:tcPr>
          <w:p w14:paraId="1C624612" w14:textId="77777777" w:rsidR="00C11E25" w:rsidRPr="00C37D99" w:rsidRDefault="00C11E25" w:rsidP="00B67F8B">
            <w:pPr>
              <w:spacing w:line="288" w:lineRule="auto"/>
              <w:jc w:val="both"/>
              <w:rPr>
                <w:lang w:eastAsia="en-AU"/>
              </w:rPr>
            </w:pPr>
            <w:r w:rsidRPr="00C37D99">
              <w:rPr>
                <w:lang w:eastAsia="en-AU"/>
              </w:rPr>
              <w:t>64</w:t>
            </w:r>
          </w:p>
        </w:tc>
        <w:tc>
          <w:tcPr>
            <w:tcW w:w="2970" w:type="dxa"/>
            <w:shd w:val="clear" w:color="auto" w:fill="auto"/>
            <w:noWrap/>
            <w:vAlign w:val="center"/>
          </w:tcPr>
          <w:p w14:paraId="0126DC69" w14:textId="77777777" w:rsidR="00C11E25" w:rsidRPr="00C37D99" w:rsidRDefault="00C11E25" w:rsidP="00B67F8B">
            <w:pPr>
              <w:spacing w:line="288" w:lineRule="auto"/>
              <w:jc w:val="both"/>
              <w:rPr>
                <w:lang w:eastAsia="en-AU"/>
              </w:rPr>
            </w:pPr>
            <w:r w:rsidRPr="00C37D99">
              <w:rPr>
                <w:lang w:eastAsia="en-AU"/>
              </w:rPr>
              <w:t>Mô tả lỗi</w:t>
            </w:r>
          </w:p>
        </w:tc>
      </w:tr>
      <w:tr w:rsidR="00B42E0D" w:rsidRPr="00C37D99" w14:paraId="5C3EADCE" w14:textId="77777777" w:rsidTr="0054461D">
        <w:trPr>
          <w:trHeight w:val="255"/>
        </w:trPr>
        <w:tc>
          <w:tcPr>
            <w:tcW w:w="625" w:type="dxa"/>
            <w:vAlign w:val="center"/>
          </w:tcPr>
          <w:p w14:paraId="2AE8648A" w14:textId="55ED65B7" w:rsidR="00B42E0D" w:rsidRPr="00C37D99" w:rsidRDefault="00B42E0D" w:rsidP="00B67F8B">
            <w:pPr>
              <w:spacing w:line="288" w:lineRule="auto"/>
              <w:jc w:val="both"/>
              <w:rPr>
                <w:lang w:val="vi-VN" w:eastAsia="en-AU"/>
              </w:rPr>
            </w:pPr>
            <w:r w:rsidRPr="00C37D99">
              <w:rPr>
                <w:lang w:val="vi-VN" w:eastAsia="en-AU"/>
              </w:rPr>
              <w:t>3</w:t>
            </w:r>
          </w:p>
        </w:tc>
        <w:tc>
          <w:tcPr>
            <w:tcW w:w="1530" w:type="dxa"/>
            <w:shd w:val="clear" w:color="auto" w:fill="auto"/>
            <w:noWrap/>
            <w:vAlign w:val="center"/>
          </w:tcPr>
          <w:p w14:paraId="3065DBC0" w14:textId="32065C9D" w:rsidR="00B42E0D" w:rsidRPr="00C37D99" w:rsidRDefault="00B42E0D" w:rsidP="00B67F8B">
            <w:pPr>
              <w:spacing w:line="288" w:lineRule="auto"/>
              <w:jc w:val="both"/>
              <w:rPr>
                <w:lang w:eastAsia="en-AU"/>
              </w:rPr>
            </w:pPr>
            <w:r w:rsidRPr="00C37D99">
              <w:t>ssidIndex</w:t>
            </w:r>
          </w:p>
        </w:tc>
        <w:tc>
          <w:tcPr>
            <w:tcW w:w="1530" w:type="dxa"/>
            <w:shd w:val="clear" w:color="auto" w:fill="auto"/>
            <w:noWrap/>
            <w:vAlign w:val="center"/>
          </w:tcPr>
          <w:p w14:paraId="4EAC1184" w14:textId="2A7AB800" w:rsidR="00B42E0D" w:rsidRPr="00C37D99" w:rsidRDefault="00B42E0D" w:rsidP="00B67F8B">
            <w:pPr>
              <w:spacing w:line="288" w:lineRule="auto"/>
              <w:jc w:val="both"/>
              <w:rPr>
                <w:lang w:eastAsia="en-AU"/>
              </w:rPr>
            </w:pPr>
            <w:r w:rsidRPr="00C37D99">
              <w:rPr>
                <w:lang w:eastAsia="en-AU"/>
              </w:rPr>
              <w:t>Optional</w:t>
            </w:r>
          </w:p>
        </w:tc>
        <w:tc>
          <w:tcPr>
            <w:tcW w:w="1080" w:type="dxa"/>
          </w:tcPr>
          <w:p w14:paraId="3A28DAB5" w14:textId="43B46242" w:rsidR="00B42E0D" w:rsidRPr="00C37D99" w:rsidRDefault="00B42E0D" w:rsidP="00B67F8B">
            <w:pPr>
              <w:spacing w:line="288" w:lineRule="auto"/>
              <w:jc w:val="both"/>
              <w:rPr>
                <w:lang w:eastAsia="en-AU"/>
              </w:rPr>
            </w:pPr>
            <w:r w:rsidRPr="00C37D99">
              <w:t>Int</w:t>
            </w:r>
          </w:p>
        </w:tc>
        <w:tc>
          <w:tcPr>
            <w:tcW w:w="1440" w:type="dxa"/>
            <w:vAlign w:val="center"/>
          </w:tcPr>
          <w:p w14:paraId="4C5B1EDB" w14:textId="71AC697D" w:rsidR="00B42E0D" w:rsidRPr="00C37D99" w:rsidRDefault="00134F23" w:rsidP="00B67F8B">
            <w:pPr>
              <w:spacing w:line="288" w:lineRule="auto"/>
              <w:jc w:val="both"/>
              <w:rPr>
                <w:lang w:eastAsia="en-AU"/>
              </w:rPr>
            </w:pPr>
            <w:r>
              <w:t>1</w:t>
            </w:r>
          </w:p>
        </w:tc>
        <w:tc>
          <w:tcPr>
            <w:tcW w:w="2970" w:type="dxa"/>
            <w:shd w:val="clear" w:color="auto" w:fill="auto"/>
            <w:noWrap/>
            <w:vAlign w:val="center"/>
          </w:tcPr>
          <w:p w14:paraId="5EBB8DE0" w14:textId="5390AD9D" w:rsidR="00B42E0D" w:rsidRPr="00C37D99" w:rsidRDefault="00B42E0D" w:rsidP="00B67F8B">
            <w:pPr>
              <w:spacing w:line="288" w:lineRule="auto"/>
              <w:jc w:val="both"/>
              <w:rPr>
                <w:lang w:eastAsia="en-AU"/>
              </w:rPr>
            </w:pPr>
            <w:r w:rsidRPr="00C37D99">
              <w:t>SSID Index</w:t>
            </w:r>
          </w:p>
        </w:tc>
      </w:tr>
      <w:tr w:rsidR="00B42E0D" w:rsidRPr="00C37D99" w14:paraId="63B19634" w14:textId="77777777" w:rsidTr="0054461D">
        <w:trPr>
          <w:trHeight w:val="255"/>
        </w:trPr>
        <w:tc>
          <w:tcPr>
            <w:tcW w:w="625" w:type="dxa"/>
            <w:vAlign w:val="center"/>
          </w:tcPr>
          <w:p w14:paraId="22532FE8" w14:textId="0F63F4C6" w:rsidR="00B42E0D" w:rsidRPr="00C37D99" w:rsidRDefault="00B42E0D" w:rsidP="00B67F8B">
            <w:pPr>
              <w:spacing w:line="288" w:lineRule="auto"/>
              <w:jc w:val="both"/>
              <w:rPr>
                <w:lang w:val="vi-VN" w:eastAsia="en-AU"/>
              </w:rPr>
            </w:pPr>
            <w:r w:rsidRPr="00C37D99">
              <w:rPr>
                <w:lang w:val="vi-VN" w:eastAsia="en-AU"/>
              </w:rPr>
              <w:t>4</w:t>
            </w:r>
          </w:p>
        </w:tc>
        <w:tc>
          <w:tcPr>
            <w:tcW w:w="1530" w:type="dxa"/>
            <w:shd w:val="clear" w:color="auto" w:fill="auto"/>
            <w:noWrap/>
            <w:vAlign w:val="center"/>
          </w:tcPr>
          <w:p w14:paraId="6C619A44" w14:textId="49AC4012" w:rsidR="00B42E0D" w:rsidRPr="00C37D99" w:rsidRDefault="00B42E0D" w:rsidP="00B67F8B">
            <w:pPr>
              <w:spacing w:line="288" w:lineRule="auto"/>
              <w:jc w:val="both"/>
              <w:rPr>
                <w:lang w:eastAsia="en-AU"/>
              </w:rPr>
            </w:pPr>
            <w:r w:rsidRPr="00C37D99">
              <w:t>ssidName</w:t>
            </w:r>
          </w:p>
        </w:tc>
        <w:tc>
          <w:tcPr>
            <w:tcW w:w="1530" w:type="dxa"/>
            <w:shd w:val="clear" w:color="auto" w:fill="auto"/>
            <w:noWrap/>
            <w:vAlign w:val="center"/>
          </w:tcPr>
          <w:p w14:paraId="77680B60" w14:textId="496AC1DC" w:rsidR="00B42E0D" w:rsidRPr="00C37D99" w:rsidRDefault="00B42E0D" w:rsidP="00B67F8B">
            <w:pPr>
              <w:spacing w:line="288" w:lineRule="auto"/>
              <w:jc w:val="both"/>
              <w:rPr>
                <w:lang w:eastAsia="en-AU"/>
              </w:rPr>
            </w:pPr>
            <w:r w:rsidRPr="00C37D99">
              <w:rPr>
                <w:lang w:eastAsia="en-AU"/>
              </w:rPr>
              <w:t>Optional</w:t>
            </w:r>
          </w:p>
        </w:tc>
        <w:tc>
          <w:tcPr>
            <w:tcW w:w="1080" w:type="dxa"/>
          </w:tcPr>
          <w:p w14:paraId="6D8958A2" w14:textId="57803EB1" w:rsidR="00B42E0D" w:rsidRPr="00C37D99" w:rsidRDefault="00B42E0D" w:rsidP="00B67F8B">
            <w:pPr>
              <w:spacing w:line="288" w:lineRule="auto"/>
              <w:jc w:val="both"/>
              <w:rPr>
                <w:lang w:eastAsia="en-AU"/>
              </w:rPr>
            </w:pPr>
            <w:r w:rsidRPr="00C37D99">
              <w:rPr>
                <w:lang w:eastAsia="en-AU"/>
              </w:rPr>
              <w:t>String</w:t>
            </w:r>
          </w:p>
        </w:tc>
        <w:tc>
          <w:tcPr>
            <w:tcW w:w="1440" w:type="dxa"/>
            <w:vAlign w:val="center"/>
          </w:tcPr>
          <w:p w14:paraId="491A3B4F" w14:textId="2773F02D" w:rsidR="00B42E0D" w:rsidRPr="00C37D99" w:rsidRDefault="007B5DB7" w:rsidP="00B67F8B">
            <w:pPr>
              <w:spacing w:line="288" w:lineRule="auto"/>
              <w:jc w:val="both"/>
              <w:rPr>
                <w:lang w:eastAsia="en-AU"/>
              </w:rPr>
            </w:pPr>
            <w:r>
              <w:rPr>
                <w:lang w:eastAsia="en-AU"/>
              </w:rPr>
              <w:t>32</w:t>
            </w:r>
          </w:p>
        </w:tc>
        <w:tc>
          <w:tcPr>
            <w:tcW w:w="2970" w:type="dxa"/>
            <w:shd w:val="clear" w:color="auto" w:fill="auto"/>
            <w:noWrap/>
            <w:vAlign w:val="center"/>
          </w:tcPr>
          <w:p w14:paraId="0E62144D" w14:textId="6924FCA8" w:rsidR="00B42E0D" w:rsidRPr="00C37D99" w:rsidRDefault="00B42E0D" w:rsidP="00B67F8B">
            <w:pPr>
              <w:spacing w:line="288" w:lineRule="auto"/>
              <w:jc w:val="both"/>
              <w:rPr>
                <w:lang w:eastAsia="en-AU"/>
              </w:rPr>
            </w:pPr>
            <w:r w:rsidRPr="00C37D99">
              <w:t>Tên SSID của mạng Wifi</w:t>
            </w:r>
          </w:p>
        </w:tc>
      </w:tr>
      <w:tr w:rsidR="009A5E2C" w:rsidRPr="00C37D99" w14:paraId="5AECAAED" w14:textId="77777777" w:rsidTr="0054461D">
        <w:trPr>
          <w:trHeight w:val="255"/>
        </w:trPr>
        <w:tc>
          <w:tcPr>
            <w:tcW w:w="625" w:type="dxa"/>
            <w:vAlign w:val="center"/>
          </w:tcPr>
          <w:p w14:paraId="3974AE8E" w14:textId="44662BED" w:rsidR="009A5E2C" w:rsidRPr="009A5E2C" w:rsidRDefault="009A5E2C" w:rsidP="00B67F8B">
            <w:pPr>
              <w:spacing w:line="288" w:lineRule="auto"/>
              <w:jc w:val="both"/>
              <w:rPr>
                <w:lang w:eastAsia="en-AU"/>
              </w:rPr>
            </w:pPr>
            <w:r>
              <w:rPr>
                <w:lang w:eastAsia="en-AU"/>
              </w:rPr>
              <w:t>5</w:t>
            </w:r>
          </w:p>
        </w:tc>
        <w:tc>
          <w:tcPr>
            <w:tcW w:w="1530" w:type="dxa"/>
            <w:shd w:val="clear" w:color="auto" w:fill="auto"/>
            <w:noWrap/>
            <w:vAlign w:val="center"/>
          </w:tcPr>
          <w:p w14:paraId="4C595C38" w14:textId="18CB9EA4" w:rsidR="009A5E2C" w:rsidRPr="00C37D99" w:rsidRDefault="009A5E2C" w:rsidP="00B67F8B">
            <w:pPr>
              <w:spacing w:line="288" w:lineRule="auto"/>
              <w:jc w:val="both"/>
            </w:pPr>
            <w:r>
              <w:t>enable</w:t>
            </w:r>
          </w:p>
        </w:tc>
        <w:tc>
          <w:tcPr>
            <w:tcW w:w="1530" w:type="dxa"/>
            <w:shd w:val="clear" w:color="auto" w:fill="auto"/>
            <w:noWrap/>
            <w:vAlign w:val="center"/>
          </w:tcPr>
          <w:p w14:paraId="1B33B9FF" w14:textId="0740B407" w:rsidR="009A5E2C" w:rsidRPr="00C37D99" w:rsidRDefault="009A5E2C" w:rsidP="00B67F8B">
            <w:pPr>
              <w:spacing w:line="288" w:lineRule="auto"/>
              <w:jc w:val="both"/>
              <w:rPr>
                <w:lang w:eastAsia="en-AU"/>
              </w:rPr>
            </w:pPr>
            <w:r>
              <w:rPr>
                <w:lang w:eastAsia="en-AU"/>
              </w:rPr>
              <w:t>Optional</w:t>
            </w:r>
          </w:p>
        </w:tc>
        <w:tc>
          <w:tcPr>
            <w:tcW w:w="1080" w:type="dxa"/>
          </w:tcPr>
          <w:p w14:paraId="2A732376" w14:textId="00570DF4" w:rsidR="009A5E2C" w:rsidRPr="00C37D99" w:rsidRDefault="009A5E2C" w:rsidP="00B67F8B">
            <w:pPr>
              <w:spacing w:line="288" w:lineRule="auto"/>
              <w:jc w:val="both"/>
              <w:rPr>
                <w:lang w:eastAsia="en-AU"/>
              </w:rPr>
            </w:pPr>
            <w:r>
              <w:rPr>
                <w:lang w:eastAsia="en-AU"/>
              </w:rPr>
              <w:t>Boolean</w:t>
            </w:r>
          </w:p>
        </w:tc>
        <w:tc>
          <w:tcPr>
            <w:tcW w:w="1440" w:type="dxa"/>
            <w:vAlign w:val="center"/>
          </w:tcPr>
          <w:p w14:paraId="1E2425B5" w14:textId="54A16CB6" w:rsidR="009A5E2C" w:rsidRDefault="009A5E2C" w:rsidP="00B67F8B">
            <w:pPr>
              <w:spacing w:line="288" w:lineRule="auto"/>
              <w:jc w:val="both"/>
              <w:rPr>
                <w:lang w:eastAsia="en-AU"/>
              </w:rPr>
            </w:pPr>
            <w:r>
              <w:rPr>
                <w:lang w:eastAsia="en-AU"/>
              </w:rPr>
              <w:t>1</w:t>
            </w:r>
          </w:p>
        </w:tc>
        <w:tc>
          <w:tcPr>
            <w:tcW w:w="2970" w:type="dxa"/>
            <w:shd w:val="clear" w:color="auto" w:fill="auto"/>
            <w:noWrap/>
            <w:vAlign w:val="center"/>
          </w:tcPr>
          <w:p w14:paraId="6BC7614D" w14:textId="2D59D36B" w:rsidR="009A5E2C" w:rsidRPr="00C37D99" w:rsidRDefault="009A5E2C" w:rsidP="00B67F8B">
            <w:pPr>
              <w:spacing w:line="288" w:lineRule="auto"/>
              <w:jc w:val="both"/>
            </w:pPr>
            <w:r>
              <w:t>Enable/disabled</w:t>
            </w:r>
          </w:p>
        </w:tc>
      </w:tr>
      <w:tr w:rsidR="00B42E0D" w:rsidRPr="00C37D99" w14:paraId="742DAAEA" w14:textId="77777777" w:rsidTr="0054461D">
        <w:trPr>
          <w:trHeight w:val="255"/>
        </w:trPr>
        <w:tc>
          <w:tcPr>
            <w:tcW w:w="625" w:type="dxa"/>
            <w:vAlign w:val="center"/>
          </w:tcPr>
          <w:p w14:paraId="38B7EC98" w14:textId="5FA9FED1" w:rsidR="00B42E0D" w:rsidRPr="009A5E2C" w:rsidRDefault="009A5E2C" w:rsidP="00B67F8B">
            <w:pPr>
              <w:spacing w:line="288" w:lineRule="auto"/>
              <w:jc w:val="both"/>
              <w:rPr>
                <w:lang w:eastAsia="en-AU"/>
              </w:rPr>
            </w:pPr>
            <w:r>
              <w:rPr>
                <w:lang w:eastAsia="en-AU"/>
              </w:rPr>
              <w:t>6</w:t>
            </w:r>
          </w:p>
        </w:tc>
        <w:tc>
          <w:tcPr>
            <w:tcW w:w="1530" w:type="dxa"/>
            <w:shd w:val="clear" w:color="auto" w:fill="auto"/>
            <w:noWrap/>
            <w:vAlign w:val="center"/>
          </w:tcPr>
          <w:p w14:paraId="02FC5BCA" w14:textId="0DD56FD7" w:rsidR="00B42E0D" w:rsidRPr="00C37D99" w:rsidRDefault="00B42E0D" w:rsidP="00B67F8B">
            <w:pPr>
              <w:spacing w:line="288" w:lineRule="auto"/>
              <w:jc w:val="both"/>
              <w:rPr>
                <w:lang w:eastAsia="en-AU"/>
              </w:rPr>
            </w:pPr>
            <w:r w:rsidRPr="00C37D99">
              <w:t>authenMode</w:t>
            </w:r>
          </w:p>
        </w:tc>
        <w:tc>
          <w:tcPr>
            <w:tcW w:w="1530" w:type="dxa"/>
            <w:shd w:val="clear" w:color="auto" w:fill="auto"/>
            <w:noWrap/>
            <w:vAlign w:val="center"/>
          </w:tcPr>
          <w:p w14:paraId="2659FC52" w14:textId="0925010C" w:rsidR="00B42E0D" w:rsidRPr="00C37D99" w:rsidRDefault="00B42E0D" w:rsidP="00B67F8B">
            <w:pPr>
              <w:spacing w:line="288" w:lineRule="auto"/>
              <w:jc w:val="both"/>
              <w:rPr>
                <w:lang w:eastAsia="en-AU"/>
              </w:rPr>
            </w:pPr>
            <w:r w:rsidRPr="00C37D99">
              <w:rPr>
                <w:lang w:eastAsia="en-AU"/>
              </w:rPr>
              <w:t>Optional</w:t>
            </w:r>
          </w:p>
        </w:tc>
        <w:tc>
          <w:tcPr>
            <w:tcW w:w="1080" w:type="dxa"/>
          </w:tcPr>
          <w:p w14:paraId="6531A883" w14:textId="0409F7EA" w:rsidR="00B42E0D" w:rsidRPr="00C37D99" w:rsidRDefault="00B42E0D" w:rsidP="00B67F8B">
            <w:pPr>
              <w:spacing w:line="288" w:lineRule="auto"/>
              <w:jc w:val="both"/>
              <w:rPr>
                <w:lang w:eastAsia="en-AU"/>
              </w:rPr>
            </w:pPr>
            <w:r w:rsidRPr="00C37D99">
              <w:t>String</w:t>
            </w:r>
          </w:p>
        </w:tc>
        <w:tc>
          <w:tcPr>
            <w:tcW w:w="1440" w:type="dxa"/>
          </w:tcPr>
          <w:p w14:paraId="3D1A8873" w14:textId="0EA17A6F" w:rsidR="00B42E0D" w:rsidRPr="00C37D99" w:rsidRDefault="001C3B9B" w:rsidP="00B67F8B">
            <w:pPr>
              <w:spacing w:line="288" w:lineRule="auto"/>
              <w:jc w:val="both"/>
              <w:rPr>
                <w:lang w:eastAsia="en-AU"/>
              </w:rPr>
            </w:pPr>
            <w:r w:rsidRPr="00C37D99">
              <w:rPr>
                <w:lang w:eastAsia="en-AU"/>
              </w:rPr>
              <w:t>8</w:t>
            </w:r>
          </w:p>
        </w:tc>
        <w:tc>
          <w:tcPr>
            <w:tcW w:w="2970" w:type="dxa"/>
            <w:shd w:val="clear" w:color="auto" w:fill="auto"/>
            <w:noWrap/>
            <w:vAlign w:val="center"/>
          </w:tcPr>
          <w:p w14:paraId="4E578229" w14:textId="77777777" w:rsidR="00B42E0D" w:rsidRPr="00C37D99" w:rsidRDefault="001C3B9B" w:rsidP="00B67F8B">
            <w:pPr>
              <w:spacing w:line="288" w:lineRule="auto"/>
              <w:jc w:val="both"/>
            </w:pPr>
            <w:r w:rsidRPr="00C37D99">
              <w:t xml:space="preserve">+ </w:t>
            </w:r>
            <w:r w:rsidR="00B42E0D" w:rsidRPr="00C37D99">
              <w:t>Mode xác thực Wifi</w:t>
            </w:r>
          </w:p>
          <w:p w14:paraId="3DF17BF8" w14:textId="02820E8D" w:rsidR="001C3B9B" w:rsidRPr="00C37D99" w:rsidRDefault="001C3B9B" w:rsidP="00B67F8B">
            <w:pPr>
              <w:spacing w:line="288" w:lineRule="auto"/>
              <w:jc w:val="both"/>
              <w:rPr>
                <w:lang w:eastAsia="en-AU"/>
              </w:rPr>
            </w:pPr>
            <w:r w:rsidRPr="00C37D99">
              <w:t>+ có 2 giá trị: open/password</w:t>
            </w:r>
          </w:p>
        </w:tc>
      </w:tr>
      <w:tr w:rsidR="00B42E0D" w:rsidRPr="00C37D99" w14:paraId="33C4569F" w14:textId="77777777" w:rsidTr="0054461D">
        <w:trPr>
          <w:trHeight w:val="255"/>
        </w:trPr>
        <w:tc>
          <w:tcPr>
            <w:tcW w:w="625" w:type="dxa"/>
            <w:vAlign w:val="center"/>
          </w:tcPr>
          <w:p w14:paraId="23409826" w14:textId="29148CAD" w:rsidR="00B42E0D" w:rsidRPr="009A5E2C" w:rsidRDefault="009A5E2C" w:rsidP="00B67F8B">
            <w:pPr>
              <w:spacing w:line="288" w:lineRule="auto"/>
              <w:jc w:val="both"/>
              <w:rPr>
                <w:lang w:eastAsia="en-AU"/>
              </w:rPr>
            </w:pPr>
            <w:r>
              <w:rPr>
                <w:lang w:eastAsia="en-AU"/>
              </w:rPr>
              <w:t>7</w:t>
            </w:r>
          </w:p>
        </w:tc>
        <w:tc>
          <w:tcPr>
            <w:tcW w:w="1530" w:type="dxa"/>
            <w:shd w:val="clear" w:color="auto" w:fill="auto"/>
            <w:noWrap/>
          </w:tcPr>
          <w:p w14:paraId="0019A886" w14:textId="2FC4EACC" w:rsidR="00B42E0D" w:rsidRPr="00C37D99" w:rsidRDefault="00B42E0D" w:rsidP="00B67F8B">
            <w:pPr>
              <w:spacing w:line="288" w:lineRule="auto"/>
              <w:jc w:val="both"/>
              <w:rPr>
                <w:lang w:eastAsia="en-AU"/>
              </w:rPr>
            </w:pPr>
            <w:r w:rsidRPr="00C37D99">
              <w:t>password</w:t>
            </w:r>
          </w:p>
        </w:tc>
        <w:tc>
          <w:tcPr>
            <w:tcW w:w="1530" w:type="dxa"/>
            <w:shd w:val="clear" w:color="auto" w:fill="auto"/>
            <w:noWrap/>
          </w:tcPr>
          <w:p w14:paraId="7362D16D" w14:textId="02A8F094" w:rsidR="00B42E0D" w:rsidRPr="00C37D99" w:rsidRDefault="00B42E0D" w:rsidP="00B67F8B">
            <w:pPr>
              <w:spacing w:line="288" w:lineRule="auto"/>
              <w:jc w:val="both"/>
              <w:rPr>
                <w:lang w:eastAsia="en-AU"/>
              </w:rPr>
            </w:pPr>
            <w:r w:rsidRPr="00C37D99">
              <w:rPr>
                <w:lang w:eastAsia="en-AU"/>
              </w:rPr>
              <w:t>Optional</w:t>
            </w:r>
          </w:p>
        </w:tc>
        <w:tc>
          <w:tcPr>
            <w:tcW w:w="1080" w:type="dxa"/>
          </w:tcPr>
          <w:p w14:paraId="31093E02" w14:textId="0F91D464" w:rsidR="00B42E0D" w:rsidRPr="00C37D99" w:rsidRDefault="00B42E0D" w:rsidP="00B67F8B">
            <w:pPr>
              <w:spacing w:line="288" w:lineRule="auto"/>
              <w:jc w:val="both"/>
              <w:rPr>
                <w:lang w:eastAsia="en-AU"/>
              </w:rPr>
            </w:pPr>
            <w:r w:rsidRPr="00C37D99">
              <w:t>String</w:t>
            </w:r>
          </w:p>
        </w:tc>
        <w:tc>
          <w:tcPr>
            <w:tcW w:w="1440" w:type="dxa"/>
          </w:tcPr>
          <w:p w14:paraId="4A9C9A22" w14:textId="313E6F59" w:rsidR="00B42E0D" w:rsidRPr="00C37D99" w:rsidRDefault="001C3B9B" w:rsidP="00B67F8B">
            <w:pPr>
              <w:spacing w:line="288" w:lineRule="auto"/>
              <w:jc w:val="both"/>
              <w:rPr>
                <w:lang w:eastAsia="en-AU"/>
              </w:rPr>
            </w:pPr>
            <w:r w:rsidRPr="00C37D99">
              <w:rPr>
                <w:lang w:eastAsia="en-AU"/>
              </w:rPr>
              <w:t>32</w:t>
            </w:r>
          </w:p>
        </w:tc>
        <w:tc>
          <w:tcPr>
            <w:tcW w:w="2970" w:type="dxa"/>
            <w:shd w:val="clear" w:color="auto" w:fill="auto"/>
            <w:noWrap/>
          </w:tcPr>
          <w:p w14:paraId="74D1E829" w14:textId="1C81BB35" w:rsidR="001C3B9B" w:rsidRPr="00C37D99" w:rsidRDefault="001C3B9B" w:rsidP="00B67F8B">
            <w:pPr>
              <w:spacing w:line="288" w:lineRule="auto"/>
              <w:jc w:val="both"/>
              <w:rPr>
                <w:lang w:eastAsia="en-US"/>
              </w:rPr>
            </w:pPr>
            <w:r w:rsidRPr="00C37D99">
              <w:t xml:space="preserve">+ </w:t>
            </w:r>
            <w:r w:rsidR="00B42E0D" w:rsidRPr="00C37D99">
              <w:t>Mật khẩu xác thực Wifi</w:t>
            </w:r>
          </w:p>
        </w:tc>
      </w:tr>
    </w:tbl>
    <w:p w14:paraId="69A24BC5" w14:textId="77777777" w:rsidR="00C11E25" w:rsidRPr="00C37D99" w:rsidRDefault="00C11E25" w:rsidP="00B67F8B">
      <w:pPr>
        <w:pStyle w:val="Heading4"/>
        <w:spacing w:line="288" w:lineRule="auto"/>
        <w:rPr>
          <w:sz w:val="24"/>
          <w:szCs w:val="24"/>
        </w:rPr>
      </w:pPr>
      <w:r w:rsidRPr="00C37D99">
        <w:rPr>
          <w:sz w:val="24"/>
          <w:szCs w:val="24"/>
        </w:rPr>
        <w:t>Example</w:t>
      </w:r>
    </w:p>
    <w:p w14:paraId="1241A1DB" w14:textId="77777777" w:rsidR="00C11E25" w:rsidRPr="00C37D99" w:rsidRDefault="00C11E25" w:rsidP="00B67F8B">
      <w:pPr>
        <w:spacing w:line="288" w:lineRule="auto"/>
        <w:rPr>
          <w:b/>
          <w:bCs/>
        </w:rPr>
      </w:pPr>
      <w:r w:rsidRPr="00C37D99">
        <w:rPr>
          <w:b/>
          <w:bCs/>
        </w:rPr>
        <w:t>Request:</w:t>
      </w:r>
    </w:p>
    <w:p w14:paraId="7AEB0780" w14:textId="7240BDB4" w:rsidR="00C11E25" w:rsidRPr="00C37D99" w:rsidRDefault="00C11E25"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lang w:val="vi-VN"/>
        </w:rPr>
        <w:t xml:space="preserve"> </w:t>
      </w:r>
      <w:r w:rsidR="00C5498B" w:rsidRPr="00C37D99">
        <w:rPr>
          <w:rFonts w:ascii="Times New Roman" w:hAnsi="Times New Roman" w:cs="Times New Roman"/>
          <w:sz w:val="24"/>
          <w:szCs w:val="24"/>
        </w:rPr>
        <w:t xml:space="preserve">getWifiConfig </w:t>
      </w:r>
      <w:r w:rsidRPr="00C37D99">
        <w:rPr>
          <w:rFonts w:ascii="Times New Roman" w:hAnsi="Times New Roman" w:cs="Times New Roman"/>
          <w:sz w:val="24"/>
          <w:szCs w:val="24"/>
        </w:rPr>
        <w:t>(data);</w:t>
      </w:r>
    </w:p>
    <w:p w14:paraId="2F088963" w14:textId="77777777" w:rsidR="00D95F6D" w:rsidRPr="00C37D99" w:rsidRDefault="00C11E25"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lang w:val="vi-VN"/>
        </w:rPr>
        <w:t xml:space="preserve"> </w:t>
      </w:r>
      <w:r w:rsidRPr="00C37D99">
        <w:rPr>
          <w:rFonts w:ascii="Times New Roman" w:hAnsi="Times New Roman" w:cs="Times New Roman"/>
          <w:sz w:val="24"/>
          <w:szCs w:val="24"/>
        </w:rPr>
        <w:t>"data":</w:t>
      </w:r>
    </w:p>
    <w:p w14:paraId="258BBB81" w14:textId="0738F480" w:rsidR="00C11E25" w:rsidRPr="00C37D99" w:rsidRDefault="00C11E25" w:rsidP="00B67F8B">
      <w:pPr>
        <w:pStyle w:val="HTMLPreformatted"/>
        <w:spacing w:line="288" w:lineRule="auto"/>
        <w:ind w:left="720"/>
        <w:rPr>
          <w:rFonts w:ascii="Times New Roman" w:hAnsi="Times New Roman" w:cs="Times New Roman"/>
          <w:sz w:val="24"/>
          <w:szCs w:val="24"/>
        </w:rPr>
      </w:pPr>
      <w:r w:rsidRPr="00C37D99">
        <w:rPr>
          <w:rFonts w:ascii="Times New Roman" w:hAnsi="Times New Roman" w:cs="Times New Roman"/>
          <w:sz w:val="24"/>
          <w:szCs w:val="24"/>
          <w:lang w:val="vi-VN"/>
        </w:rPr>
        <w:t xml:space="preserve"> </w:t>
      </w:r>
      <w:r w:rsidRPr="00C37D99">
        <w:rPr>
          <w:rFonts w:ascii="Times New Roman" w:hAnsi="Times New Roman" w:cs="Times New Roman"/>
          <w:sz w:val="24"/>
          <w:szCs w:val="24"/>
        </w:rPr>
        <w:t>{</w:t>
      </w:r>
    </w:p>
    <w:p w14:paraId="7CFAA111" w14:textId="2373ABAD" w:rsidR="00436235" w:rsidRPr="00C37D99" w:rsidRDefault="00436235" w:rsidP="00B67F8B">
      <w:pPr>
        <w:pStyle w:val="HTMLPreformatted"/>
        <w:spacing w:line="288" w:lineRule="auto"/>
        <w:ind w:left="1440"/>
        <w:rPr>
          <w:rFonts w:ascii="Times New Roman" w:hAnsi="Times New Roman" w:cs="Times New Roman"/>
          <w:sz w:val="24"/>
          <w:szCs w:val="24"/>
          <w:lang w:val="vi-VN"/>
        </w:rPr>
      </w:pPr>
      <w:r w:rsidRPr="00C37D99">
        <w:rPr>
          <w:rFonts w:ascii="Times New Roman" w:hAnsi="Times New Roman" w:cs="Times New Roman"/>
          <w:sz w:val="24"/>
          <w:szCs w:val="24"/>
          <w:lang w:val="vi-VN"/>
        </w:rPr>
        <w:t>"serialNumber": "</w:t>
      </w:r>
      <w:r w:rsidR="00DB6D2D">
        <w:rPr>
          <w:rFonts w:ascii="Times New Roman" w:hAnsi="Times New Roman" w:cs="Times New Roman"/>
          <w:sz w:val="24"/>
          <w:szCs w:val="24"/>
          <w:lang w:val="vi-VN"/>
        </w:rPr>
        <w:t>VNPT123456</w:t>
      </w:r>
      <w:r w:rsidRPr="00C37D99">
        <w:rPr>
          <w:rFonts w:ascii="Times New Roman" w:hAnsi="Times New Roman" w:cs="Times New Roman"/>
          <w:sz w:val="24"/>
          <w:szCs w:val="24"/>
          <w:lang w:val="vi-VN"/>
        </w:rPr>
        <w:t xml:space="preserve">", </w:t>
      </w:r>
    </w:p>
    <w:p w14:paraId="3601F29A" w14:textId="0EBDE3B2" w:rsidR="00436235" w:rsidRDefault="00436235" w:rsidP="00B67F8B">
      <w:pPr>
        <w:pStyle w:val="HTMLPreformatted"/>
        <w:spacing w:line="288" w:lineRule="auto"/>
        <w:ind w:left="1440"/>
        <w:rPr>
          <w:rFonts w:ascii="Times New Roman" w:hAnsi="Times New Roman" w:cs="Times New Roman"/>
          <w:sz w:val="24"/>
          <w:szCs w:val="24"/>
          <w:lang w:val="vi-VN"/>
        </w:rPr>
      </w:pPr>
      <w:r w:rsidRPr="00C37D99">
        <w:rPr>
          <w:rFonts w:ascii="Times New Roman" w:hAnsi="Times New Roman" w:cs="Times New Roman"/>
          <w:sz w:val="24"/>
          <w:szCs w:val="24"/>
          <w:lang w:val="vi-VN"/>
        </w:rPr>
        <w:t>"modelName": "</w:t>
      </w:r>
      <w:r w:rsidR="00DB6D2D">
        <w:rPr>
          <w:rFonts w:ascii="Times New Roman" w:hAnsi="Times New Roman" w:cs="Times New Roman"/>
          <w:sz w:val="24"/>
          <w:szCs w:val="24"/>
          <w:lang w:val="vi-VN"/>
        </w:rPr>
        <w:t>GW040H</w:t>
      </w:r>
      <w:r w:rsidRPr="00C37D99">
        <w:rPr>
          <w:rFonts w:ascii="Times New Roman" w:hAnsi="Times New Roman" w:cs="Times New Roman"/>
          <w:sz w:val="24"/>
          <w:szCs w:val="24"/>
          <w:lang w:val="vi-VN"/>
        </w:rPr>
        <w:t>",</w:t>
      </w:r>
    </w:p>
    <w:p w14:paraId="25D4CB61" w14:textId="5D3934E1" w:rsidR="007B5DB7" w:rsidRPr="00C37D99" w:rsidRDefault="007B5DB7" w:rsidP="00B67F8B">
      <w:pPr>
        <w:pStyle w:val="HTMLPreformatted"/>
        <w:spacing w:line="288" w:lineRule="auto"/>
        <w:ind w:left="1440"/>
        <w:rPr>
          <w:rFonts w:ascii="Times New Roman" w:hAnsi="Times New Roman" w:cs="Times New Roman"/>
          <w:sz w:val="24"/>
          <w:szCs w:val="24"/>
          <w:lang w:val="vi-VN"/>
        </w:rPr>
      </w:pPr>
      <w:r w:rsidRPr="00C37D99">
        <w:rPr>
          <w:rFonts w:ascii="Times New Roman" w:hAnsi="Times New Roman" w:cs="Times New Roman"/>
          <w:sz w:val="24"/>
          <w:szCs w:val="24"/>
          <w:lang w:val="vi-VN"/>
        </w:rPr>
        <w:t>"</w:t>
      </w:r>
      <w:r w:rsidR="0068394B">
        <w:rPr>
          <w:rFonts w:ascii="Times New Roman" w:hAnsi="Times New Roman" w:cs="Times New Roman"/>
          <w:sz w:val="24"/>
          <w:szCs w:val="24"/>
        </w:rPr>
        <w:t>band</w:t>
      </w:r>
      <w:r>
        <w:rPr>
          <w:rFonts w:ascii="Times New Roman" w:hAnsi="Times New Roman" w:cs="Times New Roman"/>
          <w:sz w:val="24"/>
          <w:szCs w:val="24"/>
        </w:rPr>
        <w:t>Type</w:t>
      </w:r>
      <w:r w:rsidRPr="00C37D99">
        <w:rPr>
          <w:rFonts w:ascii="Times New Roman" w:hAnsi="Times New Roman" w:cs="Times New Roman"/>
          <w:sz w:val="24"/>
          <w:szCs w:val="24"/>
          <w:lang w:val="vi-VN"/>
        </w:rPr>
        <w:t>": "</w:t>
      </w:r>
      <w:r w:rsidRPr="007B5DB7">
        <w:rPr>
          <w:rFonts w:ascii="Times New Roman" w:hAnsi="Times New Roman" w:cs="Times New Roman"/>
          <w:sz w:val="24"/>
          <w:szCs w:val="24"/>
          <w:lang w:val="vi-VN"/>
        </w:rPr>
        <w:t>Wireless 5G</w:t>
      </w:r>
      <w:r w:rsidRPr="00C37D99">
        <w:rPr>
          <w:rFonts w:ascii="Times New Roman" w:hAnsi="Times New Roman" w:cs="Times New Roman"/>
          <w:sz w:val="24"/>
          <w:szCs w:val="24"/>
          <w:lang w:val="vi-VN"/>
        </w:rPr>
        <w:t>"</w:t>
      </w:r>
    </w:p>
    <w:p w14:paraId="12049774" w14:textId="3D17EB08" w:rsidR="00C11E25" w:rsidRPr="00C37D99" w:rsidRDefault="00C11E25" w:rsidP="00B67F8B">
      <w:pPr>
        <w:spacing w:line="288" w:lineRule="auto"/>
        <w:ind w:left="720"/>
      </w:pPr>
      <w:r w:rsidRPr="00C37D99">
        <w:t>}</w:t>
      </w:r>
    </w:p>
    <w:p w14:paraId="553301B3" w14:textId="77777777" w:rsidR="00C11E25" w:rsidRPr="00C37D99" w:rsidRDefault="00C11E25" w:rsidP="00B67F8B">
      <w:pPr>
        <w:spacing w:line="288" w:lineRule="auto"/>
        <w:rPr>
          <w:b/>
          <w:bCs/>
        </w:rPr>
      </w:pPr>
      <w:r w:rsidRPr="00C37D99">
        <w:rPr>
          <w:b/>
          <w:bCs/>
        </w:rPr>
        <w:t>Response:</w:t>
      </w:r>
    </w:p>
    <w:p w14:paraId="20D51196" w14:textId="77777777" w:rsidR="00C11E25" w:rsidRPr="00C37D99" w:rsidRDefault="00C11E25" w:rsidP="00B67F8B">
      <w:pPr>
        <w:pStyle w:val="FirstLevelBullet"/>
        <w:spacing w:line="288" w:lineRule="auto"/>
        <w:ind w:left="0" w:firstLine="0"/>
        <w:rPr>
          <w:sz w:val="24"/>
          <w:szCs w:val="24"/>
        </w:rPr>
      </w:pPr>
      <w:r w:rsidRPr="00C37D99">
        <w:rPr>
          <w:sz w:val="24"/>
          <w:szCs w:val="24"/>
          <w:lang w:val="vi-VN"/>
        </w:rPr>
        <w:lastRenderedPageBreak/>
        <w:t xml:space="preserve">  </w:t>
      </w:r>
      <w:r w:rsidRPr="00C37D99">
        <w:rPr>
          <w:sz w:val="24"/>
          <w:szCs w:val="24"/>
        </w:rPr>
        <w:t>{</w:t>
      </w:r>
    </w:p>
    <w:p w14:paraId="4639042A" w14:textId="1461A9CF" w:rsidR="00D95F6D" w:rsidRPr="00C37D99" w:rsidRDefault="00C11E25" w:rsidP="00B67F8B">
      <w:pPr>
        <w:pStyle w:val="FirstLevelBullet"/>
        <w:spacing w:line="288" w:lineRule="auto"/>
        <w:ind w:firstLine="0"/>
        <w:rPr>
          <w:sz w:val="24"/>
          <w:szCs w:val="24"/>
        </w:rPr>
      </w:pPr>
      <w:r w:rsidRPr="00C37D99">
        <w:rPr>
          <w:sz w:val="24"/>
          <w:szCs w:val="24"/>
        </w:rPr>
        <w:t>"errorCode": "200",</w:t>
      </w:r>
    </w:p>
    <w:p w14:paraId="7F3B168A" w14:textId="28259E5C" w:rsidR="00D95F6D" w:rsidRPr="00C37D99" w:rsidRDefault="00C11E25" w:rsidP="00B67F8B">
      <w:pPr>
        <w:pStyle w:val="FirstLevelBullet"/>
        <w:spacing w:line="288" w:lineRule="auto"/>
        <w:ind w:firstLine="0"/>
        <w:rPr>
          <w:sz w:val="24"/>
          <w:szCs w:val="24"/>
        </w:rPr>
      </w:pPr>
      <w:r w:rsidRPr="00C37D99">
        <w:rPr>
          <w:sz w:val="24"/>
          <w:szCs w:val="24"/>
        </w:rPr>
        <w:t>"errorMessage": "SUCCESS",</w:t>
      </w:r>
    </w:p>
    <w:p w14:paraId="6FAD75C8" w14:textId="77777777" w:rsidR="00D95F6D" w:rsidRPr="00C37D99" w:rsidRDefault="00C11E25" w:rsidP="00B67F8B">
      <w:pPr>
        <w:pStyle w:val="FirstLevelBullet"/>
        <w:spacing w:line="288" w:lineRule="auto"/>
        <w:ind w:firstLine="0"/>
        <w:rPr>
          <w:sz w:val="24"/>
          <w:szCs w:val="24"/>
          <w:lang w:val="vi-VN"/>
        </w:rPr>
      </w:pPr>
      <w:r w:rsidRPr="00C37D99">
        <w:rPr>
          <w:sz w:val="24"/>
          <w:szCs w:val="24"/>
        </w:rPr>
        <w:t xml:space="preserve">"data": </w:t>
      </w:r>
      <w:r w:rsidR="00FE282C" w:rsidRPr="00C37D99">
        <w:rPr>
          <w:sz w:val="24"/>
          <w:szCs w:val="24"/>
        </w:rPr>
        <w:t>[</w:t>
      </w:r>
    </w:p>
    <w:p w14:paraId="1A863FA7" w14:textId="77777777" w:rsidR="00D95F6D" w:rsidRPr="00C37D99" w:rsidRDefault="00FE282C" w:rsidP="00B67F8B">
      <w:pPr>
        <w:pStyle w:val="FirstLevelBullet"/>
        <w:spacing w:line="288" w:lineRule="auto"/>
        <w:ind w:left="1440" w:firstLine="0"/>
        <w:rPr>
          <w:sz w:val="24"/>
          <w:szCs w:val="24"/>
        </w:rPr>
      </w:pPr>
      <w:r w:rsidRPr="00C37D99">
        <w:rPr>
          <w:sz w:val="24"/>
          <w:szCs w:val="24"/>
        </w:rPr>
        <w:t>{</w:t>
      </w:r>
    </w:p>
    <w:p w14:paraId="391B43FB" w14:textId="72D759C1" w:rsidR="00FE282C" w:rsidRPr="00C37D99" w:rsidRDefault="00FE282C" w:rsidP="00B67F8B">
      <w:pPr>
        <w:pStyle w:val="FirstLevelBullet"/>
        <w:spacing w:line="288" w:lineRule="auto"/>
        <w:ind w:left="2160" w:firstLine="0"/>
        <w:rPr>
          <w:sz w:val="24"/>
          <w:szCs w:val="24"/>
        </w:rPr>
      </w:pPr>
      <w:r w:rsidRPr="00C37D99">
        <w:rPr>
          <w:sz w:val="24"/>
          <w:szCs w:val="24"/>
        </w:rPr>
        <w:t xml:space="preserve">“ssidIndex” : </w:t>
      </w:r>
      <w:r w:rsidR="00134F23">
        <w:rPr>
          <w:sz w:val="24"/>
          <w:szCs w:val="24"/>
        </w:rPr>
        <w:t>1</w:t>
      </w:r>
      <w:r w:rsidRPr="00C37D99">
        <w:rPr>
          <w:sz w:val="24"/>
          <w:szCs w:val="24"/>
        </w:rPr>
        <w:t>,</w:t>
      </w:r>
    </w:p>
    <w:p w14:paraId="660BB824" w14:textId="44A3CB3F" w:rsidR="00FE282C" w:rsidRDefault="00FE282C" w:rsidP="00B67F8B">
      <w:pPr>
        <w:pStyle w:val="FirstLevelBullet"/>
        <w:spacing w:line="288" w:lineRule="auto"/>
        <w:ind w:left="2160" w:firstLine="0"/>
        <w:rPr>
          <w:sz w:val="24"/>
          <w:szCs w:val="24"/>
        </w:rPr>
      </w:pPr>
      <w:r w:rsidRPr="00C37D99">
        <w:rPr>
          <w:sz w:val="24"/>
          <w:szCs w:val="24"/>
        </w:rPr>
        <w:t>“ssidName” : “&lt;ssidName&gt;”,</w:t>
      </w:r>
    </w:p>
    <w:p w14:paraId="5AB900F5" w14:textId="08BC2869" w:rsidR="00886521" w:rsidRPr="00C37D99" w:rsidRDefault="00886521" w:rsidP="00B67F8B">
      <w:pPr>
        <w:pStyle w:val="FirstLevelBullet"/>
        <w:spacing w:line="288" w:lineRule="auto"/>
        <w:ind w:left="2160" w:firstLine="0"/>
        <w:rPr>
          <w:sz w:val="24"/>
          <w:szCs w:val="24"/>
        </w:rPr>
      </w:pPr>
      <w:r w:rsidRPr="00C37D99">
        <w:rPr>
          <w:sz w:val="24"/>
          <w:szCs w:val="24"/>
        </w:rPr>
        <w:t>“</w:t>
      </w:r>
      <w:r>
        <w:rPr>
          <w:sz w:val="24"/>
          <w:szCs w:val="24"/>
        </w:rPr>
        <w:t>enable</w:t>
      </w:r>
      <w:r w:rsidRPr="00C37D99">
        <w:rPr>
          <w:sz w:val="24"/>
          <w:szCs w:val="24"/>
        </w:rPr>
        <w:t xml:space="preserve">” : </w:t>
      </w:r>
      <w:r>
        <w:rPr>
          <w:sz w:val="24"/>
          <w:szCs w:val="24"/>
        </w:rPr>
        <w:t>1,</w:t>
      </w:r>
    </w:p>
    <w:p w14:paraId="6AA4339D" w14:textId="51EB714E" w:rsidR="00FE282C" w:rsidRPr="00C37D99" w:rsidRDefault="00FE282C" w:rsidP="00B67F8B">
      <w:pPr>
        <w:pStyle w:val="FirstLevelBullet"/>
        <w:spacing w:line="288" w:lineRule="auto"/>
        <w:ind w:left="2160" w:firstLine="0"/>
        <w:rPr>
          <w:sz w:val="24"/>
          <w:szCs w:val="24"/>
        </w:rPr>
      </w:pPr>
      <w:r w:rsidRPr="00C37D99">
        <w:rPr>
          <w:sz w:val="24"/>
          <w:szCs w:val="24"/>
        </w:rPr>
        <w:t>“authenMode”:  “&lt;authenMode&gt;”,</w:t>
      </w:r>
    </w:p>
    <w:p w14:paraId="431919C4" w14:textId="77777777" w:rsidR="00D95F6D" w:rsidRPr="00C37D99" w:rsidRDefault="00FE282C" w:rsidP="00B67F8B">
      <w:pPr>
        <w:pStyle w:val="FirstLevelBullet"/>
        <w:spacing w:line="288" w:lineRule="auto"/>
        <w:ind w:left="2160" w:firstLine="0"/>
        <w:rPr>
          <w:sz w:val="24"/>
          <w:szCs w:val="24"/>
        </w:rPr>
      </w:pPr>
      <w:r w:rsidRPr="00C37D99">
        <w:rPr>
          <w:sz w:val="24"/>
          <w:szCs w:val="24"/>
        </w:rPr>
        <w:t>“password</w:t>
      </w:r>
      <w:r w:rsidR="00D95F6D" w:rsidRPr="00C37D99">
        <w:rPr>
          <w:sz w:val="24"/>
          <w:szCs w:val="24"/>
          <w:lang w:val="vi-VN"/>
        </w:rPr>
        <w:t>”</w:t>
      </w:r>
      <w:r w:rsidRPr="00C37D99">
        <w:rPr>
          <w:sz w:val="24"/>
          <w:szCs w:val="24"/>
        </w:rPr>
        <w:t>: “&lt;password&gt;”</w:t>
      </w:r>
    </w:p>
    <w:p w14:paraId="4DFD4085" w14:textId="4E1F2145" w:rsidR="00D95F6D" w:rsidRPr="00C37D99" w:rsidRDefault="31FD2E02" w:rsidP="00B67F8B">
      <w:pPr>
        <w:pStyle w:val="FirstLevelBullet"/>
        <w:spacing w:line="288" w:lineRule="auto"/>
        <w:ind w:left="1440" w:firstLine="0"/>
        <w:rPr>
          <w:sz w:val="24"/>
          <w:szCs w:val="24"/>
          <w:lang w:val="vi-VN"/>
        </w:rPr>
      </w:pPr>
      <w:r w:rsidRPr="00C37D99">
        <w:rPr>
          <w:sz w:val="24"/>
          <w:szCs w:val="24"/>
          <w:lang w:val="vi-VN"/>
        </w:rPr>
        <w:t>},</w:t>
      </w:r>
    </w:p>
    <w:p w14:paraId="45FE4042" w14:textId="77777777" w:rsidR="0CC99CE4" w:rsidRPr="00C37D99" w:rsidRDefault="0CC99CE4" w:rsidP="00B67F8B">
      <w:pPr>
        <w:pStyle w:val="FirstLevelBullet"/>
        <w:spacing w:line="288" w:lineRule="auto"/>
        <w:ind w:left="1440" w:firstLine="0"/>
        <w:rPr>
          <w:sz w:val="24"/>
          <w:szCs w:val="24"/>
        </w:rPr>
      </w:pPr>
      <w:r w:rsidRPr="00C37D99">
        <w:rPr>
          <w:sz w:val="24"/>
          <w:szCs w:val="24"/>
        </w:rPr>
        <w:t>{</w:t>
      </w:r>
    </w:p>
    <w:p w14:paraId="4CF7AE27" w14:textId="1081A2F3" w:rsidR="0CC99CE4" w:rsidRPr="00C37D99" w:rsidRDefault="0CC99CE4" w:rsidP="00B67F8B">
      <w:pPr>
        <w:pStyle w:val="FirstLevelBullet"/>
        <w:spacing w:line="288" w:lineRule="auto"/>
        <w:ind w:left="2160" w:firstLine="0"/>
        <w:rPr>
          <w:sz w:val="24"/>
          <w:szCs w:val="24"/>
        </w:rPr>
      </w:pPr>
      <w:r w:rsidRPr="00C37D99">
        <w:rPr>
          <w:sz w:val="24"/>
          <w:szCs w:val="24"/>
        </w:rPr>
        <w:t xml:space="preserve">“ssidIndex” : </w:t>
      </w:r>
      <w:r w:rsidR="00134F23">
        <w:rPr>
          <w:sz w:val="24"/>
          <w:szCs w:val="24"/>
        </w:rPr>
        <w:t>2</w:t>
      </w:r>
      <w:r w:rsidRPr="00C37D99">
        <w:rPr>
          <w:sz w:val="24"/>
          <w:szCs w:val="24"/>
        </w:rPr>
        <w:t>,</w:t>
      </w:r>
    </w:p>
    <w:p w14:paraId="0B7F2237" w14:textId="369FB8C8" w:rsidR="0CC99CE4" w:rsidRDefault="0CC99CE4" w:rsidP="00B67F8B">
      <w:pPr>
        <w:pStyle w:val="FirstLevelBullet"/>
        <w:spacing w:line="288" w:lineRule="auto"/>
        <w:ind w:left="2160" w:firstLine="0"/>
        <w:rPr>
          <w:sz w:val="24"/>
          <w:szCs w:val="24"/>
        </w:rPr>
      </w:pPr>
      <w:r w:rsidRPr="00C37D99">
        <w:rPr>
          <w:sz w:val="24"/>
          <w:szCs w:val="24"/>
        </w:rPr>
        <w:t>“ssidName” : “&lt;ssidName&gt;”,</w:t>
      </w:r>
    </w:p>
    <w:p w14:paraId="28809DFC" w14:textId="1A6C1AC3" w:rsidR="00886521" w:rsidRPr="00C37D99" w:rsidRDefault="00886521" w:rsidP="00886521">
      <w:pPr>
        <w:pStyle w:val="FirstLevelBullet"/>
        <w:spacing w:line="288" w:lineRule="auto"/>
        <w:ind w:left="2160" w:firstLine="0"/>
        <w:rPr>
          <w:sz w:val="24"/>
          <w:szCs w:val="24"/>
        </w:rPr>
      </w:pPr>
      <w:r w:rsidRPr="00C37D99">
        <w:rPr>
          <w:sz w:val="24"/>
          <w:szCs w:val="24"/>
        </w:rPr>
        <w:t>“</w:t>
      </w:r>
      <w:r>
        <w:rPr>
          <w:sz w:val="24"/>
          <w:szCs w:val="24"/>
        </w:rPr>
        <w:t>enable</w:t>
      </w:r>
      <w:r w:rsidRPr="00C37D99">
        <w:rPr>
          <w:sz w:val="24"/>
          <w:szCs w:val="24"/>
        </w:rPr>
        <w:t xml:space="preserve">” : </w:t>
      </w:r>
      <w:r>
        <w:rPr>
          <w:sz w:val="24"/>
          <w:szCs w:val="24"/>
        </w:rPr>
        <w:t>0,</w:t>
      </w:r>
    </w:p>
    <w:p w14:paraId="742ABC66" w14:textId="51EB714E" w:rsidR="0CC99CE4" w:rsidRPr="00C37D99" w:rsidRDefault="0CC99CE4" w:rsidP="00B67F8B">
      <w:pPr>
        <w:pStyle w:val="FirstLevelBullet"/>
        <w:spacing w:line="288" w:lineRule="auto"/>
        <w:ind w:left="2160" w:firstLine="0"/>
        <w:rPr>
          <w:sz w:val="24"/>
          <w:szCs w:val="24"/>
        </w:rPr>
      </w:pPr>
      <w:r w:rsidRPr="00C37D99">
        <w:rPr>
          <w:sz w:val="24"/>
          <w:szCs w:val="24"/>
        </w:rPr>
        <w:t>“authenMode”:  “&lt;authenMode&gt;”,</w:t>
      </w:r>
    </w:p>
    <w:p w14:paraId="5B9389C6" w14:textId="77777777" w:rsidR="0CC99CE4" w:rsidRPr="00C37D99" w:rsidRDefault="0CC99CE4" w:rsidP="00B67F8B">
      <w:pPr>
        <w:pStyle w:val="FirstLevelBullet"/>
        <w:spacing w:line="288" w:lineRule="auto"/>
        <w:ind w:left="2160" w:firstLine="0"/>
        <w:rPr>
          <w:sz w:val="24"/>
          <w:szCs w:val="24"/>
        </w:rPr>
      </w:pPr>
      <w:r w:rsidRPr="00C37D99">
        <w:rPr>
          <w:sz w:val="24"/>
          <w:szCs w:val="24"/>
        </w:rPr>
        <w:t>“password</w:t>
      </w:r>
      <w:r w:rsidR="31FD2E02" w:rsidRPr="00C37D99">
        <w:rPr>
          <w:sz w:val="24"/>
          <w:szCs w:val="24"/>
          <w:lang w:val="vi-VN"/>
        </w:rPr>
        <w:t>”</w:t>
      </w:r>
      <w:r w:rsidRPr="00C37D99">
        <w:rPr>
          <w:sz w:val="24"/>
          <w:szCs w:val="24"/>
        </w:rPr>
        <w:t>: “&lt;password&gt;”</w:t>
      </w:r>
    </w:p>
    <w:p w14:paraId="095004B5" w14:textId="3ACC147A" w:rsidR="31FD2E02" w:rsidRPr="00C37D99" w:rsidRDefault="31FD2E02" w:rsidP="00B67F8B">
      <w:pPr>
        <w:pStyle w:val="FirstLevelBullet"/>
        <w:spacing w:line="288" w:lineRule="auto"/>
        <w:ind w:left="1440" w:firstLine="0"/>
        <w:rPr>
          <w:sz w:val="24"/>
          <w:szCs w:val="24"/>
          <w:lang w:val="vi-VN"/>
        </w:rPr>
      </w:pPr>
      <w:r w:rsidRPr="00C37D99">
        <w:rPr>
          <w:sz w:val="24"/>
          <w:szCs w:val="24"/>
          <w:lang w:val="vi-VN"/>
        </w:rPr>
        <w:t>}</w:t>
      </w:r>
    </w:p>
    <w:p w14:paraId="7B05C7E0" w14:textId="3F81A80E" w:rsidR="00FE282C" w:rsidRPr="00C37D99" w:rsidRDefault="00D95F6D" w:rsidP="00DB6D2D">
      <w:pPr>
        <w:pStyle w:val="FirstLevelBullet"/>
        <w:spacing w:line="288" w:lineRule="auto"/>
        <w:ind w:firstLine="0"/>
        <w:rPr>
          <w:sz w:val="24"/>
          <w:szCs w:val="24"/>
        </w:rPr>
      </w:pPr>
      <w:r w:rsidRPr="00C37D99">
        <w:rPr>
          <w:sz w:val="24"/>
          <w:szCs w:val="24"/>
          <w:lang w:val="vi-VN"/>
        </w:rPr>
        <w:t xml:space="preserve"> </w:t>
      </w:r>
      <w:r w:rsidR="00FE282C" w:rsidRPr="00C37D99">
        <w:rPr>
          <w:sz w:val="24"/>
          <w:szCs w:val="24"/>
        </w:rPr>
        <w:t>]</w:t>
      </w:r>
      <w:r w:rsidR="00FE282C" w:rsidRPr="00C37D99">
        <w:rPr>
          <w:sz w:val="24"/>
          <w:szCs w:val="24"/>
        </w:rPr>
        <w:tab/>
      </w:r>
    </w:p>
    <w:p w14:paraId="57AD23DD" w14:textId="27D1D9E2" w:rsidR="00AE58AC" w:rsidRPr="00C37D99" w:rsidRDefault="00C11E25" w:rsidP="00E131AF">
      <w:pPr>
        <w:pStyle w:val="ANSVNormal"/>
        <w:rPr>
          <w:lang w:val="vi-VN"/>
        </w:rPr>
      </w:pPr>
      <w:r w:rsidRPr="00C37D99">
        <w:rPr>
          <w:lang w:val="vi-VN"/>
        </w:rPr>
        <w:t>}</w:t>
      </w:r>
    </w:p>
    <w:p w14:paraId="38C483B1" w14:textId="381C2EF6" w:rsidR="00AE58AC" w:rsidRPr="00C37D99" w:rsidRDefault="00AE58AC" w:rsidP="00303550">
      <w:pPr>
        <w:pStyle w:val="Heading3"/>
      </w:pPr>
      <w:bookmarkStart w:id="104" w:name="_Toc113436566"/>
      <w:r w:rsidRPr="00C37D99">
        <w:t>getMeshConfig</w:t>
      </w:r>
      <w:bookmarkEnd w:id="104"/>
    </w:p>
    <w:p w14:paraId="30F8D68E" w14:textId="77777777" w:rsidR="00410BD7" w:rsidRPr="00C37D99" w:rsidRDefault="00410BD7" w:rsidP="00B67F8B">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49"/>
        <w:gridCol w:w="7605"/>
      </w:tblGrid>
      <w:tr w:rsidR="00410BD7" w:rsidRPr="00C37D99" w14:paraId="31F09697" w14:textId="77777777" w:rsidTr="0054461D">
        <w:tc>
          <w:tcPr>
            <w:tcW w:w="978" w:type="pct"/>
            <w:shd w:val="clear" w:color="auto" w:fill="BFBFBF" w:themeFill="background1" w:themeFillShade="BF"/>
          </w:tcPr>
          <w:p w14:paraId="554BCD84" w14:textId="77777777" w:rsidR="00410BD7" w:rsidRPr="00C37D99" w:rsidRDefault="00410BD7" w:rsidP="00E131AF">
            <w:pPr>
              <w:pStyle w:val="ANSVNormal"/>
            </w:pPr>
            <w:r w:rsidRPr="00C37D99">
              <w:t>Tên API</w:t>
            </w:r>
          </w:p>
        </w:tc>
        <w:tc>
          <w:tcPr>
            <w:tcW w:w="4022" w:type="pct"/>
            <w:shd w:val="clear" w:color="auto" w:fill="BFBFBF" w:themeFill="background1" w:themeFillShade="BF"/>
          </w:tcPr>
          <w:p w14:paraId="5818292D" w14:textId="77777777" w:rsidR="00410BD7" w:rsidRPr="00C37D99" w:rsidRDefault="00410BD7" w:rsidP="00E131AF">
            <w:pPr>
              <w:pStyle w:val="ANSVNormal"/>
            </w:pPr>
            <w:r w:rsidRPr="00C37D99">
              <w:t>Mô tả</w:t>
            </w:r>
          </w:p>
        </w:tc>
      </w:tr>
      <w:tr w:rsidR="00410BD7" w:rsidRPr="00C37D99" w14:paraId="7E4B6246" w14:textId="77777777" w:rsidTr="0054461D">
        <w:trPr>
          <w:trHeight w:val="362"/>
        </w:trPr>
        <w:tc>
          <w:tcPr>
            <w:tcW w:w="978" w:type="pct"/>
          </w:tcPr>
          <w:p w14:paraId="75CDE044" w14:textId="407FE043" w:rsidR="00410BD7" w:rsidRPr="00C37D99" w:rsidRDefault="00410BD7" w:rsidP="00E131AF">
            <w:pPr>
              <w:pStyle w:val="ANSVNormal"/>
              <w:rPr>
                <w:lang w:val="vi-VN"/>
              </w:rPr>
            </w:pPr>
            <w:r w:rsidRPr="00C37D99">
              <w:rPr>
                <w:lang w:val="vi-VN"/>
              </w:rPr>
              <w:t xml:space="preserve">getMeshConfig </w:t>
            </w:r>
          </w:p>
        </w:tc>
        <w:tc>
          <w:tcPr>
            <w:tcW w:w="4022" w:type="pct"/>
          </w:tcPr>
          <w:p w14:paraId="7621807E" w14:textId="3C27F1B7" w:rsidR="00410BD7" w:rsidRPr="00C37D99" w:rsidRDefault="00410BD7" w:rsidP="00E131AF">
            <w:pPr>
              <w:pStyle w:val="ANSVNormal"/>
              <w:rPr>
                <w:lang w:val="vi-VN"/>
              </w:rPr>
            </w:pPr>
            <w:r w:rsidRPr="00C37D99">
              <w:rPr>
                <w:lang w:val="vi-VN"/>
              </w:rPr>
              <w:t xml:space="preserve">lấy thông tin cấu hình mesh hiện tại </w:t>
            </w:r>
          </w:p>
        </w:tc>
      </w:tr>
      <w:tr w:rsidR="002B1F75" w:rsidRPr="00C37D99" w14:paraId="26BA000F" w14:textId="77777777" w:rsidTr="0054461D">
        <w:tc>
          <w:tcPr>
            <w:tcW w:w="978" w:type="pct"/>
          </w:tcPr>
          <w:p w14:paraId="2D06050D" w14:textId="0214C7D2" w:rsidR="002B1F75" w:rsidRPr="00C37D99" w:rsidRDefault="002B1F75" w:rsidP="00E131AF">
            <w:pPr>
              <w:pStyle w:val="ANSVNormal"/>
            </w:pPr>
            <w:r w:rsidRPr="00C37D99">
              <w:t>Method</w:t>
            </w:r>
          </w:p>
        </w:tc>
        <w:tc>
          <w:tcPr>
            <w:tcW w:w="4022" w:type="pct"/>
          </w:tcPr>
          <w:p w14:paraId="5AFC93AB" w14:textId="5153DBD3" w:rsidR="002B1F75" w:rsidRPr="00C37D99" w:rsidRDefault="002B1F75" w:rsidP="00E131AF">
            <w:pPr>
              <w:pStyle w:val="ANSVNormal"/>
            </w:pPr>
            <w:r w:rsidRPr="00C37D99">
              <w:t>Function call</w:t>
            </w:r>
          </w:p>
        </w:tc>
      </w:tr>
      <w:tr w:rsidR="002B1F75" w:rsidRPr="00C37D99" w14:paraId="1B06D48E" w14:textId="77777777" w:rsidTr="0054461D">
        <w:tc>
          <w:tcPr>
            <w:tcW w:w="978" w:type="pct"/>
          </w:tcPr>
          <w:p w14:paraId="48A0F95E" w14:textId="3E522ACA" w:rsidR="002B1F75" w:rsidRPr="00C37D99" w:rsidRDefault="002B1F75" w:rsidP="00E131AF">
            <w:pPr>
              <w:pStyle w:val="ANSVNormal"/>
            </w:pPr>
            <w:r w:rsidRPr="00C37D99">
              <w:t>Response</w:t>
            </w:r>
          </w:p>
        </w:tc>
        <w:tc>
          <w:tcPr>
            <w:tcW w:w="4022" w:type="pct"/>
          </w:tcPr>
          <w:p w14:paraId="628B74A5" w14:textId="4BEA6FE2" w:rsidR="002B1F75" w:rsidRPr="00C37D99" w:rsidRDefault="002B1F75" w:rsidP="00E131AF">
            <w:pPr>
              <w:pStyle w:val="ANSVNormal"/>
            </w:pPr>
            <w:r w:rsidRPr="00C37D99">
              <w:t>JSON Object</w:t>
            </w:r>
          </w:p>
        </w:tc>
      </w:tr>
    </w:tbl>
    <w:p w14:paraId="7307BE9E" w14:textId="77777777" w:rsidR="00410BD7" w:rsidRPr="00C37D99" w:rsidRDefault="00410BD7" w:rsidP="00B67F8B">
      <w:pPr>
        <w:spacing w:line="288" w:lineRule="auto"/>
      </w:pPr>
    </w:p>
    <w:p w14:paraId="0B289F00" w14:textId="77777777" w:rsidR="00410BD7" w:rsidRPr="00C37D99" w:rsidRDefault="00410BD7" w:rsidP="00B67F8B">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530"/>
        <w:gridCol w:w="1530"/>
        <w:gridCol w:w="1080"/>
        <w:gridCol w:w="1440"/>
        <w:gridCol w:w="2970"/>
      </w:tblGrid>
      <w:tr w:rsidR="001F1B5A" w:rsidRPr="00C37D99" w14:paraId="58BA3C07" w14:textId="77777777" w:rsidTr="00F53FC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AE8B613" w14:textId="77777777" w:rsidR="001F1B5A" w:rsidRPr="00C37D99" w:rsidRDefault="001F1B5A" w:rsidP="00B67F8B">
            <w:pPr>
              <w:spacing w:line="288" w:lineRule="auto"/>
              <w:rPr>
                <w:b/>
                <w:bCs/>
                <w:lang w:eastAsia="en-AU"/>
              </w:rPr>
            </w:pPr>
            <w:r w:rsidRPr="00C37D99">
              <w:rPr>
                <w:b/>
                <w:bCs/>
                <w:lang w:eastAsia="en-AU"/>
              </w:rPr>
              <w:t>No</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9DEC2A" w14:textId="77777777" w:rsidR="001F1B5A" w:rsidRPr="00C37D99" w:rsidRDefault="001F1B5A" w:rsidP="00B67F8B">
            <w:pPr>
              <w:spacing w:line="288" w:lineRule="auto"/>
              <w:rPr>
                <w:b/>
                <w:bCs/>
                <w:lang w:eastAsia="en-AU"/>
              </w:rPr>
            </w:pPr>
            <w:r w:rsidRPr="00C37D99">
              <w:rPr>
                <w:b/>
                <w:bCs/>
                <w:lang w:eastAsia="en-AU"/>
              </w:rPr>
              <w:t>Parameter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179EB6F" w14:textId="77777777" w:rsidR="001F1B5A" w:rsidRPr="00C37D99" w:rsidRDefault="001F1B5A" w:rsidP="00B67F8B">
            <w:pPr>
              <w:spacing w:line="288" w:lineRule="auto"/>
              <w:rPr>
                <w:b/>
                <w:bCs/>
                <w:lang w:eastAsia="en-AU"/>
              </w:rPr>
            </w:pPr>
            <w:r w:rsidRPr="00C37D99">
              <w:rPr>
                <w:b/>
                <w:bCs/>
                <w:lang w:eastAsia="en-AU"/>
              </w:rPr>
              <w:t>Mandatory</w:t>
            </w:r>
          </w:p>
        </w:tc>
        <w:tc>
          <w:tcPr>
            <w:tcW w:w="1080" w:type="dxa"/>
            <w:tcBorders>
              <w:top w:val="single" w:sz="4" w:space="0" w:color="auto"/>
              <w:left w:val="nil"/>
              <w:bottom w:val="single" w:sz="4" w:space="0" w:color="auto"/>
              <w:right w:val="single" w:sz="4" w:space="0" w:color="auto"/>
            </w:tcBorders>
            <w:vAlign w:val="center"/>
          </w:tcPr>
          <w:p w14:paraId="1D49FBE9" w14:textId="77777777" w:rsidR="001F1B5A" w:rsidRPr="00C37D99" w:rsidRDefault="001F1B5A" w:rsidP="00B67F8B">
            <w:pPr>
              <w:spacing w:line="288" w:lineRule="auto"/>
              <w:rPr>
                <w:b/>
                <w:bCs/>
                <w:lang w:eastAsia="en-AU"/>
              </w:rPr>
            </w:pPr>
            <w:r w:rsidRPr="00C37D99">
              <w:rPr>
                <w:b/>
                <w:bCs/>
                <w:lang w:eastAsia="en-AU"/>
              </w:rPr>
              <w:t>Type</w:t>
            </w:r>
          </w:p>
        </w:tc>
        <w:tc>
          <w:tcPr>
            <w:tcW w:w="1440" w:type="dxa"/>
            <w:tcBorders>
              <w:top w:val="single" w:sz="4" w:space="0" w:color="auto"/>
              <w:left w:val="single" w:sz="4" w:space="0" w:color="auto"/>
              <w:bottom w:val="single" w:sz="4" w:space="0" w:color="auto"/>
              <w:right w:val="single" w:sz="4" w:space="0" w:color="auto"/>
            </w:tcBorders>
          </w:tcPr>
          <w:p w14:paraId="3A51D36A" w14:textId="77777777" w:rsidR="001F1B5A" w:rsidRPr="00C37D99" w:rsidRDefault="001F1B5A" w:rsidP="00B67F8B">
            <w:pPr>
              <w:spacing w:line="288" w:lineRule="auto"/>
              <w:rPr>
                <w:b/>
                <w:bCs/>
                <w:lang w:eastAsia="en-AU"/>
              </w:rPr>
            </w:pPr>
            <w:r w:rsidRPr="00C37D99">
              <w:rPr>
                <w:b/>
                <w:bCs/>
                <w:lang w:eastAsia="en-AU"/>
              </w:rPr>
              <w:t>Max length</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86511" w14:textId="77777777" w:rsidR="001F1B5A" w:rsidRPr="00C37D99" w:rsidRDefault="001F1B5A" w:rsidP="00B67F8B">
            <w:pPr>
              <w:spacing w:line="288" w:lineRule="auto"/>
              <w:rPr>
                <w:b/>
                <w:bCs/>
                <w:lang w:eastAsia="en-AU"/>
              </w:rPr>
            </w:pPr>
            <w:r w:rsidRPr="00C37D99">
              <w:rPr>
                <w:b/>
                <w:bCs/>
                <w:lang w:eastAsia="en-AU"/>
              </w:rPr>
              <w:t>Meaning/Value</w:t>
            </w:r>
          </w:p>
        </w:tc>
      </w:tr>
      <w:tr w:rsidR="00544311" w:rsidRPr="00C37D99" w14:paraId="0AF4CCD9" w14:textId="77777777" w:rsidTr="00F53FC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B9DC64F" w14:textId="77777777" w:rsidR="00544311" w:rsidRPr="00C37D99" w:rsidRDefault="00544311" w:rsidP="00544311">
            <w:pPr>
              <w:spacing w:line="288" w:lineRule="auto"/>
              <w:rPr>
                <w:lang w:val="vi-VN" w:eastAsia="en-AU"/>
              </w:rPr>
            </w:pPr>
            <w:r w:rsidRPr="00C37D99">
              <w:rPr>
                <w:lang w:val="vi-VN" w:eastAsia="en-AU"/>
              </w:rPr>
              <w:t>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DC8DF" w14:textId="77777777" w:rsidR="00544311" w:rsidRPr="00C37D99" w:rsidRDefault="00544311" w:rsidP="00544311">
            <w:pPr>
              <w:spacing w:line="288" w:lineRule="auto"/>
            </w:pPr>
            <w:r w:rsidRPr="00C37D99">
              <w:rPr>
                <w:lang w:val="vi-VN"/>
              </w:rPr>
              <w:t>serialNumber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79FFCBC" w14:textId="77777777" w:rsidR="00544311" w:rsidRPr="00C37D99" w:rsidRDefault="00544311" w:rsidP="00544311">
            <w:pPr>
              <w:spacing w:line="288" w:lineRule="auto"/>
              <w:rPr>
                <w:highlight w:val="yellow"/>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7FAF9D85" w14:textId="77777777" w:rsidR="00544311" w:rsidRPr="00C37D99" w:rsidRDefault="00544311" w:rsidP="00544311">
            <w:pPr>
              <w:spacing w:line="288" w:lineRule="auto"/>
              <w:rPr>
                <w:lang w:eastAsia="en-AU"/>
              </w:rPr>
            </w:pPr>
            <w:r w:rsidRPr="00C37D99">
              <w:rPr>
                <w:lang w:eastAsia="en-AU"/>
              </w:rPr>
              <w:t>String</w:t>
            </w:r>
          </w:p>
        </w:tc>
        <w:tc>
          <w:tcPr>
            <w:tcW w:w="1440" w:type="dxa"/>
            <w:tcBorders>
              <w:top w:val="single" w:sz="4" w:space="0" w:color="auto"/>
              <w:left w:val="single" w:sz="4" w:space="0" w:color="auto"/>
              <w:bottom w:val="single" w:sz="4" w:space="0" w:color="auto"/>
              <w:right w:val="single" w:sz="4" w:space="0" w:color="auto"/>
            </w:tcBorders>
            <w:vAlign w:val="center"/>
          </w:tcPr>
          <w:p w14:paraId="0F3B06BC" w14:textId="77777777" w:rsidR="00544311" w:rsidRPr="00C37D99" w:rsidRDefault="00544311" w:rsidP="00544311">
            <w:pPr>
              <w:spacing w:line="288" w:lineRule="auto"/>
              <w:rPr>
                <w:lang w:val="vi-VN" w:eastAsia="en-AU"/>
              </w:rPr>
            </w:pPr>
            <w:r w:rsidRPr="00C37D99">
              <w:rPr>
                <w:lang w:val="vi-VN" w:eastAsia="en-AU"/>
              </w:rPr>
              <w:t>16</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7E00E2" w14:textId="46CB2C22" w:rsidR="00544311" w:rsidRPr="00C37D99" w:rsidRDefault="00544311" w:rsidP="00544311">
            <w:pPr>
              <w:spacing w:line="288" w:lineRule="auto"/>
              <w:rPr>
                <w:lang w:val="vi-VN" w:eastAsia="en-AU"/>
              </w:rPr>
            </w:pPr>
            <w:r w:rsidRPr="00C37D99">
              <w:rPr>
                <w:lang w:val="vi-VN" w:eastAsia="en-AU"/>
              </w:rPr>
              <w:t xml:space="preserve">SerialNumber của thiết bị </w:t>
            </w:r>
            <w:r>
              <w:rPr>
                <w:lang w:eastAsia="en-AU"/>
              </w:rPr>
              <w:t>cần cấu hình</w:t>
            </w:r>
            <w:r w:rsidRPr="00C37D99">
              <w:rPr>
                <w:lang w:val="vi-VN" w:eastAsia="en-AU"/>
              </w:rPr>
              <w:t xml:space="preserve"> </w:t>
            </w:r>
          </w:p>
        </w:tc>
      </w:tr>
      <w:tr w:rsidR="00544311" w:rsidRPr="00C37D99" w14:paraId="245C18B9" w14:textId="77777777" w:rsidTr="00F53FC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C636623" w14:textId="77777777" w:rsidR="00544311" w:rsidRPr="00C37D99" w:rsidRDefault="00544311" w:rsidP="00544311">
            <w:pPr>
              <w:spacing w:line="288" w:lineRule="auto"/>
              <w:rPr>
                <w:lang w:val="vi-VN" w:eastAsia="en-AU"/>
              </w:rPr>
            </w:pPr>
            <w:r w:rsidRPr="00C37D99">
              <w:rPr>
                <w:lang w:val="vi-VN" w:eastAsia="en-AU"/>
              </w:rPr>
              <w:t>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24D98" w14:textId="77777777" w:rsidR="00544311" w:rsidRPr="00C37D99" w:rsidRDefault="00544311" w:rsidP="00544311">
            <w:pPr>
              <w:spacing w:line="288" w:lineRule="auto"/>
              <w:rPr>
                <w:lang w:val="vi-VN"/>
              </w:rPr>
            </w:pPr>
            <w:r w:rsidRPr="00C37D99">
              <w:rPr>
                <w:lang w:val="vi-VN"/>
              </w:rPr>
              <w:t>modelName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C7783E1" w14:textId="77777777" w:rsidR="00544311" w:rsidRPr="00C37D99" w:rsidRDefault="00544311" w:rsidP="00544311">
            <w:pPr>
              <w:spacing w:line="288" w:lineRule="auto"/>
              <w:rPr>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500B2967" w14:textId="77777777" w:rsidR="00544311" w:rsidRPr="00C37D99" w:rsidRDefault="00544311" w:rsidP="00544311">
            <w:pPr>
              <w:spacing w:line="288" w:lineRule="auto"/>
              <w:rPr>
                <w:lang w:val="vi-VN" w:eastAsia="en-AU"/>
              </w:rPr>
            </w:pPr>
            <w:r w:rsidRPr="00C37D99">
              <w:rPr>
                <w:lang w:val="vi-VN" w:eastAsia="en-AU"/>
              </w:rPr>
              <w:t xml:space="preserve">String </w:t>
            </w:r>
          </w:p>
        </w:tc>
        <w:tc>
          <w:tcPr>
            <w:tcW w:w="1440" w:type="dxa"/>
            <w:tcBorders>
              <w:top w:val="single" w:sz="4" w:space="0" w:color="auto"/>
              <w:left w:val="single" w:sz="4" w:space="0" w:color="auto"/>
              <w:bottom w:val="single" w:sz="4" w:space="0" w:color="auto"/>
              <w:right w:val="single" w:sz="4" w:space="0" w:color="auto"/>
            </w:tcBorders>
            <w:vAlign w:val="center"/>
          </w:tcPr>
          <w:p w14:paraId="57402604" w14:textId="77777777" w:rsidR="00544311" w:rsidRPr="00C37D99" w:rsidRDefault="00544311" w:rsidP="00544311">
            <w:pPr>
              <w:spacing w:line="288" w:lineRule="auto"/>
              <w:rPr>
                <w:lang w:val="vi-VN" w:eastAsia="en-AU"/>
              </w:rPr>
            </w:pPr>
            <w:r w:rsidRPr="00C37D99">
              <w:rPr>
                <w:lang w:val="vi-VN" w:eastAsia="en-AU"/>
              </w:rPr>
              <w:t xml:space="preserve">16 </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FF39E0" w14:textId="01111BCD" w:rsidR="00544311" w:rsidRPr="00C37D99" w:rsidRDefault="00544311" w:rsidP="00544311">
            <w:pPr>
              <w:spacing w:line="288" w:lineRule="auto"/>
              <w:rPr>
                <w:lang w:val="vi-VN" w:eastAsia="en-AU"/>
              </w:rPr>
            </w:pPr>
            <w:r w:rsidRPr="00C37D99">
              <w:rPr>
                <w:lang w:val="vi-VN" w:eastAsia="en-AU"/>
              </w:rPr>
              <w:t xml:space="preserve">Model của thiết bị cần </w:t>
            </w:r>
            <w:r>
              <w:rPr>
                <w:lang w:eastAsia="en-AU"/>
              </w:rPr>
              <w:t>cấu hình</w:t>
            </w:r>
          </w:p>
        </w:tc>
      </w:tr>
    </w:tbl>
    <w:p w14:paraId="3068702F" w14:textId="4E179CD7" w:rsidR="00410BD7" w:rsidRPr="00C37D99" w:rsidRDefault="00410BD7" w:rsidP="00E131AF">
      <w:pPr>
        <w:pStyle w:val="ANSVNormal"/>
        <w:rPr>
          <w:lang w:val="vi-VN"/>
        </w:rPr>
      </w:pPr>
    </w:p>
    <w:p w14:paraId="31A482DB" w14:textId="77777777" w:rsidR="00410BD7" w:rsidRPr="00C37D99" w:rsidRDefault="00410BD7" w:rsidP="00B67F8B">
      <w:pPr>
        <w:pStyle w:val="Heading4"/>
        <w:spacing w:line="288" w:lineRule="auto"/>
        <w:jc w:val="left"/>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530"/>
        <w:gridCol w:w="1530"/>
        <w:gridCol w:w="1080"/>
        <w:gridCol w:w="1440"/>
        <w:gridCol w:w="2970"/>
      </w:tblGrid>
      <w:tr w:rsidR="00410BD7" w:rsidRPr="00C37D99" w14:paraId="582FA3EA" w14:textId="77777777" w:rsidTr="0054461D">
        <w:trPr>
          <w:trHeight w:val="255"/>
        </w:trPr>
        <w:tc>
          <w:tcPr>
            <w:tcW w:w="625" w:type="dxa"/>
            <w:vAlign w:val="center"/>
          </w:tcPr>
          <w:p w14:paraId="0F3CE5DA" w14:textId="77777777" w:rsidR="00410BD7" w:rsidRPr="00C37D99" w:rsidRDefault="00410BD7" w:rsidP="00B67F8B">
            <w:pPr>
              <w:spacing w:line="288" w:lineRule="auto"/>
              <w:rPr>
                <w:b/>
                <w:bCs/>
                <w:lang w:eastAsia="en-AU"/>
              </w:rPr>
            </w:pPr>
            <w:r w:rsidRPr="00C37D99">
              <w:rPr>
                <w:b/>
                <w:bCs/>
                <w:lang w:eastAsia="en-AU"/>
              </w:rPr>
              <w:t>No</w:t>
            </w:r>
          </w:p>
        </w:tc>
        <w:tc>
          <w:tcPr>
            <w:tcW w:w="1530" w:type="dxa"/>
            <w:shd w:val="clear" w:color="auto" w:fill="auto"/>
            <w:noWrap/>
            <w:vAlign w:val="center"/>
          </w:tcPr>
          <w:p w14:paraId="2E4A8AF4" w14:textId="77777777" w:rsidR="00410BD7" w:rsidRPr="00C37D99" w:rsidRDefault="00410BD7" w:rsidP="00B67F8B">
            <w:pPr>
              <w:spacing w:line="288" w:lineRule="auto"/>
              <w:rPr>
                <w:b/>
                <w:bCs/>
                <w:lang w:eastAsia="en-AU"/>
              </w:rPr>
            </w:pPr>
            <w:r w:rsidRPr="00C37D99">
              <w:rPr>
                <w:b/>
                <w:bCs/>
                <w:lang w:eastAsia="en-AU"/>
              </w:rPr>
              <w:t>Parameter</w:t>
            </w:r>
          </w:p>
        </w:tc>
        <w:tc>
          <w:tcPr>
            <w:tcW w:w="1530" w:type="dxa"/>
            <w:shd w:val="clear" w:color="auto" w:fill="auto"/>
            <w:noWrap/>
            <w:vAlign w:val="center"/>
          </w:tcPr>
          <w:p w14:paraId="7CC1734D" w14:textId="77777777" w:rsidR="00410BD7" w:rsidRPr="00C37D99" w:rsidRDefault="00410BD7" w:rsidP="00B67F8B">
            <w:pPr>
              <w:spacing w:line="288" w:lineRule="auto"/>
              <w:rPr>
                <w:b/>
                <w:bCs/>
                <w:lang w:eastAsia="en-AU"/>
              </w:rPr>
            </w:pPr>
            <w:r w:rsidRPr="00C37D99">
              <w:rPr>
                <w:b/>
                <w:bCs/>
                <w:lang w:eastAsia="en-AU"/>
              </w:rPr>
              <w:t>Mandatory</w:t>
            </w:r>
          </w:p>
        </w:tc>
        <w:tc>
          <w:tcPr>
            <w:tcW w:w="1080" w:type="dxa"/>
          </w:tcPr>
          <w:p w14:paraId="247147D0" w14:textId="77777777" w:rsidR="00410BD7" w:rsidRPr="00C37D99" w:rsidRDefault="00410BD7" w:rsidP="00B67F8B">
            <w:pPr>
              <w:spacing w:line="288" w:lineRule="auto"/>
              <w:rPr>
                <w:b/>
                <w:bCs/>
                <w:lang w:eastAsia="en-AU"/>
              </w:rPr>
            </w:pPr>
            <w:r w:rsidRPr="00C37D99">
              <w:rPr>
                <w:b/>
                <w:bCs/>
                <w:lang w:eastAsia="en-AU"/>
              </w:rPr>
              <w:t>Type</w:t>
            </w:r>
          </w:p>
        </w:tc>
        <w:tc>
          <w:tcPr>
            <w:tcW w:w="1440" w:type="dxa"/>
            <w:vAlign w:val="center"/>
          </w:tcPr>
          <w:p w14:paraId="28DCAD56" w14:textId="77777777" w:rsidR="00410BD7" w:rsidRPr="00C37D99" w:rsidRDefault="00410BD7" w:rsidP="00B67F8B">
            <w:pPr>
              <w:spacing w:line="288" w:lineRule="auto"/>
              <w:rPr>
                <w:b/>
                <w:bCs/>
                <w:lang w:eastAsia="en-AU"/>
              </w:rPr>
            </w:pPr>
            <w:r w:rsidRPr="00C37D99">
              <w:rPr>
                <w:b/>
                <w:bCs/>
                <w:lang w:eastAsia="en-AU"/>
              </w:rPr>
              <w:t>Max length</w:t>
            </w:r>
          </w:p>
        </w:tc>
        <w:tc>
          <w:tcPr>
            <w:tcW w:w="2970" w:type="dxa"/>
            <w:shd w:val="clear" w:color="auto" w:fill="auto"/>
            <w:noWrap/>
            <w:vAlign w:val="center"/>
          </w:tcPr>
          <w:p w14:paraId="34F28D9E" w14:textId="77777777" w:rsidR="00410BD7" w:rsidRPr="00C37D99" w:rsidRDefault="00410BD7" w:rsidP="00B67F8B">
            <w:pPr>
              <w:spacing w:line="288" w:lineRule="auto"/>
              <w:rPr>
                <w:b/>
                <w:bCs/>
                <w:lang w:eastAsia="en-AU"/>
              </w:rPr>
            </w:pPr>
            <w:r w:rsidRPr="00C37D99">
              <w:rPr>
                <w:b/>
                <w:bCs/>
                <w:lang w:eastAsia="en-AU"/>
              </w:rPr>
              <w:t>Meaning</w:t>
            </w:r>
          </w:p>
        </w:tc>
      </w:tr>
      <w:tr w:rsidR="00410BD7" w:rsidRPr="00C37D99" w14:paraId="6088707A" w14:textId="77777777" w:rsidTr="0054461D">
        <w:trPr>
          <w:trHeight w:val="255"/>
        </w:trPr>
        <w:tc>
          <w:tcPr>
            <w:tcW w:w="625" w:type="dxa"/>
            <w:vAlign w:val="center"/>
          </w:tcPr>
          <w:p w14:paraId="36B026B8" w14:textId="77777777" w:rsidR="00410BD7" w:rsidRPr="00C37D99" w:rsidRDefault="00410BD7" w:rsidP="00B67F8B">
            <w:pPr>
              <w:spacing w:line="288" w:lineRule="auto"/>
              <w:rPr>
                <w:lang w:eastAsia="en-AU"/>
              </w:rPr>
            </w:pPr>
            <w:r w:rsidRPr="00C37D99">
              <w:rPr>
                <w:lang w:eastAsia="en-AU"/>
              </w:rPr>
              <w:lastRenderedPageBreak/>
              <w:t>1</w:t>
            </w:r>
          </w:p>
        </w:tc>
        <w:tc>
          <w:tcPr>
            <w:tcW w:w="1530" w:type="dxa"/>
            <w:shd w:val="clear" w:color="auto" w:fill="auto"/>
            <w:noWrap/>
            <w:vAlign w:val="center"/>
          </w:tcPr>
          <w:p w14:paraId="1ECA2B1A" w14:textId="77777777" w:rsidR="00410BD7" w:rsidRPr="00C37D99" w:rsidRDefault="00410BD7" w:rsidP="00B67F8B">
            <w:pPr>
              <w:spacing w:line="288" w:lineRule="auto"/>
              <w:rPr>
                <w:lang w:eastAsia="en-AU"/>
              </w:rPr>
            </w:pPr>
            <w:r w:rsidRPr="00C37D99">
              <w:rPr>
                <w:lang w:eastAsia="en-AU"/>
              </w:rPr>
              <w:t>errorCode</w:t>
            </w:r>
          </w:p>
        </w:tc>
        <w:tc>
          <w:tcPr>
            <w:tcW w:w="1530" w:type="dxa"/>
            <w:shd w:val="clear" w:color="auto" w:fill="auto"/>
            <w:noWrap/>
            <w:vAlign w:val="center"/>
          </w:tcPr>
          <w:p w14:paraId="4CE43825" w14:textId="77777777" w:rsidR="00410BD7" w:rsidRPr="00C37D99" w:rsidRDefault="00410BD7" w:rsidP="00B67F8B">
            <w:pPr>
              <w:spacing w:line="288" w:lineRule="auto"/>
              <w:rPr>
                <w:lang w:eastAsia="en-AU"/>
              </w:rPr>
            </w:pPr>
            <w:r w:rsidRPr="00C37D99">
              <w:rPr>
                <w:lang w:eastAsia="en-AU"/>
              </w:rPr>
              <w:t>Mandatory</w:t>
            </w:r>
          </w:p>
        </w:tc>
        <w:tc>
          <w:tcPr>
            <w:tcW w:w="1080" w:type="dxa"/>
          </w:tcPr>
          <w:p w14:paraId="6A4ACA04" w14:textId="77777777" w:rsidR="00410BD7" w:rsidRPr="00C37D99" w:rsidRDefault="00410BD7" w:rsidP="00B67F8B">
            <w:pPr>
              <w:spacing w:line="288" w:lineRule="auto"/>
              <w:rPr>
                <w:lang w:eastAsia="en-AU"/>
              </w:rPr>
            </w:pPr>
            <w:r w:rsidRPr="00C37D99">
              <w:rPr>
                <w:lang w:eastAsia="en-AU"/>
              </w:rPr>
              <w:t>String</w:t>
            </w:r>
          </w:p>
        </w:tc>
        <w:tc>
          <w:tcPr>
            <w:tcW w:w="1440" w:type="dxa"/>
            <w:vAlign w:val="center"/>
          </w:tcPr>
          <w:p w14:paraId="5234EED8" w14:textId="77777777" w:rsidR="00410BD7" w:rsidRPr="00C37D99" w:rsidRDefault="00410BD7" w:rsidP="00B67F8B">
            <w:pPr>
              <w:spacing w:line="288" w:lineRule="auto"/>
              <w:rPr>
                <w:lang w:eastAsia="en-AU"/>
              </w:rPr>
            </w:pPr>
            <w:r w:rsidRPr="00C37D99">
              <w:rPr>
                <w:lang w:eastAsia="en-AU"/>
              </w:rPr>
              <w:t>4</w:t>
            </w:r>
          </w:p>
        </w:tc>
        <w:tc>
          <w:tcPr>
            <w:tcW w:w="2970" w:type="dxa"/>
            <w:shd w:val="clear" w:color="auto" w:fill="auto"/>
            <w:noWrap/>
            <w:vAlign w:val="center"/>
          </w:tcPr>
          <w:p w14:paraId="53BBA3D1" w14:textId="77777777" w:rsidR="00410BD7" w:rsidRPr="00C37D99" w:rsidRDefault="00410BD7" w:rsidP="00B67F8B">
            <w:pPr>
              <w:spacing w:line="288" w:lineRule="auto"/>
              <w:rPr>
                <w:lang w:eastAsia="en-AU"/>
              </w:rPr>
            </w:pPr>
            <w:r w:rsidRPr="00C37D99">
              <w:rPr>
                <w:lang w:eastAsia="en-AU"/>
              </w:rPr>
              <w:t>Mã lỗi</w:t>
            </w:r>
          </w:p>
        </w:tc>
      </w:tr>
      <w:tr w:rsidR="00410BD7" w:rsidRPr="00C37D99" w14:paraId="49CF6069" w14:textId="77777777" w:rsidTr="0054461D">
        <w:trPr>
          <w:trHeight w:val="255"/>
        </w:trPr>
        <w:tc>
          <w:tcPr>
            <w:tcW w:w="625" w:type="dxa"/>
            <w:vAlign w:val="center"/>
          </w:tcPr>
          <w:p w14:paraId="6D4FD335" w14:textId="77777777" w:rsidR="00410BD7" w:rsidRPr="00C37D99" w:rsidRDefault="00410BD7" w:rsidP="00B67F8B">
            <w:pPr>
              <w:spacing w:line="288" w:lineRule="auto"/>
              <w:rPr>
                <w:lang w:eastAsia="en-AU"/>
              </w:rPr>
            </w:pPr>
            <w:r w:rsidRPr="00C37D99">
              <w:rPr>
                <w:lang w:eastAsia="en-AU"/>
              </w:rPr>
              <w:t>2</w:t>
            </w:r>
          </w:p>
        </w:tc>
        <w:tc>
          <w:tcPr>
            <w:tcW w:w="1530" w:type="dxa"/>
            <w:shd w:val="clear" w:color="auto" w:fill="auto"/>
            <w:noWrap/>
            <w:vAlign w:val="center"/>
          </w:tcPr>
          <w:p w14:paraId="2A667EC2" w14:textId="77777777" w:rsidR="00410BD7" w:rsidRPr="00C37D99" w:rsidRDefault="00410BD7" w:rsidP="00B67F8B">
            <w:pPr>
              <w:spacing w:line="288" w:lineRule="auto"/>
              <w:rPr>
                <w:lang w:eastAsia="en-AU"/>
              </w:rPr>
            </w:pPr>
            <w:r w:rsidRPr="00C37D99">
              <w:rPr>
                <w:lang w:eastAsia="en-AU"/>
              </w:rPr>
              <w:t>errorMessage</w:t>
            </w:r>
          </w:p>
        </w:tc>
        <w:tc>
          <w:tcPr>
            <w:tcW w:w="1530" w:type="dxa"/>
            <w:shd w:val="clear" w:color="auto" w:fill="auto"/>
            <w:noWrap/>
            <w:vAlign w:val="center"/>
          </w:tcPr>
          <w:p w14:paraId="39199E89" w14:textId="77777777" w:rsidR="00410BD7" w:rsidRPr="00C37D99" w:rsidRDefault="00410BD7" w:rsidP="00B67F8B">
            <w:pPr>
              <w:spacing w:line="288" w:lineRule="auto"/>
              <w:rPr>
                <w:lang w:eastAsia="en-AU"/>
              </w:rPr>
            </w:pPr>
            <w:r w:rsidRPr="00C37D99">
              <w:rPr>
                <w:lang w:eastAsia="en-AU"/>
              </w:rPr>
              <w:t>Optional</w:t>
            </w:r>
          </w:p>
        </w:tc>
        <w:tc>
          <w:tcPr>
            <w:tcW w:w="1080" w:type="dxa"/>
          </w:tcPr>
          <w:p w14:paraId="26E3C13E" w14:textId="77777777" w:rsidR="00410BD7" w:rsidRPr="00C37D99" w:rsidRDefault="00410BD7" w:rsidP="00B67F8B">
            <w:pPr>
              <w:spacing w:line="288" w:lineRule="auto"/>
              <w:rPr>
                <w:lang w:eastAsia="en-AU"/>
              </w:rPr>
            </w:pPr>
            <w:r w:rsidRPr="00C37D99">
              <w:rPr>
                <w:lang w:eastAsia="en-AU"/>
              </w:rPr>
              <w:t>String</w:t>
            </w:r>
          </w:p>
        </w:tc>
        <w:tc>
          <w:tcPr>
            <w:tcW w:w="1440" w:type="dxa"/>
            <w:vAlign w:val="center"/>
          </w:tcPr>
          <w:p w14:paraId="0A792857" w14:textId="77777777" w:rsidR="00410BD7" w:rsidRPr="00C37D99" w:rsidRDefault="00410BD7" w:rsidP="00B67F8B">
            <w:pPr>
              <w:spacing w:line="288" w:lineRule="auto"/>
              <w:rPr>
                <w:lang w:eastAsia="en-AU"/>
              </w:rPr>
            </w:pPr>
            <w:r w:rsidRPr="00C37D99">
              <w:rPr>
                <w:lang w:eastAsia="en-AU"/>
              </w:rPr>
              <w:t>64</w:t>
            </w:r>
          </w:p>
        </w:tc>
        <w:tc>
          <w:tcPr>
            <w:tcW w:w="2970" w:type="dxa"/>
            <w:shd w:val="clear" w:color="auto" w:fill="auto"/>
            <w:noWrap/>
            <w:vAlign w:val="center"/>
          </w:tcPr>
          <w:p w14:paraId="650D49A6" w14:textId="77777777" w:rsidR="00410BD7" w:rsidRPr="00C37D99" w:rsidRDefault="00410BD7" w:rsidP="00B67F8B">
            <w:pPr>
              <w:spacing w:line="288" w:lineRule="auto"/>
              <w:rPr>
                <w:lang w:eastAsia="en-AU"/>
              </w:rPr>
            </w:pPr>
            <w:r w:rsidRPr="00C37D99">
              <w:rPr>
                <w:lang w:eastAsia="en-AU"/>
              </w:rPr>
              <w:t>Mô tả lỗi</w:t>
            </w:r>
          </w:p>
        </w:tc>
      </w:tr>
      <w:tr w:rsidR="00F91E3F" w:rsidRPr="00C37D99" w14:paraId="2733AA35" w14:textId="77777777" w:rsidTr="0054461D">
        <w:trPr>
          <w:trHeight w:val="255"/>
        </w:trPr>
        <w:tc>
          <w:tcPr>
            <w:tcW w:w="625" w:type="dxa"/>
          </w:tcPr>
          <w:p w14:paraId="229E3FE1" w14:textId="1B6CA4B1" w:rsidR="00F91E3F" w:rsidRPr="00C37D99" w:rsidRDefault="00F91E3F" w:rsidP="00B67F8B">
            <w:pPr>
              <w:spacing w:line="288" w:lineRule="auto"/>
              <w:rPr>
                <w:lang w:val="vi-VN" w:eastAsia="en-AU"/>
              </w:rPr>
            </w:pPr>
            <w:r w:rsidRPr="00C37D99">
              <w:rPr>
                <w:lang w:val="vi-VN"/>
              </w:rPr>
              <w:t>3</w:t>
            </w:r>
          </w:p>
        </w:tc>
        <w:tc>
          <w:tcPr>
            <w:tcW w:w="1530" w:type="dxa"/>
            <w:shd w:val="clear" w:color="auto" w:fill="auto"/>
            <w:noWrap/>
          </w:tcPr>
          <w:p w14:paraId="2C055ACE" w14:textId="05B3C65A" w:rsidR="00F91E3F" w:rsidRPr="00C37D99" w:rsidRDefault="00F91E3F" w:rsidP="00B67F8B">
            <w:pPr>
              <w:spacing w:line="288" w:lineRule="auto"/>
              <w:rPr>
                <w:lang w:eastAsia="en-AU"/>
              </w:rPr>
            </w:pPr>
            <w:r w:rsidRPr="00C37D99">
              <w:t>enableMesh</w:t>
            </w:r>
          </w:p>
        </w:tc>
        <w:tc>
          <w:tcPr>
            <w:tcW w:w="1530" w:type="dxa"/>
            <w:shd w:val="clear" w:color="auto" w:fill="auto"/>
            <w:noWrap/>
          </w:tcPr>
          <w:p w14:paraId="64794FEC" w14:textId="1F7BB8C3" w:rsidR="00F91E3F" w:rsidRPr="00C37D99" w:rsidRDefault="00F91E3F" w:rsidP="00B67F8B">
            <w:pPr>
              <w:spacing w:line="288" w:lineRule="auto"/>
              <w:rPr>
                <w:lang w:eastAsia="en-AU"/>
              </w:rPr>
            </w:pPr>
            <w:r w:rsidRPr="00C37D99">
              <w:rPr>
                <w:lang w:eastAsia="en-AU"/>
              </w:rPr>
              <w:t>Optional</w:t>
            </w:r>
          </w:p>
        </w:tc>
        <w:tc>
          <w:tcPr>
            <w:tcW w:w="1080" w:type="dxa"/>
          </w:tcPr>
          <w:p w14:paraId="1CFC0EB1" w14:textId="2F7AB00B" w:rsidR="00F91E3F" w:rsidRPr="00C37D99" w:rsidRDefault="00F91E3F" w:rsidP="00B67F8B">
            <w:pPr>
              <w:spacing w:line="288" w:lineRule="auto"/>
              <w:rPr>
                <w:lang w:eastAsia="en-AU"/>
              </w:rPr>
            </w:pPr>
            <w:r w:rsidRPr="00C37D99">
              <w:t>Boolean</w:t>
            </w:r>
          </w:p>
        </w:tc>
        <w:tc>
          <w:tcPr>
            <w:tcW w:w="1440" w:type="dxa"/>
          </w:tcPr>
          <w:p w14:paraId="0CCC5CBE" w14:textId="19390190" w:rsidR="00F91E3F" w:rsidRPr="00C37D99" w:rsidRDefault="00DB338A" w:rsidP="00B67F8B">
            <w:pPr>
              <w:spacing w:line="288" w:lineRule="auto"/>
              <w:rPr>
                <w:lang w:eastAsia="en-AU"/>
              </w:rPr>
            </w:pPr>
            <w:r>
              <w:rPr>
                <w:lang w:eastAsia="en-AU"/>
              </w:rPr>
              <w:t>1</w:t>
            </w:r>
          </w:p>
        </w:tc>
        <w:tc>
          <w:tcPr>
            <w:tcW w:w="2970" w:type="dxa"/>
            <w:shd w:val="clear" w:color="auto" w:fill="auto"/>
            <w:noWrap/>
          </w:tcPr>
          <w:p w14:paraId="470E6C5E" w14:textId="646F4CDE" w:rsidR="00F91E3F" w:rsidRPr="00C37D99" w:rsidRDefault="001C3B9B" w:rsidP="00B67F8B">
            <w:pPr>
              <w:spacing w:line="288" w:lineRule="auto"/>
            </w:pPr>
            <w:r w:rsidRPr="00C37D99">
              <w:t xml:space="preserve">+ </w:t>
            </w:r>
            <w:r w:rsidR="00F91E3F" w:rsidRPr="00C37D99">
              <w:t>Bật/Tắt tính năng Mesh</w:t>
            </w:r>
          </w:p>
          <w:p w14:paraId="0DDE9E91" w14:textId="1FB3743E" w:rsidR="001C3B9B" w:rsidRPr="00C37D99" w:rsidRDefault="001C3B9B" w:rsidP="00B67F8B">
            <w:pPr>
              <w:pStyle w:val="ListParagraph"/>
              <w:spacing w:line="288" w:lineRule="auto"/>
              <w:ind w:left="0"/>
              <w:jc w:val="left"/>
              <w:rPr>
                <w:sz w:val="24"/>
                <w:szCs w:val="24"/>
              </w:rPr>
            </w:pPr>
            <w:r w:rsidRPr="00C37D99">
              <w:rPr>
                <w:sz w:val="24"/>
                <w:szCs w:val="24"/>
              </w:rPr>
              <w:t xml:space="preserve">+ </w:t>
            </w:r>
            <w:r w:rsidR="002F46E4">
              <w:rPr>
                <w:sz w:val="24"/>
                <w:szCs w:val="24"/>
              </w:rPr>
              <w:t>1</w:t>
            </w:r>
            <w:r w:rsidRPr="00C37D99">
              <w:rPr>
                <w:sz w:val="24"/>
                <w:szCs w:val="24"/>
              </w:rPr>
              <w:t>: Bật</w:t>
            </w:r>
          </w:p>
          <w:p w14:paraId="170EA098" w14:textId="26197FB4" w:rsidR="001C3B9B" w:rsidRPr="00C37D99" w:rsidRDefault="001C3B9B" w:rsidP="00B67F8B">
            <w:pPr>
              <w:spacing w:line="288" w:lineRule="auto"/>
              <w:rPr>
                <w:lang w:eastAsia="en-AU"/>
              </w:rPr>
            </w:pPr>
            <w:r w:rsidRPr="00C37D99">
              <w:t xml:space="preserve">    </w:t>
            </w:r>
            <w:r w:rsidR="002F46E4">
              <w:t>0</w:t>
            </w:r>
            <w:r w:rsidRPr="00C37D99">
              <w:t>: Tắt</w:t>
            </w:r>
          </w:p>
        </w:tc>
      </w:tr>
    </w:tbl>
    <w:p w14:paraId="33B286B2" w14:textId="77777777" w:rsidR="00410BD7" w:rsidRPr="00C37D99" w:rsidRDefault="00410BD7" w:rsidP="00B67F8B">
      <w:pPr>
        <w:pStyle w:val="Heading4"/>
        <w:spacing w:line="288" w:lineRule="auto"/>
        <w:rPr>
          <w:sz w:val="24"/>
          <w:szCs w:val="24"/>
        </w:rPr>
      </w:pPr>
      <w:r w:rsidRPr="00C37D99">
        <w:rPr>
          <w:sz w:val="24"/>
          <w:szCs w:val="24"/>
        </w:rPr>
        <w:t>Example</w:t>
      </w:r>
    </w:p>
    <w:p w14:paraId="62E61961" w14:textId="77777777" w:rsidR="00410BD7" w:rsidRPr="00C37D99" w:rsidRDefault="00410BD7" w:rsidP="00B67F8B">
      <w:pPr>
        <w:spacing w:line="288" w:lineRule="auto"/>
        <w:rPr>
          <w:b/>
          <w:bCs/>
        </w:rPr>
      </w:pPr>
      <w:r w:rsidRPr="00C37D99">
        <w:rPr>
          <w:b/>
          <w:bCs/>
        </w:rPr>
        <w:t>Request:</w:t>
      </w:r>
    </w:p>
    <w:p w14:paraId="39BF31BF" w14:textId="6489E2F3" w:rsidR="001F1B5A" w:rsidRPr="00C37D99" w:rsidRDefault="00410BD7" w:rsidP="00B67F8B">
      <w:pPr>
        <w:spacing w:line="288" w:lineRule="auto"/>
        <w:rPr>
          <w:lang w:val="vi-VN"/>
        </w:rPr>
      </w:pPr>
      <w:r w:rsidRPr="00C37D99">
        <w:rPr>
          <w:lang w:val="vi-VN"/>
        </w:rPr>
        <w:t>getMeshConfig (</w:t>
      </w:r>
      <w:r w:rsidR="001F1B5A" w:rsidRPr="00C37D99">
        <w:rPr>
          <w:lang w:val="vi-VN"/>
        </w:rPr>
        <w:t>data</w:t>
      </w:r>
      <w:r w:rsidRPr="00C37D99">
        <w:rPr>
          <w:lang w:val="vi-VN"/>
        </w:rPr>
        <w:t>).</w:t>
      </w:r>
    </w:p>
    <w:p w14:paraId="10606301" w14:textId="77777777" w:rsidR="001F1B5A" w:rsidRPr="00C37D99" w:rsidRDefault="001F1B5A"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"data":</w:t>
      </w:r>
    </w:p>
    <w:p w14:paraId="5CC2D230" w14:textId="77777777" w:rsidR="001F1B5A" w:rsidRPr="00C37D99" w:rsidRDefault="001F1B5A" w:rsidP="00B67F8B">
      <w:pPr>
        <w:pStyle w:val="HTMLPreformatted"/>
        <w:spacing w:line="288" w:lineRule="auto"/>
        <w:ind w:left="720"/>
        <w:rPr>
          <w:rFonts w:ascii="Times New Roman" w:hAnsi="Times New Roman" w:cs="Times New Roman"/>
          <w:sz w:val="24"/>
          <w:szCs w:val="24"/>
        </w:rPr>
      </w:pPr>
      <w:r w:rsidRPr="00C37D99">
        <w:rPr>
          <w:rFonts w:ascii="Times New Roman" w:hAnsi="Times New Roman" w:cs="Times New Roman"/>
          <w:sz w:val="24"/>
          <w:szCs w:val="24"/>
          <w:lang w:val="vi-VN"/>
        </w:rPr>
        <w:t xml:space="preserve"> </w:t>
      </w:r>
      <w:r w:rsidRPr="00C37D99">
        <w:rPr>
          <w:rFonts w:ascii="Times New Roman" w:hAnsi="Times New Roman" w:cs="Times New Roman"/>
          <w:sz w:val="24"/>
          <w:szCs w:val="24"/>
        </w:rPr>
        <w:t>{</w:t>
      </w:r>
    </w:p>
    <w:p w14:paraId="39065773" w14:textId="6570D1B5" w:rsidR="001F1B5A" w:rsidRPr="00C37D99" w:rsidRDefault="001F1B5A" w:rsidP="00B67F8B">
      <w:pPr>
        <w:pStyle w:val="HTMLPreformatted"/>
        <w:spacing w:line="288" w:lineRule="auto"/>
        <w:ind w:left="1440"/>
        <w:rPr>
          <w:rFonts w:ascii="Times New Roman" w:hAnsi="Times New Roman" w:cs="Times New Roman"/>
          <w:sz w:val="24"/>
          <w:szCs w:val="24"/>
          <w:lang w:val="vi-VN"/>
        </w:rPr>
      </w:pPr>
      <w:r w:rsidRPr="00C37D99">
        <w:rPr>
          <w:rFonts w:ascii="Times New Roman" w:hAnsi="Times New Roman" w:cs="Times New Roman"/>
          <w:sz w:val="24"/>
          <w:szCs w:val="24"/>
          <w:lang w:val="vi-VN"/>
        </w:rPr>
        <w:t>"serialNumber": "</w:t>
      </w:r>
      <w:r w:rsidR="00DB6D2D">
        <w:rPr>
          <w:rFonts w:ascii="Times New Roman" w:hAnsi="Times New Roman" w:cs="Times New Roman"/>
          <w:sz w:val="24"/>
          <w:szCs w:val="24"/>
        </w:rPr>
        <w:t>VNPT123456</w:t>
      </w:r>
      <w:r w:rsidRPr="00C37D99">
        <w:rPr>
          <w:rFonts w:ascii="Times New Roman" w:hAnsi="Times New Roman" w:cs="Times New Roman"/>
          <w:sz w:val="24"/>
          <w:szCs w:val="24"/>
          <w:lang w:val="vi-VN"/>
        </w:rPr>
        <w:t xml:space="preserve">", </w:t>
      </w:r>
    </w:p>
    <w:p w14:paraId="4355B2B7" w14:textId="27C9E9C8" w:rsidR="001F1B5A" w:rsidRPr="00C37D99" w:rsidRDefault="4CDA0790" w:rsidP="00B67F8B">
      <w:pPr>
        <w:pStyle w:val="HTMLPreformatted"/>
        <w:spacing w:line="288" w:lineRule="auto"/>
        <w:ind w:left="1440"/>
        <w:rPr>
          <w:rFonts w:ascii="Times New Roman" w:hAnsi="Times New Roman" w:cs="Times New Roman"/>
          <w:sz w:val="24"/>
          <w:szCs w:val="24"/>
          <w:lang w:val="vi-VN"/>
        </w:rPr>
      </w:pPr>
      <w:r w:rsidRPr="00C37D99">
        <w:rPr>
          <w:rFonts w:ascii="Times New Roman" w:hAnsi="Times New Roman" w:cs="Times New Roman"/>
          <w:sz w:val="24"/>
          <w:szCs w:val="24"/>
          <w:lang w:val="vi-VN"/>
        </w:rPr>
        <w:t>"modelName": "</w:t>
      </w:r>
      <w:r w:rsidR="00DB6D2D">
        <w:rPr>
          <w:rFonts w:ascii="Times New Roman" w:hAnsi="Times New Roman" w:cs="Times New Roman"/>
          <w:sz w:val="24"/>
          <w:szCs w:val="24"/>
        </w:rPr>
        <w:t>GW040H</w:t>
      </w:r>
      <w:r w:rsidRPr="00C37D99">
        <w:rPr>
          <w:rFonts w:ascii="Times New Roman" w:hAnsi="Times New Roman" w:cs="Times New Roman"/>
          <w:sz w:val="24"/>
          <w:szCs w:val="24"/>
          <w:lang w:val="vi-VN"/>
        </w:rPr>
        <w:t xml:space="preserve">" </w:t>
      </w:r>
    </w:p>
    <w:p w14:paraId="631673DE" w14:textId="77777777" w:rsidR="001F1B5A" w:rsidRPr="00C37D99" w:rsidRDefault="001F1B5A" w:rsidP="00B67F8B">
      <w:pPr>
        <w:spacing w:line="288" w:lineRule="auto"/>
        <w:ind w:left="720"/>
      </w:pPr>
      <w:r w:rsidRPr="00C37D99">
        <w:t>}</w:t>
      </w:r>
    </w:p>
    <w:p w14:paraId="18D46D8E" w14:textId="77777777" w:rsidR="001F1B5A" w:rsidRPr="00C37D99" w:rsidRDefault="001F1B5A" w:rsidP="00B67F8B">
      <w:pPr>
        <w:spacing w:line="288" w:lineRule="auto"/>
        <w:rPr>
          <w:lang w:val="vi-VN"/>
        </w:rPr>
      </w:pPr>
    </w:p>
    <w:p w14:paraId="330446BD" w14:textId="77777777" w:rsidR="00410BD7" w:rsidRPr="00C37D99" w:rsidRDefault="00410BD7" w:rsidP="00B67F8B">
      <w:pPr>
        <w:spacing w:line="288" w:lineRule="auto"/>
        <w:rPr>
          <w:b/>
          <w:bCs/>
        </w:rPr>
      </w:pPr>
      <w:r w:rsidRPr="00C37D99">
        <w:rPr>
          <w:b/>
          <w:bCs/>
        </w:rPr>
        <w:t>Response:</w:t>
      </w:r>
    </w:p>
    <w:p w14:paraId="461AA0B8" w14:textId="4729DB5A" w:rsidR="00410BD7" w:rsidRPr="00C37D99" w:rsidRDefault="00410BD7" w:rsidP="00B67F8B">
      <w:pPr>
        <w:pStyle w:val="FirstLevelBullet"/>
        <w:spacing w:line="288" w:lineRule="auto"/>
        <w:ind w:left="0" w:firstLine="0"/>
        <w:rPr>
          <w:sz w:val="24"/>
          <w:szCs w:val="24"/>
        </w:rPr>
      </w:pPr>
      <w:r w:rsidRPr="00C37D99">
        <w:rPr>
          <w:sz w:val="24"/>
          <w:szCs w:val="24"/>
          <w:lang w:val="vi-VN"/>
        </w:rPr>
        <w:t xml:space="preserve">  </w:t>
      </w:r>
      <w:r w:rsidR="00C37D99">
        <w:rPr>
          <w:sz w:val="24"/>
          <w:szCs w:val="24"/>
          <w:lang w:val="vi-VN"/>
        </w:rPr>
        <w:tab/>
      </w:r>
      <w:r w:rsidRPr="00C37D99">
        <w:rPr>
          <w:sz w:val="24"/>
          <w:szCs w:val="24"/>
        </w:rPr>
        <w:t>{</w:t>
      </w:r>
    </w:p>
    <w:p w14:paraId="06948771" w14:textId="77777777" w:rsidR="00410BD7" w:rsidRPr="00C37D99" w:rsidRDefault="00410BD7" w:rsidP="00B67F8B">
      <w:pPr>
        <w:pStyle w:val="FirstLevelBullet"/>
        <w:spacing w:line="288" w:lineRule="auto"/>
        <w:ind w:left="1440" w:firstLine="0"/>
        <w:rPr>
          <w:sz w:val="24"/>
          <w:szCs w:val="24"/>
        </w:rPr>
      </w:pPr>
      <w:r w:rsidRPr="00C37D99">
        <w:rPr>
          <w:sz w:val="24"/>
          <w:szCs w:val="24"/>
          <w:lang w:val="vi-VN"/>
        </w:rPr>
        <w:t xml:space="preserve"> </w:t>
      </w:r>
      <w:r w:rsidRPr="00C37D99">
        <w:rPr>
          <w:sz w:val="24"/>
          <w:szCs w:val="24"/>
        </w:rPr>
        <w:t>"errorCode": "200",</w:t>
      </w:r>
    </w:p>
    <w:p w14:paraId="0B1CB04D" w14:textId="77777777" w:rsidR="00410BD7" w:rsidRPr="00C37D99" w:rsidRDefault="00410BD7" w:rsidP="00E131AF">
      <w:pPr>
        <w:pStyle w:val="ANSVNormal"/>
        <w:rPr>
          <w:lang w:val="vi-VN"/>
        </w:rPr>
      </w:pPr>
      <w:r w:rsidRPr="00C37D99">
        <w:rPr>
          <w:lang w:val="vi-VN"/>
        </w:rPr>
        <w:t xml:space="preserve">  </w:t>
      </w:r>
      <w:r w:rsidRPr="00C37D99">
        <w:t>"errorMessage": "SUCCESS",</w:t>
      </w:r>
      <w:r w:rsidRPr="00C37D99">
        <w:rPr>
          <w:lang w:val="vi-VN"/>
        </w:rPr>
        <w:t xml:space="preserve">                     </w:t>
      </w:r>
    </w:p>
    <w:p w14:paraId="3C47AE82" w14:textId="77777777" w:rsidR="00F91E3F" w:rsidRPr="00C37D99" w:rsidRDefault="00410BD7" w:rsidP="00E131AF">
      <w:pPr>
        <w:pStyle w:val="ANSVNormal"/>
      </w:pPr>
      <w:r w:rsidRPr="00C37D99">
        <w:rPr>
          <w:lang w:val="vi-VN"/>
        </w:rPr>
        <w:t xml:space="preserve">  </w:t>
      </w:r>
      <w:r w:rsidRPr="00C37D99">
        <w:t>"data": {</w:t>
      </w:r>
    </w:p>
    <w:p w14:paraId="7CDBBA0F" w14:textId="3A45EC4F" w:rsidR="00F91E3F" w:rsidRPr="00C37D99" w:rsidRDefault="00F91E3F" w:rsidP="00E131AF">
      <w:pPr>
        <w:pStyle w:val="ANSVNormal"/>
      </w:pPr>
      <w:r w:rsidRPr="00C37D99">
        <w:rPr>
          <w:lang w:val="vi-VN"/>
        </w:rPr>
        <w:t xml:space="preserve">    </w:t>
      </w:r>
      <w:r w:rsidR="001F1B5A" w:rsidRPr="00C37D99">
        <w:rPr>
          <w:lang w:val="vi-VN"/>
        </w:rPr>
        <w:t xml:space="preserve">  </w:t>
      </w:r>
      <w:r w:rsidRPr="00C37D99">
        <w:rPr>
          <w:lang w:val="vi-VN"/>
        </w:rPr>
        <w:t xml:space="preserve"> </w:t>
      </w:r>
      <w:r w:rsidRPr="00C37D99">
        <w:t xml:space="preserve">“enableMesh”: </w:t>
      </w:r>
      <w:r w:rsidR="00DB338A">
        <w:t>1</w:t>
      </w:r>
    </w:p>
    <w:p w14:paraId="66A440ED" w14:textId="29DB028C" w:rsidR="00410BD7" w:rsidRPr="00C37D99" w:rsidRDefault="00F91E3F" w:rsidP="00E131AF">
      <w:pPr>
        <w:pStyle w:val="ANSVNormal"/>
      </w:pPr>
      <w:r w:rsidRPr="00C37D99">
        <w:rPr>
          <w:lang w:val="vi-VN"/>
        </w:rPr>
        <w:t xml:space="preserve">   </w:t>
      </w:r>
      <w:r w:rsidR="00DB6D2D">
        <w:rPr>
          <w:lang w:val="vi-VN"/>
        </w:rPr>
        <w:tab/>
      </w:r>
      <w:r w:rsidR="00DB6D2D">
        <w:rPr>
          <w:lang w:val="vi-VN"/>
        </w:rPr>
        <w:tab/>
      </w:r>
      <w:r w:rsidR="00410BD7" w:rsidRPr="00C37D99">
        <w:t>}</w:t>
      </w:r>
    </w:p>
    <w:p w14:paraId="100FDE8B" w14:textId="6A0427C3" w:rsidR="00AE58AC" w:rsidRPr="00C37D99" w:rsidRDefault="00410BD7" w:rsidP="00E131AF">
      <w:pPr>
        <w:pStyle w:val="ANSVNormal"/>
        <w:rPr>
          <w:lang w:val="vi-VN"/>
        </w:rPr>
      </w:pPr>
      <w:r w:rsidRPr="00C37D99">
        <w:rPr>
          <w:lang w:val="vi-VN"/>
        </w:rPr>
        <w:t>}</w:t>
      </w:r>
    </w:p>
    <w:p w14:paraId="70B4AEC0" w14:textId="453E5314" w:rsidR="00AE58AC" w:rsidRPr="00C37D99" w:rsidRDefault="00AE58AC" w:rsidP="00303550">
      <w:pPr>
        <w:pStyle w:val="Heading3"/>
      </w:pPr>
      <w:bookmarkStart w:id="105" w:name="_Toc113436567"/>
      <w:r w:rsidRPr="00C37D99">
        <w:t>getDDNSConfig</w:t>
      </w:r>
      <w:bookmarkEnd w:id="105"/>
    </w:p>
    <w:p w14:paraId="72DE28A3" w14:textId="77777777" w:rsidR="00B14812" w:rsidRPr="00C37D99" w:rsidRDefault="00B14812" w:rsidP="00B67F8B">
      <w:pPr>
        <w:pStyle w:val="Heading4"/>
        <w:spacing w:line="288" w:lineRule="auto"/>
        <w:rPr>
          <w:sz w:val="24"/>
          <w:szCs w:val="24"/>
        </w:rPr>
      </w:pPr>
      <w:r w:rsidRPr="00C37D99">
        <w:rPr>
          <w:sz w:val="24"/>
          <w:szCs w:val="24"/>
          <w:lang w:val="vi-VN"/>
        </w:rPr>
        <w:t xml:space="preserve"> </w:t>
      </w: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49"/>
        <w:gridCol w:w="7605"/>
      </w:tblGrid>
      <w:tr w:rsidR="00B14812" w:rsidRPr="00C37D99" w14:paraId="6EAF111A" w14:textId="77777777" w:rsidTr="0054461D">
        <w:tc>
          <w:tcPr>
            <w:tcW w:w="978" w:type="pct"/>
            <w:shd w:val="clear" w:color="auto" w:fill="BFBFBF" w:themeFill="background1" w:themeFillShade="BF"/>
          </w:tcPr>
          <w:p w14:paraId="4FC9FAA9" w14:textId="77777777" w:rsidR="00B14812" w:rsidRPr="00C37D99" w:rsidRDefault="00B14812" w:rsidP="00E131AF">
            <w:pPr>
              <w:pStyle w:val="ANSVNormal"/>
            </w:pPr>
            <w:r w:rsidRPr="00C37D99">
              <w:t>Tên API</w:t>
            </w:r>
          </w:p>
        </w:tc>
        <w:tc>
          <w:tcPr>
            <w:tcW w:w="4022" w:type="pct"/>
            <w:shd w:val="clear" w:color="auto" w:fill="BFBFBF" w:themeFill="background1" w:themeFillShade="BF"/>
          </w:tcPr>
          <w:p w14:paraId="12A21291" w14:textId="77777777" w:rsidR="00B14812" w:rsidRPr="00C37D99" w:rsidRDefault="00B14812" w:rsidP="00E131AF">
            <w:pPr>
              <w:pStyle w:val="ANSVNormal"/>
            </w:pPr>
            <w:r w:rsidRPr="00C37D99">
              <w:t>Mô tả</w:t>
            </w:r>
          </w:p>
        </w:tc>
      </w:tr>
      <w:tr w:rsidR="00B14812" w:rsidRPr="00C37D99" w14:paraId="57E2BFC1" w14:textId="77777777" w:rsidTr="0054461D">
        <w:trPr>
          <w:trHeight w:val="362"/>
        </w:trPr>
        <w:tc>
          <w:tcPr>
            <w:tcW w:w="978" w:type="pct"/>
          </w:tcPr>
          <w:p w14:paraId="4D2FF6C6" w14:textId="06DC5E45" w:rsidR="00B14812" w:rsidRPr="00C37D99" w:rsidRDefault="00B14812" w:rsidP="00E131AF">
            <w:pPr>
              <w:pStyle w:val="ANSVNormal"/>
              <w:rPr>
                <w:lang w:val="vi-VN"/>
              </w:rPr>
            </w:pPr>
            <w:r w:rsidRPr="00C37D99">
              <w:rPr>
                <w:lang w:val="vi-VN"/>
              </w:rPr>
              <w:t>get</w:t>
            </w:r>
            <w:r w:rsidR="00C12D70" w:rsidRPr="00C37D99">
              <w:rPr>
                <w:lang w:val="vi-VN"/>
              </w:rPr>
              <w:t>D</w:t>
            </w:r>
            <w:r w:rsidRPr="00C37D99">
              <w:rPr>
                <w:lang w:val="vi-VN"/>
              </w:rPr>
              <w:t xml:space="preserve">DNSConfig </w:t>
            </w:r>
          </w:p>
        </w:tc>
        <w:tc>
          <w:tcPr>
            <w:tcW w:w="4022" w:type="pct"/>
          </w:tcPr>
          <w:p w14:paraId="441AEC29" w14:textId="45376073" w:rsidR="00B14812" w:rsidRPr="00C37D99" w:rsidRDefault="007749B2" w:rsidP="00B67F8B">
            <w:pPr>
              <w:spacing w:line="288" w:lineRule="auto"/>
            </w:pPr>
            <w:r w:rsidRPr="00C37D99">
              <w:rPr>
                <w:color w:val="000000"/>
              </w:rPr>
              <w:t>lấy thông tin cấu hình DDNS hiện tại</w:t>
            </w:r>
          </w:p>
        </w:tc>
      </w:tr>
      <w:tr w:rsidR="002B1F75" w:rsidRPr="00C37D99" w14:paraId="456ABEDB" w14:textId="77777777" w:rsidTr="0054461D">
        <w:tc>
          <w:tcPr>
            <w:tcW w:w="978" w:type="pct"/>
          </w:tcPr>
          <w:p w14:paraId="30E3274E" w14:textId="170C75F6" w:rsidR="002B1F75" w:rsidRPr="00C37D99" w:rsidRDefault="002B1F75" w:rsidP="00E131AF">
            <w:pPr>
              <w:pStyle w:val="ANSVNormal"/>
            </w:pPr>
            <w:r w:rsidRPr="00C37D99">
              <w:t>Method</w:t>
            </w:r>
          </w:p>
        </w:tc>
        <w:tc>
          <w:tcPr>
            <w:tcW w:w="4022" w:type="pct"/>
          </w:tcPr>
          <w:p w14:paraId="1567AD29" w14:textId="78BDF2B4" w:rsidR="002B1F75" w:rsidRPr="00C37D99" w:rsidRDefault="002B1F75" w:rsidP="00E131AF">
            <w:pPr>
              <w:pStyle w:val="ANSVNormal"/>
            </w:pPr>
            <w:r w:rsidRPr="00C37D99">
              <w:t>Function call</w:t>
            </w:r>
          </w:p>
        </w:tc>
      </w:tr>
      <w:tr w:rsidR="002B1F75" w:rsidRPr="00C37D99" w14:paraId="02CA4EF5" w14:textId="77777777" w:rsidTr="0054461D">
        <w:tc>
          <w:tcPr>
            <w:tcW w:w="978" w:type="pct"/>
          </w:tcPr>
          <w:p w14:paraId="2B28C3E8" w14:textId="7DA2D904" w:rsidR="002B1F75" w:rsidRPr="00C37D99" w:rsidRDefault="002B1F75" w:rsidP="00E131AF">
            <w:pPr>
              <w:pStyle w:val="ANSVNormal"/>
            </w:pPr>
            <w:r w:rsidRPr="00C37D99">
              <w:t>Response</w:t>
            </w:r>
          </w:p>
        </w:tc>
        <w:tc>
          <w:tcPr>
            <w:tcW w:w="4022" w:type="pct"/>
          </w:tcPr>
          <w:p w14:paraId="55F067C8" w14:textId="3814E944" w:rsidR="002B1F75" w:rsidRPr="00C37D99" w:rsidRDefault="002B1F75" w:rsidP="00E131AF">
            <w:pPr>
              <w:pStyle w:val="ANSVNormal"/>
            </w:pPr>
            <w:r w:rsidRPr="00C37D99">
              <w:t>JSON Object</w:t>
            </w:r>
          </w:p>
        </w:tc>
      </w:tr>
    </w:tbl>
    <w:p w14:paraId="296519A8" w14:textId="77777777" w:rsidR="00B14812" w:rsidRPr="00C37D99" w:rsidRDefault="00B14812" w:rsidP="00B67F8B">
      <w:pPr>
        <w:spacing w:line="288" w:lineRule="auto"/>
      </w:pPr>
    </w:p>
    <w:p w14:paraId="26960937" w14:textId="77777777" w:rsidR="00B14812" w:rsidRPr="00C37D99" w:rsidRDefault="00B14812" w:rsidP="00B67F8B">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530"/>
        <w:gridCol w:w="1530"/>
        <w:gridCol w:w="1080"/>
        <w:gridCol w:w="1440"/>
        <w:gridCol w:w="2970"/>
      </w:tblGrid>
      <w:tr w:rsidR="001F1B5A" w:rsidRPr="00C37D99" w14:paraId="0FEB8E60" w14:textId="77777777" w:rsidTr="00F53FC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7343F96" w14:textId="77777777" w:rsidR="001F1B5A" w:rsidRPr="00C37D99" w:rsidRDefault="001F1B5A" w:rsidP="00B67F8B">
            <w:pPr>
              <w:spacing w:line="288" w:lineRule="auto"/>
              <w:rPr>
                <w:b/>
                <w:bCs/>
                <w:lang w:eastAsia="en-AU"/>
              </w:rPr>
            </w:pPr>
            <w:r w:rsidRPr="00C37D99">
              <w:rPr>
                <w:b/>
                <w:bCs/>
                <w:lang w:eastAsia="en-AU"/>
              </w:rPr>
              <w:t>No</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84AD1" w14:textId="77777777" w:rsidR="001F1B5A" w:rsidRPr="00C37D99" w:rsidRDefault="001F1B5A" w:rsidP="00B67F8B">
            <w:pPr>
              <w:spacing w:line="288" w:lineRule="auto"/>
              <w:rPr>
                <w:b/>
                <w:bCs/>
                <w:lang w:eastAsia="en-AU"/>
              </w:rPr>
            </w:pPr>
            <w:r w:rsidRPr="00C37D99">
              <w:rPr>
                <w:b/>
                <w:bCs/>
                <w:lang w:eastAsia="en-AU"/>
              </w:rPr>
              <w:t>Parameter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3DAE7ED" w14:textId="77777777" w:rsidR="001F1B5A" w:rsidRPr="00C37D99" w:rsidRDefault="001F1B5A" w:rsidP="00B67F8B">
            <w:pPr>
              <w:spacing w:line="288" w:lineRule="auto"/>
              <w:rPr>
                <w:b/>
                <w:bCs/>
                <w:lang w:eastAsia="en-AU"/>
              </w:rPr>
            </w:pPr>
            <w:r w:rsidRPr="00C37D99">
              <w:rPr>
                <w:b/>
                <w:bCs/>
                <w:lang w:eastAsia="en-AU"/>
              </w:rPr>
              <w:t>Mandatory</w:t>
            </w:r>
          </w:p>
        </w:tc>
        <w:tc>
          <w:tcPr>
            <w:tcW w:w="1080" w:type="dxa"/>
            <w:tcBorders>
              <w:top w:val="single" w:sz="4" w:space="0" w:color="auto"/>
              <w:left w:val="nil"/>
              <w:bottom w:val="single" w:sz="4" w:space="0" w:color="auto"/>
              <w:right w:val="single" w:sz="4" w:space="0" w:color="auto"/>
            </w:tcBorders>
            <w:vAlign w:val="center"/>
          </w:tcPr>
          <w:p w14:paraId="40004B2F" w14:textId="77777777" w:rsidR="001F1B5A" w:rsidRPr="00C37D99" w:rsidRDefault="001F1B5A" w:rsidP="00B67F8B">
            <w:pPr>
              <w:spacing w:line="288" w:lineRule="auto"/>
              <w:rPr>
                <w:b/>
                <w:bCs/>
                <w:lang w:eastAsia="en-AU"/>
              </w:rPr>
            </w:pPr>
            <w:r w:rsidRPr="00C37D99">
              <w:rPr>
                <w:b/>
                <w:bCs/>
                <w:lang w:eastAsia="en-AU"/>
              </w:rPr>
              <w:t>Type</w:t>
            </w:r>
          </w:p>
        </w:tc>
        <w:tc>
          <w:tcPr>
            <w:tcW w:w="1440" w:type="dxa"/>
            <w:tcBorders>
              <w:top w:val="single" w:sz="4" w:space="0" w:color="auto"/>
              <w:left w:val="single" w:sz="4" w:space="0" w:color="auto"/>
              <w:bottom w:val="single" w:sz="4" w:space="0" w:color="auto"/>
              <w:right w:val="single" w:sz="4" w:space="0" w:color="auto"/>
            </w:tcBorders>
          </w:tcPr>
          <w:p w14:paraId="66512CFA" w14:textId="77777777" w:rsidR="001F1B5A" w:rsidRPr="00C37D99" w:rsidRDefault="001F1B5A" w:rsidP="00B67F8B">
            <w:pPr>
              <w:spacing w:line="288" w:lineRule="auto"/>
              <w:rPr>
                <w:b/>
                <w:bCs/>
                <w:lang w:eastAsia="en-AU"/>
              </w:rPr>
            </w:pPr>
            <w:r w:rsidRPr="00C37D99">
              <w:rPr>
                <w:b/>
                <w:bCs/>
                <w:lang w:eastAsia="en-AU"/>
              </w:rPr>
              <w:t>Max length</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76A08" w14:textId="77777777" w:rsidR="001F1B5A" w:rsidRPr="00C37D99" w:rsidRDefault="001F1B5A" w:rsidP="00B67F8B">
            <w:pPr>
              <w:spacing w:line="288" w:lineRule="auto"/>
              <w:rPr>
                <w:b/>
                <w:bCs/>
                <w:lang w:eastAsia="en-AU"/>
              </w:rPr>
            </w:pPr>
            <w:r w:rsidRPr="00C37D99">
              <w:rPr>
                <w:b/>
                <w:bCs/>
                <w:lang w:eastAsia="en-AU"/>
              </w:rPr>
              <w:t>Meaning/Value</w:t>
            </w:r>
          </w:p>
        </w:tc>
      </w:tr>
      <w:tr w:rsidR="00544311" w:rsidRPr="00C37D99" w14:paraId="58817375" w14:textId="77777777" w:rsidTr="00F53FC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AC1A7B4" w14:textId="77777777" w:rsidR="00544311" w:rsidRPr="00C37D99" w:rsidRDefault="00544311" w:rsidP="00544311">
            <w:pPr>
              <w:spacing w:line="288" w:lineRule="auto"/>
              <w:rPr>
                <w:lang w:val="vi-VN" w:eastAsia="en-AU"/>
              </w:rPr>
            </w:pPr>
            <w:r w:rsidRPr="00C37D99">
              <w:rPr>
                <w:lang w:val="vi-VN" w:eastAsia="en-AU"/>
              </w:rPr>
              <w:lastRenderedPageBreak/>
              <w:t>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B9262" w14:textId="77777777" w:rsidR="00544311" w:rsidRPr="00C37D99" w:rsidRDefault="00544311" w:rsidP="00544311">
            <w:pPr>
              <w:spacing w:line="288" w:lineRule="auto"/>
            </w:pPr>
            <w:r w:rsidRPr="00C37D99">
              <w:rPr>
                <w:lang w:val="vi-VN"/>
              </w:rPr>
              <w:t>serialNumber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83BAC51" w14:textId="77777777" w:rsidR="00544311" w:rsidRPr="00C37D99" w:rsidRDefault="00544311" w:rsidP="00544311">
            <w:pPr>
              <w:spacing w:line="288" w:lineRule="auto"/>
              <w:rPr>
                <w:highlight w:val="yellow"/>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644E7CC9" w14:textId="77777777" w:rsidR="00544311" w:rsidRPr="00C37D99" w:rsidRDefault="00544311" w:rsidP="00544311">
            <w:pPr>
              <w:spacing w:line="288" w:lineRule="auto"/>
              <w:rPr>
                <w:lang w:eastAsia="en-AU"/>
              </w:rPr>
            </w:pPr>
            <w:r w:rsidRPr="00C37D99">
              <w:rPr>
                <w:lang w:eastAsia="en-AU"/>
              </w:rPr>
              <w:t>String</w:t>
            </w:r>
          </w:p>
        </w:tc>
        <w:tc>
          <w:tcPr>
            <w:tcW w:w="1440" w:type="dxa"/>
            <w:tcBorders>
              <w:top w:val="single" w:sz="4" w:space="0" w:color="auto"/>
              <w:left w:val="single" w:sz="4" w:space="0" w:color="auto"/>
              <w:bottom w:val="single" w:sz="4" w:space="0" w:color="auto"/>
              <w:right w:val="single" w:sz="4" w:space="0" w:color="auto"/>
            </w:tcBorders>
            <w:vAlign w:val="center"/>
          </w:tcPr>
          <w:p w14:paraId="3216114C" w14:textId="77777777" w:rsidR="00544311" w:rsidRPr="00C37D99" w:rsidRDefault="00544311" w:rsidP="00544311">
            <w:pPr>
              <w:spacing w:line="288" w:lineRule="auto"/>
              <w:rPr>
                <w:lang w:val="vi-VN" w:eastAsia="en-AU"/>
              </w:rPr>
            </w:pPr>
            <w:r w:rsidRPr="00C37D99">
              <w:rPr>
                <w:lang w:val="vi-VN" w:eastAsia="en-AU"/>
              </w:rPr>
              <w:t>16</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A26821" w14:textId="7F903F28" w:rsidR="00544311" w:rsidRPr="00C37D99" w:rsidRDefault="00544311" w:rsidP="00544311">
            <w:pPr>
              <w:spacing w:line="288" w:lineRule="auto"/>
              <w:rPr>
                <w:lang w:val="vi-VN" w:eastAsia="en-AU"/>
              </w:rPr>
            </w:pPr>
            <w:r w:rsidRPr="00C37D99">
              <w:rPr>
                <w:lang w:val="vi-VN" w:eastAsia="en-AU"/>
              </w:rPr>
              <w:t xml:space="preserve">SerialNumber của thiết bị </w:t>
            </w:r>
            <w:r>
              <w:rPr>
                <w:lang w:eastAsia="en-AU"/>
              </w:rPr>
              <w:t>cần cấu hình</w:t>
            </w:r>
            <w:r w:rsidRPr="00C37D99">
              <w:rPr>
                <w:lang w:val="vi-VN" w:eastAsia="en-AU"/>
              </w:rPr>
              <w:t xml:space="preserve"> </w:t>
            </w:r>
          </w:p>
        </w:tc>
      </w:tr>
      <w:tr w:rsidR="00544311" w:rsidRPr="00C37D99" w14:paraId="56CF3AAE" w14:textId="77777777" w:rsidTr="00F53FC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937358E" w14:textId="77777777" w:rsidR="00544311" w:rsidRPr="00C37D99" w:rsidRDefault="00544311" w:rsidP="00544311">
            <w:pPr>
              <w:spacing w:line="288" w:lineRule="auto"/>
              <w:rPr>
                <w:lang w:val="vi-VN" w:eastAsia="en-AU"/>
              </w:rPr>
            </w:pPr>
            <w:r w:rsidRPr="00C37D99">
              <w:rPr>
                <w:lang w:val="vi-VN" w:eastAsia="en-AU"/>
              </w:rPr>
              <w:t>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E718F" w14:textId="77777777" w:rsidR="00544311" w:rsidRPr="00C37D99" w:rsidRDefault="00544311" w:rsidP="00544311">
            <w:pPr>
              <w:spacing w:line="288" w:lineRule="auto"/>
              <w:rPr>
                <w:lang w:val="vi-VN"/>
              </w:rPr>
            </w:pPr>
            <w:r w:rsidRPr="00C37D99">
              <w:rPr>
                <w:lang w:val="vi-VN"/>
              </w:rPr>
              <w:t>modelName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327673A" w14:textId="77777777" w:rsidR="00544311" w:rsidRPr="00C37D99" w:rsidRDefault="00544311" w:rsidP="00544311">
            <w:pPr>
              <w:spacing w:line="288" w:lineRule="auto"/>
              <w:rPr>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19AFBB3E" w14:textId="77777777" w:rsidR="00544311" w:rsidRPr="00C37D99" w:rsidRDefault="00544311" w:rsidP="00544311">
            <w:pPr>
              <w:spacing w:line="288" w:lineRule="auto"/>
              <w:rPr>
                <w:lang w:val="vi-VN" w:eastAsia="en-AU"/>
              </w:rPr>
            </w:pPr>
            <w:r w:rsidRPr="00C37D99">
              <w:rPr>
                <w:lang w:val="vi-VN" w:eastAsia="en-AU"/>
              </w:rPr>
              <w:t xml:space="preserve">String </w:t>
            </w:r>
          </w:p>
        </w:tc>
        <w:tc>
          <w:tcPr>
            <w:tcW w:w="1440" w:type="dxa"/>
            <w:tcBorders>
              <w:top w:val="single" w:sz="4" w:space="0" w:color="auto"/>
              <w:left w:val="single" w:sz="4" w:space="0" w:color="auto"/>
              <w:bottom w:val="single" w:sz="4" w:space="0" w:color="auto"/>
              <w:right w:val="single" w:sz="4" w:space="0" w:color="auto"/>
            </w:tcBorders>
            <w:vAlign w:val="center"/>
          </w:tcPr>
          <w:p w14:paraId="05AF0296" w14:textId="77777777" w:rsidR="00544311" w:rsidRPr="00C37D99" w:rsidRDefault="00544311" w:rsidP="00544311">
            <w:pPr>
              <w:spacing w:line="288" w:lineRule="auto"/>
              <w:rPr>
                <w:lang w:val="vi-VN" w:eastAsia="en-AU"/>
              </w:rPr>
            </w:pPr>
            <w:r w:rsidRPr="00C37D99">
              <w:rPr>
                <w:lang w:val="vi-VN" w:eastAsia="en-AU"/>
              </w:rPr>
              <w:t xml:space="preserve">16 </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02DC6E" w14:textId="6876D2D6" w:rsidR="00544311" w:rsidRPr="00C37D99" w:rsidRDefault="00544311" w:rsidP="00544311">
            <w:pPr>
              <w:spacing w:line="288" w:lineRule="auto"/>
              <w:rPr>
                <w:lang w:val="vi-VN" w:eastAsia="en-AU"/>
              </w:rPr>
            </w:pPr>
            <w:r w:rsidRPr="00C37D99">
              <w:rPr>
                <w:lang w:val="vi-VN" w:eastAsia="en-AU"/>
              </w:rPr>
              <w:t xml:space="preserve">Model của thiết bị cần </w:t>
            </w:r>
            <w:r>
              <w:rPr>
                <w:lang w:eastAsia="en-AU"/>
              </w:rPr>
              <w:t>cấu hình</w:t>
            </w:r>
          </w:p>
        </w:tc>
      </w:tr>
    </w:tbl>
    <w:p w14:paraId="58281330" w14:textId="77777777" w:rsidR="00B14812" w:rsidRPr="00C37D99" w:rsidRDefault="00B14812" w:rsidP="00B67F8B">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638"/>
        <w:gridCol w:w="1422"/>
        <w:gridCol w:w="1080"/>
        <w:gridCol w:w="1440"/>
        <w:gridCol w:w="2970"/>
      </w:tblGrid>
      <w:tr w:rsidR="00B14812" w:rsidRPr="00C37D99" w14:paraId="06017657" w14:textId="77777777" w:rsidTr="00C47184">
        <w:trPr>
          <w:trHeight w:val="255"/>
        </w:trPr>
        <w:tc>
          <w:tcPr>
            <w:tcW w:w="625" w:type="dxa"/>
            <w:vAlign w:val="center"/>
          </w:tcPr>
          <w:p w14:paraId="1474FC78" w14:textId="77777777" w:rsidR="00B14812" w:rsidRPr="00C37D99" w:rsidRDefault="00B14812" w:rsidP="00B67F8B">
            <w:pPr>
              <w:spacing w:line="288" w:lineRule="auto"/>
              <w:rPr>
                <w:b/>
                <w:bCs/>
                <w:lang w:eastAsia="en-AU"/>
              </w:rPr>
            </w:pPr>
            <w:r w:rsidRPr="00C37D99">
              <w:rPr>
                <w:b/>
                <w:bCs/>
                <w:lang w:eastAsia="en-AU"/>
              </w:rPr>
              <w:t>No</w:t>
            </w:r>
          </w:p>
        </w:tc>
        <w:tc>
          <w:tcPr>
            <w:tcW w:w="1638" w:type="dxa"/>
            <w:shd w:val="clear" w:color="auto" w:fill="auto"/>
            <w:noWrap/>
            <w:vAlign w:val="center"/>
          </w:tcPr>
          <w:p w14:paraId="67064DE0" w14:textId="77777777" w:rsidR="00B14812" w:rsidRPr="00C37D99" w:rsidRDefault="00B14812" w:rsidP="00B67F8B">
            <w:pPr>
              <w:spacing w:line="288" w:lineRule="auto"/>
              <w:rPr>
                <w:b/>
                <w:bCs/>
                <w:lang w:eastAsia="en-AU"/>
              </w:rPr>
            </w:pPr>
            <w:r w:rsidRPr="00C37D99">
              <w:rPr>
                <w:b/>
                <w:bCs/>
                <w:lang w:eastAsia="en-AU"/>
              </w:rPr>
              <w:t>Parameter</w:t>
            </w:r>
          </w:p>
        </w:tc>
        <w:tc>
          <w:tcPr>
            <w:tcW w:w="1422" w:type="dxa"/>
            <w:shd w:val="clear" w:color="auto" w:fill="auto"/>
            <w:noWrap/>
            <w:vAlign w:val="center"/>
          </w:tcPr>
          <w:p w14:paraId="77E672BF" w14:textId="77777777" w:rsidR="00B14812" w:rsidRPr="00C37D99" w:rsidRDefault="00B14812" w:rsidP="00B67F8B">
            <w:pPr>
              <w:spacing w:line="288" w:lineRule="auto"/>
              <w:rPr>
                <w:b/>
                <w:bCs/>
                <w:lang w:eastAsia="en-AU"/>
              </w:rPr>
            </w:pPr>
            <w:r w:rsidRPr="00C37D99">
              <w:rPr>
                <w:b/>
                <w:bCs/>
                <w:lang w:eastAsia="en-AU"/>
              </w:rPr>
              <w:t>Mandatory</w:t>
            </w:r>
          </w:p>
        </w:tc>
        <w:tc>
          <w:tcPr>
            <w:tcW w:w="1080" w:type="dxa"/>
          </w:tcPr>
          <w:p w14:paraId="5ECD0A90" w14:textId="77777777" w:rsidR="00B14812" w:rsidRPr="00C37D99" w:rsidRDefault="00B14812" w:rsidP="00B67F8B">
            <w:pPr>
              <w:spacing w:line="288" w:lineRule="auto"/>
              <w:rPr>
                <w:b/>
                <w:bCs/>
                <w:lang w:eastAsia="en-AU"/>
              </w:rPr>
            </w:pPr>
            <w:r w:rsidRPr="00C37D99">
              <w:rPr>
                <w:b/>
                <w:bCs/>
                <w:lang w:eastAsia="en-AU"/>
              </w:rPr>
              <w:t>Type</w:t>
            </w:r>
          </w:p>
        </w:tc>
        <w:tc>
          <w:tcPr>
            <w:tcW w:w="1440" w:type="dxa"/>
            <w:vAlign w:val="center"/>
          </w:tcPr>
          <w:p w14:paraId="7B1B15D8" w14:textId="77777777" w:rsidR="00B14812" w:rsidRPr="00C37D99" w:rsidRDefault="00B14812" w:rsidP="00B67F8B">
            <w:pPr>
              <w:spacing w:line="288" w:lineRule="auto"/>
              <w:rPr>
                <w:b/>
                <w:bCs/>
                <w:lang w:eastAsia="en-AU"/>
              </w:rPr>
            </w:pPr>
            <w:r w:rsidRPr="00C37D99">
              <w:rPr>
                <w:b/>
                <w:bCs/>
                <w:lang w:eastAsia="en-AU"/>
              </w:rPr>
              <w:t>Max length</w:t>
            </w:r>
          </w:p>
        </w:tc>
        <w:tc>
          <w:tcPr>
            <w:tcW w:w="2970" w:type="dxa"/>
            <w:shd w:val="clear" w:color="auto" w:fill="auto"/>
            <w:noWrap/>
            <w:vAlign w:val="center"/>
          </w:tcPr>
          <w:p w14:paraId="5921F003" w14:textId="77777777" w:rsidR="00B14812" w:rsidRPr="00C37D99" w:rsidRDefault="00B14812" w:rsidP="00B67F8B">
            <w:pPr>
              <w:spacing w:line="288" w:lineRule="auto"/>
              <w:rPr>
                <w:b/>
                <w:bCs/>
                <w:lang w:eastAsia="en-AU"/>
              </w:rPr>
            </w:pPr>
            <w:r w:rsidRPr="00C37D99">
              <w:rPr>
                <w:b/>
                <w:bCs/>
                <w:lang w:eastAsia="en-AU"/>
              </w:rPr>
              <w:t>Meaning</w:t>
            </w:r>
          </w:p>
        </w:tc>
      </w:tr>
      <w:tr w:rsidR="00B14812" w:rsidRPr="00C37D99" w14:paraId="4F7A1509" w14:textId="77777777" w:rsidTr="00C47184">
        <w:trPr>
          <w:trHeight w:val="255"/>
        </w:trPr>
        <w:tc>
          <w:tcPr>
            <w:tcW w:w="625" w:type="dxa"/>
            <w:vAlign w:val="center"/>
          </w:tcPr>
          <w:p w14:paraId="01259385" w14:textId="77777777" w:rsidR="00B14812" w:rsidRPr="00C37D99" w:rsidRDefault="00B14812" w:rsidP="00B67F8B">
            <w:pPr>
              <w:spacing w:line="288" w:lineRule="auto"/>
              <w:rPr>
                <w:lang w:eastAsia="en-AU"/>
              </w:rPr>
            </w:pPr>
            <w:r w:rsidRPr="00C37D99">
              <w:rPr>
                <w:lang w:eastAsia="en-AU"/>
              </w:rPr>
              <w:t>1</w:t>
            </w:r>
          </w:p>
        </w:tc>
        <w:tc>
          <w:tcPr>
            <w:tcW w:w="1638" w:type="dxa"/>
            <w:shd w:val="clear" w:color="auto" w:fill="auto"/>
            <w:noWrap/>
            <w:vAlign w:val="center"/>
          </w:tcPr>
          <w:p w14:paraId="1998F35E" w14:textId="77777777" w:rsidR="00B14812" w:rsidRPr="00C37D99" w:rsidRDefault="00B14812" w:rsidP="00B67F8B">
            <w:pPr>
              <w:spacing w:line="288" w:lineRule="auto"/>
              <w:rPr>
                <w:lang w:eastAsia="en-AU"/>
              </w:rPr>
            </w:pPr>
            <w:r w:rsidRPr="00C37D99">
              <w:rPr>
                <w:lang w:eastAsia="en-AU"/>
              </w:rPr>
              <w:t>errorCode</w:t>
            </w:r>
          </w:p>
        </w:tc>
        <w:tc>
          <w:tcPr>
            <w:tcW w:w="1422" w:type="dxa"/>
            <w:shd w:val="clear" w:color="auto" w:fill="auto"/>
            <w:noWrap/>
            <w:vAlign w:val="center"/>
          </w:tcPr>
          <w:p w14:paraId="1BBD0A69" w14:textId="77777777" w:rsidR="00B14812" w:rsidRPr="00C37D99" w:rsidRDefault="00B14812" w:rsidP="00B67F8B">
            <w:pPr>
              <w:spacing w:line="288" w:lineRule="auto"/>
              <w:rPr>
                <w:lang w:eastAsia="en-AU"/>
              </w:rPr>
            </w:pPr>
            <w:r w:rsidRPr="00C37D99">
              <w:rPr>
                <w:lang w:eastAsia="en-AU"/>
              </w:rPr>
              <w:t>Mandatory</w:t>
            </w:r>
          </w:p>
        </w:tc>
        <w:tc>
          <w:tcPr>
            <w:tcW w:w="1080" w:type="dxa"/>
          </w:tcPr>
          <w:p w14:paraId="3E451208" w14:textId="77777777" w:rsidR="00B14812" w:rsidRPr="00C37D99" w:rsidRDefault="00B14812" w:rsidP="00B67F8B">
            <w:pPr>
              <w:spacing w:line="288" w:lineRule="auto"/>
              <w:rPr>
                <w:lang w:eastAsia="en-AU"/>
              </w:rPr>
            </w:pPr>
            <w:r w:rsidRPr="00C37D99">
              <w:rPr>
                <w:lang w:eastAsia="en-AU"/>
              </w:rPr>
              <w:t>String</w:t>
            </w:r>
          </w:p>
        </w:tc>
        <w:tc>
          <w:tcPr>
            <w:tcW w:w="1440" w:type="dxa"/>
            <w:vAlign w:val="center"/>
          </w:tcPr>
          <w:p w14:paraId="7AD1A1B8" w14:textId="77777777" w:rsidR="00B14812" w:rsidRPr="00C37D99" w:rsidRDefault="00B14812" w:rsidP="00B67F8B">
            <w:pPr>
              <w:spacing w:line="288" w:lineRule="auto"/>
              <w:rPr>
                <w:lang w:eastAsia="en-AU"/>
              </w:rPr>
            </w:pPr>
            <w:r w:rsidRPr="00C37D99">
              <w:rPr>
                <w:lang w:eastAsia="en-AU"/>
              </w:rPr>
              <w:t>4</w:t>
            </w:r>
          </w:p>
        </w:tc>
        <w:tc>
          <w:tcPr>
            <w:tcW w:w="2970" w:type="dxa"/>
            <w:shd w:val="clear" w:color="auto" w:fill="auto"/>
            <w:noWrap/>
            <w:vAlign w:val="center"/>
          </w:tcPr>
          <w:p w14:paraId="57360C13" w14:textId="77777777" w:rsidR="00B14812" w:rsidRPr="00C37D99" w:rsidRDefault="00B14812" w:rsidP="00B67F8B">
            <w:pPr>
              <w:spacing w:line="288" w:lineRule="auto"/>
              <w:rPr>
                <w:lang w:eastAsia="en-AU"/>
              </w:rPr>
            </w:pPr>
            <w:r w:rsidRPr="00C37D99">
              <w:rPr>
                <w:lang w:eastAsia="en-AU"/>
              </w:rPr>
              <w:t>Mã lỗi</w:t>
            </w:r>
          </w:p>
        </w:tc>
      </w:tr>
      <w:tr w:rsidR="00B14812" w:rsidRPr="00C37D99" w14:paraId="77A4C288" w14:textId="77777777" w:rsidTr="00C47184">
        <w:trPr>
          <w:trHeight w:val="255"/>
        </w:trPr>
        <w:tc>
          <w:tcPr>
            <w:tcW w:w="625" w:type="dxa"/>
            <w:vAlign w:val="center"/>
          </w:tcPr>
          <w:p w14:paraId="1985D5D6" w14:textId="77777777" w:rsidR="00B14812" w:rsidRPr="00C37D99" w:rsidRDefault="00B14812" w:rsidP="00B67F8B">
            <w:pPr>
              <w:spacing w:line="288" w:lineRule="auto"/>
              <w:rPr>
                <w:lang w:eastAsia="en-AU"/>
              </w:rPr>
            </w:pPr>
            <w:r w:rsidRPr="00C37D99">
              <w:rPr>
                <w:lang w:eastAsia="en-AU"/>
              </w:rPr>
              <w:t>2</w:t>
            </w:r>
          </w:p>
        </w:tc>
        <w:tc>
          <w:tcPr>
            <w:tcW w:w="1638" w:type="dxa"/>
            <w:shd w:val="clear" w:color="auto" w:fill="auto"/>
            <w:noWrap/>
            <w:vAlign w:val="center"/>
          </w:tcPr>
          <w:p w14:paraId="3E6924DF" w14:textId="77777777" w:rsidR="00B14812" w:rsidRPr="00C37D99" w:rsidRDefault="00B14812" w:rsidP="00B67F8B">
            <w:pPr>
              <w:spacing w:line="288" w:lineRule="auto"/>
              <w:rPr>
                <w:lang w:eastAsia="en-AU"/>
              </w:rPr>
            </w:pPr>
            <w:r w:rsidRPr="00C37D99">
              <w:rPr>
                <w:lang w:eastAsia="en-AU"/>
              </w:rPr>
              <w:t>errorMessage</w:t>
            </w:r>
          </w:p>
        </w:tc>
        <w:tc>
          <w:tcPr>
            <w:tcW w:w="1422" w:type="dxa"/>
            <w:shd w:val="clear" w:color="auto" w:fill="auto"/>
            <w:noWrap/>
            <w:vAlign w:val="center"/>
          </w:tcPr>
          <w:p w14:paraId="62B84657" w14:textId="77777777" w:rsidR="00B14812" w:rsidRPr="00C37D99" w:rsidRDefault="00B14812" w:rsidP="00B67F8B">
            <w:pPr>
              <w:spacing w:line="288" w:lineRule="auto"/>
              <w:rPr>
                <w:lang w:eastAsia="en-AU"/>
              </w:rPr>
            </w:pPr>
            <w:r w:rsidRPr="00C37D99">
              <w:rPr>
                <w:lang w:eastAsia="en-AU"/>
              </w:rPr>
              <w:t>Optional</w:t>
            </w:r>
          </w:p>
        </w:tc>
        <w:tc>
          <w:tcPr>
            <w:tcW w:w="1080" w:type="dxa"/>
          </w:tcPr>
          <w:p w14:paraId="526F74CF" w14:textId="77777777" w:rsidR="00B14812" w:rsidRPr="00C37D99" w:rsidRDefault="00B14812" w:rsidP="00B67F8B">
            <w:pPr>
              <w:spacing w:line="288" w:lineRule="auto"/>
              <w:rPr>
                <w:lang w:eastAsia="en-AU"/>
              </w:rPr>
            </w:pPr>
            <w:r w:rsidRPr="00C37D99">
              <w:rPr>
                <w:lang w:eastAsia="en-AU"/>
              </w:rPr>
              <w:t>String</w:t>
            </w:r>
          </w:p>
        </w:tc>
        <w:tc>
          <w:tcPr>
            <w:tcW w:w="1440" w:type="dxa"/>
            <w:vAlign w:val="center"/>
          </w:tcPr>
          <w:p w14:paraId="18E1170C" w14:textId="77777777" w:rsidR="00B14812" w:rsidRPr="00C37D99" w:rsidRDefault="00B14812" w:rsidP="00B67F8B">
            <w:pPr>
              <w:spacing w:line="288" w:lineRule="auto"/>
              <w:rPr>
                <w:lang w:eastAsia="en-AU"/>
              </w:rPr>
            </w:pPr>
            <w:r w:rsidRPr="00C37D99">
              <w:rPr>
                <w:lang w:eastAsia="en-AU"/>
              </w:rPr>
              <w:t>64</w:t>
            </w:r>
          </w:p>
        </w:tc>
        <w:tc>
          <w:tcPr>
            <w:tcW w:w="2970" w:type="dxa"/>
            <w:shd w:val="clear" w:color="auto" w:fill="auto"/>
            <w:noWrap/>
            <w:vAlign w:val="center"/>
          </w:tcPr>
          <w:p w14:paraId="0E3DE5C7" w14:textId="77777777" w:rsidR="00B14812" w:rsidRPr="00C37D99" w:rsidRDefault="00B14812" w:rsidP="00B67F8B">
            <w:pPr>
              <w:spacing w:line="288" w:lineRule="auto"/>
              <w:rPr>
                <w:lang w:eastAsia="en-AU"/>
              </w:rPr>
            </w:pPr>
            <w:r w:rsidRPr="00C37D99">
              <w:rPr>
                <w:lang w:eastAsia="en-AU"/>
              </w:rPr>
              <w:t>Mô tả lỗi</w:t>
            </w:r>
          </w:p>
        </w:tc>
      </w:tr>
      <w:tr w:rsidR="007B68EF" w:rsidRPr="00C37D99" w14:paraId="78629CBB" w14:textId="77777777" w:rsidTr="00C47184">
        <w:trPr>
          <w:trHeight w:val="255"/>
        </w:trPr>
        <w:tc>
          <w:tcPr>
            <w:tcW w:w="625" w:type="dxa"/>
          </w:tcPr>
          <w:p w14:paraId="06C7C0F0" w14:textId="239DEC42" w:rsidR="007B68EF" w:rsidRPr="00C37D99" w:rsidRDefault="007B68EF" w:rsidP="00B67F8B">
            <w:pPr>
              <w:spacing w:line="288" w:lineRule="auto"/>
              <w:rPr>
                <w:lang w:val="vi-VN" w:eastAsia="en-AU"/>
              </w:rPr>
            </w:pPr>
            <w:r w:rsidRPr="00C37D99">
              <w:rPr>
                <w:lang w:val="vi-VN"/>
              </w:rPr>
              <w:t>3</w:t>
            </w:r>
          </w:p>
        </w:tc>
        <w:tc>
          <w:tcPr>
            <w:tcW w:w="1638" w:type="dxa"/>
            <w:shd w:val="clear" w:color="auto" w:fill="auto"/>
            <w:noWrap/>
          </w:tcPr>
          <w:p w14:paraId="38416F76" w14:textId="66715DF9" w:rsidR="007B68EF" w:rsidRPr="00C37D99" w:rsidRDefault="00CF62D4" w:rsidP="00B67F8B">
            <w:pPr>
              <w:spacing w:line="288" w:lineRule="auto"/>
              <w:rPr>
                <w:lang w:eastAsia="en-AU"/>
              </w:rPr>
            </w:pPr>
            <w:r w:rsidRPr="00C37D99">
              <w:t>enable</w:t>
            </w:r>
          </w:p>
        </w:tc>
        <w:tc>
          <w:tcPr>
            <w:tcW w:w="1422" w:type="dxa"/>
            <w:shd w:val="clear" w:color="auto" w:fill="auto"/>
            <w:noWrap/>
            <w:vAlign w:val="center"/>
          </w:tcPr>
          <w:p w14:paraId="415DC527" w14:textId="1E79578C" w:rsidR="007B68EF" w:rsidRPr="00C37D99" w:rsidRDefault="007B68EF" w:rsidP="00B67F8B">
            <w:pPr>
              <w:spacing w:line="288" w:lineRule="auto"/>
              <w:rPr>
                <w:lang w:eastAsia="en-AU"/>
              </w:rPr>
            </w:pPr>
            <w:r w:rsidRPr="00C37D99">
              <w:rPr>
                <w:lang w:eastAsia="en-AU"/>
              </w:rPr>
              <w:t>Optional</w:t>
            </w:r>
          </w:p>
        </w:tc>
        <w:tc>
          <w:tcPr>
            <w:tcW w:w="1080" w:type="dxa"/>
          </w:tcPr>
          <w:p w14:paraId="4561475A" w14:textId="6AFBF2AA" w:rsidR="007B68EF" w:rsidRPr="00C37D99" w:rsidRDefault="00CF62D4" w:rsidP="00B67F8B">
            <w:pPr>
              <w:spacing w:line="288" w:lineRule="auto"/>
              <w:rPr>
                <w:lang w:eastAsia="en-AU"/>
              </w:rPr>
            </w:pPr>
            <w:r w:rsidRPr="00C37D99">
              <w:t>Boolean</w:t>
            </w:r>
          </w:p>
        </w:tc>
        <w:tc>
          <w:tcPr>
            <w:tcW w:w="1440" w:type="dxa"/>
          </w:tcPr>
          <w:p w14:paraId="221CA11B" w14:textId="5C936A8A" w:rsidR="007B68EF" w:rsidRPr="002F46E4" w:rsidRDefault="002F46E4" w:rsidP="00B67F8B">
            <w:pPr>
              <w:pStyle w:val="ListParagraph"/>
              <w:spacing w:line="288" w:lineRule="auto"/>
              <w:ind w:left="0"/>
              <w:jc w:val="left"/>
              <w:rPr>
                <w:color w:val="000000"/>
                <w:sz w:val="24"/>
                <w:szCs w:val="24"/>
              </w:rPr>
            </w:pPr>
            <w:r>
              <w:rPr>
                <w:color w:val="000000"/>
                <w:sz w:val="24"/>
                <w:szCs w:val="24"/>
              </w:rPr>
              <w:t>1</w:t>
            </w:r>
          </w:p>
        </w:tc>
        <w:tc>
          <w:tcPr>
            <w:tcW w:w="2970" w:type="dxa"/>
            <w:shd w:val="clear" w:color="auto" w:fill="auto"/>
            <w:noWrap/>
          </w:tcPr>
          <w:p w14:paraId="3F5D4666" w14:textId="793EDB5A" w:rsidR="007B68EF" w:rsidRPr="00C37D99" w:rsidRDefault="00CF62D4" w:rsidP="00B67F8B">
            <w:pPr>
              <w:spacing w:line="288" w:lineRule="auto"/>
              <w:rPr>
                <w:lang w:eastAsia="en-AU"/>
              </w:rPr>
            </w:pPr>
            <w:r w:rsidRPr="00C37D99">
              <w:t>Bật/tắt tính năng DDNS</w:t>
            </w:r>
          </w:p>
        </w:tc>
      </w:tr>
      <w:tr w:rsidR="00E36180" w:rsidRPr="00C37D99" w14:paraId="2A943930" w14:textId="77777777" w:rsidTr="00C47184">
        <w:trPr>
          <w:trHeight w:val="255"/>
        </w:trPr>
        <w:tc>
          <w:tcPr>
            <w:tcW w:w="625" w:type="dxa"/>
          </w:tcPr>
          <w:p w14:paraId="74AF0B98" w14:textId="4941002A" w:rsidR="00E36180" w:rsidRPr="00C37D99" w:rsidRDefault="00E36180" w:rsidP="00B67F8B">
            <w:pPr>
              <w:spacing w:line="288" w:lineRule="auto"/>
              <w:rPr>
                <w:lang w:val="vi-VN"/>
              </w:rPr>
            </w:pPr>
            <w:r w:rsidRPr="00C37D99">
              <w:rPr>
                <w:lang w:val="vi-VN"/>
              </w:rPr>
              <w:t>4</w:t>
            </w:r>
          </w:p>
        </w:tc>
        <w:tc>
          <w:tcPr>
            <w:tcW w:w="1638" w:type="dxa"/>
            <w:shd w:val="clear" w:color="auto" w:fill="auto"/>
            <w:noWrap/>
          </w:tcPr>
          <w:p w14:paraId="7A5CB735" w14:textId="2A584489" w:rsidR="00E36180" w:rsidRPr="00C37D99" w:rsidRDefault="00C41A46" w:rsidP="00B67F8B">
            <w:pPr>
              <w:spacing w:line="288" w:lineRule="auto"/>
            </w:pPr>
            <w:r w:rsidRPr="00C37D99">
              <w:t>Service Provide</w:t>
            </w:r>
          </w:p>
        </w:tc>
        <w:tc>
          <w:tcPr>
            <w:tcW w:w="1422" w:type="dxa"/>
            <w:shd w:val="clear" w:color="auto" w:fill="auto"/>
            <w:noWrap/>
          </w:tcPr>
          <w:p w14:paraId="51ED6929" w14:textId="0768F892" w:rsidR="00E36180" w:rsidRPr="00C37D99" w:rsidRDefault="00E36180" w:rsidP="00B67F8B">
            <w:pPr>
              <w:spacing w:line="288" w:lineRule="auto"/>
            </w:pPr>
            <w:r w:rsidRPr="00C37D99">
              <w:rPr>
                <w:lang w:eastAsia="en-AU"/>
              </w:rPr>
              <w:t>Optional</w:t>
            </w:r>
          </w:p>
        </w:tc>
        <w:tc>
          <w:tcPr>
            <w:tcW w:w="1080" w:type="dxa"/>
          </w:tcPr>
          <w:p w14:paraId="1BE81BF2" w14:textId="5938DAA3" w:rsidR="00E36180" w:rsidRPr="00C37D99" w:rsidRDefault="00E36180" w:rsidP="00B67F8B">
            <w:pPr>
              <w:spacing w:line="288" w:lineRule="auto"/>
            </w:pPr>
            <w:r w:rsidRPr="00C37D99">
              <w:t>String</w:t>
            </w:r>
          </w:p>
        </w:tc>
        <w:tc>
          <w:tcPr>
            <w:tcW w:w="1440" w:type="dxa"/>
          </w:tcPr>
          <w:p w14:paraId="3284C26B" w14:textId="3AADA143" w:rsidR="00E36180" w:rsidRPr="00C37D99" w:rsidRDefault="002F46E4" w:rsidP="00B67F8B">
            <w:pPr>
              <w:pStyle w:val="ListParagraph"/>
              <w:spacing w:line="288" w:lineRule="auto"/>
              <w:ind w:left="0"/>
              <w:jc w:val="left"/>
              <w:rPr>
                <w:color w:val="000000"/>
                <w:sz w:val="24"/>
                <w:szCs w:val="24"/>
              </w:rPr>
            </w:pPr>
            <w:r>
              <w:rPr>
                <w:color w:val="000000"/>
                <w:sz w:val="24"/>
                <w:szCs w:val="24"/>
              </w:rPr>
              <w:t>64</w:t>
            </w:r>
          </w:p>
        </w:tc>
        <w:tc>
          <w:tcPr>
            <w:tcW w:w="2970" w:type="dxa"/>
            <w:shd w:val="clear" w:color="auto" w:fill="auto"/>
            <w:noWrap/>
          </w:tcPr>
          <w:p w14:paraId="679DFF2E" w14:textId="24D461BA" w:rsidR="00E36180" w:rsidRPr="00C37D99" w:rsidRDefault="00C41A46" w:rsidP="00B67F8B">
            <w:pPr>
              <w:spacing w:line="288" w:lineRule="auto"/>
            </w:pPr>
            <w:r w:rsidRPr="00C37D99">
              <w:rPr>
                <w:lang w:val="vi-VN"/>
              </w:rPr>
              <w:t xml:space="preserve">+ </w:t>
            </w:r>
            <w:r w:rsidRPr="00C37D99">
              <w:t>Nhà cung cấp dịch vụ DDNS</w:t>
            </w:r>
          </w:p>
          <w:p w14:paraId="1E3154D0" w14:textId="77777777" w:rsidR="00C41A46" w:rsidRPr="00C37D99" w:rsidRDefault="00C41A46" w:rsidP="00B67F8B">
            <w:pPr>
              <w:spacing w:line="288" w:lineRule="auto"/>
              <w:rPr>
                <w:lang w:val="vi-VN"/>
              </w:rPr>
            </w:pPr>
            <w:r w:rsidRPr="00C37D99">
              <w:rPr>
                <w:lang w:val="vi-VN"/>
              </w:rPr>
              <w:t>+ ví dụ :</w:t>
            </w:r>
          </w:p>
          <w:p w14:paraId="5A7CB5D3" w14:textId="658F6668" w:rsidR="00C41A46" w:rsidRPr="00C37D99" w:rsidRDefault="00C41A46" w:rsidP="00B67F8B">
            <w:pPr>
              <w:spacing w:line="288" w:lineRule="auto"/>
            </w:pPr>
            <w:r w:rsidRPr="00C37D99">
              <w:rPr>
                <w:color w:val="000000"/>
              </w:rPr>
              <w:t>www.no-ip.com www.dyndns.com www.tzo.net www.zoneedit.com www.dhs.org www.hn.org www.ez-ip.net www.easydns.com</w:t>
            </w:r>
          </w:p>
          <w:p w14:paraId="2A2362DB" w14:textId="7D584D58" w:rsidR="00C41A46" w:rsidRPr="00C37D99" w:rsidRDefault="00C41A46" w:rsidP="00B67F8B">
            <w:pPr>
              <w:spacing w:line="288" w:lineRule="auto"/>
              <w:rPr>
                <w:lang w:val="vi-VN"/>
              </w:rPr>
            </w:pPr>
          </w:p>
        </w:tc>
      </w:tr>
      <w:tr w:rsidR="009C63EA" w:rsidRPr="00C37D99" w14:paraId="7EBCEB41" w14:textId="77777777" w:rsidTr="00C47184">
        <w:trPr>
          <w:trHeight w:val="255"/>
        </w:trPr>
        <w:tc>
          <w:tcPr>
            <w:tcW w:w="625" w:type="dxa"/>
          </w:tcPr>
          <w:p w14:paraId="57893E4E" w14:textId="72AC5299" w:rsidR="009C63EA" w:rsidRPr="00C37D99" w:rsidRDefault="009C63EA" w:rsidP="009C63EA">
            <w:pPr>
              <w:spacing w:line="288" w:lineRule="auto"/>
              <w:rPr>
                <w:lang w:val="vi-VN"/>
              </w:rPr>
            </w:pPr>
            <w:r w:rsidRPr="00C37D99">
              <w:rPr>
                <w:lang w:val="vi-VN"/>
              </w:rPr>
              <w:t>5</w:t>
            </w:r>
          </w:p>
        </w:tc>
        <w:tc>
          <w:tcPr>
            <w:tcW w:w="1638" w:type="dxa"/>
            <w:shd w:val="clear" w:color="auto" w:fill="auto"/>
            <w:noWrap/>
          </w:tcPr>
          <w:p w14:paraId="3F04C8C4" w14:textId="77777777" w:rsidR="009C63EA" w:rsidRPr="00C37D99" w:rsidRDefault="009C63EA" w:rsidP="009C63EA">
            <w:pPr>
              <w:spacing w:line="288" w:lineRule="auto"/>
            </w:pPr>
            <w:r w:rsidRPr="00C37D99">
              <w:rPr>
                <w:color w:val="000000"/>
              </w:rPr>
              <w:t>hostname</w:t>
            </w:r>
          </w:p>
          <w:p w14:paraId="47282887" w14:textId="26239B2D" w:rsidR="009C63EA" w:rsidRPr="00C37D99" w:rsidRDefault="009C63EA" w:rsidP="009C63EA">
            <w:pPr>
              <w:spacing w:line="288" w:lineRule="auto"/>
            </w:pPr>
          </w:p>
        </w:tc>
        <w:tc>
          <w:tcPr>
            <w:tcW w:w="1422" w:type="dxa"/>
            <w:shd w:val="clear" w:color="auto" w:fill="auto"/>
            <w:noWrap/>
          </w:tcPr>
          <w:p w14:paraId="6AA795FC" w14:textId="679370C1" w:rsidR="009C63EA" w:rsidRPr="00C37D99" w:rsidRDefault="009C63EA" w:rsidP="009C63EA">
            <w:pPr>
              <w:spacing w:line="288" w:lineRule="auto"/>
            </w:pPr>
            <w:r w:rsidRPr="00C37D99">
              <w:rPr>
                <w:lang w:eastAsia="en-AU"/>
              </w:rPr>
              <w:t>Optional</w:t>
            </w:r>
          </w:p>
        </w:tc>
        <w:tc>
          <w:tcPr>
            <w:tcW w:w="1080" w:type="dxa"/>
          </w:tcPr>
          <w:p w14:paraId="3A31E7AC" w14:textId="60EC46FF" w:rsidR="009C63EA" w:rsidRPr="00C37D99" w:rsidRDefault="009C63EA" w:rsidP="009C63EA">
            <w:pPr>
              <w:spacing w:line="288" w:lineRule="auto"/>
            </w:pPr>
            <w:r w:rsidRPr="00C37D99">
              <w:t>String</w:t>
            </w:r>
          </w:p>
        </w:tc>
        <w:tc>
          <w:tcPr>
            <w:tcW w:w="1440" w:type="dxa"/>
          </w:tcPr>
          <w:p w14:paraId="27918661" w14:textId="1639EBA5" w:rsidR="009C63EA" w:rsidRPr="00C37D99" w:rsidRDefault="009C63EA" w:rsidP="009C63EA">
            <w:pPr>
              <w:pStyle w:val="ListParagraph"/>
              <w:spacing w:line="288" w:lineRule="auto"/>
              <w:ind w:left="0"/>
              <w:jc w:val="left"/>
              <w:rPr>
                <w:color w:val="000000"/>
                <w:sz w:val="24"/>
                <w:szCs w:val="24"/>
              </w:rPr>
            </w:pPr>
            <w:r>
              <w:rPr>
                <w:sz w:val="24"/>
                <w:szCs w:val="24"/>
              </w:rPr>
              <w:t>64</w:t>
            </w:r>
          </w:p>
        </w:tc>
        <w:tc>
          <w:tcPr>
            <w:tcW w:w="2970" w:type="dxa"/>
            <w:shd w:val="clear" w:color="auto" w:fill="auto"/>
            <w:noWrap/>
          </w:tcPr>
          <w:p w14:paraId="23EC46C9" w14:textId="77777777" w:rsidR="009C63EA" w:rsidRPr="00C37D99" w:rsidRDefault="009C63EA" w:rsidP="009C63EA">
            <w:pPr>
              <w:spacing w:line="288" w:lineRule="auto"/>
            </w:pPr>
            <w:r w:rsidRPr="00C37D99">
              <w:rPr>
                <w:color w:val="000000"/>
              </w:rPr>
              <w:t>Domain của người sử dụng</w:t>
            </w:r>
          </w:p>
          <w:p w14:paraId="14DD095D" w14:textId="454C8738" w:rsidR="009C63EA" w:rsidRPr="00C37D99" w:rsidRDefault="009C63EA" w:rsidP="009C63EA">
            <w:pPr>
              <w:spacing w:line="288" w:lineRule="auto"/>
            </w:pPr>
          </w:p>
        </w:tc>
      </w:tr>
      <w:tr w:rsidR="009C63EA" w:rsidRPr="00C37D99" w14:paraId="5DDB795B" w14:textId="77777777" w:rsidTr="00C47184">
        <w:trPr>
          <w:trHeight w:val="255"/>
        </w:trPr>
        <w:tc>
          <w:tcPr>
            <w:tcW w:w="625" w:type="dxa"/>
          </w:tcPr>
          <w:p w14:paraId="7CAC5C80" w14:textId="47CB8B13" w:rsidR="009C63EA" w:rsidRPr="00C37D99" w:rsidRDefault="009C63EA" w:rsidP="009C63EA">
            <w:pPr>
              <w:spacing w:line="288" w:lineRule="auto"/>
              <w:rPr>
                <w:lang w:val="vi-VN"/>
              </w:rPr>
            </w:pPr>
            <w:r w:rsidRPr="00C37D99">
              <w:rPr>
                <w:lang w:val="vi-VN"/>
              </w:rPr>
              <w:t>6</w:t>
            </w:r>
          </w:p>
        </w:tc>
        <w:tc>
          <w:tcPr>
            <w:tcW w:w="1638" w:type="dxa"/>
            <w:shd w:val="clear" w:color="auto" w:fill="auto"/>
            <w:noWrap/>
          </w:tcPr>
          <w:p w14:paraId="7B65A0FE" w14:textId="7DA3C6BF" w:rsidR="009C63EA" w:rsidRPr="00C37D99" w:rsidRDefault="009C63EA" w:rsidP="009C63EA">
            <w:pPr>
              <w:spacing w:line="288" w:lineRule="auto"/>
              <w:rPr>
                <w:color w:val="000000"/>
              </w:rPr>
            </w:pPr>
            <w:r w:rsidRPr="00C37D99">
              <w:rPr>
                <w:color w:val="000000"/>
              </w:rPr>
              <w:t>username</w:t>
            </w:r>
          </w:p>
        </w:tc>
        <w:tc>
          <w:tcPr>
            <w:tcW w:w="1422" w:type="dxa"/>
            <w:shd w:val="clear" w:color="auto" w:fill="auto"/>
            <w:noWrap/>
          </w:tcPr>
          <w:p w14:paraId="04DE3247" w14:textId="3B4D98B8" w:rsidR="009C63EA" w:rsidRPr="00C37D99" w:rsidRDefault="009C63EA" w:rsidP="009C63EA">
            <w:pPr>
              <w:spacing w:line="288" w:lineRule="auto"/>
              <w:rPr>
                <w:lang w:eastAsia="en-AU"/>
              </w:rPr>
            </w:pPr>
            <w:r w:rsidRPr="00C37D99">
              <w:rPr>
                <w:lang w:eastAsia="en-AU"/>
              </w:rPr>
              <w:t>Optional</w:t>
            </w:r>
          </w:p>
        </w:tc>
        <w:tc>
          <w:tcPr>
            <w:tcW w:w="1080" w:type="dxa"/>
          </w:tcPr>
          <w:p w14:paraId="5B3B86F6" w14:textId="5220E208" w:rsidR="009C63EA" w:rsidRPr="00C37D99" w:rsidRDefault="009C63EA" w:rsidP="009C63EA">
            <w:pPr>
              <w:spacing w:line="288" w:lineRule="auto"/>
            </w:pPr>
            <w:r w:rsidRPr="00C37D99">
              <w:t>String</w:t>
            </w:r>
          </w:p>
        </w:tc>
        <w:tc>
          <w:tcPr>
            <w:tcW w:w="1440" w:type="dxa"/>
          </w:tcPr>
          <w:p w14:paraId="15B57BEA" w14:textId="6729BDD7" w:rsidR="009C63EA" w:rsidRPr="00C37D99" w:rsidRDefault="009C63EA" w:rsidP="009C63EA">
            <w:pPr>
              <w:pStyle w:val="ListParagraph"/>
              <w:spacing w:line="288" w:lineRule="auto"/>
              <w:ind w:left="0"/>
              <w:jc w:val="left"/>
              <w:rPr>
                <w:color w:val="000000"/>
                <w:sz w:val="24"/>
                <w:szCs w:val="24"/>
              </w:rPr>
            </w:pPr>
            <w:r>
              <w:rPr>
                <w:sz w:val="24"/>
                <w:szCs w:val="24"/>
              </w:rPr>
              <w:t>16</w:t>
            </w:r>
          </w:p>
        </w:tc>
        <w:tc>
          <w:tcPr>
            <w:tcW w:w="2970" w:type="dxa"/>
            <w:shd w:val="clear" w:color="auto" w:fill="auto"/>
            <w:noWrap/>
          </w:tcPr>
          <w:p w14:paraId="6E5F6CBD" w14:textId="16A9FFFE" w:rsidR="009C63EA" w:rsidRPr="00C37D99" w:rsidRDefault="009C63EA" w:rsidP="009C63EA">
            <w:pPr>
              <w:spacing w:line="288" w:lineRule="auto"/>
              <w:rPr>
                <w:color w:val="000000"/>
              </w:rPr>
            </w:pPr>
            <w:r w:rsidRPr="00C37D99">
              <w:rPr>
                <w:color w:val="000000"/>
              </w:rPr>
              <w:t>Username của người sử dụng</w:t>
            </w:r>
          </w:p>
        </w:tc>
      </w:tr>
      <w:tr w:rsidR="009C63EA" w:rsidRPr="00C37D99" w14:paraId="458C0476" w14:textId="77777777" w:rsidTr="00C47184">
        <w:trPr>
          <w:trHeight w:val="255"/>
        </w:trPr>
        <w:tc>
          <w:tcPr>
            <w:tcW w:w="625" w:type="dxa"/>
          </w:tcPr>
          <w:p w14:paraId="252B6B44" w14:textId="61C4A7FD" w:rsidR="009C63EA" w:rsidRPr="00C37D99" w:rsidRDefault="009C63EA" w:rsidP="009C63EA">
            <w:pPr>
              <w:spacing w:line="288" w:lineRule="auto"/>
              <w:rPr>
                <w:lang w:val="vi-VN"/>
              </w:rPr>
            </w:pPr>
            <w:r w:rsidRPr="00C37D99">
              <w:rPr>
                <w:lang w:val="vi-VN"/>
              </w:rPr>
              <w:t>7</w:t>
            </w:r>
          </w:p>
        </w:tc>
        <w:tc>
          <w:tcPr>
            <w:tcW w:w="1638" w:type="dxa"/>
            <w:shd w:val="clear" w:color="auto" w:fill="auto"/>
            <w:noWrap/>
          </w:tcPr>
          <w:p w14:paraId="0DBEDA56" w14:textId="4421D703" w:rsidR="009C63EA" w:rsidRPr="00C37D99" w:rsidRDefault="009C63EA" w:rsidP="009C63EA">
            <w:pPr>
              <w:spacing w:line="288" w:lineRule="auto"/>
              <w:rPr>
                <w:color w:val="000000"/>
                <w:lang w:val="vi-VN"/>
              </w:rPr>
            </w:pPr>
            <w:r w:rsidRPr="00C37D99">
              <w:rPr>
                <w:color w:val="000000"/>
                <w:lang w:val="vi-VN"/>
              </w:rPr>
              <w:t>password</w:t>
            </w:r>
          </w:p>
        </w:tc>
        <w:tc>
          <w:tcPr>
            <w:tcW w:w="1422" w:type="dxa"/>
            <w:shd w:val="clear" w:color="auto" w:fill="auto"/>
            <w:noWrap/>
          </w:tcPr>
          <w:p w14:paraId="6DCAC56B" w14:textId="0C0E6B35" w:rsidR="009C63EA" w:rsidRPr="00C37D99" w:rsidRDefault="009C63EA" w:rsidP="009C63EA">
            <w:pPr>
              <w:spacing w:line="288" w:lineRule="auto"/>
              <w:rPr>
                <w:lang w:eastAsia="en-AU"/>
              </w:rPr>
            </w:pPr>
            <w:r w:rsidRPr="00C37D99">
              <w:rPr>
                <w:lang w:eastAsia="en-AU"/>
              </w:rPr>
              <w:t>Optional</w:t>
            </w:r>
          </w:p>
        </w:tc>
        <w:tc>
          <w:tcPr>
            <w:tcW w:w="1080" w:type="dxa"/>
          </w:tcPr>
          <w:p w14:paraId="17049235" w14:textId="59E08B90" w:rsidR="009C63EA" w:rsidRPr="00C37D99" w:rsidRDefault="009C63EA" w:rsidP="009C63EA">
            <w:pPr>
              <w:spacing w:line="288" w:lineRule="auto"/>
            </w:pPr>
            <w:r w:rsidRPr="00C37D99">
              <w:t>String</w:t>
            </w:r>
          </w:p>
        </w:tc>
        <w:tc>
          <w:tcPr>
            <w:tcW w:w="1440" w:type="dxa"/>
          </w:tcPr>
          <w:p w14:paraId="2569CA4E" w14:textId="2F716E5E" w:rsidR="009C63EA" w:rsidRPr="00C37D99" w:rsidRDefault="009C63EA" w:rsidP="009C63EA">
            <w:pPr>
              <w:pStyle w:val="ListParagraph"/>
              <w:spacing w:line="288" w:lineRule="auto"/>
              <w:ind w:left="0"/>
              <w:jc w:val="left"/>
              <w:rPr>
                <w:color w:val="000000"/>
                <w:sz w:val="24"/>
                <w:szCs w:val="24"/>
              </w:rPr>
            </w:pPr>
            <w:r>
              <w:rPr>
                <w:sz w:val="24"/>
                <w:szCs w:val="24"/>
              </w:rPr>
              <w:t>32</w:t>
            </w:r>
          </w:p>
        </w:tc>
        <w:tc>
          <w:tcPr>
            <w:tcW w:w="2970" w:type="dxa"/>
            <w:shd w:val="clear" w:color="auto" w:fill="auto"/>
            <w:noWrap/>
          </w:tcPr>
          <w:p w14:paraId="6682DE03" w14:textId="26ED98B3" w:rsidR="009C63EA" w:rsidRPr="00C37D99" w:rsidRDefault="009C63EA" w:rsidP="009C63EA">
            <w:pPr>
              <w:spacing w:line="288" w:lineRule="auto"/>
              <w:rPr>
                <w:color w:val="000000"/>
              </w:rPr>
            </w:pPr>
            <w:r w:rsidRPr="00C37D99">
              <w:rPr>
                <w:color w:val="000000"/>
              </w:rPr>
              <w:t>Password của người sử dụng</w:t>
            </w:r>
          </w:p>
        </w:tc>
      </w:tr>
    </w:tbl>
    <w:p w14:paraId="7A239E6D" w14:textId="77777777" w:rsidR="00B14812" w:rsidRPr="00C37D99" w:rsidRDefault="00B14812" w:rsidP="00B67F8B">
      <w:pPr>
        <w:pStyle w:val="Heading4"/>
        <w:spacing w:line="288" w:lineRule="auto"/>
        <w:rPr>
          <w:sz w:val="24"/>
          <w:szCs w:val="24"/>
        </w:rPr>
      </w:pPr>
      <w:r w:rsidRPr="00C37D99">
        <w:rPr>
          <w:sz w:val="24"/>
          <w:szCs w:val="24"/>
        </w:rPr>
        <w:t>Example</w:t>
      </w:r>
    </w:p>
    <w:p w14:paraId="4381BC66" w14:textId="77777777" w:rsidR="00B14812" w:rsidRPr="00C37D99" w:rsidRDefault="00B14812" w:rsidP="00B67F8B">
      <w:pPr>
        <w:spacing w:line="288" w:lineRule="auto"/>
        <w:rPr>
          <w:b/>
          <w:bCs/>
        </w:rPr>
      </w:pPr>
      <w:r w:rsidRPr="00C37D99">
        <w:rPr>
          <w:b/>
          <w:bCs/>
        </w:rPr>
        <w:t>Request:</w:t>
      </w:r>
    </w:p>
    <w:p w14:paraId="6325782F" w14:textId="2CA31153" w:rsidR="00B14812" w:rsidRPr="00C37D99" w:rsidRDefault="00B14812" w:rsidP="00B67F8B">
      <w:pPr>
        <w:spacing w:line="288" w:lineRule="auto"/>
        <w:rPr>
          <w:lang w:val="vi-VN"/>
        </w:rPr>
      </w:pPr>
      <w:r w:rsidRPr="00C37D99">
        <w:rPr>
          <w:lang w:val="vi-VN"/>
        </w:rPr>
        <w:t>get</w:t>
      </w:r>
      <w:r w:rsidR="00C12D70" w:rsidRPr="00C37D99">
        <w:rPr>
          <w:lang w:val="vi-VN"/>
        </w:rPr>
        <w:t>D</w:t>
      </w:r>
      <w:r w:rsidRPr="00C37D99">
        <w:rPr>
          <w:lang w:val="vi-VN"/>
        </w:rPr>
        <w:t>DNSConfig (</w:t>
      </w:r>
      <w:r w:rsidR="00C47184" w:rsidRPr="00C37D99">
        <w:rPr>
          <w:lang w:val="vi-VN"/>
        </w:rPr>
        <w:t>data</w:t>
      </w:r>
      <w:r w:rsidRPr="00C37D99">
        <w:rPr>
          <w:lang w:val="vi-VN"/>
        </w:rPr>
        <w:t>).</w:t>
      </w:r>
    </w:p>
    <w:p w14:paraId="5BFF92E4" w14:textId="77777777" w:rsidR="00C47184" w:rsidRPr="00C37D99" w:rsidRDefault="00C47184" w:rsidP="00B67F8B">
      <w:pPr>
        <w:spacing w:line="288" w:lineRule="auto"/>
        <w:rPr>
          <w:lang w:val="vi-VN"/>
        </w:rPr>
      </w:pPr>
      <w:r w:rsidRPr="00C37D99">
        <w:rPr>
          <w:lang w:val="vi-VN"/>
        </w:rPr>
        <w:t>“data”:</w:t>
      </w:r>
    </w:p>
    <w:p w14:paraId="1E5E0C84" w14:textId="084886A2" w:rsidR="00C47184" w:rsidRPr="00C37D99" w:rsidRDefault="00C47184" w:rsidP="00B67F8B">
      <w:pPr>
        <w:spacing w:line="288" w:lineRule="auto"/>
        <w:rPr>
          <w:lang w:val="vi-VN"/>
        </w:rPr>
      </w:pPr>
      <w:r w:rsidRPr="00C37D99">
        <w:rPr>
          <w:lang w:val="vi-VN"/>
        </w:rPr>
        <w:t xml:space="preserve">           </w:t>
      </w:r>
      <w:r w:rsidRPr="00C37D99">
        <w:t>{</w:t>
      </w:r>
    </w:p>
    <w:p w14:paraId="1912F062" w14:textId="60F31A2D" w:rsidR="00C47184" w:rsidRPr="00C37D99" w:rsidRDefault="00C47184" w:rsidP="00B67F8B">
      <w:pPr>
        <w:pStyle w:val="HTMLPreformatted"/>
        <w:spacing w:line="288" w:lineRule="auto"/>
        <w:ind w:left="1440"/>
        <w:rPr>
          <w:rFonts w:ascii="Times New Roman" w:hAnsi="Times New Roman" w:cs="Times New Roman"/>
          <w:sz w:val="24"/>
          <w:szCs w:val="24"/>
          <w:lang w:val="vi-VN"/>
        </w:rPr>
      </w:pPr>
      <w:r w:rsidRPr="00C37D99">
        <w:rPr>
          <w:rFonts w:ascii="Times New Roman" w:hAnsi="Times New Roman" w:cs="Times New Roman"/>
          <w:sz w:val="24"/>
          <w:szCs w:val="24"/>
          <w:lang w:val="vi-VN"/>
        </w:rPr>
        <w:t>"serialNumber": "</w:t>
      </w:r>
      <w:r w:rsidR="00DB6D2D">
        <w:rPr>
          <w:rFonts w:ascii="Times New Roman" w:hAnsi="Times New Roman" w:cs="Times New Roman"/>
          <w:sz w:val="24"/>
          <w:szCs w:val="24"/>
          <w:lang w:val="vi-VN"/>
        </w:rPr>
        <w:t>VNPT123456</w:t>
      </w:r>
      <w:r w:rsidRPr="00C37D99">
        <w:rPr>
          <w:rFonts w:ascii="Times New Roman" w:hAnsi="Times New Roman" w:cs="Times New Roman"/>
          <w:sz w:val="24"/>
          <w:szCs w:val="24"/>
          <w:lang w:val="vi-VN"/>
        </w:rPr>
        <w:t xml:space="preserve">", </w:t>
      </w:r>
    </w:p>
    <w:p w14:paraId="069C9D92" w14:textId="36867348" w:rsidR="00C47184" w:rsidRPr="00C37D99" w:rsidRDefault="073FD9CE" w:rsidP="00B67F8B">
      <w:pPr>
        <w:pStyle w:val="HTMLPreformatted"/>
        <w:spacing w:line="288" w:lineRule="auto"/>
        <w:ind w:left="1440"/>
        <w:rPr>
          <w:rFonts w:ascii="Times New Roman" w:hAnsi="Times New Roman" w:cs="Times New Roman"/>
          <w:sz w:val="24"/>
          <w:szCs w:val="24"/>
          <w:lang w:val="vi-VN"/>
        </w:rPr>
      </w:pPr>
      <w:r w:rsidRPr="00C37D99">
        <w:rPr>
          <w:rFonts w:ascii="Times New Roman" w:hAnsi="Times New Roman" w:cs="Times New Roman"/>
          <w:sz w:val="24"/>
          <w:szCs w:val="24"/>
          <w:lang w:val="vi-VN"/>
        </w:rPr>
        <w:t>"modelName": "</w:t>
      </w:r>
      <w:r w:rsidR="00DB6D2D">
        <w:rPr>
          <w:rFonts w:ascii="Times New Roman" w:hAnsi="Times New Roman" w:cs="Times New Roman"/>
          <w:sz w:val="24"/>
          <w:szCs w:val="24"/>
          <w:lang w:val="vi-VN"/>
        </w:rPr>
        <w:t>GW040H</w:t>
      </w:r>
      <w:r w:rsidRPr="00C37D99">
        <w:rPr>
          <w:rFonts w:ascii="Times New Roman" w:hAnsi="Times New Roman" w:cs="Times New Roman"/>
          <w:sz w:val="24"/>
          <w:szCs w:val="24"/>
          <w:lang w:val="vi-VN"/>
        </w:rPr>
        <w:t xml:space="preserve">" </w:t>
      </w:r>
    </w:p>
    <w:p w14:paraId="05CC8DF2" w14:textId="0DC7B446" w:rsidR="00C47184" w:rsidRPr="00C37D99" w:rsidRDefault="00C47184" w:rsidP="00B67F8B">
      <w:pPr>
        <w:spacing w:line="288" w:lineRule="auto"/>
        <w:ind w:left="720"/>
      </w:pPr>
      <w:r w:rsidRPr="00C37D99">
        <w:t>}</w:t>
      </w:r>
    </w:p>
    <w:p w14:paraId="2F8088D4" w14:textId="77777777" w:rsidR="00B14812" w:rsidRPr="00C37D99" w:rsidRDefault="00B14812" w:rsidP="00B67F8B">
      <w:pPr>
        <w:spacing w:line="288" w:lineRule="auto"/>
        <w:rPr>
          <w:b/>
          <w:bCs/>
        </w:rPr>
      </w:pPr>
      <w:r w:rsidRPr="00C37D99">
        <w:rPr>
          <w:b/>
          <w:bCs/>
        </w:rPr>
        <w:t>Response:</w:t>
      </w:r>
    </w:p>
    <w:p w14:paraId="710DFA1D" w14:textId="77777777" w:rsidR="00B14812" w:rsidRPr="00C37D99" w:rsidRDefault="00B14812" w:rsidP="00B67F8B">
      <w:pPr>
        <w:pStyle w:val="FirstLevelBullet"/>
        <w:spacing w:line="288" w:lineRule="auto"/>
        <w:ind w:firstLine="0"/>
        <w:rPr>
          <w:sz w:val="24"/>
          <w:szCs w:val="24"/>
        </w:rPr>
      </w:pPr>
      <w:r w:rsidRPr="00C37D99">
        <w:rPr>
          <w:sz w:val="24"/>
          <w:szCs w:val="24"/>
          <w:lang w:val="vi-VN"/>
        </w:rPr>
        <w:t xml:space="preserve">  </w:t>
      </w:r>
      <w:r w:rsidRPr="00C37D99">
        <w:rPr>
          <w:sz w:val="24"/>
          <w:szCs w:val="24"/>
        </w:rPr>
        <w:t>{</w:t>
      </w:r>
    </w:p>
    <w:p w14:paraId="150CA430" w14:textId="210394A4" w:rsidR="00C47184" w:rsidRPr="00C37D99" w:rsidRDefault="00B14812" w:rsidP="00B67F8B">
      <w:pPr>
        <w:pStyle w:val="FirstLevelBullet"/>
        <w:spacing w:line="288" w:lineRule="auto"/>
        <w:ind w:left="1440" w:firstLine="0"/>
        <w:rPr>
          <w:sz w:val="24"/>
          <w:szCs w:val="24"/>
        </w:rPr>
      </w:pPr>
      <w:r w:rsidRPr="00C37D99">
        <w:rPr>
          <w:sz w:val="24"/>
          <w:szCs w:val="24"/>
        </w:rPr>
        <w:t>"errorCode": "200",</w:t>
      </w:r>
    </w:p>
    <w:p w14:paraId="1E8A4C6A" w14:textId="3E4C6D5F" w:rsidR="00B14812" w:rsidRPr="00C37D99" w:rsidRDefault="00B14812" w:rsidP="00B67F8B">
      <w:pPr>
        <w:pStyle w:val="FirstLevelBullet"/>
        <w:spacing w:line="288" w:lineRule="auto"/>
        <w:ind w:left="1440" w:firstLine="0"/>
        <w:rPr>
          <w:sz w:val="24"/>
          <w:szCs w:val="24"/>
        </w:rPr>
      </w:pPr>
      <w:r w:rsidRPr="00C37D99">
        <w:rPr>
          <w:sz w:val="24"/>
          <w:szCs w:val="24"/>
        </w:rPr>
        <w:lastRenderedPageBreak/>
        <w:t>"errorMessage": "SUCCESS",</w:t>
      </w:r>
      <w:r w:rsidRPr="00C37D99">
        <w:rPr>
          <w:sz w:val="24"/>
          <w:szCs w:val="24"/>
          <w:lang w:val="vi-VN"/>
        </w:rPr>
        <w:t xml:space="preserve">                     </w:t>
      </w:r>
    </w:p>
    <w:p w14:paraId="3AA23368" w14:textId="7C2E4A24" w:rsidR="00B14812" w:rsidRPr="00C37D99" w:rsidRDefault="00B14812" w:rsidP="00E131AF">
      <w:pPr>
        <w:pStyle w:val="ANSVNormal"/>
      </w:pPr>
      <w:r w:rsidRPr="00C37D99">
        <w:t>"data": {</w:t>
      </w:r>
    </w:p>
    <w:p w14:paraId="1FCD484E" w14:textId="641D2B47" w:rsidR="007749B2" w:rsidRPr="00C37D99" w:rsidRDefault="00DF4401" w:rsidP="00B67F8B">
      <w:pPr>
        <w:pStyle w:val="FirstLevelBullet"/>
        <w:spacing w:line="288" w:lineRule="auto"/>
        <w:ind w:left="2160" w:firstLine="360"/>
        <w:rPr>
          <w:sz w:val="24"/>
          <w:szCs w:val="24"/>
        </w:rPr>
      </w:pPr>
      <w:r w:rsidRPr="00C37D99">
        <w:rPr>
          <w:sz w:val="24"/>
          <w:szCs w:val="24"/>
        </w:rPr>
        <w:t>"</w:t>
      </w:r>
      <w:r w:rsidR="007749B2" w:rsidRPr="00C37D99">
        <w:rPr>
          <w:sz w:val="24"/>
          <w:szCs w:val="24"/>
        </w:rPr>
        <w:t>enable</w:t>
      </w:r>
      <w:r w:rsidRPr="00C37D99">
        <w:rPr>
          <w:sz w:val="24"/>
          <w:szCs w:val="24"/>
        </w:rPr>
        <w:t>"</w:t>
      </w:r>
      <w:r w:rsidR="007749B2" w:rsidRPr="00C37D99">
        <w:rPr>
          <w:sz w:val="24"/>
          <w:szCs w:val="24"/>
        </w:rPr>
        <w:t xml:space="preserve"> : </w:t>
      </w:r>
      <w:r w:rsidR="00DB338A">
        <w:rPr>
          <w:sz w:val="24"/>
          <w:szCs w:val="24"/>
        </w:rPr>
        <w:t>1</w:t>
      </w:r>
      <w:r w:rsidR="007749B2" w:rsidRPr="00C37D99">
        <w:rPr>
          <w:sz w:val="24"/>
          <w:szCs w:val="24"/>
        </w:rPr>
        <w:t>,</w:t>
      </w:r>
    </w:p>
    <w:p w14:paraId="50B9149A" w14:textId="7C081C64" w:rsidR="007749B2" w:rsidRPr="00C37D99" w:rsidRDefault="007749B2" w:rsidP="00B67F8B">
      <w:pPr>
        <w:pStyle w:val="FirstLevelBullet"/>
        <w:spacing w:line="288" w:lineRule="auto"/>
        <w:ind w:left="2160" w:firstLine="360"/>
        <w:rPr>
          <w:sz w:val="24"/>
          <w:szCs w:val="24"/>
        </w:rPr>
      </w:pPr>
      <w:r w:rsidRPr="00C37D99">
        <w:rPr>
          <w:sz w:val="24"/>
          <w:szCs w:val="24"/>
        </w:rPr>
        <w:t xml:space="preserve">“serviceProvider” : </w:t>
      </w:r>
      <w:r w:rsidR="00DF4401" w:rsidRPr="00C37D99">
        <w:rPr>
          <w:sz w:val="24"/>
          <w:szCs w:val="24"/>
        </w:rPr>
        <w:t>"</w:t>
      </w:r>
      <w:r w:rsidR="00DF4401" w:rsidRPr="00DF4401">
        <w:rPr>
          <w:sz w:val="24"/>
          <w:szCs w:val="24"/>
        </w:rPr>
        <w:t>dynupdate.no-ip.com</w:t>
      </w:r>
      <w:r w:rsidR="00DF4401" w:rsidRPr="00C37D99">
        <w:rPr>
          <w:sz w:val="24"/>
          <w:szCs w:val="24"/>
        </w:rPr>
        <w:t>"</w:t>
      </w:r>
      <w:r w:rsidRPr="00C37D99">
        <w:rPr>
          <w:sz w:val="24"/>
          <w:szCs w:val="24"/>
        </w:rPr>
        <w:t>,</w:t>
      </w:r>
    </w:p>
    <w:p w14:paraId="4137F2A0" w14:textId="10C8E059" w:rsidR="007749B2" w:rsidRPr="00C37D99" w:rsidRDefault="00DF4401" w:rsidP="00B67F8B">
      <w:pPr>
        <w:pStyle w:val="FirstLevelBullet"/>
        <w:spacing w:line="288" w:lineRule="auto"/>
        <w:ind w:left="2160" w:firstLine="360"/>
        <w:rPr>
          <w:sz w:val="24"/>
          <w:szCs w:val="24"/>
        </w:rPr>
      </w:pPr>
      <w:r w:rsidRPr="00C37D99">
        <w:rPr>
          <w:sz w:val="24"/>
          <w:szCs w:val="24"/>
        </w:rPr>
        <w:t>"</w:t>
      </w:r>
      <w:r w:rsidR="007749B2" w:rsidRPr="00C37D99">
        <w:rPr>
          <w:sz w:val="24"/>
          <w:szCs w:val="24"/>
        </w:rPr>
        <w:t>hostname</w:t>
      </w:r>
      <w:r w:rsidRPr="00C37D99">
        <w:rPr>
          <w:sz w:val="24"/>
          <w:szCs w:val="24"/>
        </w:rPr>
        <w:t>"</w:t>
      </w:r>
      <w:r w:rsidR="007749B2" w:rsidRPr="00C37D99">
        <w:rPr>
          <w:sz w:val="24"/>
          <w:szCs w:val="24"/>
        </w:rPr>
        <w:t xml:space="preserve"> : </w:t>
      </w:r>
      <w:r w:rsidRPr="00C37D99">
        <w:rPr>
          <w:sz w:val="24"/>
          <w:szCs w:val="24"/>
        </w:rPr>
        <w:t>"</w:t>
      </w:r>
      <w:r w:rsidRPr="00DF4401">
        <w:rPr>
          <w:sz w:val="24"/>
          <w:szCs w:val="24"/>
        </w:rPr>
        <w:t>192.168.1.7</w:t>
      </w:r>
      <w:r w:rsidRPr="00C37D99">
        <w:rPr>
          <w:sz w:val="24"/>
          <w:szCs w:val="24"/>
        </w:rPr>
        <w:t>"</w:t>
      </w:r>
      <w:r w:rsidR="007749B2" w:rsidRPr="00C37D99">
        <w:rPr>
          <w:sz w:val="24"/>
          <w:szCs w:val="24"/>
        </w:rPr>
        <w:t>,</w:t>
      </w:r>
    </w:p>
    <w:p w14:paraId="00BA900D" w14:textId="26013E28" w:rsidR="007749B2" w:rsidRPr="00C37D99" w:rsidRDefault="00DF4401" w:rsidP="00B67F8B">
      <w:pPr>
        <w:pStyle w:val="FirstLevelBullet"/>
        <w:spacing w:line="288" w:lineRule="auto"/>
        <w:ind w:left="2160" w:firstLine="360"/>
        <w:rPr>
          <w:sz w:val="24"/>
          <w:szCs w:val="24"/>
        </w:rPr>
      </w:pPr>
      <w:r w:rsidRPr="00C37D99">
        <w:rPr>
          <w:sz w:val="24"/>
          <w:szCs w:val="24"/>
        </w:rPr>
        <w:t>"</w:t>
      </w:r>
      <w:r w:rsidR="007749B2" w:rsidRPr="00C37D99">
        <w:rPr>
          <w:sz w:val="24"/>
          <w:szCs w:val="24"/>
        </w:rPr>
        <w:t xml:space="preserve">username” : </w:t>
      </w:r>
      <w:r w:rsidRPr="00C37D99">
        <w:rPr>
          <w:sz w:val="24"/>
          <w:szCs w:val="24"/>
        </w:rPr>
        <w:t>"</w:t>
      </w:r>
      <w:r>
        <w:rPr>
          <w:sz w:val="24"/>
          <w:szCs w:val="24"/>
        </w:rPr>
        <w:t>admin</w:t>
      </w:r>
      <w:r w:rsidRPr="00C37D99">
        <w:rPr>
          <w:sz w:val="24"/>
          <w:szCs w:val="24"/>
        </w:rPr>
        <w:t>"</w:t>
      </w:r>
      <w:r w:rsidR="007749B2" w:rsidRPr="00C37D99">
        <w:rPr>
          <w:sz w:val="24"/>
          <w:szCs w:val="24"/>
        </w:rPr>
        <w:t>,</w:t>
      </w:r>
    </w:p>
    <w:p w14:paraId="629B0ED6" w14:textId="1FE838B4" w:rsidR="007749B2" w:rsidRPr="00C37D99" w:rsidRDefault="00DF4401" w:rsidP="00B67F8B">
      <w:pPr>
        <w:pStyle w:val="FirstLevelBullet"/>
        <w:spacing w:line="288" w:lineRule="auto"/>
        <w:ind w:left="2160" w:firstLine="360"/>
        <w:rPr>
          <w:sz w:val="24"/>
          <w:szCs w:val="24"/>
          <w:lang w:val="vi-VN"/>
        </w:rPr>
      </w:pPr>
      <w:r w:rsidRPr="00C37D99">
        <w:rPr>
          <w:sz w:val="24"/>
          <w:szCs w:val="24"/>
        </w:rPr>
        <w:t>"</w:t>
      </w:r>
      <w:r w:rsidR="007749B2" w:rsidRPr="00C37D99">
        <w:rPr>
          <w:sz w:val="24"/>
          <w:szCs w:val="24"/>
        </w:rPr>
        <w:t>password</w:t>
      </w:r>
      <w:r w:rsidRPr="00C37D99">
        <w:rPr>
          <w:sz w:val="24"/>
          <w:szCs w:val="24"/>
        </w:rPr>
        <w:t>"</w:t>
      </w:r>
      <w:r w:rsidR="007749B2" w:rsidRPr="00C37D99">
        <w:rPr>
          <w:sz w:val="24"/>
          <w:szCs w:val="24"/>
        </w:rPr>
        <w:t xml:space="preserve"> : </w:t>
      </w:r>
      <w:r w:rsidRPr="00C37D99">
        <w:rPr>
          <w:sz w:val="24"/>
          <w:szCs w:val="24"/>
        </w:rPr>
        <w:t>"</w:t>
      </w:r>
      <w:r w:rsidR="00006890">
        <w:rPr>
          <w:sz w:val="24"/>
          <w:szCs w:val="24"/>
        </w:rPr>
        <w:t>123456</w:t>
      </w:r>
      <w:r w:rsidRPr="00C37D99">
        <w:rPr>
          <w:sz w:val="24"/>
          <w:szCs w:val="24"/>
        </w:rPr>
        <w:t>"</w:t>
      </w:r>
      <w:r w:rsidR="00B14812" w:rsidRPr="00C37D99">
        <w:rPr>
          <w:sz w:val="24"/>
          <w:szCs w:val="24"/>
          <w:lang w:val="vi-VN"/>
        </w:rPr>
        <w:t xml:space="preserve"> </w:t>
      </w:r>
      <w:r w:rsidR="00C47184" w:rsidRPr="00C37D99">
        <w:rPr>
          <w:sz w:val="24"/>
          <w:szCs w:val="24"/>
          <w:lang w:val="vi-VN"/>
        </w:rPr>
        <w:t xml:space="preserve">     </w:t>
      </w:r>
    </w:p>
    <w:p w14:paraId="0452B3A9" w14:textId="4C32F9A8" w:rsidR="00B14812" w:rsidRPr="00C37D99" w:rsidRDefault="616F1B05" w:rsidP="00B67F8B">
      <w:pPr>
        <w:pStyle w:val="FirstLevelBullet"/>
        <w:spacing w:line="288" w:lineRule="auto"/>
        <w:ind w:left="1440" w:firstLine="0"/>
        <w:rPr>
          <w:sz w:val="24"/>
          <w:szCs w:val="24"/>
          <w:lang w:val="vi-VN"/>
        </w:rPr>
      </w:pPr>
      <w:r w:rsidRPr="00C37D99">
        <w:rPr>
          <w:sz w:val="24"/>
          <w:szCs w:val="24"/>
        </w:rPr>
        <w:t>}</w:t>
      </w:r>
    </w:p>
    <w:p w14:paraId="3237ED8E" w14:textId="6AD5CD15" w:rsidR="00AE58AC" w:rsidRPr="00C37D99" w:rsidRDefault="00C47184" w:rsidP="00E131AF">
      <w:pPr>
        <w:pStyle w:val="ANSVNormal"/>
        <w:rPr>
          <w:lang w:val="vi-VN"/>
        </w:rPr>
      </w:pPr>
      <w:r w:rsidRPr="00C37D99">
        <w:rPr>
          <w:lang w:val="vi-VN"/>
        </w:rPr>
        <w:t xml:space="preserve">  </w:t>
      </w:r>
      <w:r w:rsidR="00963CA9">
        <w:rPr>
          <w:lang w:val="vi-VN"/>
        </w:rPr>
        <w:tab/>
      </w:r>
      <w:r w:rsidR="00B14812" w:rsidRPr="00C37D99">
        <w:rPr>
          <w:lang w:val="vi-VN"/>
        </w:rPr>
        <w:t>}</w:t>
      </w:r>
    </w:p>
    <w:p w14:paraId="109FF73F" w14:textId="1AC48898" w:rsidR="00AE58AC" w:rsidRPr="00C37D99" w:rsidRDefault="00AE58AC" w:rsidP="00303550">
      <w:pPr>
        <w:pStyle w:val="Heading3"/>
      </w:pPr>
      <w:bookmarkStart w:id="106" w:name="_getPortForwardingConfig"/>
      <w:bookmarkStart w:id="107" w:name="_Toc113436568"/>
      <w:bookmarkEnd w:id="106"/>
      <w:r w:rsidRPr="00C37D99">
        <w:t>getPortForwardingConfig</w:t>
      </w:r>
      <w:bookmarkEnd w:id="107"/>
    </w:p>
    <w:p w14:paraId="1C363052" w14:textId="77777777" w:rsidR="00E36180" w:rsidRPr="00C37D99" w:rsidRDefault="00E36180" w:rsidP="00B67F8B">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972"/>
        <w:gridCol w:w="6482"/>
      </w:tblGrid>
      <w:tr w:rsidR="00E36180" w:rsidRPr="00C37D99" w14:paraId="6F2CB77B" w14:textId="77777777" w:rsidTr="00C8064C">
        <w:tc>
          <w:tcPr>
            <w:tcW w:w="1572" w:type="pct"/>
            <w:shd w:val="clear" w:color="auto" w:fill="BFBFBF" w:themeFill="background1" w:themeFillShade="BF"/>
          </w:tcPr>
          <w:p w14:paraId="65E86D1D" w14:textId="77777777" w:rsidR="00E36180" w:rsidRPr="00C37D99" w:rsidRDefault="00E36180" w:rsidP="00E131AF">
            <w:pPr>
              <w:pStyle w:val="ANSVNormal"/>
            </w:pPr>
            <w:r w:rsidRPr="00C37D99">
              <w:t>Tên API</w:t>
            </w:r>
          </w:p>
        </w:tc>
        <w:tc>
          <w:tcPr>
            <w:tcW w:w="3428" w:type="pct"/>
            <w:shd w:val="clear" w:color="auto" w:fill="BFBFBF" w:themeFill="background1" w:themeFillShade="BF"/>
          </w:tcPr>
          <w:p w14:paraId="20AEDBA3" w14:textId="77777777" w:rsidR="00E36180" w:rsidRPr="00C37D99" w:rsidRDefault="00E36180" w:rsidP="00E131AF">
            <w:pPr>
              <w:pStyle w:val="ANSVNormal"/>
            </w:pPr>
            <w:r w:rsidRPr="00C37D99">
              <w:t>Mô tả</w:t>
            </w:r>
          </w:p>
        </w:tc>
      </w:tr>
      <w:tr w:rsidR="00E36180" w:rsidRPr="00C37D99" w14:paraId="5D3846E3" w14:textId="77777777" w:rsidTr="00C8064C">
        <w:trPr>
          <w:trHeight w:val="362"/>
        </w:trPr>
        <w:tc>
          <w:tcPr>
            <w:tcW w:w="1572" w:type="pct"/>
          </w:tcPr>
          <w:p w14:paraId="2187DD86" w14:textId="49B32C70" w:rsidR="00E36180" w:rsidRPr="00C37D99" w:rsidRDefault="00E36180" w:rsidP="00E131AF">
            <w:pPr>
              <w:pStyle w:val="ANSVNormal"/>
              <w:rPr>
                <w:lang w:val="vi-VN"/>
              </w:rPr>
            </w:pPr>
            <w:r w:rsidRPr="00C37D99">
              <w:rPr>
                <w:lang w:val="vi-VN"/>
              </w:rPr>
              <w:t>get</w:t>
            </w:r>
            <w:r w:rsidR="00C8064C" w:rsidRPr="00C37D99">
              <w:rPr>
                <w:lang w:val="vi-VN"/>
              </w:rPr>
              <w:t>PortForwardingConfig</w:t>
            </w:r>
          </w:p>
        </w:tc>
        <w:tc>
          <w:tcPr>
            <w:tcW w:w="3428" w:type="pct"/>
          </w:tcPr>
          <w:p w14:paraId="744A309F" w14:textId="2A9031AC" w:rsidR="00E36180" w:rsidRPr="00C37D99" w:rsidRDefault="00C8064C" w:rsidP="00E131AF">
            <w:pPr>
              <w:pStyle w:val="ANSVNormal"/>
              <w:rPr>
                <w:lang w:val="vi-VN"/>
              </w:rPr>
            </w:pPr>
            <w:r w:rsidRPr="00C37D99">
              <w:t xml:space="preserve">Lấy thông tin cấu hình Port Forwarding hiện tại </w:t>
            </w:r>
          </w:p>
        </w:tc>
      </w:tr>
      <w:tr w:rsidR="002B1F75" w:rsidRPr="00C37D99" w14:paraId="1321931E" w14:textId="77777777" w:rsidTr="00C8064C">
        <w:tc>
          <w:tcPr>
            <w:tcW w:w="1572" w:type="pct"/>
          </w:tcPr>
          <w:p w14:paraId="53044782" w14:textId="57C23B46" w:rsidR="002B1F75" w:rsidRPr="00C37D99" w:rsidRDefault="002B1F75" w:rsidP="00E131AF">
            <w:pPr>
              <w:pStyle w:val="ANSVNormal"/>
            </w:pPr>
            <w:r w:rsidRPr="00C37D99">
              <w:t>Method</w:t>
            </w:r>
          </w:p>
        </w:tc>
        <w:tc>
          <w:tcPr>
            <w:tcW w:w="3428" w:type="pct"/>
          </w:tcPr>
          <w:p w14:paraId="66382648" w14:textId="575F6B7A" w:rsidR="002B1F75" w:rsidRPr="00C37D99" w:rsidRDefault="002B1F75" w:rsidP="00E131AF">
            <w:pPr>
              <w:pStyle w:val="ANSVNormal"/>
            </w:pPr>
            <w:r w:rsidRPr="00C37D99">
              <w:t>Function call</w:t>
            </w:r>
          </w:p>
        </w:tc>
      </w:tr>
      <w:tr w:rsidR="002B1F75" w:rsidRPr="00C37D99" w14:paraId="71D32733" w14:textId="77777777" w:rsidTr="00C8064C">
        <w:tc>
          <w:tcPr>
            <w:tcW w:w="1572" w:type="pct"/>
          </w:tcPr>
          <w:p w14:paraId="0A159C26" w14:textId="77AB58CB" w:rsidR="002B1F75" w:rsidRPr="00C37D99" w:rsidRDefault="002B1F75" w:rsidP="00E131AF">
            <w:pPr>
              <w:pStyle w:val="ANSVNormal"/>
            </w:pPr>
            <w:r w:rsidRPr="00C37D99">
              <w:t>Response</w:t>
            </w:r>
          </w:p>
        </w:tc>
        <w:tc>
          <w:tcPr>
            <w:tcW w:w="3428" w:type="pct"/>
          </w:tcPr>
          <w:p w14:paraId="7A1424C2" w14:textId="07EC3A75" w:rsidR="002B1F75" w:rsidRPr="00C37D99" w:rsidRDefault="002B1F75" w:rsidP="00E131AF">
            <w:pPr>
              <w:pStyle w:val="ANSVNormal"/>
            </w:pPr>
            <w:r w:rsidRPr="00C37D99">
              <w:t>JSON Object</w:t>
            </w:r>
          </w:p>
        </w:tc>
      </w:tr>
    </w:tbl>
    <w:p w14:paraId="224BD2A2" w14:textId="77777777" w:rsidR="00E36180" w:rsidRPr="00C37D99" w:rsidRDefault="00E36180" w:rsidP="00B67F8B">
      <w:pPr>
        <w:spacing w:line="288" w:lineRule="auto"/>
      </w:pPr>
    </w:p>
    <w:p w14:paraId="51DC5F61" w14:textId="77777777" w:rsidR="00E36180" w:rsidRPr="00C37D99" w:rsidRDefault="00E36180" w:rsidP="00B67F8B">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530"/>
        <w:gridCol w:w="1530"/>
        <w:gridCol w:w="1080"/>
        <w:gridCol w:w="1440"/>
        <w:gridCol w:w="2970"/>
      </w:tblGrid>
      <w:tr w:rsidR="00C47184" w:rsidRPr="00C37D99" w14:paraId="0A3F763B" w14:textId="77777777" w:rsidTr="00F53FC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6E56CF3" w14:textId="77777777" w:rsidR="00C47184" w:rsidRPr="00C37D99" w:rsidRDefault="00C47184" w:rsidP="00B67F8B">
            <w:pPr>
              <w:spacing w:line="288" w:lineRule="auto"/>
              <w:rPr>
                <w:b/>
                <w:bCs/>
                <w:lang w:eastAsia="en-AU"/>
              </w:rPr>
            </w:pPr>
            <w:r w:rsidRPr="00C37D99">
              <w:rPr>
                <w:b/>
                <w:bCs/>
                <w:lang w:eastAsia="en-AU"/>
              </w:rPr>
              <w:t>No</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9196E5" w14:textId="77777777" w:rsidR="00C47184" w:rsidRPr="00C37D99" w:rsidRDefault="00C47184" w:rsidP="00B67F8B">
            <w:pPr>
              <w:spacing w:line="288" w:lineRule="auto"/>
              <w:rPr>
                <w:b/>
                <w:bCs/>
                <w:lang w:eastAsia="en-AU"/>
              </w:rPr>
            </w:pPr>
            <w:r w:rsidRPr="00C37D99">
              <w:rPr>
                <w:b/>
                <w:bCs/>
                <w:lang w:eastAsia="en-AU"/>
              </w:rPr>
              <w:t>Parameter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E56A940" w14:textId="77777777" w:rsidR="00C47184" w:rsidRPr="00C37D99" w:rsidRDefault="00C47184" w:rsidP="00B67F8B">
            <w:pPr>
              <w:spacing w:line="288" w:lineRule="auto"/>
              <w:rPr>
                <w:b/>
                <w:bCs/>
                <w:lang w:eastAsia="en-AU"/>
              </w:rPr>
            </w:pPr>
            <w:r w:rsidRPr="00C37D99">
              <w:rPr>
                <w:b/>
                <w:bCs/>
                <w:lang w:eastAsia="en-AU"/>
              </w:rPr>
              <w:t>Mandatory</w:t>
            </w:r>
          </w:p>
        </w:tc>
        <w:tc>
          <w:tcPr>
            <w:tcW w:w="1080" w:type="dxa"/>
            <w:tcBorders>
              <w:top w:val="single" w:sz="4" w:space="0" w:color="auto"/>
              <w:left w:val="nil"/>
              <w:bottom w:val="single" w:sz="4" w:space="0" w:color="auto"/>
              <w:right w:val="single" w:sz="4" w:space="0" w:color="auto"/>
            </w:tcBorders>
            <w:vAlign w:val="center"/>
          </w:tcPr>
          <w:p w14:paraId="5DA80930" w14:textId="77777777" w:rsidR="00C47184" w:rsidRPr="00C37D99" w:rsidRDefault="00C47184" w:rsidP="00B67F8B">
            <w:pPr>
              <w:spacing w:line="288" w:lineRule="auto"/>
              <w:rPr>
                <w:b/>
                <w:bCs/>
                <w:lang w:eastAsia="en-AU"/>
              </w:rPr>
            </w:pPr>
            <w:r w:rsidRPr="00C37D99">
              <w:rPr>
                <w:b/>
                <w:bCs/>
                <w:lang w:eastAsia="en-AU"/>
              </w:rPr>
              <w:t>Type</w:t>
            </w:r>
          </w:p>
        </w:tc>
        <w:tc>
          <w:tcPr>
            <w:tcW w:w="1440" w:type="dxa"/>
            <w:tcBorders>
              <w:top w:val="single" w:sz="4" w:space="0" w:color="auto"/>
              <w:left w:val="single" w:sz="4" w:space="0" w:color="auto"/>
              <w:bottom w:val="single" w:sz="4" w:space="0" w:color="auto"/>
              <w:right w:val="single" w:sz="4" w:space="0" w:color="auto"/>
            </w:tcBorders>
          </w:tcPr>
          <w:p w14:paraId="127569E8" w14:textId="77777777" w:rsidR="00C47184" w:rsidRPr="00C37D99" w:rsidRDefault="00C47184" w:rsidP="00B67F8B">
            <w:pPr>
              <w:spacing w:line="288" w:lineRule="auto"/>
              <w:rPr>
                <w:b/>
                <w:bCs/>
                <w:lang w:eastAsia="en-AU"/>
              </w:rPr>
            </w:pPr>
            <w:r w:rsidRPr="00C37D99">
              <w:rPr>
                <w:b/>
                <w:bCs/>
                <w:lang w:eastAsia="en-AU"/>
              </w:rPr>
              <w:t>Max length</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C993C" w14:textId="77777777" w:rsidR="00C47184" w:rsidRPr="00C37D99" w:rsidRDefault="00C47184" w:rsidP="00B67F8B">
            <w:pPr>
              <w:spacing w:line="288" w:lineRule="auto"/>
              <w:rPr>
                <w:b/>
                <w:bCs/>
                <w:lang w:eastAsia="en-AU"/>
              </w:rPr>
            </w:pPr>
            <w:r w:rsidRPr="00C37D99">
              <w:rPr>
                <w:b/>
                <w:bCs/>
                <w:lang w:eastAsia="en-AU"/>
              </w:rPr>
              <w:t>Meaning/Value</w:t>
            </w:r>
          </w:p>
        </w:tc>
      </w:tr>
      <w:tr w:rsidR="00544311" w:rsidRPr="00C37D99" w14:paraId="26474F4A" w14:textId="77777777" w:rsidTr="00F53FC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FA76A55" w14:textId="77777777" w:rsidR="00544311" w:rsidRPr="00C37D99" w:rsidRDefault="00544311" w:rsidP="00544311">
            <w:pPr>
              <w:spacing w:line="288" w:lineRule="auto"/>
              <w:rPr>
                <w:lang w:val="vi-VN" w:eastAsia="en-AU"/>
              </w:rPr>
            </w:pPr>
            <w:r w:rsidRPr="00C37D99">
              <w:rPr>
                <w:lang w:val="vi-VN" w:eastAsia="en-AU"/>
              </w:rPr>
              <w:t>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721DD" w14:textId="77777777" w:rsidR="00544311" w:rsidRPr="00C37D99" w:rsidRDefault="00544311" w:rsidP="00544311">
            <w:pPr>
              <w:spacing w:line="288" w:lineRule="auto"/>
            </w:pPr>
            <w:r w:rsidRPr="00C37D99">
              <w:rPr>
                <w:lang w:val="vi-VN"/>
              </w:rPr>
              <w:t>serialNumber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ACACCBC" w14:textId="77777777" w:rsidR="00544311" w:rsidRPr="00C37D99" w:rsidRDefault="00544311" w:rsidP="00544311">
            <w:pPr>
              <w:spacing w:line="288" w:lineRule="auto"/>
              <w:rPr>
                <w:highlight w:val="yellow"/>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011D4402" w14:textId="77777777" w:rsidR="00544311" w:rsidRPr="00C37D99" w:rsidRDefault="00544311" w:rsidP="00544311">
            <w:pPr>
              <w:spacing w:line="288" w:lineRule="auto"/>
              <w:rPr>
                <w:lang w:eastAsia="en-AU"/>
              </w:rPr>
            </w:pPr>
            <w:r w:rsidRPr="00C37D99">
              <w:rPr>
                <w:lang w:eastAsia="en-AU"/>
              </w:rPr>
              <w:t>String</w:t>
            </w:r>
          </w:p>
        </w:tc>
        <w:tc>
          <w:tcPr>
            <w:tcW w:w="1440" w:type="dxa"/>
            <w:tcBorders>
              <w:top w:val="single" w:sz="4" w:space="0" w:color="auto"/>
              <w:left w:val="single" w:sz="4" w:space="0" w:color="auto"/>
              <w:bottom w:val="single" w:sz="4" w:space="0" w:color="auto"/>
              <w:right w:val="single" w:sz="4" w:space="0" w:color="auto"/>
            </w:tcBorders>
            <w:vAlign w:val="center"/>
          </w:tcPr>
          <w:p w14:paraId="5AC6B001" w14:textId="77777777" w:rsidR="00544311" w:rsidRPr="00C37D99" w:rsidRDefault="00544311" w:rsidP="00544311">
            <w:pPr>
              <w:spacing w:line="288" w:lineRule="auto"/>
              <w:rPr>
                <w:lang w:val="vi-VN" w:eastAsia="en-AU"/>
              </w:rPr>
            </w:pPr>
            <w:r w:rsidRPr="00C37D99">
              <w:rPr>
                <w:lang w:val="vi-VN" w:eastAsia="en-AU"/>
              </w:rPr>
              <w:t>16</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5B07CF" w14:textId="1FC36935" w:rsidR="00544311" w:rsidRPr="00C37D99" w:rsidRDefault="00544311" w:rsidP="00544311">
            <w:pPr>
              <w:spacing w:line="288" w:lineRule="auto"/>
              <w:rPr>
                <w:lang w:val="vi-VN" w:eastAsia="en-AU"/>
              </w:rPr>
            </w:pPr>
            <w:r w:rsidRPr="00C37D99">
              <w:rPr>
                <w:lang w:val="vi-VN" w:eastAsia="en-AU"/>
              </w:rPr>
              <w:t xml:space="preserve">SerialNumber của thiết bị </w:t>
            </w:r>
            <w:r>
              <w:rPr>
                <w:lang w:eastAsia="en-AU"/>
              </w:rPr>
              <w:t>cần cấu hình</w:t>
            </w:r>
            <w:r w:rsidRPr="00C37D99">
              <w:rPr>
                <w:lang w:val="vi-VN" w:eastAsia="en-AU"/>
              </w:rPr>
              <w:t xml:space="preserve"> </w:t>
            </w:r>
          </w:p>
        </w:tc>
      </w:tr>
      <w:tr w:rsidR="00544311" w:rsidRPr="00C37D99" w14:paraId="79A8D0AD" w14:textId="77777777" w:rsidTr="00F53FC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8B9A17A" w14:textId="77777777" w:rsidR="00544311" w:rsidRPr="00C37D99" w:rsidRDefault="00544311" w:rsidP="00544311">
            <w:pPr>
              <w:spacing w:line="288" w:lineRule="auto"/>
              <w:rPr>
                <w:lang w:val="vi-VN" w:eastAsia="en-AU"/>
              </w:rPr>
            </w:pPr>
            <w:r w:rsidRPr="00C37D99">
              <w:rPr>
                <w:lang w:val="vi-VN" w:eastAsia="en-AU"/>
              </w:rPr>
              <w:t>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7485C3" w14:textId="77777777" w:rsidR="00544311" w:rsidRPr="00C37D99" w:rsidRDefault="00544311" w:rsidP="00544311">
            <w:pPr>
              <w:spacing w:line="288" w:lineRule="auto"/>
              <w:rPr>
                <w:lang w:val="vi-VN"/>
              </w:rPr>
            </w:pPr>
            <w:r w:rsidRPr="00C37D99">
              <w:rPr>
                <w:lang w:val="vi-VN"/>
              </w:rPr>
              <w:t>modelName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53C4569" w14:textId="77777777" w:rsidR="00544311" w:rsidRPr="00C37D99" w:rsidRDefault="00544311" w:rsidP="00544311">
            <w:pPr>
              <w:spacing w:line="288" w:lineRule="auto"/>
              <w:rPr>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143F9022" w14:textId="77777777" w:rsidR="00544311" w:rsidRPr="00C37D99" w:rsidRDefault="00544311" w:rsidP="00544311">
            <w:pPr>
              <w:spacing w:line="288" w:lineRule="auto"/>
              <w:rPr>
                <w:lang w:val="vi-VN" w:eastAsia="en-AU"/>
              </w:rPr>
            </w:pPr>
            <w:r w:rsidRPr="00C37D99">
              <w:rPr>
                <w:lang w:val="vi-VN" w:eastAsia="en-AU"/>
              </w:rPr>
              <w:t xml:space="preserve">String </w:t>
            </w:r>
          </w:p>
        </w:tc>
        <w:tc>
          <w:tcPr>
            <w:tcW w:w="1440" w:type="dxa"/>
            <w:tcBorders>
              <w:top w:val="single" w:sz="4" w:space="0" w:color="auto"/>
              <w:left w:val="single" w:sz="4" w:space="0" w:color="auto"/>
              <w:bottom w:val="single" w:sz="4" w:space="0" w:color="auto"/>
              <w:right w:val="single" w:sz="4" w:space="0" w:color="auto"/>
            </w:tcBorders>
            <w:vAlign w:val="center"/>
          </w:tcPr>
          <w:p w14:paraId="65892AA9" w14:textId="77777777" w:rsidR="00544311" w:rsidRPr="00C37D99" w:rsidRDefault="00544311" w:rsidP="00544311">
            <w:pPr>
              <w:spacing w:line="288" w:lineRule="auto"/>
              <w:rPr>
                <w:lang w:val="vi-VN" w:eastAsia="en-AU"/>
              </w:rPr>
            </w:pPr>
            <w:r w:rsidRPr="00C37D99">
              <w:rPr>
                <w:lang w:val="vi-VN" w:eastAsia="en-AU"/>
              </w:rPr>
              <w:t xml:space="preserve">16 </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368C14" w14:textId="1128F79F" w:rsidR="00544311" w:rsidRPr="00C37D99" w:rsidRDefault="00544311" w:rsidP="00544311">
            <w:pPr>
              <w:spacing w:line="288" w:lineRule="auto"/>
              <w:rPr>
                <w:lang w:val="vi-VN" w:eastAsia="en-AU"/>
              </w:rPr>
            </w:pPr>
            <w:r w:rsidRPr="00C37D99">
              <w:rPr>
                <w:lang w:val="vi-VN" w:eastAsia="en-AU"/>
              </w:rPr>
              <w:t xml:space="preserve">Model của thiết bị cần </w:t>
            </w:r>
            <w:r>
              <w:rPr>
                <w:lang w:eastAsia="en-AU"/>
              </w:rPr>
              <w:t>cấu hình</w:t>
            </w:r>
          </w:p>
        </w:tc>
      </w:tr>
      <w:tr w:rsidR="009A5E2C" w:rsidRPr="00C37D99" w14:paraId="56CE5C85" w14:textId="77777777" w:rsidTr="00F53FC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A91A141" w14:textId="45C0391A" w:rsidR="009A5E2C" w:rsidRPr="009A5E2C" w:rsidRDefault="009A5E2C" w:rsidP="00B67F8B">
            <w:pPr>
              <w:spacing w:line="288" w:lineRule="auto"/>
              <w:rPr>
                <w:lang w:eastAsia="en-AU"/>
              </w:rPr>
            </w:pPr>
            <w:r>
              <w:rPr>
                <w:lang w:eastAsia="en-AU"/>
              </w:rPr>
              <w:t>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E40217" w14:textId="66A81E17" w:rsidR="009A5E2C" w:rsidRPr="009A5E2C" w:rsidRDefault="009A5E2C" w:rsidP="00B67F8B">
            <w:pPr>
              <w:spacing w:line="288" w:lineRule="auto"/>
            </w:pPr>
            <w:r>
              <w:t>wanIndex</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931377F" w14:textId="6E1D599A" w:rsidR="009A5E2C" w:rsidRPr="00C37D99" w:rsidRDefault="009A5E2C" w:rsidP="00B67F8B">
            <w:pPr>
              <w:spacing w:line="288" w:lineRule="auto"/>
              <w:rPr>
                <w:lang w:eastAsia="en-AU"/>
              </w:rPr>
            </w:pPr>
            <w:r>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202AE8D1" w14:textId="4E960AC7" w:rsidR="009A5E2C" w:rsidRPr="009A5E2C" w:rsidRDefault="009A5E2C" w:rsidP="00B67F8B">
            <w:pPr>
              <w:spacing w:line="288" w:lineRule="auto"/>
              <w:rPr>
                <w:lang w:eastAsia="en-AU"/>
              </w:rPr>
            </w:pPr>
            <w:r>
              <w:rPr>
                <w:lang w:eastAsia="en-AU"/>
              </w:rPr>
              <w:t>Int</w:t>
            </w:r>
          </w:p>
        </w:tc>
        <w:tc>
          <w:tcPr>
            <w:tcW w:w="1440" w:type="dxa"/>
            <w:tcBorders>
              <w:top w:val="single" w:sz="4" w:space="0" w:color="auto"/>
              <w:left w:val="single" w:sz="4" w:space="0" w:color="auto"/>
              <w:bottom w:val="single" w:sz="4" w:space="0" w:color="auto"/>
              <w:right w:val="single" w:sz="4" w:space="0" w:color="auto"/>
            </w:tcBorders>
            <w:vAlign w:val="center"/>
          </w:tcPr>
          <w:p w14:paraId="2932600F" w14:textId="6D285A1E" w:rsidR="009A5E2C" w:rsidRPr="009A5E2C" w:rsidRDefault="009A5E2C" w:rsidP="00B67F8B">
            <w:pPr>
              <w:spacing w:line="288" w:lineRule="auto"/>
              <w:rPr>
                <w:lang w:eastAsia="en-AU"/>
              </w:rPr>
            </w:pPr>
            <w:r>
              <w:rPr>
                <w:lang w:eastAsia="en-AU"/>
              </w:rPr>
              <w:t>1</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9BF9E4" w14:textId="22B83944" w:rsidR="009A5E2C" w:rsidRPr="009A5E2C" w:rsidRDefault="009A5E2C" w:rsidP="00B67F8B">
            <w:pPr>
              <w:spacing w:line="288" w:lineRule="auto"/>
              <w:rPr>
                <w:lang w:eastAsia="en-AU"/>
              </w:rPr>
            </w:pPr>
            <w:r>
              <w:rPr>
                <w:lang w:eastAsia="en-AU"/>
              </w:rPr>
              <w:t>Index của Wan có giá trị 0-7</w:t>
            </w:r>
          </w:p>
        </w:tc>
      </w:tr>
    </w:tbl>
    <w:p w14:paraId="5DA201A7" w14:textId="77777777" w:rsidR="00E36180" w:rsidRPr="00C37D99" w:rsidRDefault="00E36180" w:rsidP="00B67F8B">
      <w:pPr>
        <w:pStyle w:val="Heading4"/>
        <w:spacing w:line="288" w:lineRule="auto"/>
        <w:jc w:val="left"/>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780"/>
        <w:gridCol w:w="1460"/>
        <w:gridCol w:w="1080"/>
        <w:gridCol w:w="1260"/>
        <w:gridCol w:w="2970"/>
      </w:tblGrid>
      <w:tr w:rsidR="00E36180" w:rsidRPr="00C37D99" w14:paraId="20D2DD66" w14:textId="77777777" w:rsidTr="00C37D99">
        <w:trPr>
          <w:trHeight w:val="255"/>
        </w:trPr>
        <w:tc>
          <w:tcPr>
            <w:tcW w:w="625" w:type="dxa"/>
            <w:vAlign w:val="center"/>
          </w:tcPr>
          <w:p w14:paraId="2B2646E0" w14:textId="77777777" w:rsidR="00E36180" w:rsidRPr="00C37D99" w:rsidRDefault="00E36180" w:rsidP="00B67F8B">
            <w:pPr>
              <w:spacing w:line="288" w:lineRule="auto"/>
              <w:rPr>
                <w:b/>
                <w:bCs/>
                <w:lang w:eastAsia="en-AU"/>
              </w:rPr>
            </w:pPr>
            <w:r w:rsidRPr="00C37D99">
              <w:rPr>
                <w:b/>
                <w:bCs/>
                <w:lang w:eastAsia="en-AU"/>
              </w:rPr>
              <w:t>No</w:t>
            </w:r>
          </w:p>
        </w:tc>
        <w:tc>
          <w:tcPr>
            <w:tcW w:w="1780" w:type="dxa"/>
            <w:shd w:val="clear" w:color="auto" w:fill="auto"/>
            <w:noWrap/>
            <w:vAlign w:val="center"/>
          </w:tcPr>
          <w:p w14:paraId="7679C5BB" w14:textId="77777777" w:rsidR="00E36180" w:rsidRPr="00C37D99" w:rsidRDefault="00E36180" w:rsidP="00B67F8B">
            <w:pPr>
              <w:spacing w:line="288" w:lineRule="auto"/>
              <w:rPr>
                <w:b/>
                <w:bCs/>
                <w:lang w:eastAsia="en-AU"/>
              </w:rPr>
            </w:pPr>
            <w:r w:rsidRPr="00C37D99">
              <w:rPr>
                <w:b/>
                <w:bCs/>
                <w:lang w:eastAsia="en-AU"/>
              </w:rPr>
              <w:t>Parameter</w:t>
            </w:r>
          </w:p>
        </w:tc>
        <w:tc>
          <w:tcPr>
            <w:tcW w:w="1460" w:type="dxa"/>
            <w:shd w:val="clear" w:color="auto" w:fill="auto"/>
            <w:noWrap/>
            <w:vAlign w:val="center"/>
          </w:tcPr>
          <w:p w14:paraId="38A38647" w14:textId="77777777" w:rsidR="00E36180" w:rsidRPr="00C37D99" w:rsidRDefault="00E36180" w:rsidP="00B67F8B">
            <w:pPr>
              <w:spacing w:line="288" w:lineRule="auto"/>
              <w:rPr>
                <w:b/>
                <w:bCs/>
                <w:lang w:eastAsia="en-AU"/>
              </w:rPr>
            </w:pPr>
            <w:r w:rsidRPr="00C37D99">
              <w:rPr>
                <w:b/>
                <w:bCs/>
                <w:lang w:eastAsia="en-AU"/>
              </w:rPr>
              <w:t>Mandatory</w:t>
            </w:r>
          </w:p>
        </w:tc>
        <w:tc>
          <w:tcPr>
            <w:tcW w:w="1080" w:type="dxa"/>
          </w:tcPr>
          <w:p w14:paraId="746328A2" w14:textId="77777777" w:rsidR="00E36180" w:rsidRPr="00C37D99" w:rsidRDefault="00E36180" w:rsidP="00B67F8B">
            <w:pPr>
              <w:spacing w:line="288" w:lineRule="auto"/>
              <w:rPr>
                <w:b/>
                <w:bCs/>
                <w:lang w:eastAsia="en-AU"/>
              </w:rPr>
            </w:pPr>
            <w:r w:rsidRPr="00C37D99">
              <w:rPr>
                <w:b/>
                <w:bCs/>
                <w:lang w:eastAsia="en-AU"/>
              </w:rPr>
              <w:t>Type</w:t>
            </w:r>
          </w:p>
        </w:tc>
        <w:tc>
          <w:tcPr>
            <w:tcW w:w="1260" w:type="dxa"/>
            <w:vAlign w:val="center"/>
          </w:tcPr>
          <w:p w14:paraId="1B1ABCB3" w14:textId="77777777" w:rsidR="00E36180" w:rsidRPr="00C37D99" w:rsidRDefault="00E36180" w:rsidP="00B67F8B">
            <w:pPr>
              <w:spacing w:line="288" w:lineRule="auto"/>
              <w:rPr>
                <w:b/>
                <w:bCs/>
                <w:lang w:eastAsia="en-AU"/>
              </w:rPr>
            </w:pPr>
            <w:r w:rsidRPr="00C37D99">
              <w:rPr>
                <w:b/>
                <w:bCs/>
                <w:lang w:eastAsia="en-AU"/>
              </w:rPr>
              <w:t>Max length</w:t>
            </w:r>
          </w:p>
        </w:tc>
        <w:tc>
          <w:tcPr>
            <w:tcW w:w="2970" w:type="dxa"/>
            <w:shd w:val="clear" w:color="auto" w:fill="auto"/>
            <w:noWrap/>
            <w:vAlign w:val="center"/>
          </w:tcPr>
          <w:p w14:paraId="6BC5DD97" w14:textId="77777777" w:rsidR="00E36180" w:rsidRPr="00C37D99" w:rsidRDefault="00E36180" w:rsidP="00B67F8B">
            <w:pPr>
              <w:spacing w:line="288" w:lineRule="auto"/>
              <w:rPr>
                <w:b/>
                <w:bCs/>
                <w:lang w:eastAsia="en-AU"/>
              </w:rPr>
            </w:pPr>
            <w:r w:rsidRPr="00C37D99">
              <w:rPr>
                <w:b/>
                <w:bCs/>
                <w:lang w:eastAsia="en-AU"/>
              </w:rPr>
              <w:t>Meaning</w:t>
            </w:r>
          </w:p>
        </w:tc>
      </w:tr>
      <w:tr w:rsidR="00E36180" w:rsidRPr="00C37D99" w14:paraId="7C14AA24" w14:textId="77777777" w:rsidTr="00C37D99">
        <w:trPr>
          <w:trHeight w:val="255"/>
        </w:trPr>
        <w:tc>
          <w:tcPr>
            <w:tcW w:w="625" w:type="dxa"/>
            <w:vAlign w:val="center"/>
          </w:tcPr>
          <w:p w14:paraId="54844920" w14:textId="77777777" w:rsidR="00E36180" w:rsidRPr="00C37D99" w:rsidRDefault="00E36180" w:rsidP="00B67F8B">
            <w:pPr>
              <w:spacing w:line="288" w:lineRule="auto"/>
              <w:rPr>
                <w:lang w:eastAsia="en-AU"/>
              </w:rPr>
            </w:pPr>
            <w:r w:rsidRPr="00C37D99">
              <w:rPr>
                <w:lang w:eastAsia="en-AU"/>
              </w:rPr>
              <w:t>1</w:t>
            </w:r>
          </w:p>
        </w:tc>
        <w:tc>
          <w:tcPr>
            <w:tcW w:w="1780" w:type="dxa"/>
            <w:shd w:val="clear" w:color="auto" w:fill="auto"/>
            <w:noWrap/>
            <w:vAlign w:val="center"/>
          </w:tcPr>
          <w:p w14:paraId="71F63DDE" w14:textId="77777777" w:rsidR="00E36180" w:rsidRPr="00C37D99" w:rsidRDefault="00E36180" w:rsidP="00B67F8B">
            <w:pPr>
              <w:spacing w:line="288" w:lineRule="auto"/>
              <w:rPr>
                <w:lang w:eastAsia="en-AU"/>
              </w:rPr>
            </w:pPr>
            <w:r w:rsidRPr="00C37D99">
              <w:rPr>
                <w:lang w:eastAsia="en-AU"/>
              </w:rPr>
              <w:t>errorCode</w:t>
            </w:r>
          </w:p>
        </w:tc>
        <w:tc>
          <w:tcPr>
            <w:tcW w:w="1460" w:type="dxa"/>
            <w:shd w:val="clear" w:color="auto" w:fill="auto"/>
            <w:noWrap/>
            <w:vAlign w:val="center"/>
          </w:tcPr>
          <w:p w14:paraId="0EB06769" w14:textId="77777777" w:rsidR="00E36180" w:rsidRPr="00C37D99" w:rsidRDefault="00E36180" w:rsidP="00B67F8B">
            <w:pPr>
              <w:spacing w:line="288" w:lineRule="auto"/>
              <w:rPr>
                <w:lang w:eastAsia="en-AU"/>
              </w:rPr>
            </w:pPr>
            <w:r w:rsidRPr="00C37D99">
              <w:rPr>
                <w:lang w:eastAsia="en-AU"/>
              </w:rPr>
              <w:t>Mandatory</w:t>
            </w:r>
          </w:p>
        </w:tc>
        <w:tc>
          <w:tcPr>
            <w:tcW w:w="1080" w:type="dxa"/>
          </w:tcPr>
          <w:p w14:paraId="207BE111" w14:textId="77777777" w:rsidR="00E36180" w:rsidRPr="00C37D99" w:rsidRDefault="00E36180" w:rsidP="00B67F8B">
            <w:pPr>
              <w:spacing w:line="288" w:lineRule="auto"/>
              <w:rPr>
                <w:lang w:eastAsia="en-AU"/>
              </w:rPr>
            </w:pPr>
            <w:r w:rsidRPr="00C37D99">
              <w:rPr>
                <w:lang w:eastAsia="en-AU"/>
              </w:rPr>
              <w:t>String</w:t>
            </w:r>
          </w:p>
        </w:tc>
        <w:tc>
          <w:tcPr>
            <w:tcW w:w="1260" w:type="dxa"/>
            <w:vAlign w:val="center"/>
          </w:tcPr>
          <w:p w14:paraId="4B760C50" w14:textId="77777777" w:rsidR="00E36180" w:rsidRPr="00C37D99" w:rsidRDefault="00E36180" w:rsidP="00B67F8B">
            <w:pPr>
              <w:spacing w:line="288" w:lineRule="auto"/>
              <w:rPr>
                <w:lang w:eastAsia="en-AU"/>
              </w:rPr>
            </w:pPr>
            <w:r w:rsidRPr="00C37D99">
              <w:rPr>
                <w:lang w:eastAsia="en-AU"/>
              </w:rPr>
              <w:t>4</w:t>
            </w:r>
          </w:p>
        </w:tc>
        <w:tc>
          <w:tcPr>
            <w:tcW w:w="2970" w:type="dxa"/>
            <w:shd w:val="clear" w:color="auto" w:fill="auto"/>
            <w:noWrap/>
            <w:vAlign w:val="center"/>
          </w:tcPr>
          <w:p w14:paraId="0AC32950" w14:textId="77777777" w:rsidR="00E36180" w:rsidRPr="00C37D99" w:rsidRDefault="00E36180" w:rsidP="00B67F8B">
            <w:pPr>
              <w:spacing w:line="288" w:lineRule="auto"/>
              <w:rPr>
                <w:lang w:eastAsia="en-AU"/>
              </w:rPr>
            </w:pPr>
            <w:r w:rsidRPr="00C37D99">
              <w:rPr>
                <w:lang w:eastAsia="en-AU"/>
              </w:rPr>
              <w:t>Mã lỗi</w:t>
            </w:r>
          </w:p>
        </w:tc>
      </w:tr>
      <w:tr w:rsidR="00E36180" w:rsidRPr="00C37D99" w14:paraId="2B030C7D" w14:textId="77777777" w:rsidTr="00C37D99">
        <w:trPr>
          <w:trHeight w:val="723"/>
        </w:trPr>
        <w:tc>
          <w:tcPr>
            <w:tcW w:w="625" w:type="dxa"/>
            <w:vAlign w:val="center"/>
          </w:tcPr>
          <w:p w14:paraId="3FD01D3E" w14:textId="77777777" w:rsidR="00E36180" w:rsidRPr="00C37D99" w:rsidRDefault="00E36180" w:rsidP="00B67F8B">
            <w:pPr>
              <w:spacing w:line="288" w:lineRule="auto"/>
              <w:rPr>
                <w:lang w:eastAsia="en-AU"/>
              </w:rPr>
            </w:pPr>
            <w:r w:rsidRPr="00C37D99">
              <w:rPr>
                <w:lang w:eastAsia="en-AU"/>
              </w:rPr>
              <w:t>2</w:t>
            </w:r>
          </w:p>
        </w:tc>
        <w:tc>
          <w:tcPr>
            <w:tcW w:w="1780" w:type="dxa"/>
            <w:shd w:val="clear" w:color="auto" w:fill="auto"/>
            <w:noWrap/>
            <w:vAlign w:val="center"/>
          </w:tcPr>
          <w:p w14:paraId="2DFE983C" w14:textId="77777777" w:rsidR="00E36180" w:rsidRPr="00C37D99" w:rsidRDefault="00E36180" w:rsidP="00B67F8B">
            <w:pPr>
              <w:spacing w:line="288" w:lineRule="auto"/>
              <w:rPr>
                <w:lang w:eastAsia="en-AU"/>
              </w:rPr>
            </w:pPr>
            <w:r w:rsidRPr="00C37D99">
              <w:rPr>
                <w:lang w:eastAsia="en-AU"/>
              </w:rPr>
              <w:t>errorMessage</w:t>
            </w:r>
          </w:p>
        </w:tc>
        <w:tc>
          <w:tcPr>
            <w:tcW w:w="1460" w:type="dxa"/>
            <w:shd w:val="clear" w:color="auto" w:fill="auto"/>
            <w:noWrap/>
            <w:vAlign w:val="center"/>
          </w:tcPr>
          <w:p w14:paraId="1B22FEEE" w14:textId="77777777" w:rsidR="00E36180" w:rsidRPr="00C37D99" w:rsidRDefault="00E36180" w:rsidP="00B67F8B">
            <w:pPr>
              <w:spacing w:line="288" w:lineRule="auto"/>
              <w:rPr>
                <w:lang w:eastAsia="en-AU"/>
              </w:rPr>
            </w:pPr>
            <w:r w:rsidRPr="00C37D99">
              <w:rPr>
                <w:lang w:eastAsia="en-AU"/>
              </w:rPr>
              <w:t>Optional</w:t>
            </w:r>
          </w:p>
        </w:tc>
        <w:tc>
          <w:tcPr>
            <w:tcW w:w="1080" w:type="dxa"/>
          </w:tcPr>
          <w:p w14:paraId="289AAEBA" w14:textId="77777777" w:rsidR="00E36180" w:rsidRPr="00C37D99" w:rsidRDefault="00E36180" w:rsidP="00B67F8B">
            <w:pPr>
              <w:spacing w:line="288" w:lineRule="auto"/>
              <w:rPr>
                <w:lang w:eastAsia="en-AU"/>
              </w:rPr>
            </w:pPr>
            <w:r w:rsidRPr="00C37D99">
              <w:rPr>
                <w:lang w:eastAsia="en-AU"/>
              </w:rPr>
              <w:t>String</w:t>
            </w:r>
          </w:p>
        </w:tc>
        <w:tc>
          <w:tcPr>
            <w:tcW w:w="1260" w:type="dxa"/>
            <w:vAlign w:val="center"/>
          </w:tcPr>
          <w:p w14:paraId="512DED3C" w14:textId="77777777" w:rsidR="00E36180" w:rsidRPr="00C37D99" w:rsidRDefault="00E36180" w:rsidP="00B67F8B">
            <w:pPr>
              <w:spacing w:line="288" w:lineRule="auto"/>
              <w:rPr>
                <w:lang w:eastAsia="en-AU"/>
              </w:rPr>
            </w:pPr>
            <w:r w:rsidRPr="00C37D99">
              <w:rPr>
                <w:lang w:eastAsia="en-AU"/>
              </w:rPr>
              <w:t>64</w:t>
            </w:r>
          </w:p>
        </w:tc>
        <w:tc>
          <w:tcPr>
            <w:tcW w:w="2970" w:type="dxa"/>
            <w:shd w:val="clear" w:color="auto" w:fill="auto"/>
            <w:noWrap/>
            <w:vAlign w:val="center"/>
          </w:tcPr>
          <w:p w14:paraId="69F30491" w14:textId="77777777" w:rsidR="00E36180" w:rsidRPr="00C37D99" w:rsidRDefault="00E36180" w:rsidP="00B67F8B">
            <w:pPr>
              <w:spacing w:line="288" w:lineRule="auto"/>
              <w:rPr>
                <w:lang w:eastAsia="en-AU"/>
              </w:rPr>
            </w:pPr>
            <w:r w:rsidRPr="00C37D99">
              <w:rPr>
                <w:lang w:eastAsia="en-AU"/>
              </w:rPr>
              <w:t>Mô tả lỗi</w:t>
            </w:r>
          </w:p>
        </w:tc>
      </w:tr>
      <w:tr w:rsidR="00280429" w:rsidRPr="00C37D99" w14:paraId="074212CE" w14:textId="77777777" w:rsidTr="00C37D99">
        <w:trPr>
          <w:trHeight w:val="255"/>
        </w:trPr>
        <w:tc>
          <w:tcPr>
            <w:tcW w:w="625" w:type="dxa"/>
          </w:tcPr>
          <w:p w14:paraId="2F02DAC6" w14:textId="45413197" w:rsidR="00280429" w:rsidRPr="00C37D99" w:rsidRDefault="00280429" w:rsidP="00B67F8B">
            <w:pPr>
              <w:spacing w:line="288" w:lineRule="auto"/>
              <w:rPr>
                <w:lang w:val="vi-VN" w:eastAsia="en-AU"/>
              </w:rPr>
            </w:pPr>
            <w:r w:rsidRPr="00C37D99">
              <w:rPr>
                <w:lang w:val="vi-VN"/>
              </w:rPr>
              <w:t>3</w:t>
            </w:r>
          </w:p>
        </w:tc>
        <w:tc>
          <w:tcPr>
            <w:tcW w:w="1780" w:type="dxa"/>
            <w:shd w:val="clear" w:color="auto" w:fill="auto"/>
            <w:noWrap/>
          </w:tcPr>
          <w:p w14:paraId="1B8F9CB9" w14:textId="36A20C52" w:rsidR="00280429" w:rsidRPr="00C37D99" w:rsidRDefault="00280429" w:rsidP="00B67F8B">
            <w:pPr>
              <w:spacing w:line="288" w:lineRule="auto"/>
              <w:rPr>
                <w:lang w:eastAsia="en-AU"/>
              </w:rPr>
            </w:pPr>
            <w:r w:rsidRPr="00C37D99">
              <w:t>ruleIndex</w:t>
            </w:r>
          </w:p>
        </w:tc>
        <w:tc>
          <w:tcPr>
            <w:tcW w:w="1460" w:type="dxa"/>
            <w:shd w:val="clear" w:color="auto" w:fill="auto"/>
            <w:noWrap/>
          </w:tcPr>
          <w:p w14:paraId="6F7C20EC" w14:textId="676C14C4" w:rsidR="00280429" w:rsidRPr="00C37D99" w:rsidRDefault="00280429" w:rsidP="00B67F8B">
            <w:pPr>
              <w:spacing w:line="288" w:lineRule="auto"/>
              <w:rPr>
                <w:lang w:eastAsia="en-AU"/>
              </w:rPr>
            </w:pPr>
            <w:r w:rsidRPr="00C37D99">
              <w:rPr>
                <w:lang w:eastAsia="en-AU"/>
              </w:rPr>
              <w:t>Optional</w:t>
            </w:r>
          </w:p>
        </w:tc>
        <w:tc>
          <w:tcPr>
            <w:tcW w:w="1080" w:type="dxa"/>
          </w:tcPr>
          <w:p w14:paraId="0807F506" w14:textId="410DAE94" w:rsidR="00280429" w:rsidRPr="00C37D99" w:rsidRDefault="00280429" w:rsidP="00B67F8B">
            <w:pPr>
              <w:spacing w:line="288" w:lineRule="auto"/>
              <w:rPr>
                <w:lang w:eastAsia="en-AU"/>
              </w:rPr>
            </w:pPr>
            <w:r w:rsidRPr="00C37D99">
              <w:t>Int</w:t>
            </w:r>
          </w:p>
        </w:tc>
        <w:tc>
          <w:tcPr>
            <w:tcW w:w="1260" w:type="dxa"/>
          </w:tcPr>
          <w:p w14:paraId="6DE9E552" w14:textId="28BC5940" w:rsidR="00280429" w:rsidRPr="00C37D99" w:rsidRDefault="00280429" w:rsidP="00B67F8B">
            <w:pPr>
              <w:spacing w:line="288" w:lineRule="auto"/>
              <w:rPr>
                <w:lang w:eastAsia="en-AU"/>
              </w:rPr>
            </w:pPr>
            <w:r w:rsidRPr="00C37D99">
              <w:t>0-31</w:t>
            </w:r>
          </w:p>
        </w:tc>
        <w:tc>
          <w:tcPr>
            <w:tcW w:w="2970" w:type="dxa"/>
            <w:shd w:val="clear" w:color="auto" w:fill="auto"/>
            <w:noWrap/>
          </w:tcPr>
          <w:p w14:paraId="410F6929" w14:textId="6FFE5DCF" w:rsidR="00280429" w:rsidRPr="00C37D99" w:rsidRDefault="00280429" w:rsidP="00B67F8B">
            <w:pPr>
              <w:spacing w:line="288" w:lineRule="auto"/>
              <w:rPr>
                <w:lang w:eastAsia="en-AU"/>
              </w:rPr>
            </w:pPr>
            <w:r w:rsidRPr="00C37D99">
              <w:t>Index rule</w:t>
            </w:r>
          </w:p>
        </w:tc>
      </w:tr>
      <w:tr w:rsidR="00222D81" w:rsidRPr="00C37D99" w14:paraId="15BD3A4C" w14:textId="77777777" w:rsidTr="00C37D99">
        <w:trPr>
          <w:trHeight w:val="255"/>
        </w:trPr>
        <w:tc>
          <w:tcPr>
            <w:tcW w:w="625" w:type="dxa"/>
          </w:tcPr>
          <w:p w14:paraId="2EC2C922" w14:textId="4AA9E008" w:rsidR="00222D81" w:rsidRPr="00C37D99" w:rsidRDefault="00222D81" w:rsidP="00B67F8B">
            <w:pPr>
              <w:spacing w:line="288" w:lineRule="auto"/>
              <w:rPr>
                <w:lang w:val="vi-VN"/>
              </w:rPr>
            </w:pPr>
            <w:r w:rsidRPr="00C37D99">
              <w:rPr>
                <w:lang w:val="vi-VN"/>
              </w:rPr>
              <w:t>4</w:t>
            </w:r>
          </w:p>
        </w:tc>
        <w:tc>
          <w:tcPr>
            <w:tcW w:w="1780" w:type="dxa"/>
            <w:shd w:val="clear" w:color="auto" w:fill="auto"/>
            <w:noWrap/>
          </w:tcPr>
          <w:p w14:paraId="01AAF399" w14:textId="2F2F8505" w:rsidR="00222D81" w:rsidRPr="00C37D99" w:rsidRDefault="00222D81" w:rsidP="00B67F8B">
            <w:pPr>
              <w:spacing w:line="288" w:lineRule="auto"/>
            </w:pPr>
            <w:r w:rsidRPr="00C37D99">
              <w:t>application</w:t>
            </w:r>
          </w:p>
        </w:tc>
        <w:tc>
          <w:tcPr>
            <w:tcW w:w="1460" w:type="dxa"/>
            <w:shd w:val="clear" w:color="auto" w:fill="auto"/>
            <w:noWrap/>
          </w:tcPr>
          <w:p w14:paraId="164FEAAF" w14:textId="7396EF6E" w:rsidR="00222D81" w:rsidRPr="00C37D99" w:rsidRDefault="00222D81" w:rsidP="00B67F8B">
            <w:pPr>
              <w:spacing w:line="288" w:lineRule="auto"/>
              <w:rPr>
                <w:lang w:eastAsia="en-AU"/>
              </w:rPr>
            </w:pPr>
            <w:r w:rsidRPr="00C37D99">
              <w:rPr>
                <w:lang w:eastAsia="en-AU"/>
              </w:rPr>
              <w:t>Optional</w:t>
            </w:r>
          </w:p>
        </w:tc>
        <w:tc>
          <w:tcPr>
            <w:tcW w:w="1080" w:type="dxa"/>
          </w:tcPr>
          <w:p w14:paraId="12EAF49A" w14:textId="5601F6F8" w:rsidR="00222D81" w:rsidRPr="00C37D99" w:rsidRDefault="00222D81" w:rsidP="00B67F8B">
            <w:pPr>
              <w:spacing w:line="288" w:lineRule="auto"/>
            </w:pPr>
            <w:r w:rsidRPr="00C37D99">
              <w:t>String</w:t>
            </w:r>
          </w:p>
        </w:tc>
        <w:tc>
          <w:tcPr>
            <w:tcW w:w="1260" w:type="dxa"/>
          </w:tcPr>
          <w:p w14:paraId="5AB664D3" w14:textId="3E9FACD0" w:rsidR="00222D81" w:rsidRPr="00C37D99" w:rsidRDefault="00222D81" w:rsidP="00B67F8B">
            <w:pPr>
              <w:spacing w:line="288" w:lineRule="auto"/>
            </w:pPr>
          </w:p>
        </w:tc>
        <w:tc>
          <w:tcPr>
            <w:tcW w:w="2970" w:type="dxa"/>
            <w:shd w:val="clear" w:color="auto" w:fill="auto"/>
            <w:noWrap/>
          </w:tcPr>
          <w:p w14:paraId="2246EB4A" w14:textId="0BE8E452" w:rsidR="00222D81" w:rsidRPr="00C37D99" w:rsidRDefault="00222D81" w:rsidP="00B67F8B">
            <w:pPr>
              <w:spacing w:line="288" w:lineRule="auto"/>
            </w:pPr>
            <w:r w:rsidRPr="00C37D99">
              <w:t>Tên một rule Port Forwarding</w:t>
            </w:r>
          </w:p>
        </w:tc>
      </w:tr>
      <w:tr w:rsidR="00222D81" w:rsidRPr="00C37D99" w14:paraId="1345436C" w14:textId="77777777" w:rsidTr="00C37D99">
        <w:trPr>
          <w:trHeight w:val="255"/>
        </w:trPr>
        <w:tc>
          <w:tcPr>
            <w:tcW w:w="625" w:type="dxa"/>
          </w:tcPr>
          <w:p w14:paraId="0CD81233" w14:textId="0C0E69C9" w:rsidR="00222D81" w:rsidRPr="00C37D99" w:rsidRDefault="00222D81" w:rsidP="00B67F8B">
            <w:pPr>
              <w:spacing w:line="288" w:lineRule="auto"/>
              <w:rPr>
                <w:lang w:val="vi-VN"/>
              </w:rPr>
            </w:pPr>
            <w:r w:rsidRPr="00C37D99">
              <w:rPr>
                <w:lang w:val="vi-VN"/>
              </w:rPr>
              <w:t>5</w:t>
            </w:r>
          </w:p>
        </w:tc>
        <w:tc>
          <w:tcPr>
            <w:tcW w:w="1780" w:type="dxa"/>
            <w:shd w:val="clear" w:color="auto" w:fill="auto"/>
            <w:noWrap/>
          </w:tcPr>
          <w:p w14:paraId="583EEC31" w14:textId="18C17874" w:rsidR="00222D81" w:rsidRPr="00C37D99" w:rsidRDefault="00222D81" w:rsidP="00B67F8B">
            <w:pPr>
              <w:spacing w:line="288" w:lineRule="auto"/>
            </w:pPr>
            <w:r w:rsidRPr="00C37D99">
              <w:rPr>
                <w:lang w:val="vi-VN"/>
              </w:rPr>
              <w:t>p</w:t>
            </w:r>
            <w:r w:rsidRPr="00C37D99">
              <w:t>rotocol</w:t>
            </w:r>
          </w:p>
        </w:tc>
        <w:tc>
          <w:tcPr>
            <w:tcW w:w="1460" w:type="dxa"/>
            <w:shd w:val="clear" w:color="auto" w:fill="auto"/>
            <w:noWrap/>
          </w:tcPr>
          <w:p w14:paraId="00F80073" w14:textId="27099CB6" w:rsidR="00222D81" w:rsidRPr="00C37D99" w:rsidRDefault="00222D81" w:rsidP="00B67F8B">
            <w:pPr>
              <w:spacing w:line="288" w:lineRule="auto"/>
            </w:pPr>
            <w:r w:rsidRPr="00C37D99">
              <w:rPr>
                <w:lang w:eastAsia="en-AU"/>
              </w:rPr>
              <w:t>Optional</w:t>
            </w:r>
          </w:p>
        </w:tc>
        <w:tc>
          <w:tcPr>
            <w:tcW w:w="1080" w:type="dxa"/>
          </w:tcPr>
          <w:p w14:paraId="4535FDCA" w14:textId="3AB79B37" w:rsidR="00222D81" w:rsidRPr="00C37D99" w:rsidRDefault="00222D81" w:rsidP="00B67F8B">
            <w:pPr>
              <w:spacing w:line="288" w:lineRule="auto"/>
            </w:pPr>
            <w:r w:rsidRPr="00C37D99">
              <w:t>String</w:t>
            </w:r>
          </w:p>
        </w:tc>
        <w:tc>
          <w:tcPr>
            <w:tcW w:w="1260" w:type="dxa"/>
          </w:tcPr>
          <w:p w14:paraId="43560932" w14:textId="6A4D1BC1" w:rsidR="00222D81" w:rsidRPr="00C37D99" w:rsidRDefault="00383035" w:rsidP="00B67F8B">
            <w:pPr>
              <w:pStyle w:val="ListParagraph"/>
              <w:spacing w:line="288" w:lineRule="auto"/>
              <w:ind w:left="0"/>
              <w:jc w:val="left"/>
              <w:rPr>
                <w:color w:val="000000"/>
                <w:sz w:val="24"/>
                <w:szCs w:val="24"/>
              </w:rPr>
            </w:pPr>
            <w:r w:rsidRPr="00C37D99">
              <w:rPr>
                <w:color w:val="000000"/>
                <w:sz w:val="24"/>
                <w:szCs w:val="24"/>
              </w:rPr>
              <w:t>5</w:t>
            </w:r>
          </w:p>
        </w:tc>
        <w:tc>
          <w:tcPr>
            <w:tcW w:w="2970" w:type="dxa"/>
            <w:shd w:val="clear" w:color="auto" w:fill="auto"/>
            <w:noWrap/>
          </w:tcPr>
          <w:p w14:paraId="5F472DB1" w14:textId="77777777" w:rsidR="00222D81" w:rsidRPr="00C37D99" w:rsidRDefault="00383035" w:rsidP="00B67F8B">
            <w:pPr>
              <w:spacing w:line="288" w:lineRule="auto"/>
            </w:pPr>
            <w:r w:rsidRPr="00C37D99">
              <w:t xml:space="preserve">+ </w:t>
            </w:r>
            <w:r w:rsidR="00222D81" w:rsidRPr="00C37D99">
              <w:t>Protocal của một rule</w:t>
            </w:r>
          </w:p>
          <w:p w14:paraId="56ABAE29" w14:textId="5582237B" w:rsidR="00383035" w:rsidRPr="00C37D99" w:rsidRDefault="00383035" w:rsidP="00B67F8B">
            <w:pPr>
              <w:spacing w:line="288" w:lineRule="auto"/>
            </w:pPr>
            <w:r w:rsidRPr="00C37D99">
              <w:t>+ giá trị: TCP/UDP/ALL</w:t>
            </w:r>
          </w:p>
        </w:tc>
      </w:tr>
      <w:tr w:rsidR="00222D81" w:rsidRPr="00C37D99" w14:paraId="5B1AF809" w14:textId="77777777" w:rsidTr="00C37D99">
        <w:trPr>
          <w:trHeight w:val="255"/>
        </w:trPr>
        <w:tc>
          <w:tcPr>
            <w:tcW w:w="625" w:type="dxa"/>
          </w:tcPr>
          <w:p w14:paraId="6338489E" w14:textId="70043746" w:rsidR="00222D81" w:rsidRPr="00C37D99" w:rsidRDefault="00222D81" w:rsidP="00B67F8B">
            <w:pPr>
              <w:spacing w:line="288" w:lineRule="auto"/>
              <w:rPr>
                <w:lang w:val="vi-VN"/>
              </w:rPr>
            </w:pPr>
            <w:r w:rsidRPr="00C37D99">
              <w:rPr>
                <w:lang w:val="vi-VN"/>
              </w:rPr>
              <w:lastRenderedPageBreak/>
              <w:t>6</w:t>
            </w:r>
          </w:p>
        </w:tc>
        <w:tc>
          <w:tcPr>
            <w:tcW w:w="1780" w:type="dxa"/>
            <w:shd w:val="clear" w:color="auto" w:fill="auto"/>
            <w:noWrap/>
          </w:tcPr>
          <w:p w14:paraId="0146D30F" w14:textId="36E0FC0F" w:rsidR="00222D81" w:rsidRPr="00C37D99" w:rsidRDefault="00222D81" w:rsidP="00B67F8B">
            <w:pPr>
              <w:spacing w:line="288" w:lineRule="auto"/>
            </w:pPr>
            <w:r w:rsidRPr="00C37D99">
              <w:t>startRemotePort</w:t>
            </w:r>
          </w:p>
        </w:tc>
        <w:tc>
          <w:tcPr>
            <w:tcW w:w="1460" w:type="dxa"/>
            <w:shd w:val="clear" w:color="auto" w:fill="auto"/>
            <w:noWrap/>
          </w:tcPr>
          <w:p w14:paraId="151B8B04" w14:textId="303CBF1A" w:rsidR="00222D81" w:rsidRPr="00C37D99" w:rsidRDefault="00222D81" w:rsidP="00B67F8B">
            <w:pPr>
              <w:spacing w:line="288" w:lineRule="auto"/>
            </w:pPr>
            <w:r w:rsidRPr="00C37D99">
              <w:rPr>
                <w:lang w:eastAsia="en-AU"/>
              </w:rPr>
              <w:t>Optional</w:t>
            </w:r>
          </w:p>
        </w:tc>
        <w:tc>
          <w:tcPr>
            <w:tcW w:w="1080" w:type="dxa"/>
          </w:tcPr>
          <w:p w14:paraId="5CB0E481" w14:textId="1E08F315" w:rsidR="00222D81" w:rsidRPr="00C37D99" w:rsidRDefault="00222D81" w:rsidP="00B67F8B">
            <w:pPr>
              <w:spacing w:line="288" w:lineRule="auto"/>
            </w:pPr>
            <w:r w:rsidRPr="00C37D99">
              <w:t>Int</w:t>
            </w:r>
          </w:p>
        </w:tc>
        <w:tc>
          <w:tcPr>
            <w:tcW w:w="1260" w:type="dxa"/>
          </w:tcPr>
          <w:p w14:paraId="093B1C38" w14:textId="619F48E3" w:rsidR="00222D81" w:rsidRPr="00C37D99" w:rsidRDefault="00383035" w:rsidP="00B67F8B">
            <w:pPr>
              <w:pStyle w:val="ListParagraph"/>
              <w:spacing w:line="288" w:lineRule="auto"/>
              <w:ind w:left="0"/>
              <w:jc w:val="left"/>
              <w:rPr>
                <w:color w:val="000000"/>
                <w:sz w:val="24"/>
                <w:szCs w:val="24"/>
              </w:rPr>
            </w:pPr>
            <w:r w:rsidRPr="00C37D99">
              <w:rPr>
                <w:color w:val="000000"/>
                <w:sz w:val="24"/>
                <w:szCs w:val="24"/>
              </w:rPr>
              <w:t>5</w:t>
            </w:r>
          </w:p>
        </w:tc>
        <w:tc>
          <w:tcPr>
            <w:tcW w:w="2970" w:type="dxa"/>
            <w:shd w:val="clear" w:color="auto" w:fill="auto"/>
            <w:noWrap/>
          </w:tcPr>
          <w:p w14:paraId="23C3FAEC" w14:textId="77777777" w:rsidR="00222D81" w:rsidRPr="00C37D99" w:rsidRDefault="00383035" w:rsidP="00B67F8B">
            <w:pPr>
              <w:spacing w:line="288" w:lineRule="auto"/>
            </w:pPr>
            <w:r w:rsidRPr="00C37D99">
              <w:t xml:space="preserve">+ </w:t>
            </w:r>
            <w:r w:rsidR="00222D81" w:rsidRPr="00C37D99">
              <w:t>Start Remote Port của một rule</w:t>
            </w:r>
          </w:p>
          <w:p w14:paraId="3BB648FD" w14:textId="6B48135D" w:rsidR="00383035" w:rsidRPr="00C37D99" w:rsidRDefault="00383035" w:rsidP="00B67F8B">
            <w:pPr>
              <w:spacing w:line="288" w:lineRule="auto"/>
            </w:pPr>
            <w:r w:rsidRPr="00C37D99">
              <w:t>+ giá trị: 0</w:t>
            </w:r>
            <w:r w:rsidRPr="00C37D99">
              <w:rPr>
                <w:lang w:val="vi-VN"/>
              </w:rPr>
              <w:t xml:space="preserve"> </w:t>
            </w:r>
            <w:r w:rsidRPr="00C37D99">
              <w:t>-65535</w:t>
            </w:r>
          </w:p>
        </w:tc>
      </w:tr>
      <w:tr w:rsidR="00222D81" w:rsidRPr="00C37D99" w14:paraId="029A4806" w14:textId="77777777" w:rsidTr="00C37D99">
        <w:trPr>
          <w:trHeight w:val="255"/>
        </w:trPr>
        <w:tc>
          <w:tcPr>
            <w:tcW w:w="625" w:type="dxa"/>
          </w:tcPr>
          <w:p w14:paraId="36B762CF" w14:textId="4EC37D4C" w:rsidR="00222D81" w:rsidRPr="00C37D99" w:rsidRDefault="00222D81" w:rsidP="00B67F8B">
            <w:pPr>
              <w:spacing w:line="288" w:lineRule="auto"/>
              <w:rPr>
                <w:lang w:val="vi-VN"/>
              </w:rPr>
            </w:pPr>
            <w:r w:rsidRPr="00C37D99">
              <w:rPr>
                <w:lang w:val="vi-VN"/>
              </w:rPr>
              <w:t>7</w:t>
            </w:r>
          </w:p>
        </w:tc>
        <w:tc>
          <w:tcPr>
            <w:tcW w:w="1780" w:type="dxa"/>
            <w:shd w:val="clear" w:color="auto" w:fill="auto"/>
            <w:noWrap/>
          </w:tcPr>
          <w:p w14:paraId="345676A4" w14:textId="3931FDD0" w:rsidR="00222D81" w:rsidRPr="00C37D99" w:rsidRDefault="00222D81" w:rsidP="00B67F8B">
            <w:pPr>
              <w:spacing w:line="288" w:lineRule="auto"/>
            </w:pPr>
            <w:r w:rsidRPr="00C37D99">
              <w:t>endRemotePort</w:t>
            </w:r>
          </w:p>
        </w:tc>
        <w:tc>
          <w:tcPr>
            <w:tcW w:w="1460" w:type="dxa"/>
            <w:shd w:val="clear" w:color="auto" w:fill="auto"/>
            <w:noWrap/>
          </w:tcPr>
          <w:p w14:paraId="74124A71" w14:textId="0C975815" w:rsidR="00222D81" w:rsidRPr="00C37D99" w:rsidRDefault="00222D81" w:rsidP="00B67F8B">
            <w:pPr>
              <w:spacing w:line="288" w:lineRule="auto"/>
              <w:rPr>
                <w:lang w:eastAsia="en-AU"/>
              </w:rPr>
            </w:pPr>
            <w:r w:rsidRPr="00C37D99">
              <w:rPr>
                <w:lang w:eastAsia="en-AU"/>
              </w:rPr>
              <w:t>Optional</w:t>
            </w:r>
          </w:p>
        </w:tc>
        <w:tc>
          <w:tcPr>
            <w:tcW w:w="1080" w:type="dxa"/>
          </w:tcPr>
          <w:p w14:paraId="7CBEBB39" w14:textId="5722387E" w:rsidR="00222D81" w:rsidRPr="00C37D99" w:rsidRDefault="00222D81" w:rsidP="00B67F8B">
            <w:pPr>
              <w:spacing w:line="288" w:lineRule="auto"/>
            </w:pPr>
            <w:r w:rsidRPr="00C37D99">
              <w:t>Int</w:t>
            </w:r>
          </w:p>
        </w:tc>
        <w:tc>
          <w:tcPr>
            <w:tcW w:w="1260" w:type="dxa"/>
          </w:tcPr>
          <w:p w14:paraId="3C216262" w14:textId="0A4A9BCF" w:rsidR="00222D81" w:rsidRPr="00C37D99" w:rsidRDefault="00383035" w:rsidP="00B67F8B">
            <w:pPr>
              <w:pStyle w:val="ListParagraph"/>
              <w:spacing w:line="288" w:lineRule="auto"/>
              <w:ind w:left="0"/>
              <w:jc w:val="left"/>
              <w:rPr>
                <w:sz w:val="24"/>
                <w:szCs w:val="24"/>
              </w:rPr>
            </w:pPr>
            <w:r w:rsidRPr="00C37D99">
              <w:rPr>
                <w:sz w:val="24"/>
                <w:szCs w:val="24"/>
              </w:rPr>
              <w:t>5</w:t>
            </w:r>
          </w:p>
        </w:tc>
        <w:tc>
          <w:tcPr>
            <w:tcW w:w="2970" w:type="dxa"/>
            <w:shd w:val="clear" w:color="auto" w:fill="auto"/>
            <w:noWrap/>
          </w:tcPr>
          <w:p w14:paraId="12E01EFA" w14:textId="77777777" w:rsidR="00222D81" w:rsidRPr="00C37D99" w:rsidRDefault="00383035" w:rsidP="00B67F8B">
            <w:pPr>
              <w:spacing w:line="288" w:lineRule="auto"/>
            </w:pPr>
            <w:r w:rsidRPr="00C37D99">
              <w:t xml:space="preserve">+ </w:t>
            </w:r>
            <w:r w:rsidR="00222D81" w:rsidRPr="00C37D99">
              <w:t>End Remote Port của một rule</w:t>
            </w:r>
          </w:p>
          <w:p w14:paraId="67C819FF" w14:textId="3B11176A" w:rsidR="00383035" w:rsidRPr="00C37D99" w:rsidRDefault="00383035" w:rsidP="00B67F8B">
            <w:pPr>
              <w:spacing w:line="288" w:lineRule="auto"/>
            </w:pPr>
            <w:r w:rsidRPr="00C37D99">
              <w:t>+ giá trị: 0</w:t>
            </w:r>
            <w:r w:rsidRPr="00C37D99">
              <w:rPr>
                <w:lang w:val="vi-VN"/>
              </w:rPr>
              <w:t xml:space="preserve"> </w:t>
            </w:r>
            <w:r w:rsidRPr="00C37D99">
              <w:t>-65535</w:t>
            </w:r>
          </w:p>
        </w:tc>
      </w:tr>
      <w:tr w:rsidR="00222D81" w:rsidRPr="00C37D99" w14:paraId="3831DF5E" w14:textId="77777777" w:rsidTr="00C37D99">
        <w:trPr>
          <w:trHeight w:val="255"/>
        </w:trPr>
        <w:tc>
          <w:tcPr>
            <w:tcW w:w="625" w:type="dxa"/>
          </w:tcPr>
          <w:p w14:paraId="0DE369C5" w14:textId="0F8FACCB" w:rsidR="00222D81" w:rsidRPr="00C37D99" w:rsidRDefault="00222D81" w:rsidP="00B67F8B">
            <w:pPr>
              <w:spacing w:line="288" w:lineRule="auto"/>
              <w:rPr>
                <w:lang w:val="vi-VN"/>
              </w:rPr>
            </w:pPr>
            <w:r w:rsidRPr="00C37D99">
              <w:rPr>
                <w:lang w:val="vi-VN"/>
              </w:rPr>
              <w:t>8</w:t>
            </w:r>
          </w:p>
        </w:tc>
        <w:tc>
          <w:tcPr>
            <w:tcW w:w="1780" w:type="dxa"/>
            <w:shd w:val="clear" w:color="auto" w:fill="auto"/>
            <w:noWrap/>
          </w:tcPr>
          <w:p w14:paraId="685D55F3" w14:textId="2BA8CD25" w:rsidR="00222D81" w:rsidRPr="00C37D99" w:rsidRDefault="00222D81" w:rsidP="00B67F8B">
            <w:pPr>
              <w:spacing w:line="288" w:lineRule="auto"/>
            </w:pPr>
            <w:r w:rsidRPr="00C37D99">
              <w:t>ipAddr</w:t>
            </w:r>
          </w:p>
        </w:tc>
        <w:tc>
          <w:tcPr>
            <w:tcW w:w="1460" w:type="dxa"/>
            <w:shd w:val="clear" w:color="auto" w:fill="auto"/>
            <w:noWrap/>
          </w:tcPr>
          <w:p w14:paraId="5FB72BA2" w14:textId="7B9A51F4" w:rsidR="00222D81" w:rsidRPr="00C37D99" w:rsidRDefault="00222D81" w:rsidP="00B67F8B">
            <w:pPr>
              <w:spacing w:line="288" w:lineRule="auto"/>
              <w:rPr>
                <w:lang w:eastAsia="en-AU"/>
              </w:rPr>
            </w:pPr>
            <w:r w:rsidRPr="00C37D99">
              <w:rPr>
                <w:lang w:eastAsia="en-AU"/>
              </w:rPr>
              <w:t>Optional</w:t>
            </w:r>
          </w:p>
        </w:tc>
        <w:tc>
          <w:tcPr>
            <w:tcW w:w="1080" w:type="dxa"/>
          </w:tcPr>
          <w:p w14:paraId="1111D652" w14:textId="1ABD53A2" w:rsidR="00222D81" w:rsidRPr="00C37D99" w:rsidRDefault="00222D81" w:rsidP="00B67F8B">
            <w:pPr>
              <w:spacing w:line="288" w:lineRule="auto"/>
            </w:pPr>
            <w:r w:rsidRPr="00C37D99">
              <w:t>String</w:t>
            </w:r>
          </w:p>
        </w:tc>
        <w:tc>
          <w:tcPr>
            <w:tcW w:w="1260" w:type="dxa"/>
          </w:tcPr>
          <w:p w14:paraId="7457D3EA" w14:textId="51BAAF7A" w:rsidR="00222D81" w:rsidRPr="00C37D99" w:rsidRDefault="00383035" w:rsidP="00B67F8B">
            <w:pPr>
              <w:pStyle w:val="ListParagraph"/>
              <w:spacing w:line="288" w:lineRule="auto"/>
              <w:ind w:left="0"/>
              <w:jc w:val="left"/>
              <w:rPr>
                <w:sz w:val="24"/>
                <w:szCs w:val="24"/>
              </w:rPr>
            </w:pPr>
            <w:r w:rsidRPr="00C37D99">
              <w:rPr>
                <w:sz w:val="24"/>
                <w:szCs w:val="24"/>
              </w:rPr>
              <w:t>16</w:t>
            </w:r>
          </w:p>
        </w:tc>
        <w:tc>
          <w:tcPr>
            <w:tcW w:w="2970" w:type="dxa"/>
            <w:shd w:val="clear" w:color="auto" w:fill="auto"/>
            <w:noWrap/>
          </w:tcPr>
          <w:p w14:paraId="6869A6D3" w14:textId="13D0951A" w:rsidR="00222D81" w:rsidRPr="00C37D99" w:rsidRDefault="00222D81" w:rsidP="00B67F8B">
            <w:pPr>
              <w:spacing w:line="288" w:lineRule="auto"/>
            </w:pPr>
            <w:r w:rsidRPr="00C37D99">
              <w:t>Địa chỉ IP Local của một rule</w:t>
            </w:r>
          </w:p>
        </w:tc>
      </w:tr>
      <w:tr w:rsidR="005A4B10" w:rsidRPr="00C37D99" w14:paraId="5E322867" w14:textId="77777777" w:rsidTr="00C37D99">
        <w:trPr>
          <w:trHeight w:val="255"/>
        </w:trPr>
        <w:tc>
          <w:tcPr>
            <w:tcW w:w="625" w:type="dxa"/>
          </w:tcPr>
          <w:p w14:paraId="1E3E5174" w14:textId="409A85D1" w:rsidR="005A4B10" w:rsidRPr="00C37D99" w:rsidRDefault="005A4B10" w:rsidP="00B67F8B">
            <w:pPr>
              <w:spacing w:line="288" w:lineRule="auto"/>
              <w:rPr>
                <w:lang w:val="vi-VN"/>
              </w:rPr>
            </w:pPr>
            <w:r w:rsidRPr="00C37D99">
              <w:rPr>
                <w:lang w:val="vi-VN"/>
              </w:rPr>
              <w:t>9</w:t>
            </w:r>
          </w:p>
        </w:tc>
        <w:tc>
          <w:tcPr>
            <w:tcW w:w="1780" w:type="dxa"/>
            <w:shd w:val="clear" w:color="auto" w:fill="auto"/>
            <w:noWrap/>
          </w:tcPr>
          <w:p w14:paraId="57C79B57" w14:textId="433646EB" w:rsidR="005A4B10" w:rsidRPr="00C37D99" w:rsidRDefault="005A4B10" w:rsidP="00B67F8B">
            <w:pPr>
              <w:spacing w:line="288" w:lineRule="auto"/>
            </w:pPr>
            <w:r w:rsidRPr="00C37D99">
              <w:t>startLocalPort</w:t>
            </w:r>
          </w:p>
        </w:tc>
        <w:tc>
          <w:tcPr>
            <w:tcW w:w="1460" w:type="dxa"/>
            <w:shd w:val="clear" w:color="auto" w:fill="auto"/>
            <w:noWrap/>
          </w:tcPr>
          <w:p w14:paraId="1F9F4E65" w14:textId="4920F704" w:rsidR="005A4B10" w:rsidRPr="00C37D99" w:rsidRDefault="005A4B10" w:rsidP="00B67F8B">
            <w:pPr>
              <w:spacing w:line="288" w:lineRule="auto"/>
              <w:rPr>
                <w:lang w:eastAsia="en-AU"/>
              </w:rPr>
            </w:pPr>
            <w:r w:rsidRPr="00C37D99">
              <w:rPr>
                <w:lang w:eastAsia="en-AU"/>
              </w:rPr>
              <w:t>Optional</w:t>
            </w:r>
          </w:p>
        </w:tc>
        <w:tc>
          <w:tcPr>
            <w:tcW w:w="1080" w:type="dxa"/>
          </w:tcPr>
          <w:p w14:paraId="3D8F40D9" w14:textId="283AA8E9" w:rsidR="005A4B10" w:rsidRPr="00C37D99" w:rsidRDefault="005A4B10" w:rsidP="00B67F8B">
            <w:pPr>
              <w:spacing w:line="288" w:lineRule="auto"/>
            </w:pPr>
            <w:r w:rsidRPr="00C37D99">
              <w:t>Int</w:t>
            </w:r>
          </w:p>
        </w:tc>
        <w:tc>
          <w:tcPr>
            <w:tcW w:w="1260" w:type="dxa"/>
          </w:tcPr>
          <w:p w14:paraId="3BB79B99" w14:textId="23320335" w:rsidR="005A4B10" w:rsidRPr="00C37D99" w:rsidRDefault="00383035" w:rsidP="00B67F8B">
            <w:pPr>
              <w:pStyle w:val="ListParagraph"/>
              <w:spacing w:line="288" w:lineRule="auto"/>
              <w:ind w:left="0"/>
              <w:jc w:val="left"/>
              <w:rPr>
                <w:sz w:val="24"/>
                <w:szCs w:val="24"/>
              </w:rPr>
            </w:pPr>
            <w:r w:rsidRPr="00C37D99">
              <w:rPr>
                <w:sz w:val="24"/>
                <w:szCs w:val="24"/>
              </w:rPr>
              <w:t>5</w:t>
            </w:r>
          </w:p>
        </w:tc>
        <w:tc>
          <w:tcPr>
            <w:tcW w:w="2970" w:type="dxa"/>
            <w:shd w:val="clear" w:color="auto" w:fill="auto"/>
            <w:noWrap/>
          </w:tcPr>
          <w:p w14:paraId="0AF4987F" w14:textId="77777777" w:rsidR="005A4B10" w:rsidRPr="00C37D99" w:rsidRDefault="00383035" w:rsidP="00B67F8B">
            <w:pPr>
              <w:spacing w:line="288" w:lineRule="auto"/>
            </w:pPr>
            <w:r w:rsidRPr="00C37D99">
              <w:t>+</w:t>
            </w:r>
            <w:r w:rsidR="005A4B10" w:rsidRPr="00C37D99">
              <w:t>Start Local Port của một rule</w:t>
            </w:r>
          </w:p>
          <w:p w14:paraId="0DD92376" w14:textId="7DC51B0E" w:rsidR="00383035" w:rsidRPr="00C37D99" w:rsidRDefault="00383035" w:rsidP="00B67F8B">
            <w:pPr>
              <w:spacing w:line="288" w:lineRule="auto"/>
            </w:pPr>
            <w:r w:rsidRPr="00C37D99">
              <w:t xml:space="preserve"> + giá trị: 0</w:t>
            </w:r>
            <w:r w:rsidRPr="00C37D99">
              <w:rPr>
                <w:lang w:val="vi-VN"/>
              </w:rPr>
              <w:t xml:space="preserve"> </w:t>
            </w:r>
            <w:r w:rsidRPr="00C37D99">
              <w:t>-65535</w:t>
            </w:r>
          </w:p>
        </w:tc>
      </w:tr>
      <w:tr w:rsidR="005A4B10" w:rsidRPr="00C37D99" w14:paraId="5892547E" w14:textId="77777777" w:rsidTr="00C37D99">
        <w:trPr>
          <w:trHeight w:val="255"/>
        </w:trPr>
        <w:tc>
          <w:tcPr>
            <w:tcW w:w="625" w:type="dxa"/>
          </w:tcPr>
          <w:p w14:paraId="220C0409" w14:textId="3774545A" w:rsidR="005A4B10" w:rsidRPr="00C37D99" w:rsidRDefault="005A4B10" w:rsidP="00B67F8B">
            <w:pPr>
              <w:spacing w:line="288" w:lineRule="auto"/>
              <w:rPr>
                <w:lang w:val="vi-VN"/>
              </w:rPr>
            </w:pPr>
            <w:r w:rsidRPr="00C37D99">
              <w:rPr>
                <w:lang w:val="vi-VN"/>
              </w:rPr>
              <w:t xml:space="preserve">10 </w:t>
            </w:r>
          </w:p>
        </w:tc>
        <w:tc>
          <w:tcPr>
            <w:tcW w:w="1780" w:type="dxa"/>
            <w:shd w:val="clear" w:color="auto" w:fill="auto"/>
            <w:noWrap/>
          </w:tcPr>
          <w:p w14:paraId="42039C3F" w14:textId="650A6B6D" w:rsidR="005A4B10" w:rsidRPr="00C37D99" w:rsidRDefault="005A4B10" w:rsidP="00B67F8B">
            <w:pPr>
              <w:spacing w:line="288" w:lineRule="auto"/>
            </w:pPr>
            <w:r w:rsidRPr="00C37D99">
              <w:t>endLocalPort</w:t>
            </w:r>
          </w:p>
        </w:tc>
        <w:tc>
          <w:tcPr>
            <w:tcW w:w="1460" w:type="dxa"/>
            <w:shd w:val="clear" w:color="auto" w:fill="auto"/>
            <w:noWrap/>
          </w:tcPr>
          <w:p w14:paraId="1F8DE199" w14:textId="0DAEC0E0" w:rsidR="005A4B10" w:rsidRPr="00C37D99" w:rsidRDefault="005A4B10" w:rsidP="00B67F8B">
            <w:pPr>
              <w:spacing w:line="288" w:lineRule="auto"/>
              <w:rPr>
                <w:lang w:eastAsia="en-AU"/>
              </w:rPr>
            </w:pPr>
            <w:r w:rsidRPr="00C37D99">
              <w:rPr>
                <w:lang w:eastAsia="en-AU"/>
              </w:rPr>
              <w:t>Optional</w:t>
            </w:r>
          </w:p>
        </w:tc>
        <w:tc>
          <w:tcPr>
            <w:tcW w:w="1080" w:type="dxa"/>
          </w:tcPr>
          <w:p w14:paraId="211473B7" w14:textId="1090D0D8" w:rsidR="005A4B10" w:rsidRPr="00C37D99" w:rsidRDefault="005A4B10" w:rsidP="00B67F8B">
            <w:pPr>
              <w:spacing w:line="288" w:lineRule="auto"/>
            </w:pPr>
            <w:r w:rsidRPr="00C37D99">
              <w:t>Int</w:t>
            </w:r>
          </w:p>
        </w:tc>
        <w:tc>
          <w:tcPr>
            <w:tcW w:w="1260" w:type="dxa"/>
          </w:tcPr>
          <w:p w14:paraId="28A7F1BF" w14:textId="5141B227" w:rsidR="005A4B10" w:rsidRPr="00C37D99" w:rsidRDefault="00383035" w:rsidP="00B67F8B">
            <w:pPr>
              <w:pStyle w:val="ListParagraph"/>
              <w:spacing w:line="288" w:lineRule="auto"/>
              <w:ind w:left="0"/>
              <w:jc w:val="left"/>
              <w:rPr>
                <w:sz w:val="24"/>
                <w:szCs w:val="24"/>
              </w:rPr>
            </w:pPr>
            <w:r w:rsidRPr="00C37D99">
              <w:rPr>
                <w:sz w:val="24"/>
                <w:szCs w:val="24"/>
              </w:rPr>
              <w:t>5</w:t>
            </w:r>
          </w:p>
        </w:tc>
        <w:tc>
          <w:tcPr>
            <w:tcW w:w="2970" w:type="dxa"/>
            <w:shd w:val="clear" w:color="auto" w:fill="auto"/>
            <w:noWrap/>
          </w:tcPr>
          <w:p w14:paraId="04295A90" w14:textId="77777777" w:rsidR="005A4B10" w:rsidRPr="00C37D99" w:rsidRDefault="00383035" w:rsidP="00B67F8B">
            <w:pPr>
              <w:spacing w:line="288" w:lineRule="auto"/>
            </w:pPr>
            <w:r w:rsidRPr="00C37D99">
              <w:t>+</w:t>
            </w:r>
            <w:r w:rsidR="005A4B10" w:rsidRPr="00C37D99">
              <w:t>End Local Port của một rule</w:t>
            </w:r>
          </w:p>
          <w:p w14:paraId="4DF2040D" w14:textId="4183F119" w:rsidR="00383035" w:rsidRPr="00C37D99" w:rsidRDefault="00383035" w:rsidP="00B67F8B">
            <w:pPr>
              <w:spacing w:line="288" w:lineRule="auto"/>
            </w:pPr>
            <w:r w:rsidRPr="00C37D99">
              <w:t>+ giá trị: 0</w:t>
            </w:r>
            <w:r w:rsidRPr="00C37D99">
              <w:rPr>
                <w:lang w:val="vi-VN"/>
              </w:rPr>
              <w:t xml:space="preserve"> </w:t>
            </w:r>
            <w:r w:rsidRPr="00C37D99">
              <w:t>-65535</w:t>
            </w:r>
          </w:p>
        </w:tc>
      </w:tr>
    </w:tbl>
    <w:p w14:paraId="34AA6137" w14:textId="77777777" w:rsidR="00E36180" w:rsidRPr="00C37D99" w:rsidRDefault="00E36180" w:rsidP="00B67F8B">
      <w:pPr>
        <w:pStyle w:val="Heading4"/>
        <w:spacing w:line="288" w:lineRule="auto"/>
        <w:rPr>
          <w:sz w:val="24"/>
          <w:szCs w:val="24"/>
        </w:rPr>
      </w:pPr>
      <w:r w:rsidRPr="00C37D99">
        <w:rPr>
          <w:sz w:val="24"/>
          <w:szCs w:val="24"/>
        </w:rPr>
        <w:t>Example</w:t>
      </w:r>
    </w:p>
    <w:p w14:paraId="07603CB2" w14:textId="77777777" w:rsidR="00E36180" w:rsidRPr="00C37D99" w:rsidRDefault="00E36180" w:rsidP="00B67F8B">
      <w:pPr>
        <w:spacing w:line="288" w:lineRule="auto"/>
        <w:rPr>
          <w:b/>
          <w:bCs/>
        </w:rPr>
      </w:pPr>
      <w:r w:rsidRPr="00C37D99">
        <w:rPr>
          <w:b/>
          <w:bCs/>
        </w:rPr>
        <w:t>Request:</w:t>
      </w:r>
    </w:p>
    <w:p w14:paraId="1205379B" w14:textId="292DD9DF" w:rsidR="00E36180" w:rsidRPr="00C37D99" w:rsidRDefault="00222D81" w:rsidP="00B67F8B">
      <w:pPr>
        <w:spacing w:line="288" w:lineRule="auto"/>
        <w:rPr>
          <w:lang w:val="vi-VN"/>
        </w:rPr>
      </w:pPr>
      <w:r w:rsidRPr="00C37D99">
        <w:rPr>
          <w:lang w:val="vi-VN"/>
        </w:rPr>
        <w:t xml:space="preserve">getPortForwardingConfig </w:t>
      </w:r>
      <w:r w:rsidR="00E36180" w:rsidRPr="00C37D99">
        <w:rPr>
          <w:lang w:val="vi-VN"/>
        </w:rPr>
        <w:t>(</w:t>
      </w:r>
      <w:r w:rsidR="009B0A9B" w:rsidRPr="00C37D99">
        <w:rPr>
          <w:lang w:val="vi-VN"/>
        </w:rPr>
        <w:t>data</w:t>
      </w:r>
      <w:r w:rsidR="00E36180" w:rsidRPr="00C37D99">
        <w:rPr>
          <w:lang w:val="vi-VN"/>
        </w:rPr>
        <w:t>).</w:t>
      </w:r>
    </w:p>
    <w:p w14:paraId="3E8619BC" w14:textId="77777777" w:rsidR="009B0A9B" w:rsidRPr="00C37D99" w:rsidRDefault="009B0A9B" w:rsidP="00B67F8B">
      <w:pPr>
        <w:spacing w:line="288" w:lineRule="auto"/>
        <w:ind w:left="720"/>
        <w:rPr>
          <w:lang w:val="vi-VN"/>
        </w:rPr>
      </w:pPr>
      <w:commentRangeStart w:id="108"/>
      <w:commentRangeStart w:id="109"/>
      <w:r w:rsidRPr="00C37D99">
        <w:rPr>
          <w:lang w:val="vi-VN"/>
        </w:rPr>
        <w:t>“data”:</w:t>
      </w:r>
    </w:p>
    <w:p w14:paraId="39960F99" w14:textId="77777777" w:rsidR="009B0A9B" w:rsidRPr="00C37D99" w:rsidRDefault="009B0A9B" w:rsidP="00B67F8B">
      <w:pPr>
        <w:spacing w:line="288" w:lineRule="auto"/>
        <w:ind w:left="720"/>
        <w:rPr>
          <w:lang w:val="vi-VN"/>
        </w:rPr>
      </w:pPr>
      <w:r w:rsidRPr="00C37D99">
        <w:rPr>
          <w:lang w:val="vi-VN"/>
        </w:rPr>
        <w:t xml:space="preserve">           </w:t>
      </w:r>
      <w:r w:rsidRPr="00C37D99">
        <w:t>{</w:t>
      </w:r>
    </w:p>
    <w:p w14:paraId="4CE1334D" w14:textId="5DEF8A44" w:rsidR="009B0A9B" w:rsidRPr="00C37D99" w:rsidRDefault="009B0A9B" w:rsidP="00B67F8B">
      <w:pPr>
        <w:pStyle w:val="HTMLPreformatted"/>
        <w:spacing w:line="288" w:lineRule="auto"/>
        <w:ind w:left="2160"/>
        <w:rPr>
          <w:rFonts w:ascii="Times New Roman" w:hAnsi="Times New Roman" w:cs="Times New Roman"/>
          <w:sz w:val="24"/>
          <w:szCs w:val="24"/>
          <w:lang w:val="vi-VN"/>
        </w:rPr>
      </w:pPr>
      <w:r w:rsidRPr="00C37D99">
        <w:rPr>
          <w:rFonts w:ascii="Times New Roman" w:hAnsi="Times New Roman" w:cs="Times New Roman"/>
          <w:sz w:val="24"/>
          <w:szCs w:val="24"/>
          <w:lang w:val="vi-VN"/>
        </w:rPr>
        <w:t>"serialNumber": "</w:t>
      </w:r>
      <w:r w:rsidR="00DB6D2D">
        <w:rPr>
          <w:rFonts w:ascii="Times New Roman" w:hAnsi="Times New Roman" w:cs="Times New Roman"/>
          <w:sz w:val="24"/>
          <w:szCs w:val="24"/>
          <w:lang w:val="vi-VN"/>
        </w:rPr>
        <w:t>VNPT123456</w:t>
      </w:r>
      <w:r w:rsidRPr="00C37D99">
        <w:rPr>
          <w:rFonts w:ascii="Times New Roman" w:hAnsi="Times New Roman" w:cs="Times New Roman"/>
          <w:sz w:val="24"/>
          <w:szCs w:val="24"/>
          <w:lang w:val="vi-VN"/>
        </w:rPr>
        <w:t xml:space="preserve">", </w:t>
      </w:r>
    </w:p>
    <w:p w14:paraId="7679FF30" w14:textId="0E96930E" w:rsidR="009B0A9B" w:rsidRDefault="009B0A9B" w:rsidP="00B67F8B">
      <w:pPr>
        <w:pStyle w:val="HTMLPreformatted"/>
        <w:spacing w:line="288" w:lineRule="auto"/>
        <w:ind w:left="2160"/>
        <w:rPr>
          <w:rFonts w:ascii="Times New Roman" w:hAnsi="Times New Roman" w:cs="Times New Roman"/>
          <w:sz w:val="24"/>
          <w:szCs w:val="24"/>
          <w:lang w:val="vi-VN"/>
        </w:rPr>
      </w:pPr>
      <w:r w:rsidRPr="00C37D99">
        <w:rPr>
          <w:rFonts w:ascii="Times New Roman" w:hAnsi="Times New Roman" w:cs="Times New Roman"/>
          <w:sz w:val="24"/>
          <w:szCs w:val="24"/>
          <w:lang w:val="vi-VN"/>
        </w:rPr>
        <w:t>"modelName": "</w:t>
      </w:r>
      <w:r w:rsidR="00DB6D2D">
        <w:rPr>
          <w:rFonts w:ascii="Times New Roman" w:hAnsi="Times New Roman" w:cs="Times New Roman"/>
          <w:sz w:val="24"/>
          <w:szCs w:val="24"/>
          <w:lang w:val="vi-VN"/>
        </w:rPr>
        <w:t>GW040H</w:t>
      </w:r>
      <w:r w:rsidRPr="00C37D99">
        <w:rPr>
          <w:rFonts w:ascii="Times New Roman" w:hAnsi="Times New Roman" w:cs="Times New Roman"/>
          <w:sz w:val="24"/>
          <w:szCs w:val="24"/>
          <w:lang w:val="vi-VN"/>
        </w:rPr>
        <w:t>" ,</w:t>
      </w:r>
    </w:p>
    <w:p w14:paraId="41943F2D" w14:textId="63258E36" w:rsidR="00474B0B" w:rsidRPr="00474B0B" w:rsidRDefault="00474B0B" w:rsidP="00B67F8B">
      <w:pPr>
        <w:pStyle w:val="HTMLPreformatted"/>
        <w:spacing w:line="288" w:lineRule="auto"/>
        <w:ind w:left="2160"/>
        <w:rPr>
          <w:rFonts w:ascii="Times New Roman" w:hAnsi="Times New Roman" w:cs="Times New Roman"/>
          <w:sz w:val="24"/>
          <w:szCs w:val="24"/>
        </w:rPr>
      </w:pPr>
      <w:r w:rsidRPr="00C37D99">
        <w:rPr>
          <w:rFonts w:ascii="Times New Roman" w:hAnsi="Times New Roman" w:cs="Times New Roman"/>
          <w:sz w:val="24"/>
          <w:szCs w:val="24"/>
          <w:lang w:val="vi-VN"/>
        </w:rPr>
        <w:t>"</w:t>
      </w:r>
      <w:r>
        <w:rPr>
          <w:rFonts w:ascii="Times New Roman" w:hAnsi="Times New Roman" w:cs="Times New Roman"/>
          <w:sz w:val="24"/>
          <w:szCs w:val="24"/>
        </w:rPr>
        <w:t>wanIndex</w:t>
      </w:r>
      <w:r w:rsidRPr="00C37D99">
        <w:rPr>
          <w:rFonts w:ascii="Times New Roman" w:hAnsi="Times New Roman" w:cs="Times New Roman"/>
          <w:sz w:val="24"/>
          <w:szCs w:val="24"/>
          <w:lang w:val="vi-VN"/>
        </w:rPr>
        <w:t>":</w:t>
      </w:r>
      <w:r>
        <w:rPr>
          <w:rFonts w:ascii="Times New Roman" w:hAnsi="Times New Roman" w:cs="Times New Roman"/>
          <w:sz w:val="24"/>
          <w:szCs w:val="24"/>
        </w:rPr>
        <w:t xml:space="preserve"> 1</w:t>
      </w:r>
    </w:p>
    <w:p w14:paraId="5F0BF67C" w14:textId="308C488F" w:rsidR="009B0A9B" w:rsidRPr="00C37D99" w:rsidRDefault="009B0A9B" w:rsidP="00B67F8B">
      <w:pPr>
        <w:spacing w:line="288" w:lineRule="auto"/>
        <w:ind w:left="1440"/>
      </w:pPr>
      <w:r w:rsidRPr="00C37D99">
        <w:t>}</w:t>
      </w:r>
      <w:commentRangeEnd w:id="108"/>
      <w:r w:rsidR="00F53FC2">
        <w:rPr>
          <w:rStyle w:val="CommentReference"/>
        </w:rPr>
        <w:commentReference w:id="108"/>
      </w:r>
      <w:commentRangeEnd w:id="109"/>
      <w:r w:rsidR="00474B0B">
        <w:rPr>
          <w:rStyle w:val="CommentReference"/>
        </w:rPr>
        <w:commentReference w:id="109"/>
      </w:r>
    </w:p>
    <w:p w14:paraId="6D32FEF6" w14:textId="77777777" w:rsidR="00E36180" w:rsidRPr="00C37D99" w:rsidRDefault="00E36180" w:rsidP="00B67F8B">
      <w:pPr>
        <w:spacing w:line="288" w:lineRule="auto"/>
        <w:rPr>
          <w:b/>
          <w:bCs/>
        </w:rPr>
      </w:pPr>
      <w:r w:rsidRPr="00C37D99">
        <w:rPr>
          <w:b/>
          <w:bCs/>
        </w:rPr>
        <w:t>Response:</w:t>
      </w:r>
    </w:p>
    <w:p w14:paraId="586C1269" w14:textId="77777777" w:rsidR="00E36180" w:rsidRPr="00C37D99" w:rsidRDefault="00E36180" w:rsidP="00B67F8B">
      <w:pPr>
        <w:pStyle w:val="FirstLevelBullet"/>
        <w:spacing w:line="288" w:lineRule="auto"/>
        <w:ind w:firstLine="0"/>
        <w:rPr>
          <w:sz w:val="24"/>
          <w:szCs w:val="24"/>
        </w:rPr>
      </w:pPr>
      <w:r w:rsidRPr="00C37D99">
        <w:rPr>
          <w:sz w:val="24"/>
          <w:szCs w:val="24"/>
          <w:lang w:val="vi-VN"/>
        </w:rPr>
        <w:t xml:space="preserve">  </w:t>
      </w:r>
      <w:r w:rsidRPr="00C37D99">
        <w:rPr>
          <w:sz w:val="24"/>
          <w:szCs w:val="24"/>
        </w:rPr>
        <w:t>{</w:t>
      </w:r>
    </w:p>
    <w:p w14:paraId="56127A85" w14:textId="77777777" w:rsidR="009B0A9B" w:rsidRPr="00C37D99" w:rsidRDefault="00E36180" w:rsidP="00DF4401">
      <w:pPr>
        <w:pStyle w:val="FirstLevelBullet"/>
        <w:spacing w:line="288" w:lineRule="auto"/>
        <w:ind w:left="1440" w:firstLine="0"/>
        <w:rPr>
          <w:sz w:val="24"/>
          <w:szCs w:val="24"/>
        </w:rPr>
      </w:pPr>
      <w:r w:rsidRPr="00C37D99">
        <w:rPr>
          <w:sz w:val="24"/>
          <w:szCs w:val="24"/>
          <w:lang w:val="vi-VN"/>
        </w:rPr>
        <w:t xml:space="preserve"> </w:t>
      </w:r>
      <w:r w:rsidRPr="00C37D99">
        <w:rPr>
          <w:sz w:val="24"/>
          <w:szCs w:val="24"/>
        </w:rPr>
        <w:t>"errorCode": "200",</w:t>
      </w:r>
    </w:p>
    <w:p w14:paraId="097A744C" w14:textId="77777777" w:rsidR="009B0A9B" w:rsidRPr="00C37D99" w:rsidRDefault="00E36180" w:rsidP="00DF4401">
      <w:pPr>
        <w:pStyle w:val="FirstLevelBullet"/>
        <w:spacing w:line="288" w:lineRule="auto"/>
        <w:ind w:left="1440" w:firstLine="0"/>
        <w:rPr>
          <w:sz w:val="24"/>
          <w:szCs w:val="24"/>
        </w:rPr>
      </w:pPr>
      <w:r w:rsidRPr="00C37D99">
        <w:rPr>
          <w:sz w:val="24"/>
          <w:szCs w:val="24"/>
          <w:lang w:val="vi-VN"/>
        </w:rPr>
        <w:t xml:space="preserve"> </w:t>
      </w:r>
      <w:r w:rsidRPr="00C37D99">
        <w:rPr>
          <w:sz w:val="24"/>
          <w:szCs w:val="24"/>
        </w:rPr>
        <w:t>"errorMessage": "SUCCESS",</w:t>
      </w:r>
    </w:p>
    <w:p w14:paraId="1DA52874" w14:textId="77777777" w:rsidR="00DF4E02" w:rsidRPr="00C37D99" w:rsidRDefault="246E6953" w:rsidP="00DF4401">
      <w:pPr>
        <w:pStyle w:val="FirstLevelBullet"/>
        <w:spacing w:line="288" w:lineRule="auto"/>
        <w:ind w:left="1440" w:firstLine="0"/>
        <w:rPr>
          <w:sz w:val="24"/>
          <w:szCs w:val="24"/>
          <w:lang w:val="vi-VN"/>
        </w:rPr>
      </w:pPr>
      <w:r w:rsidRPr="00C37D99">
        <w:rPr>
          <w:sz w:val="24"/>
          <w:szCs w:val="24"/>
          <w:lang w:val="vi-VN"/>
        </w:rPr>
        <w:t xml:space="preserve"> </w:t>
      </w:r>
      <w:commentRangeStart w:id="110"/>
      <w:r w:rsidRPr="00C37D99">
        <w:rPr>
          <w:sz w:val="24"/>
          <w:szCs w:val="24"/>
          <w:lang w:val="vi-VN"/>
        </w:rPr>
        <w:t xml:space="preserve"> </w:t>
      </w:r>
      <w:r w:rsidR="0A648112" w:rsidRPr="00C37D99">
        <w:rPr>
          <w:sz w:val="24"/>
          <w:szCs w:val="24"/>
        </w:rPr>
        <w:t xml:space="preserve">"data": </w:t>
      </w:r>
      <w:r w:rsidR="00DF4E02" w:rsidRPr="00C37D99">
        <w:rPr>
          <w:sz w:val="24"/>
          <w:szCs w:val="24"/>
          <w:lang w:val="vi-VN"/>
        </w:rPr>
        <w:t>[</w:t>
      </w:r>
    </w:p>
    <w:p w14:paraId="1EB312CD" w14:textId="2149DFD9" w:rsidR="00E36180" w:rsidRPr="00C37D99" w:rsidRDefault="0A648112" w:rsidP="00DF4401">
      <w:pPr>
        <w:pStyle w:val="FirstLevelBullet"/>
        <w:spacing w:line="288" w:lineRule="auto"/>
        <w:ind w:left="2160" w:firstLine="0"/>
        <w:rPr>
          <w:sz w:val="24"/>
          <w:szCs w:val="24"/>
        </w:rPr>
      </w:pPr>
      <w:r w:rsidRPr="00C37D99">
        <w:rPr>
          <w:sz w:val="24"/>
          <w:szCs w:val="24"/>
        </w:rPr>
        <w:t>{</w:t>
      </w:r>
    </w:p>
    <w:p w14:paraId="18EE36FA" w14:textId="25BDD680" w:rsidR="00D4745F" w:rsidRPr="00C37D99" w:rsidRDefault="00D4745F" w:rsidP="002828D4">
      <w:pPr>
        <w:pStyle w:val="FirstLevelBullet"/>
        <w:spacing w:line="288" w:lineRule="auto"/>
        <w:ind w:left="1800" w:firstLine="0"/>
        <w:rPr>
          <w:sz w:val="24"/>
          <w:szCs w:val="24"/>
        </w:rPr>
      </w:pPr>
      <w:r w:rsidRPr="00C37D99">
        <w:rPr>
          <w:sz w:val="24"/>
          <w:szCs w:val="24"/>
          <w:lang w:val="vi-VN"/>
        </w:rPr>
        <w:t xml:space="preserve">            </w:t>
      </w:r>
      <w:r w:rsidRPr="00C37D99">
        <w:rPr>
          <w:sz w:val="24"/>
          <w:szCs w:val="24"/>
        </w:rPr>
        <w:t>“ruleIndex”: “&lt;ruleIndex&gt;”,</w:t>
      </w:r>
    </w:p>
    <w:p w14:paraId="05BFDF4E" w14:textId="07A778F7" w:rsidR="00D4745F" w:rsidRPr="00C37D99" w:rsidRDefault="00D4745F" w:rsidP="002828D4">
      <w:pPr>
        <w:pStyle w:val="FirstLevelBullet"/>
        <w:spacing w:line="288" w:lineRule="auto"/>
        <w:ind w:left="2520"/>
        <w:rPr>
          <w:sz w:val="24"/>
          <w:szCs w:val="24"/>
        </w:rPr>
      </w:pPr>
      <w:r w:rsidRPr="00C37D99">
        <w:rPr>
          <w:sz w:val="24"/>
          <w:szCs w:val="24"/>
          <w:lang w:val="vi-VN"/>
        </w:rPr>
        <w:t xml:space="preserve">       </w:t>
      </w:r>
      <w:r w:rsidRPr="00C37D99">
        <w:rPr>
          <w:sz w:val="24"/>
          <w:szCs w:val="24"/>
        </w:rPr>
        <w:t>“application”: “&lt;application&gt;”,</w:t>
      </w:r>
    </w:p>
    <w:p w14:paraId="2CE65594" w14:textId="6E1EF2E7" w:rsidR="00D4745F" w:rsidRPr="00C37D99" w:rsidRDefault="00D4745F" w:rsidP="002828D4">
      <w:pPr>
        <w:pStyle w:val="FirstLevelBullet"/>
        <w:spacing w:line="288" w:lineRule="auto"/>
        <w:ind w:left="2520"/>
        <w:rPr>
          <w:sz w:val="24"/>
          <w:szCs w:val="24"/>
        </w:rPr>
      </w:pPr>
      <w:r w:rsidRPr="00C37D99">
        <w:rPr>
          <w:sz w:val="24"/>
          <w:szCs w:val="24"/>
          <w:lang w:val="vi-VN"/>
        </w:rPr>
        <w:t xml:space="preserve">       </w:t>
      </w:r>
      <w:r w:rsidRPr="00C37D99">
        <w:rPr>
          <w:sz w:val="24"/>
          <w:szCs w:val="24"/>
        </w:rPr>
        <w:t>“protocol”: “&lt;protocol&gt;”,</w:t>
      </w:r>
    </w:p>
    <w:p w14:paraId="1B6DE8FB" w14:textId="7E806511" w:rsidR="00D4745F" w:rsidRPr="00C37D99" w:rsidRDefault="00280429" w:rsidP="002828D4">
      <w:pPr>
        <w:pStyle w:val="FirstLevelBullet"/>
        <w:spacing w:line="288" w:lineRule="auto"/>
        <w:ind w:left="2520" w:firstLine="0"/>
        <w:rPr>
          <w:sz w:val="24"/>
          <w:szCs w:val="24"/>
        </w:rPr>
      </w:pPr>
      <w:r w:rsidRPr="00C37D99">
        <w:rPr>
          <w:sz w:val="24"/>
          <w:szCs w:val="24"/>
          <w:lang w:val="vi-VN"/>
        </w:rPr>
        <w:t xml:space="preserve"> </w:t>
      </w:r>
      <w:r w:rsidR="00D4745F" w:rsidRPr="00C37D99">
        <w:rPr>
          <w:sz w:val="24"/>
          <w:szCs w:val="24"/>
        </w:rPr>
        <w:t>“startRemotePort”: “&lt;startRemotePort &gt;”,</w:t>
      </w:r>
    </w:p>
    <w:p w14:paraId="628FB355" w14:textId="1E408AF5" w:rsidR="00D4745F" w:rsidRPr="00C37D99" w:rsidRDefault="00280429" w:rsidP="002828D4">
      <w:pPr>
        <w:pStyle w:val="FirstLevelBullet"/>
        <w:spacing w:line="288" w:lineRule="auto"/>
        <w:ind w:left="2520"/>
        <w:rPr>
          <w:sz w:val="24"/>
          <w:szCs w:val="24"/>
        </w:rPr>
      </w:pPr>
      <w:r w:rsidRPr="00C37D99">
        <w:rPr>
          <w:sz w:val="24"/>
          <w:szCs w:val="24"/>
          <w:lang w:val="vi-VN"/>
        </w:rPr>
        <w:t xml:space="preserve">       </w:t>
      </w:r>
      <w:r w:rsidR="00D4745F" w:rsidRPr="00C37D99">
        <w:rPr>
          <w:sz w:val="24"/>
          <w:szCs w:val="24"/>
        </w:rPr>
        <w:t>“endRemotePort”: “&lt;endRemotePort &gt;”,</w:t>
      </w:r>
    </w:p>
    <w:p w14:paraId="3DDFAF07" w14:textId="368E48EF" w:rsidR="00D4745F" w:rsidRPr="00C37D99" w:rsidRDefault="00280429" w:rsidP="00DF4401">
      <w:pPr>
        <w:pStyle w:val="FirstLevelBullet"/>
        <w:spacing w:line="288" w:lineRule="auto"/>
        <w:ind w:left="2520"/>
        <w:rPr>
          <w:sz w:val="24"/>
          <w:szCs w:val="24"/>
        </w:rPr>
      </w:pPr>
      <w:r w:rsidRPr="00C37D99">
        <w:rPr>
          <w:sz w:val="24"/>
          <w:szCs w:val="24"/>
          <w:lang w:val="vi-VN"/>
        </w:rPr>
        <w:t xml:space="preserve">       </w:t>
      </w:r>
      <w:r w:rsidR="00D4745F" w:rsidRPr="00C37D99">
        <w:rPr>
          <w:sz w:val="24"/>
          <w:szCs w:val="24"/>
        </w:rPr>
        <w:t>“ipAddr”: “&lt;ipAddr &gt;”,</w:t>
      </w:r>
    </w:p>
    <w:p w14:paraId="494A6FA4" w14:textId="0B90C2B5" w:rsidR="00D4745F" w:rsidRPr="00C37D99" w:rsidRDefault="00280429" w:rsidP="00DF4401">
      <w:pPr>
        <w:pStyle w:val="FirstLevelBullet"/>
        <w:spacing w:line="288" w:lineRule="auto"/>
        <w:ind w:left="2520"/>
        <w:rPr>
          <w:sz w:val="24"/>
          <w:szCs w:val="24"/>
        </w:rPr>
      </w:pPr>
      <w:r w:rsidRPr="00C37D99">
        <w:rPr>
          <w:sz w:val="24"/>
          <w:szCs w:val="24"/>
          <w:lang w:val="vi-VN"/>
        </w:rPr>
        <w:t xml:space="preserve">       </w:t>
      </w:r>
      <w:r w:rsidR="00D4745F" w:rsidRPr="00C37D99">
        <w:rPr>
          <w:sz w:val="24"/>
          <w:szCs w:val="24"/>
        </w:rPr>
        <w:t>“startLocalPort”: “&lt;startLocalPort &gt;”,</w:t>
      </w:r>
    </w:p>
    <w:p w14:paraId="58201DB8" w14:textId="13693429" w:rsidR="00280429" w:rsidRPr="00C37D99" w:rsidRDefault="72DB470C" w:rsidP="00DF4401">
      <w:pPr>
        <w:pStyle w:val="FirstLevelBullet"/>
        <w:spacing w:line="288" w:lineRule="auto"/>
        <w:ind w:left="2520"/>
        <w:rPr>
          <w:sz w:val="24"/>
          <w:szCs w:val="24"/>
        </w:rPr>
      </w:pPr>
      <w:r w:rsidRPr="00C37D99">
        <w:rPr>
          <w:sz w:val="24"/>
          <w:szCs w:val="24"/>
          <w:lang w:val="vi-VN"/>
        </w:rPr>
        <w:t xml:space="preserve">       </w:t>
      </w:r>
      <w:r w:rsidR="798793B3" w:rsidRPr="00C37D99">
        <w:rPr>
          <w:sz w:val="24"/>
          <w:szCs w:val="24"/>
        </w:rPr>
        <w:t>“endLocalPort”: “&lt;endLocalPort &gt;”</w:t>
      </w:r>
    </w:p>
    <w:p w14:paraId="75ECF74C" w14:textId="640DAD80" w:rsidR="00E36180" w:rsidRPr="00C37D99" w:rsidRDefault="0A648112" w:rsidP="00DF4401">
      <w:pPr>
        <w:pStyle w:val="FirstLevelBullet"/>
        <w:spacing w:line="288" w:lineRule="auto"/>
        <w:ind w:left="2520"/>
        <w:rPr>
          <w:sz w:val="24"/>
          <w:szCs w:val="24"/>
        </w:rPr>
      </w:pPr>
      <w:r w:rsidRPr="00C37D99">
        <w:rPr>
          <w:sz w:val="24"/>
          <w:szCs w:val="24"/>
          <w:lang w:val="vi-VN"/>
        </w:rPr>
        <w:lastRenderedPageBreak/>
        <w:t xml:space="preserve">   </w:t>
      </w:r>
      <w:r w:rsidRPr="00C37D99">
        <w:rPr>
          <w:sz w:val="24"/>
          <w:szCs w:val="24"/>
        </w:rPr>
        <w:t>}</w:t>
      </w:r>
      <w:commentRangeEnd w:id="110"/>
      <w:r w:rsidR="00E36180" w:rsidRPr="00C37D99">
        <w:rPr>
          <w:rStyle w:val="CommentReference"/>
          <w:sz w:val="24"/>
          <w:szCs w:val="24"/>
        </w:rPr>
        <w:commentReference w:id="110"/>
      </w:r>
    </w:p>
    <w:p w14:paraId="7BC5ECA6" w14:textId="19D1C8DE" w:rsidR="00DF4E02" w:rsidRPr="00C37D99" w:rsidRDefault="00DF4E02" w:rsidP="002828D4">
      <w:pPr>
        <w:pStyle w:val="FirstLevelBullet"/>
        <w:spacing w:line="288" w:lineRule="auto"/>
        <w:ind w:left="1440" w:firstLine="0"/>
        <w:rPr>
          <w:sz w:val="24"/>
          <w:szCs w:val="24"/>
          <w:lang w:val="vi-VN"/>
        </w:rPr>
      </w:pPr>
      <w:r w:rsidRPr="00C37D99">
        <w:rPr>
          <w:sz w:val="24"/>
          <w:szCs w:val="24"/>
          <w:lang w:val="vi-VN"/>
        </w:rPr>
        <w:t>]</w:t>
      </w:r>
    </w:p>
    <w:p w14:paraId="619B09A0" w14:textId="42F0309A" w:rsidR="00AE58AC" w:rsidRPr="00C37D99" w:rsidRDefault="00E36180" w:rsidP="00E131AF">
      <w:pPr>
        <w:pStyle w:val="ANSVNormal"/>
        <w:rPr>
          <w:lang w:val="vi-VN"/>
        </w:rPr>
      </w:pPr>
      <w:r w:rsidRPr="00C37D99">
        <w:rPr>
          <w:lang w:val="vi-VN"/>
        </w:rPr>
        <w:t>}</w:t>
      </w:r>
    </w:p>
    <w:p w14:paraId="16AF0D24" w14:textId="270B0A0B" w:rsidR="00AE58AC" w:rsidRPr="00C37D99" w:rsidRDefault="00AE58AC" w:rsidP="00303550">
      <w:pPr>
        <w:pStyle w:val="Heading3"/>
      </w:pPr>
      <w:bookmarkStart w:id="111" w:name="_Toc113436569"/>
      <w:r w:rsidRPr="00C37D99">
        <w:t>setPonConfig</w:t>
      </w:r>
      <w:bookmarkEnd w:id="111"/>
    </w:p>
    <w:p w14:paraId="7B769ADB" w14:textId="77777777" w:rsidR="000A1055" w:rsidRPr="00C37D99" w:rsidRDefault="000A1055" w:rsidP="00B67F8B">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49"/>
        <w:gridCol w:w="7605"/>
      </w:tblGrid>
      <w:tr w:rsidR="000A1055" w:rsidRPr="00C37D99" w14:paraId="4440C27D" w14:textId="77777777" w:rsidTr="0054461D">
        <w:tc>
          <w:tcPr>
            <w:tcW w:w="978" w:type="pct"/>
            <w:shd w:val="clear" w:color="auto" w:fill="BFBFBF" w:themeFill="background1" w:themeFillShade="BF"/>
          </w:tcPr>
          <w:p w14:paraId="101FB873" w14:textId="77777777" w:rsidR="000A1055" w:rsidRPr="00C37D99" w:rsidRDefault="000A1055" w:rsidP="00E131AF">
            <w:pPr>
              <w:pStyle w:val="ANSVNormal"/>
            </w:pPr>
            <w:r w:rsidRPr="00C37D99">
              <w:t>Tên API</w:t>
            </w:r>
          </w:p>
        </w:tc>
        <w:tc>
          <w:tcPr>
            <w:tcW w:w="4022" w:type="pct"/>
            <w:shd w:val="clear" w:color="auto" w:fill="BFBFBF" w:themeFill="background1" w:themeFillShade="BF"/>
          </w:tcPr>
          <w:p w14:paraId="2BF3D50B" w14:textId="77777777" w:rsidR="000A1055" w:rsidRPr="00C37D99" w:rsidRDefault="000A1055" w:rsidP="00E131AF">
            <w:pPr>
              <w:pStyle w:val="ANSVNormal"/>
            </w:pPr>
            <w:r w:rsidRPr="00C37D99">
              <w:t>Mô tả</w:t>
            </w:r>
          </w:p>
        </w:tc>
      </w:tr>
      <w:tr w:rsidR="000A1055" w:rsidRPr="00C37D99" w14:paraId="7BBFEDA8" w14:textId="77777777" w:rsidTr="0054461D">
        <w:trPr>
          <w:trHeight w:val="362"/>
        </w:trPr>
        <w:tc>
          <w:tcPr>
            <w:tcW w:w="978" w:type="pct"/>
          </w:tcPr>
          <w:p w14:paraId="037217CC" w14:textId="7BD6DBD4" w:rsidR="000A1055" w:rsidRPr="00C37D99" w:rsidRDefault="000A1055" w:rsidP="00E131AF">
            <w:pPr>
              <w:pStyle w:val="ANSVNormal"/>
              <w:rPr>
                <w:lang w:val="vi-VN"/>
              </w:rPr>
            </w:pPr>
            <w:r w:rsidRPr="00C37D99">
              <w:rPr>
                <w:lang w:val="vi-VN"/>
              </w:rPr>
              <w:t>setPonConfig</w:t>
            </w:r>
          </w:p>
        </w:tc>
        <w:tc>
          <w:tcPr>
            <w:tcW w:w="4022" w:type="pct"/>
          </w:tcPr>
          <w:p w14:paraId="4B078D2E" w14:textId="48575D09" w:rsidR="000A1055" w:rsidRPr="00C37D99" w:rsidRDefault="000A1055" w:rsidP="00E131AF">
            <w:pPr>
              <w:pStyle w:val="ANSVNormal"/>
            </w:pPr>
            <w:r w:rsidRPr="00C37D99">
              <w:t xml:space="preserve">Điều khiển thay đổi cấu hình SLID </w:t>
            </w:r>
          </w:p>
        </w:tc>
      </w:tr>
      <w:tr w:rsidR="002B1F75" w:rsidRPr="00C37D99" w14:paraId="2C369E55" w14:textId="77777777" w:rsidTr="0054461D">
        <w:tc>
          <w:tcPr>
            <w:tcW w:w="978" w:type="pct"/>
          </w:tcPr>
          <w:p w14:paraId="0D0D3EF8" w14:textId="077A0DB5" w:rsidR="002B1F75" w:rsidRPr="00C37D99" w:rsidRDefault="002B1F75" w:rsidP="00E131AF">
            <w:pPr>
              <w:pStyle w:val="ANSVNormal"/>
            </w:pPr>
            <w:r w:rsidRPr="00C37D99">
              <w:t>Method</w:t>
            </w:r>
          </w:p>
        </w:tc>
        <w:tc>
          <w:tcPr>
            <w:tcW w:w="4022" w:type="pct"/>
          </w:tcPr>
          <w:p w14:paraId="50356A2A" w14:textId="453E05A8" w:rsidR="002B1F75" w:rsidRPr="00C37D99" w:rsidRDefault="002B1F75" w:rsidP="00E131AF">
            <w:pPr>
              <w:pStyle w:val="ANSVNormal"/>
            </w:pPr>
            <w:r w:rsidRPr="00C37D99">
              <w:t>Function call</w:t>
            </w:r>
          </w:p>
        </w:tc>
      </w:tr>
      <w:tr w:rsidR="002B1F75" w:rsidRPr="00C37D99" w14:paraId="49845F5D" w14:textId="77777777" w:rsidTr="0054461D">
        <w:tc>
          <w:tcPr>
            <w:tcW w:w="978" w:type="pct"/>
          </w:tcPr>
          <w:p w14:paraId="4664EAE3" w14:textId="7EA73ECB" w:rsidR="002B1F75" w:rsidRPr="00C37D99" w:rsidRDefault="002B1F75" w:rsidP="00E131AF">
            <w:pPr>
              <w:pStyle w:val="ANSVNormal"/>
            </w:pPr>
            <w:r w:rsidRPr="00C37D99">
              <w:t>Response</w:t>
            </w:r>
          </w:p>
        </w:tc>
        <w:tc>
          <w:tcPr>
            <w:tcW w:w="4022" w:type="pct"/>
          </w:tcPr>
          <w:p w14:paraId="2893CF4C" w14:textId="17594FC0" w:rsidR="002B1F75" w:rsidRPr="00C37D99" w:rsidRDefault="002B1F75" w:rsidP="00E131AF">
            <w:pPr>
              <w:pStyle w:val="ANSVNormal"/>
            </w:pPr>
            <w:r w:rsidRPr="00C37D99">
              <w:t>JSON Object</w:t>
            </w:r>
          </w:p>
        </w:tc>
      </w:tr>
    </w:tbl>
    <w:p w14:paraId="17557154" w14:textId="77777777" w:rsidR="000A1055" w:rsidRPr="00C37D99" w:rsidRDefault="000A1055" w:rsidP="00B67F8B">
      <w:pPr>
        <w:spacing w:line="288" w:lineRule="auto"/>
      </w:pPr>
    </w:p>
    <w:p w14:paraId="43E956B1" w14:textId="77777777" w:rsidR="000A1055" w:rsidRPr="00C37D99" w:rsidRDefault="000A1055" w:rsidP="00B67F8B">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497"/>
        <w:gridCol w:w="1383"/>
        <w:gridCol w:w="885"/>
        <w:gridCol w:w="992"/>
        <w:gridCol w:w="3793"/>
      </w:tblGrid>
      <w:tr w:rsidR="000A1055" w:rsidRPr="00C37D99" w14:paraId="6EADFE8C" w14:textId="77777777" w:rsidTr="002F46E4">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9AFA076" w14:textId="77777777" w:rsidR="000A1055" w:rsidRPr="00C37D99" w:rsidRDefault="000A1055" w:rsidP="00B67F8B">
            <w:pPr>
              <w:spacing w:line="288" w:lineRule="auto"/>
              <w:rPr>
                <w:b/>
                <w:bCs/>
                <w:lang w:eastAsia="en-AU"/>
              </w:rPr>
            </w:pPr>
            <w:r w:rsidRPr="00C37D99">
              <w:rPr>
                <w:b/>
                <w:bCs/>
                <w:lang w:eastAsia="en-AU"/>
              </w:rPr>
              <w:t>No</w:t>
            </w:r>
          </w:p>
        </w:tc>
        <w:tc>
          <w:tcPr>
            <w:tcW w:w="149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ABB8BE" w14:textId="77777777" w:rsidR="000A1055" w:rsidRPr="00C37D99" w:rsidRDefault="000A1055" w:rsidP="00B67F8B">
            <w:pPr>
              <w:spacing w:line="288" w:lineRule="auto"/>
              <w:rPr>
                <w:b/>
                <w:bCs/>
                <w:lang w:eastAsia="en-AU"/>
              </w:rPr>
            </w:pPr>
            <w:r w:rsidRPr="00C37D99">
              <w:rPr>
                <w:b/>
                <w:bCs/>
                <w:lang w:eastAsia="en-AU"/>
              </w:rPr>
              <w:t>Parameter</w:t>
            </w:r>
          </w:p>
        </w:tc>
        <w:tc>
          <w:tcPr>
            <w:tcW w:w="1383" w:type="dxa"/>
            <w:tcBorders>
              <w:top w:val="single" w:sz="4" w:space="0" w:color="auto"/>
              <w:left w:val="nil"/>
              <w:bottom w:val="single" w:sz="4" w:space="0" w:color="auto"/>
              <w:right w:val="single" w:sz="4" w:space="0" w:color="auto"/>
            </w:tcBorders>
            <w:shd w:val="clear" w:color="auto" w:fill="auto"/>
            <w:noWrap/>
            <w:vAlign w:val="center"/>
          </w:tcPr>
          <w:p w14:paraId="03DB1DC1" w14:textId="77777777" w:rsidR="000A1055" w:rsidRPr="00C37D99" w:rsidRDefault="000A1055" w:rsidP="00B67F8B">
            <w:pPr>
              <w:spacing w:line="288" w:lineRule="auto"/>
              <w:rPr>
                <w:b/>
                <w:bCs/>
                <w:lang w:eastAsia="en-AU"/>
              </w:rPr>
            </w:pPr>
            <w:r w:rsidRPr="00C37D99">
              <w:rPr>
                <w:b/>
                <w:bCs/>
                <w:lang w:eastAsia="en-AU"/>
              </w:rPr>
              <w:t>Mandatory</w:t>
            </w:r>
          </w:p>
        </w:tc>
        <w:tc>
          <w:tcPr>
            <w:tcW w:w="885" w:type="dxa"/>
            <w:tcBorders>
              <w:top w:val="single" w:sz="4" w:space="0" w:color="auto"/>
              <w:left w:val="nil"/>
              <w:bottom w:val="single" w:sz="4" w:space="0" w:color="auto"/>
              <w:right w:val="single" w:sz="4" w:space="0" w:color="auto"/>
            </w:tcBorders>
            <w:vAlign w:val="center"/>
          </w:tcPr>
          <w:p w14:paraId="08112898" w14:textId="77777777" w:rsidR="000A1055" w:rsidRPr="00C37D99" w:rsidRDefault="000A1055" w:rsidP="00B67F8B">
            <w:pPr>
              <w:spacing w:line="288" w:lineRule="auto"/>
              <w:rPr>
                <w:b/>
                <w:bCs/>
                <w:lang w:eastAsia="en-AU"/>
              </w:rPr>
            </w:pPr>
            <w:r w:rsidRPr="00C37D99">
              <w:rPr>
                <w:b/>
                <w:bCs/>
                <w:lang w:eastAsia="en-AU"/>
              </w:rPr>
              <w:t>Type</w:t>
            </w:r>
          </w:p>
        </w:tc>
        <w:tc>
          <w:tcPr>
            <w:tcW w:w="992" w:type="dxa"/>
            <w:tcBorders>
              <w:top w:val="single" w:sz="4" w:space="0" w:color="auto"/>
              <w:left w:val="single" w:sz="4" w:space="0" w:color="auto"/>
              <w:bottom w:val="single" w:sz="4" w:space="0" w:color="auto"/>
              <w:right w:val="single" w:sz="4" w:space="0" w:color="auto"/>
            </w:tcBorders>
          </w:tcPr>
          <w:p w14:paraId="154EFA88" w14:textId="77777777" w:rsidR="000A1055" w:rsidRPr="00C37D99" w:rsidRDefault="000A1055" w:rsidP="00B67F8B">
            <w:pPr>
              <w:spacing w:line="288" w:lineRule="auto"/>
              <w:rPr>
                <w:b/>
                <w:bCs/>
                <w:lang w:eastAsia="en-AU"/>
              </w:rPr>
            </w:pPr>
            <w:r w:rsidRPr="00C37D99">
              <w:rPr>
                <w:b/>
                <w:bCs/>
                <w:lang w:eastAsia="en-AU"/>
              </w:rPr>
              <w:t>Max length</w:t>
            </w:r>
          </w:p>
        </w:tc>
        <w:tc>
          <w:tcPr>
            <w:tcW w:w="37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EDE670" w14:textId="77777777" w:rsidR="000A1055" w:rsidRPr="00C37D99" w:rsidRDefault="000A1055" w:rsidP="00B67F8B">
            <w:pPr>
              <w:spacing w:line="288" w:lineRule="auto"/>
              <w:rPr>
                <w:b/>
                <w:bCs/>
                <w:lang w:eastAsia="en-AU"/>
              </w:rPr>
            </w:pPr>
            <w:r w:rsidRPr="00C37D99">
              <w:rPr>
                <w:b/>
                <w:bCs/>
                <w:lang w:eastAsia="en-AU"/>
              </w:rPr>
              <w:t>Meaning/Value</w:t>
            </w:r>
          </w:p>
        </w:tc>
      </w:tr>
      <w:tr w:rsidR="00544311" w:rsidRPr="00C37D99" w14:paraId="027380AD" w14:textId="77777777" w:rsidTr="002F46E4">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96DD39B" w14:textId="62308E50" w:rsidR="00544311" w:rsidRPr="00C37D99" w:rsidRDefault="00544311" w:rsidP="00544311">
            <w:pPr>
              <w:spacing w:line="288" w:lineRule="auto"/>
              <w:rPr>
                <w:b/>
                <w:bCs/>
                <w:lang w:eastAsia="en-AU"/>
              </w:rPr>
            </w:pPr>
            <w:r w:rsidRPr="00C37D99">
              <w:rPr>
                <w:lang w:val="vi-VN" w:eastAsia="en-AU"/>
              </w:rPr>
              <w:t>1</w:t>
            </w:r>
          </w:p>
        </w:tc>
        <w:tc>
          <w:tcPr>
            <w:tcW w:w="149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5B911D" w14:textId="0A2C90B0" w:rsidR="00544311" w:rsidRPr="00C37D99" w:rsidRDefault="00544311" w:rsidP="00544311">
            <w:pPr>
              <w:spacing w:line="288" w:lineRule="auto"/>
              <w:rPr>
                <w:b/>
                <w:bCs/>
                <w:lang w:eastAsia="en-AU"/>
              </w:rPr>
            </w:pPr>
            <w:r w:rsidRPr="00C37D99">
              <w:rPr>
                <w:lang w:val="vi-VN"/>
              </w:rPr>
              <w:t>serialNumber</w:t>
            </w:r>
          </w:p>
        </w:tc>
        <w:tc>
          <w:tcPr>
            <w:tcW w:w="1383" w:type="dxa"/>
            <w:tcBorders>
              <w:top w:val="single" w:sz="4" w:space="0" w:color="auto"/>
              <w:left w:val="nil"/>
              <w:bottom w:val="single" w:sz="4" w:space="0" w:color="auto"/>
              <w:right w:val="single" w:sz="4" w:space="0" w:color="auto"/>
            </w:tcBorders>
            <w:shd w:val="clear" w:color="auto" w:fill="auto"/>
            <w:noWrap/>
            <w:vAlign w:val="center"/>
          </w:tcPr>
          <w:p w14:paraId="44DADB07" w14:textId="6AB75EC4" w:rsidR="00544311" w:rsidRPr="00C37D99" w:rsidRDefault="00544311" w:rsidP="00544311">
            <w:pPr>
              <w:spacing w:line="288" w:lineRule="auto"/>
              <w:rPr>
                <w:b/>
                <w:bCs/>
                <w:lang w:eastAsia="en-AU"/>
              </w:rPr>
            </w:pPr>
            <w:r w:rsidRPr="00C37D99">
              <w:rPr>
                <w:lang w:eastAsia="en-AU"/>
              </w:rPr>
              <w:t>Mandatory</w:t>
            </w:r>
          </w:p>
        </w:tc>
        <w:tc>
          <w:tcPr>
            <w:tcW w:w="885" w:type="dxa"/>
            <w:tcBorders>
              <w:top w:val="single" w:sz="4" w:space="0" w:color="auto"/>
              <w:left w:val="nil"/>
              <w:bottom w:val="single" w:sz="4" w:space="0" w:color="auto"/>
              <w:right w:val="single" w:sz="4" w:space="0" w:color="auto"/>
            </w:tcBorders>
            <w:vAlign w:val="center"/>
          </w:tcPr>
          <w:p w14:paraId="1B117F0D" w14:textId="17BB7333" w:rsidR="00544311" w:rsidRPr="00C37D99" w:rsidRDefault="00544311" w:rsidP="00544311">
            <w:pPr>
              <w:spacing w:line="288" w:lineRule="auto"/>
              <w:rPr>
                <w:b/>
                <w:bCs/>
                <w:lang w:eastAsia="en-AU"/>
              </w:rPr>
            </w:pPr>
            <w:r w:rsidRPr="00C37D99">
              <w:rPr>
                <w:lang w:eastAsia="en-AU"/>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0943D198" w14:textId="0D3F37E2" w:rsidR="00544311" w:rsidRPr="00C37D99" w:rsidRDefault="00544311" w:rsidP="00544311">
            <w:pPr>
              <w:spacing w:line="288" w:lineRule="auto"/>
              <w:rPr>
                <w:b/>
                <w:bCs/>
                <w:lang w:eastAsia="en-AU"/>
              </w:rPr>
            </w:pPr>
            <w:r w:rsidRPr="00C37D99">
              <w:rPr>
                <w:lang w:val="vi-VN" w:eastAsia="en-AU"/>
              </w:rPr>
              <w:t>16</w:t>
            </w:r>
          </w:p>
        </w:tc>
        <w:tc>
          <w:tcPr>
            <w:tcW w:w="37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CC6CB8" w14:textId="1A09900F" w:rsidR="00544311" w:rsidRPr="00C37D99" w:rsidRDefault="00544311" w:rsidP="00544311">
            <w:pPr>
              <w:spacing w:line="288" w:lineRule="auto"/>
              <w:rPr>
                <w:b/>
                <w:bCs/>
                <w:lang w:eastAsia="en-AU"/>
              </w:rPr>
            </w:pPr>
            <w:r w:rsidRPr="00C37D99">
              <w:rPr>
                <w:lang w:val="vi-VN" w:eastAsia="en-AU"/>
              </w:rPr>
              <w:t xml:space="preserve">SerialNumber của thiết bị </w:t>
            </w:r>
            <w:r>
              <w:rPr>
                <w:lang w:eastAsia="en-AU"/>
              </w:rPr>
              <w:t>cần cấu hình</w:t>
            </w:r>
            <w:r w:rsidRPr="00C37D99">
              <w:rPr>
                <w:lang w:val="vi-VN" w:eastAsia="en-AU"/>
              </w:rPr>
              <w:t xml:space="preserve"> </w:t>
            </w:r>
          </w:p>
        </w:tc>
      </w:tr>
      <w:tr w:rsidR="00544311" w:rsidRPr="00C37D99" w14:paraId="2D7C6F82" w14:textId="77777777" w:rsidTr="002F46E4">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1E43BE3" w14:textId="0057F55D" w:rsidR="00544311" w:rsidRPr="00C37D99" w:rsidRDefault="00544311" w:rsidP="00544311">
            <w:pPr>
              <w:spacing w:line="288" w:lineRule="auto"/>
              <w:rPr>
                <w:b/>
                <w:bCs/>
                <w:lang w:eastAsia="en-AU"/>
              </w:rPr>
            </w:pPr>
            <w:r w:rsidRPr="00C37D99">
              <w:rPr>
                <w:lang w:val="vi-VN" w:eastAsia="en-AU"/>
              </w:rPr>
              <w:t>2</w:t>
            </w:r>
          </w:p>
        </w:tc>
        <w:tc>
          <w:tcPr>
            <w:tcW w:w="149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DA206C" w14:textId="496CA1F0" w:rsidR="00544311" w:rsidRPr="00C37D99" w:rsidRDefault="00544311" w:rsidP="00544311">
            <w:pPr>
              <w:spacing w:line="288" w:lineRule="auto"/>
              <w:rPr>
                <w:b/>
                <w:bCs/>
                <w:lang w:eastAsia="en-AU"/>
              </w:rPr>
            </w:pPr>
            <w:r w:rsidRPr="00C37D99">
              <w:rPr>
                <w:lang w:val="vi-VN"/>
              </w:rPr>
              <w:t>modelName</w:t>
            </w:r>
          </w:p>
        </w:tc>
        <w:tc>
          <w:tcPr>
            <w:tcW w:w="1383" w:type="dxa"/>
            <w:tcBorders>
              <w:top w:val="single" w:sz="4" w:space="0" w:color="auto"/>
              <w:left w:val="nil"/>
              <w:bottom w:val="single" w:sz="4" w:space="0" w:color="auto"/>
              <w:right w:val="single" w:sz="4" w:space="0" w:color="auto"/>
            </w:tcBorders>
            <w:shd w:val="clear" w:color="auto" w:fill="auto"/>
            <w:noWrap/>
            <w:vAlign w:val="center"/>
          </w:tcPr>
          <w:p w14:paraId="6A1AA879" w14:textId="678D5405" w:rsidR="00544311" w:rsidRPr="00C37D99" w:rsidRDefault="00544311" w:rsidP="00544311">
            <w:pPr>
              <w:spacing w:line="288" w:lineRule="auto"/>
              <w:rPr>
                <w:b/>
                <w:bCs/>
                <w:lang w:eastAsia="en-AU"/>
              </w:rPr>
            </w:pPr>
            <w:r w:rsidRPr="00C37D99">
              <w:rPr>
                <w:lang w:eastAsia="en-AU"/>
              </w:rPr>
              <w:t>Mandatory</w:t>
            </w:r>
          </w:p>
        </w:tc>
        <w:tc>
          <w:tcPr>
            <w:tcW w:w="885" w:type="dxa"/>
            <w:tcBorders>
              <w:top w:val="single" w:sz="4" w:space="0" w:color="auto"/>
              <w:left w:val="nil"/>
              <w:bottom w:val="single" w:sz="4" w:space="0" w:color="auto"/>
              <w:right w:val="single" w:sz="4" w:space="0" w:color="auto"/>
            </w:tcBorders>
            <w:vAlign w:val="center"/>
          </w:tcPr>
          <w:p w14:paraId="1BBE279D" w14:textId="33DD3842" w:rsidR="00544311" w:rsidRPr="00C37D99" w:rsidRDefault="00544311" w:rsidP="00544311">
            <w:pPr>
              <w:spacing w:line="288" w:lineRule="auto"/>
              <w:rPr>
                <w:b/>
                <w:bCs/>
                <w:lang w:eastAsia="en-AU"/>
              </w:rPr>
            </w:pPr>
            <w:r w:rsidRPr="00C37D99">
              <w:rPr>
                <w:lang w:val="vi-VN" w:eastAsia="en-AU"/>
              </w:rPr>
              <w:t xml:space="preserve">String </w:t>
            </w:r>
          </w:p>
        </w:tc>
        <w:tc>
          <w:tcPr>
            <w:tcW w:w="992" w:type="dxa"/>
            <w:tcBorders>
              <w:top w:val="single" w:sz="4" w:space="0" w:color="auto"/>
              <w:left w:val="single" w:sz="4" w:space="0" w:color="auto"/>
              <w:bottom w:val="single" w:sz="4" w:space="0" w:color="auto"/>
              <w:right w:val="single" w:sz="4" w:space="0" w:color="auto"/>
            </w:tcBorders>
            <w:vAlign w:val="center"/>
          </w:tcPr>
          <w:p w14:paraId="69027CF6" w14:textId="48C3F9CB" w:rsidR="00544311" w:rsidRPr="00C37D99" w:rsidRDefault="00544311" w:rsidP="00544311">
            <w:pPr>
              <w:spacing w:line="288" w:lineRule="auto"/>
              <w:rPr>
                <w:b/>
                <w:bCs/>
                <w:lang w:eastAsia="en-AU"/>
              </w:rPr>
            </w:pPr>
            <w:r w:rsidRPr="00C37D99">
              <w:rPr>
                <w:lang w:val="vi-VN" w:eastAsia="en-AU"/>
              </w:rPr>
              <w:t xml:space="preserve">16 </w:t>
            </w:r>
          </w:p>
        </w:tc>
        <w:tc>
          <w:tcPr>
            <w:tcW w:w="37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80DBC9" w14:textId="1BF42663" w:rsidR="00544311" w:rsidRPr="00C37D99" w:rsidRDefault="00544311" w:rsidP="00544311">
            <w:pPr>
              <w:spacing w:line="288" w:lineRule="auto"/>
              <w:rPr>
                <w:b/>
                <w:bCs/>
                <w:lang w:eastAsia="en-AU"/>
              </w:rPr>
            </w:pPr>
            <w:r w:rsidRPr="00C37D99">
              <w:rPr>
                <w:lang w:val="vi-VN" w:eastAsia="en-AU"/>
              </w:rPr>
              <w:t xml:space="preserve">Model của thiết bị cần </w:t>
            </w:r>
            <w:r>
              <w:rPr>
                <w:lang w:eastAsia="en-AU"/>
              </w:rPr>
              <w:t>cấu hình</w:t>
            </w:r>
          </w:p>
        </w:tc>
      </w:tr>
      <w:tr w:rsidR="0063611A" w:rsidRPr="00C37D99" w14:paraId="3896443D" w14:textId="77777777" w:rsidTr="002F46E4">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839261B" w14:textId="5CCD10FC" w:rsidR="0063611A" w:rsidRPr="0063611A" w:rsidRDefault="0063611A" w:rsidP="00B67F8B">
            <w:pPr>
              <w:spacing w:line="288" w:lineRule="auto"/>
              <w:rPr>
                <w:lang w:eastAsia="en-AU"/>
              </w:rPr>
            </w:pPr>
            <w:r>
              <w:rPr>
                <w:lang w:eastAsia="en-AU"/>
              </w:rPr>
              <w:t>3</w:t>
            </w:r>
          </w:p>
        </w:tc>
        <w:tc>
          <w:tcPr>
            <w:tcW w:w="149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7C807" w14:textId="55202E86" w:rsidR="0063611A" w:rsidRPr="0063611A" w:rsidRDefault="0063611A" w:rsidP="00B67F8B">
            <w:pPr>
              <w:spacing w:line="288" w:lineRule="auto"/>
            </w:pPr>
            <w:r>
              <w:t>OLT</w:t>
            </w:r>
          </w:p>
        </w:tc>
        <w:tc>
          <w:tcPr>
            <w:tcW w:w="1383" w:type="dxa"/>
            <w:tcBorders>
              <w:top w:val="single" w:sz="4" w:space="0" w:color="auto"/>
              <w:left w:val="nil"/>
              <w:bottom w:val="single" w:sz="4" w:space="0" w:color="auto"/>
              <w:right w:val="single" w:sz="4" w:space="0" w:color="auto"/>
            </w:tcBorders>
            <w:shd w:val="clear" w:color="auto" w:fill="auto"/>
            <w:noWrap/>
            <w:vAlign w:val="center"/>
          </w:tcPr>
          <w:p w14:paraId="354195CD" w14:textId="177BC6FC" w:rsidR="0063611A" w:rsidRPr="00C37D99" w:rsidRDefault="0063611A" w:rsidP="00B67F8B">
            <w:pPr>
              <w:spacing w:line="288" w:lineRule="auto"/>
              <w:rPr>
                <w:lang w:eastAsia="en-AU"/>
              </w:rPr>
            </w:pPr>
            <w:r>
              <w:rPr>
                <w:lang w:eastAsia="en-AU"/>
              </w:rPr>
              <w:t>Mandatory</w:t>
            </w:r>
          </w:p>
        </w:tc>
        <w:tc>
          <w:tcPr>
            <w:tcW w:w="885" w:type="dxa"/>
            <w:tcBorders>
              <w:top w:val="single" w:sz="4" w:space="0" w:color="auto"/>
              <w:left w:val="nil"/>
              <w:bottom w:val="single" w:sz="4" w:space="0" w:color="auto"/>
              <w:right w:val="single" w:sz="4" w:space="0" w:color="auto"/>
            </w:tcBorders>
            <w:vAlign w:val="center"/>
          </w:tcPr>
          <w:p w14:paraId="301CAA79" w14:textId="478CA191" w:rsidR="0063611A" w:rsidRPr="0063611A" w:rsidRDefault="0063611A" w:rsidP="00B67F8B">
            <w:pPr>
              <w:spacing w:line="288" w:lineRule="auto"/>
              <w:rPr>
                <w:lang w:eastAsia="en-AU"/>
              </w:rPr>
            </w:pPr>
            <w:r>
              <w:rPr>
                <w:lang w:eastAsia="en-AU"/>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56C4A4FE" w14:textId="791F0AFE" w:rsidR="0063611A" w:rsidRPr="0063611A" w:rsidRDefault="0063611A" w:rsidP="00B67F8B">
            <w:pPr>
              <w:spacing w:line="288" w:lineRule="auto"/>
              <w:rPr>
                <w:lang w:eastAsia="en-AU"/>
              </w:rPr>
            </w:pPr>
            <w:r>
              <w:rPr>
                <w:lang w:eastAsia="en-AU"/>
              </w:rPr>
              <w:t>8</w:t>
            </w:r>
          </w:p>
        </w:tc>
        <w:tc>
          <w:tcPr>
            <w:tcW w:w="37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2A2513" w14:textId="77777777" w:rsidR="0063611A" w:rsidRDefault="0063611A" w:rsidP="00B67F8B">
            <w:pPr>
              <w:spacing w:line="288" w:lineRule="auto"/>
              <w:rPr>
                <w:lang w:eastAsia="en-AU"/>
              </w:rPr>
            </w:pPr>
            <w:r>
              <w:rPr>
                <w:lang w:eastAsia="en-AU"/>
              </w:rPr>
              <w:t>Loại OLT kết nối đến</w:t>
            </w:r>
            <w:r w:rsidR="00A6738E">
              <w:rPr>
                <w:lang w:eastAsia="en-AU"/>
              </w:rPr>
              <w:t>. Danh sách hiện tại gồm có 4 giá trị sau:</w:t>
            </w:r>
          </w:p>
          <w:p w14:paraId="50FA9796" w14:textId="119DC538" w:rsidR="00A6738E" w:rsidRPr="0063611A" w:rsidRDefault="00A6738E" w:rsidP="00B67F8B">
            <w:pPr>
              <w:spacing w:line="288" w:lineRule="auto"/>
              <w:rPr>
                <w:lang w:eastAsia="en-AU"/>
              </w:rPr>
            </w:pPr>
            <w:r>
              <w:rPr>
                <w:lang w:eastAsia="en-AU"/>
              </w:rPr>
              <w:t>Nokia, Huawei, ZTE, Auto</w:t>
            </w:r>
          </w:p>
        </w:tc>
      </w:tr>
      <w:tr w:rsidR="009B0A9B" w:rsidRPr="00C37D99" w14:paraId="484288AD" w14:textId="77777777" w:rsidTr="002F46E4">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40B32FA" w14:textId="0271A4D4" w:rsidR="009B0A9B" w:rsidRPr="0063611A" w:rsidRDefault="0063611A" w:rsidP="00B67F8B">
            <w:pPr>
              <w:spacing w:line="288" w:lineRule="auto"/>
              <w:rPr>
                <w:lang w:eastAsia="en-AU"/>
              </w:rPr>
            </w:pPr>
            <w:r>
              <w:rPr>
                <w:lang w:eastAsia="en-AU"/>
              </w:rPr>
              <w:t>4</w:t>
            </w:r>
          </w:p>
        </w:tc>
        <w:tc>
          <w:tcPr>
            <w:tcW w:w="149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AF6CDF" w14:textId="3A6CE61E" w:rsidR="009B0A9B" w:rsidRPr="00C37D99" w:rsidRDefault="009B0A9B" w:rsidP="00B67F8B">
            <w:pPr>
              <w:spacing w:line="288" w:lineRule="auto"/>
              <w:rPr>
                <w:lang w:eastAsia="en-AU"/>
              </w:rPr>
            </w:pPr>
            <w:r w:rsidRPr="00C37D99">
              <w:t>slid</w:t>
            </w:r>
          </w:p>
        </w:tc>
        <w:tc>
          <w:tcPr>
            <w:tcW w:w="1383" w:type="dxa"/>
            <w:tcBorders>
              <w:top w:val="single" w:sz="4" w:space="0" w:color="auto"/>
              <w:left w:val="nil"/>
              <w:bottom w:val="single" w:sz="4" w:space="0" w:color="auto"/>
              <w:right w:val="single" w:sz="4" w:space="0" w:color="auto"/>
            </w:tcBorders>
            <w:shd w:val="clear" w:color="auto" w:fill="auto"/>
            <w:noWrap/>
            <w:vAlign w:val="center"/>
          </w:tcPr>
          <w:p w14:paraId="50F08EDD" w14:textId="77777777" w:rsidR="009B0A9B" w:rsidRPr="00C37D99" w:rsidRDefault="009B0A9B" w:rsidP="00B67F8B">
            <w:pPr>
              <w:spacing w:line="288" w:lineRule="auto"/>
              <w:rPr>
                <w:lang w:eastAsia="en-AU"/>
              </w:rPr>
            </w:pPr>
            <w:r w:rsidRPr="00C37D99">
              <w:rPr>
                <w:lang w:eastAsia="en-AU"/>
              </w:rPr>
              <w:t>Mandatory</w:t>
            </w:r>
          </w:p>
        </w:tc>
        <w:tc>
          <w:tcPr>
            <w:tcW w:w="885" w:type="dxa"/>
            <w:tcBorders>
              <w:top w:val="single" w:sz="4" w:space="0" w:color="auto"/>
              <w:left w:val="nil"/>
              <w:bottom w:val="single" w:sz="4" w:space="0" w:color="auto"/>
              <w:right w:val="single" w:sz="4" w:space="0" w:color="auto"/>
            </w:tcBorders>
            <w:vAlign w:val="center"/>
          </w:tcPr>
          <w:p w14:paraId="37A584AF" w14:textId="77777777" w:rsidR="009B0A9B" w:rsidRPr="00C37D99" w:rsidRDefault="009B0A9B" w:rsidP="00B67F8B">
            <w:pPr>
              <w:spacing w:line="288" w:lineRule="auto"/>
              <w:rPr>
                <w:lang w:eastAsia="en-AU"/>
              </w:rPr>
            </w:pPr>
            <w:r w:rsidRPr="00C37D99">
              <w:rPr>
                <w:lang w:eastAsia="en-AU"/>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63E00397" w14:textId="55FE2BB8" w:rsidR="009B0A9B" w:rsidRPr="007D2B9C" w:rsidRDefault="007D2B9C" w:rsidP="00B67F8B">
            <w:pPr>
              <w:spacing w:line="288" w:lineRule="auto"/>
              <w:rPr>
                <w:lang w:eastAsia="en-AU"/>
              </w:rPr>
            </w:pPr>
            <w:r>
              <w:rPr>
                <w:lang w:eastAsia="en-AU"/>
              </w:rPr>
              <w:t>10</w:t>
            </w:r>
          </w:p>
        </w:tc>
        <w:tc>
          <w:tcPr>
            <w:tcW w:w="37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25C98B" w14:textId="77777777" w:rsidR="009B0A9B" w:rsidRPr="00C37D99" w:rsidRDefault="009B0A9B" w:rsidP="00B67F8B">
            <w:pPr>
              <w:pStyle w:val="ListParagraph"/>
              <w:spacing w:line="288" w:lineRule="auto"/>
              <w:ind w:left="0"/>
              <w:jc w:val="left"/>
              <w:rPr>
                <w:sz w:val="24"/>
                <w:szCs w:val="24"/>
              </w:rPr>
            </w:pPr>
            <w:r w:rsidRPr="00C37D99">
              <w:rPr>
                <w:sz w:val="24"/>
                <w:szCs w:val="24"/>
              </w:rPr>
              <w:t>Chuỗi ký tự có độ dài từ 1-10.</w:t>
            </w:r>
          </w:p>
          <w:p w14:paraId="52B1D73A" w14:textId="77777777" w:rsidR="009B0A9B" w:rsidRPr="00C37D99" w:rsidRDefault="009B0A9B" w:rsidP="00B67F8B">
            <w:pPr>
              <w:pStyle w:val="ListParagraph"/>
              <w:spacing w:line="288" w:lineRule="auto"/>
              <w:ind w:left="0"/>
              <w:jc w:val="left"/>
              <w:rPr>
                <w:sz w:val="24"/>
                <w:szCs w:val="24"/>
              </w:rPr>
            </w:pPr>
            <w:r w:rsidRPr="00C37D99">
              <w:rPr>
                <w:sz w:val="24"/>
                <w:szCs w:val="24"/>
              </w:rPr>
              <w:t>Không chứa các ký tự tiếng việt, không chứa các ký tự đặc biệt trong danh sách: &amp;&lt;&gt;\"'/|;)</w:t>
            </w:r>
          </w:p>
          <w:p w14:paraId="23F6A5C7" w14:textId="0B9A9DF8" w:rsidR="009B0A9B" w:rsidRPr="00C37D99" w:rsidRDefault="009B0A9B" w:rsidP="00B67F8B">
            <w:pPr>
              <w:spacing w:line="288" w:lineRule="auto"/>
              <w:rPr>
                <w:lang w:val="vi-VN" w:eastAsia="en-AU"/>
              </w:rPr>
            </w:pPr>
            <w:r w:rsidRPr="00C37D99">
              <w:t>Chấp nhận ký tự là dấu cách</w:t>
            </w:r>
          </w:p>
        </w:tc>
      </w:tr>
    </w:tbl>
    <w:p w14:paraId="05FE14D6" w14:textId="77777777" w:rsidR="000A1055" w:rsidRPr="00C37D99" w:rsidRDefault="000A1055" w:rsidP="00E131AF">
      <w:pPr>
        <w:pStyle w:val="ANSVNormal"/>
      </w:pPr>
    </w:p>
    <w:p w14:paraId="7F720B03" w14:textId="77777777" w:rsidR="000A1055" w:rsidRPr="00C37D99" w:rsidRDefault="000A1055" w:rsidP="00B67F8B">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530"/>
        <w:gridCol w:w="1530"/>
        <w:gridCol w:w="1080"/>
        <w:gridCol w:w="1440"/>
        <w:gridCol w:w="2970"/>
      </w:tblGrid>
      <w:tr w:rsidR="000A1055" w:rsidRPr="00C37D99" w14:paraId="1BAE5CDC" w14:textId="77777777" w:rsidTr="0054461D">
        <w:trPr>
          <w:trHeight w:val="255"/>
        </w:trPr>
        <w:tc>
          <w:tcPr>
            <w:tcW w:w="625" w:type="dxa"/>
            <w:vAlign w:val="center"/>
          </w:tcPr>
          <w:p w14:paraId="551D77E9" w14:textId="77777777" w:rsidR="000A1055" w:rsidRPr="00C37D99" w:rsidRDefault="000A1055" w:rsidP="00B67F8B">
            <w:pPr>
              <w:spacing w:line="288" w:lineRule="auto"/>
              <w:rPr>
                <w:b/>
                <w:bCs/>
                <w:lang w:eastAsia="en-AU"/>
              </w:rPr>
            </w:pPr>
            <w:r w:rsidRPr="00C37D99">
              <w:rPr>
                <w:b/>
                <w:bCs/>
                <w:lang w:eastAsia="en-AU"/>
              </w:rPr>
              <w:t>No</w:t>
            </w:r>
          </w:p>
        </w:tc>
        <w:tc>
          <w:tcPr>
            <w:tcW w:w="1530" w:type="dxa"/>
            <w:shd w:val="clear" w:color="auto" w:fill="auto"/>
            <w:noWrap/>
            <w:vAlign w:val="center"/>
          </w:tcPr>
          <w:p w14:paraId="668E0F5E" w14:textId="77777777" w:rsidR="000A1055" w:rsidRPr="00C37D99" w:rsidRDefault="000A1055" w:rsidP="00B67F8B">
            <w:pPr>
              <w:spacing w:line="288" w:lineRule="auto"/>
              <w:rPr>
                <w:b/>
                <w:bCs/>
                <w:lang w:eastAsia="en-AU"/>
              </w:rPr>
            </w:pPr>
            <w:r w:rsidRPr="00C37D99">
              <w:rPr>
                <w:b/>
                <w:bCs/>
                <w:lang w:eastAsia="en-AU"/>
              </w:rPr>
              <w:t>Parameter</w:t>
            </w:r>
          </w:p>
        </w:tc>
        <w:tc>
          <w:tcPr>
            <w:tcW w:w="1530" w:type="dxa"/>
            <w:shd w:val="clear" w:color="auto" w:fill="auto"/>
            <w:noWrap/>
            <w:vAlign w:val="center"/>
          </w:tcPr>
          <w:p w14:paraId="72F06E4D" w14:textId="77777777" w:rsidR="000A1055" w:rsidRPr="00C37D99" w:rsidRDefault="000A1055" w:rsidP="00B67F8B">
            <w:pPr>
              <w:spacing w:line="288" w:lineRule="auto"/>
              <w:rPr>
                <w:b/>
                <w:bCs/>
                <w:lang w:eastAsia="en-AU"/>
              </w:rPr>
            </w:pPr>
            <w:r w:rsidRPr="00C37D99">
              <w:rPr>
                <w:b/>
                <w:bCs/>
                <w:lang w:eastAsia="en-AU"/>
              </w:rPr>
              <w:t>Mandatory</w:t>
            </w:r>
          </w:p>
        </w:tc>
        <w:tc>
          <w:tcPr>
            <w:tcW w:w="1080" w:type="dxa"/>
          </w:tcPr>
          <w:p w14:paraId="0CC4620F" w14:textId="77777777" w:rsidR="000A1055" w:rsidRPr="00C37D99" w:rsidRDefault="000A1055" w:rsidP="00B67F8B">
            <w:pPr>
              <w:spacing w:line="288" w:lineRule="auto"/>
              <w:rPr>
                <w:b/>
                <w:bCs/>
                <w:lang w:eastAsia="en-AU"/>
              </w:rPr>
            </w:pPr>
            <w:r w:rsidRPr="00C37D99">
              <w:rPr>
                <w:b/>
                <w:bCs/>
                <w:lang w:eastAsia="en-AU"/>
              </w:rPr>
              <w:t>Type</w:t>
            </w:r>
          </w:p>
        </w:tc>
        <w:tc>
          <w:tcPr>
            <w:tcW w:w="1440" w:type="dxa"/>
            <w:vAlign w:val="center"/>
          </w:tcPr>
          <w:p w14:paraId="64F28415" w14:textId="77777777" w:rsidR="000A1055" w:rsidRPr="00C37D99" w:rsidRDefault="000A1055" w:rsidP="00B67F8B">
            <w:pPr>
              <w:spacing w:line="288" w:lineRule="auto"/>
              <w:rPr>
                <w:b/>
                <w:bCs/>
                <w:lang w:eastAsia="en-AU"/>
              </w:rPr>
            </w:pPr>
            <w:r w:rsidRPr="00C37D99">
              <w:rPr>
                <w:b/>
                <w:bCs/>
                <w:lang w:eastAsia="en-AU"/>
              </w:rPr>
              <w:t>Max length</w:t>
            </w:r>
          </w:p>
        </w:tc>
        <w:tc>
          <w:tcPr>
            <w:tcW w:w="2970" w:type="dxa"/>
            <w:shd w:val="clear" w:color="auto" w:fill="auto"/>
            <w:noWrap/>
            <w:vAlign w:val="center"/>
          </w:tcPr>
          <w:p w14:paraId="46C20108" w14:textId="77777777" w:rsidR="000A1055" w:rsidRPr="00C37D99" w:rsidRDefault="000A1055" w:rsidP="00B67F8B">
            <w:pPr>
              <w:spacing w:line="288" w:lineRule="auto"/>
              <w:rPr>
                <w:b/>
                <w:bCs/>
                <w:lang w:eastAsia="en-AU"/>
              </w:rPr>
            </w:pPr>
            <w:r w:rsidRPr="00C37D99">
              <w:rPr>
                <w:b/>
                <w:bCs/>
                <w:lang w:eastAsia="en-AU"/>
              </w:rPr>
              <w:t>Meaning</w:t>
            </w:r>
          </w:p>
        </w:tc>
      </w:tr>
      <w:tr w:rsidR="000A1055" w:rsidRPr="00C37D99" w14:paraId="79DE5C0A" w14:textId="77777777" w:rsidTr="0054461D">
        <w:trPr>
          <w:trHeight w:val="255"/>
        </w:trPr>
        <w:tc>
          <w:tcPr>
            <w:tcW w:w="625" w:type="dxa"/>
            <w:vAlign w:val="center"/>
          </w:tcPr>
          <w:p w14:paraId="0B2D2C4E" w14:textId="77777777" w:rsidR="000A1055" w:rsidRPr="00C37D99" w:rsidRDefault="000A1055" w:rsidP="00B67F8B">
            <w:pPr>
              <w:spacing w:line="288" w:lineRule="auto"/>
              <w:rPr>
                <w:lang w:eastAsia="en-AU"/>
              </w:rPr>
            </w:pPr>
            <w:r w:rsidRPr="00C37D99">
              <w:rPr>
                <w:lang w:eastAsia="en-AU"/>
              </w:rPr>
              <w:t>1</w:t>
            </w:r>
          </w:p>
        </w:tc>
        <w:tc>
          <w:tcPr>
            <w:tcW w:w="1530" w:type="dxa"/>
            <w:shd w:val="clear" w:color="auto" w:fill="auto"/>
            <w:noWrap/>
            <w:vAlign w:val="center"/>
          </w:tcPr>
          <w:p w14:paraId="5F0971A5" w14:textId="77777777" w:rsidR="000A1055" w:rsidRPr="00C37D99" w:rsidRDefault="000A1055" w:rsidP="00B67F8B">
            <w:pPr>
              <w:spacing w:line="288" w:lineRule="auto"/>
              <w:rPr>
                <w:lang w:eastAsia="en-AU"/>
              </w:rPr>
            </w:pPr>
            <w:r w:rsidRPr="00C37D99">
              <w:rPr>
                <w:lang w:eastAsia="en-AU"/>
              </w:rPr>
              <w:t>errorCode</w:t>
            </w:r>
          </w:p>
        </w:tc>
        <w:tc>
          <w:tcPr>
            <w:tcW w:w="1530" w:type="dxa"/>
            <w:shd w:val="clear" w:color="auto" w:fill="auto"/>
            <w:noWrap/>
            <w:vAlign w:val="center"/>
          </w:tcPr>
          <w:p w14:paraId="0859A175" w14:textId="77777777" w:rsidR="000A1055" w:rsidRPr="00C37D99" w:rsidRDefault="000A1055" w:rsidP="00B67F8B">
            <w:pPr>
              <w:spacing w:line="288" w:lineRule="auto"/>
              <w:rPr>
                <w:lang w:eastAsia="en-AU"/>
              </w:rPr>
            </w:pPr>
            <w:r w:rsidRPr="00C37D99">
              <w:rPr>
                <w:lang w:eastAsia="en-AU"/>
              </w:rPr>
              <w:t>Mandatory</w:t>
            </w:r>
          </w:p>
        </w:tc>
        <w:tc>
          <w:tcPr>
            <w:tcW w:w="1080" w:type="dxa"/>
          </w:tcPr>
          <w:p w14:paraId="7193C929" w14:textId="77777777" w:rsidR="000A1055" w:rsidRPr="00C37D99" w:rsidRDefault="000A1055" w:rsidP="00B67F8B">
            <w:pPr>
              <w:spacing w:line="288" w:lineRule="auto"/>
              <w:rPr>
                <w:lang w:eastAsia="en-AU"/>
              </w:rPr>
            </w:pPr>
            <w:r w:rsidRPr="00C37D99">
              <w:rPr>
                <w:lang w:eastAsia="en-AU"/>
              </w:rPr>
              <w:t>String</w:t>
            </w:r>
          </w:p>
        </w:tc>
        <w:tc>
          <w:tcPr>
            <w:tcW w:w="1440" w:type="dxa"/>
            <w:vAlign w:val="center"/>
          </w:tcPr>
          <w:p w14:paraId="4D992AEC" w14:textId="77777777" w:rsidR="000A1055" w:rsidRPr="00C37D99" w:rsidRDefault="000A1055" w:rsidP="00B67F8B">
            <w:pPr>
              <w:spacing w:line="288" w:lineRule="auto"/>
              <w:rPr>
                <w:lang w:eastAsia="en-AU"/>
              </w:rPr>
            </w:pPr>
            <w:r w:rsidRPr="00C37D99">
              <w:rPr>
                <w:lang w:eastAsia="en-AU"/>
              </w:rPr>
              <w:t>4</w:t>
            </w:r>
          </w:p>
        </w:tc>
        <w:tc>
          <w:tcPr>
            <w:tcW w:w="2970" w:type="dxa"/>
            <w:shd w:val="clear" w:color="auto" w:fill="auto"/>
            <w:noWrap/>
            <w:vAlign w:val="center"/>
          </w:tcPr>
          <w:p w14:paraId="0810717C" w14:textId="77777777" w:rsidR="000A1055" w:rsidRPr="00C37D99" w:rsidRDefault="000A1055" w:rsidP="00B67F8B">
            <w:pPr>
              <w:spacing w:line="288" w:lineRule="auto"/>
              <w:rPr>
                <w:lang w:eastAsia="en-AU"/>
              </w:rPr>
            </w:pPr>
            <w:r w:rsidRPr="00C37D99">
              <w:rPr>
                <w:lang w:eastAsia="en-AU"/>
              </w:rPr>
              <w:t>Mã lỗi</w:t>
            </w:r>
          </w:p>
        </w:tc>
      </w:tr>
      <w:tr w:rsidR="000A1055" w:rsidRPr="00C37D99" w14:paraId="794B929C" w14:textId="77777777" w:rsidTr="0054461D">
        <w:trPr>
          <w:trHeight w:val="255"/>
        </w:trPr>
        <w:tc>
          <w:tcPr>
            <w:tcW w:w="625" w:type="dxa"/>
            <w:vAlign w:val="center"/>
          </w:tcPr>
          <w:p w14:paraId="627DDC19" w14:textId="77777777" w:rsidR="000A1055" w:rsidRPr="00C37D99" w:rsidRDefault="000A1055" w:rsidP="00B67F8B">
            <w:pPr>
              <w:spacing w:line="288" w:lineRule="auto"/>
              <w:rPr>
                <w:lang w:eastAsia="en-AU"/>
              </w:rPr>
            </w:pPr>
            <w:r w:rsidRPr="00C37D99">
              <w:rPr>
                <w:lang w:eastAsia="en-AU"/>
              </w:rPr>
              <w:t>2</w:t>
            </w:r>
          </w:p>
        </w:tc>
        <w:tc>
          <w:tcPr>
            <w:tcW w:w="1530" w:type="dxa"/>
            <w:shd w:val="clear" w:color="auto" w:fill="auto"/>
            <w:noWrap/>
            <w:vAlign w:val="center"/>
          </w:tcPr>
          <w:p w14:paraId="11719DA7" w14:textId="77777777" w:rsidR="000A1055" w:rsidRPr="00C37D99" w:rsidRDefault="000A1055" w:rsidP="00B67F8B">
            <w:pPr>
              <w:spacing w:line="288" w:lineRule="auto"/>
              <w:rPr>
                <w:lang w:eastAsia="en-AU"/>
              </w:rPr>
            </w:pPr>
            <w:r w:rsidRPr="00C37D99">
              <w:rPr>
                <w:lang w:eastAsia="en-AU"/>
              </w:rPr>
              <w:t>errorMessage</w:t>
            </w:r>
          </w:p>
        </w:tc>
        <w:tc>
          <w:tcPr>
            <w:tcW w:w="1530" w:type="dxa"/>
            <w:shd w:val="clear" w:color="auto" w:fill="auto"/>
            <w:noWrap/>
            <w:vAlign w:val="center"/>
          </w:tcPr>
          <w:p w14:paraId="4EB9B8BA" w14:textId="77777777" w:rsidR="000A1055" w:rsidRPr="00C37D99" w:rsidRDefault="000A1055" w:rsidP="00B67F8B">
            <w:pPr>
              <w:spacing w:line="288" w:lineRule="auto"/>
              <w:rPr>
                <w:lang w:eastAsia="en-AU"/>
              </w:rPr>
            </w:pPr>
            <w:r w:rsidRPr="00C37D99">
              <w:rPr>
                <w:lang w:eastAsia="en-AU"/>
              </w:rPr>
              <w:t>Optional</w:t>
            </w:r>
          </w:p>
        </w:tc>
        <w:tc>
          <w:tcPr>
            <w:tcW w:w="1080" w:type="dxa"/>
          </w:tcPr>
          <w:p w14:paraId="45F0A617" w14:textId="77777777" w:rsidR="000A1055" w:rsidRPr="00C37D99" w:rsidRDefault="000A1055" w:rsidP="00B67F8B">
            <w:pPr>
              <w:spacing w:line="288" w:lineRule="auto"/>
              <w:rPr>
                <w:lang w:eastAsia="en-AU"/>
              </w:rPr>
            </w:pPr>
            <w:r w:rsidRPr="00C37D99">
              <w:rPr>
                <w:lang w:eastAsia="en-AU"/>
              </w:rPr>
              <w:t>String</w:t>
            </w:r>
          </w:p>
        </w:tc>
        <w:tc>
          <w:tcPr>
            <w:tcW w:w="1440" w:type="dxa"/>
            <w:vAlign w:val="center"/>
          </w:tcPr>
          <w:p w14:paraId="3C20971F" w14:textId="77777777" w:rsidR="000A1055" w:rsidRPr="00C37D99" w:rsidRDefault="000A1055" w:rsidP="00B67F8B">
            <w:pPr>
              <w:spacing w:line="288" w:lineRule="auto"/>
              <w:rPr>
                <w:lang w:eastAsia="en-AU"/>
              </w:rPr>
            </w:pPr>
            <w:r w:rsidRPr="00C37D99">
              <w:rPr>
                <w:lang w:eastAsia="en-AU"/>
              </w:rPr>
              <w:t>64</w:t>
            </w:r>
          </w:p>
        </w:tc>
        <w:tc>
          <w:tcPr>
            <w:tcW w:w="2970" w:type="dxa"/>
            <w:shd w:val="clear" w:color="auto" w:fill="auto"/>
            <w:noWrap/>
            <w:vAlign w:val="center"/>
          </w:tcPr>
          <w:p w14:paraId="49526723" w14:textId="77777777" w:rsidR="000A1055" w:rsidRPr="00C37D99" w:rsidRDefault="000A1055" w:rsidP="00B67F8B">
            <w:pPr>
              <w:spacing w:line="288" w:lineRule="auto"/>
              <w:rPr>
                <w:lang w:eastAsia="en-AU"/>
              </w:rPr>
            </w:pPr>
            <w:r w:rsidRPr="00C37D99">
              <w:rPr>
                <w:lang w:eastAsia="en-AU"/>
              </w:rPr>
              <w:t>Mô tả lỗi</w:t>
            </w:r>
          </w:p>
        </w:tc>
      </w:tr>
    </w:tbl>
    <w:p w14:paraId="63447643" w14:textId="77777777" w:rsidR="000A1055" w:rsidRPr="00C37D99" w:rsidRDefault="000A1055" w:rsidP="00B67F8B">
      <w:pPr>
        <w:pStyle w:val="Heading4"/>
        <w:spacing w:line="288" w:lineRule="auto"/>
        <w:rPr>
          <w:sz w:val="24"/>
          <w:szCs w:val="24"/>
        </w:rPr>
      </w:pPr>
      <w:r w:rsidRPr="00C37D99">
        <w:rPr>
          <w:sz w:val="24"/>
          <w:szCs w:val="24"/>
        </w:rPr>
        <w:t>Example</w:t>
      </w:r>
    </w:p>
    <w:p w14:paraId="5479D177" w14:textId="77777777" w:rsidR="000A1055" w:rsidRPr="00C37D99" w:rsidRDefault="000A1055" w:rsidP="00B67F8B">
      <w:pPr>
        <w:spacing w:line="288" w:lineRule="auto"/>
        <w:rPr>
          <w:b/>
          <w:bCs/>
        </w:rPr>
      </w:pPr>
      <w:r w:rsidRPr="00C37D99">
        <w:rPr>
          <w:b/>
          <w:bCs/>
        </w:rPr>
        <w:t>Request:</w:t>
      </w:r>
    </w:p>
    <w:p w14:paraId="60659600" w14:textId="58DA660C" w:rsidR="000A1055" w:rsidRPr="00C37D99" w:rsidRDefault="000A1055"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lang w:val="vi-VN"/>
        </w:rPr>
        <w:t xml:space="preserve"> </w:t>
      </w:r>
      <w:r w:rsidR="00CF45B5" w:rsidRPr="00C37D99">
        <w:rPr>
          <w:rFonts w:ascii="Times New Roman" w:hAnsi="Times New Roman" w:cs="Times New Roman"/>
          <w:sz w:val="24"/>
          <w:szCs w:val="24"/>
        </w:rPr>
        <w:t xml:space="preserve">setPonConfig </w:t>
      </w:r>
      <w:r w:rsidRPr="00C37D99">
        <w:rPr>
          <w:rFonts w:ascii="Times New Roman" w:hAnsi="Times New Roman" w:cs="Times New Roman"/>
          <w:sz w:val="24"/>
          <w:szCs w:val="24"/>
        </w:rPr>
        <w:t>(data);</w:t>
      </w:r>
    </w:p>
    <w:p w14:paraId="46DD574E" w14:textId="2EA402CE" w:rsidR="006B13C0" w:rsidRPr="00C37D99" w:rsidRDefault="000A1055" w:rsidP="00B67F8B">
      <w:pPr>
        <w:pStyle w:val="HTMLPreformatted"/>
        <w:spacing w:line="288" w:lineRule="auto"/>
        <w:ind w:left="720"/>
        <w:rPr>
          <w:rFonts w:ascii="Times New Roman" w:hAnsi="Times New Roman" w:cs="Times New Roman"/>
          <w:sz w:val="24"/>
          <w:szCs w:val="24"/>
        </w:rPr>
      </w:pPr>
      <w:r w:rsidRPr="00C37D99">
        <w:rPr>
          <w:rFonts w:ascii="Times New Roman" w:hAnsi="Times New Roman" w:cs="Times New Roman"/>
          <w:sz w:val="24"/>
          <w:szCs w:val="24"/>
          <w:lang w:val="vi-VN"/>
        </w:rPr>
        <w:t xml:space="preserve"> </w:t>
      </w: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r w:rsidRPr="00C37D99">
        <w:rPr>
          <w:rFonts w:ascii="Times New Roman" w:hAnsi="Times New Roman" w:cs="Times New Roman"/>
          <w:sz w:val="24"/>
          <w:szCs w:val="24"/>
        </w:rPr>
        <w:t>{</w:t>
      </w:r>
    </w:p>
    <w:p w14:paraId="27E61C0D" w14:textId="6E957ACB" w:rsidR="00FE403B" w:rsidRPr="00C37D99" w:rsidRDefault="70701E34" w:rsidP="00B67F8B">
      <w:pPr>
        <w:pStyle w:val="HTMLPreformatted"/>
        <w:spacing w:line="288" w:lineRule="auto"/>
        <w:ind w:left="916" w:firstLine="720"/>
        <w:rPr>
          <w:rFonts w:ascii="Times New Roman" w:hAnsi="Times New Roman" w:cs="Times New Roman"/>
          <w:sz w:val="24"/>
          <w:szCs w:val="24"/>
          <w:lang w:val="vi-VN"/>
        </w:rPr>
      </w:pPr>
      <w:r w:rsidRPr="00C37D99">
        <w:rPr>
          <w:rFonts w:ascii="Times New Roman" w:hAnsi="Times New Roman" w:cs="Times New Roman"/>
          <w:sz w:val="24"/>
          <w:szCs w:val="24"/>
          <w:lang w:val="vi-VN"/>
        </w:rPr>
        <w:t>"serialNumber": "</w:t>
      </w:r>
      <w:r w:rsidR="00DB6D2D">
        <w:rPr>
          <w:rFonts w:ascii="Times New Roman" w:hAnsi="Times New Roman" w:cs="Times New Roman"/>
          <w:sz w:val="24"/>
          <w:szCs w:val="24"/>
          <w:lang w:val="vi-VN"/>
        </w:rPr>
        <w:t>VNPT123456</w:t>
      </w:r>
      <w:r w:rsidRPr="00C37D99">
        <w:rPr>
          <w:rFonts w:ascii="Times New Roman" w:hAnsi="Times New Roman" w:cs="Times New Roman"/>
          <w:sz w:val="24"/>
          <w:szCs w:val="24"/>
          <w:lang w:val="vi-VN"/>
        </w:rPr>
        <w:t xml:space="preserve">", </w:t>
      </w:r>
    </w:p>
    <w:p w14:paraId="650C675C" w14:textId="404B6B34" w:rsidR="00FE403B" w:rsidRDefault="70701E34" w:rsidP="00B67F8B">
      <w:pPr>
        <w:pStyle w:val="HTMLPreformatted"/>
        <w:spacing w:line="288" w:lineRule="auto"/>
        <w:ind w:left="916" w:firstLine="720"/>
        <w:rPr>
          <w:rFonts w:ascii="Times New Roman" w:hAnsi="Times New Roman" w:cs="Times New Roman"/>
          <w:sz w:val="24"/>
          <w:szCs w:val="24"/>
          <w:lang w:val="vi-VN"/>
        </w:rPr>
      </w:pPr>
      <w:r w:rsidRPr="00C37D99">
        <w:rPr>
          <w:rFonts w:ascii="Times New Roman" w:hAnsi="Times New Roman" w:cs="Times New Roman"/>
          <w:sz w:val="24"/>
          <w:szCs w:val="24"/>
          <w:lang w:val="vi-VN"/>
        </w:rPr>
        <w:lastRenderedPageBreak/>
        <w:t>"modelName": "</w:t>
      </w:r>
      <w:r w:rsidR="00DB6D2D">
        <w:rPr>
          <w:rFonts w:ascii="Times New Roman" w:hAnsi="Times New Roman" w:cs="Times New Roman"/>
          <w:sz w:val="24"/>
          <w:szCs w:val="24"/>
          <w:lang w:val="vi-VN"/>
        </w:rPr>
        <w:t>GW040H</w:t>
      </w:r>
      <w:r w:rsidRPr="00C37D99">
        <w:rPr>
          <w:rFonts w:ascii="Times New Roman" w:hAnsi="Times New Roman" w:cs="Times New Roman"/>
          <w:sz w:val="24"/>
          <w:szCs w:val="24"/>
          <w:lang w:val="vi-VN"/>
        </w:rPr>
        <w:t>" ,</w:t>
      </w:r>
    </w:p>
    <w:p w14:paraId="285C84DB" w14:textId="774DD2CF" w:rsidR="00886521" w:rsidRPr="00C37D99" w:rsidRDefault="00886521" w:rsidP="00886521">
      <w:pPr>
        <w:pStyle w:val="HTMLPreformatted"/>
        <w:spacing w:line="288" w:lineRule="auto"/>
        <w:ind w:left="916" w:firstLine="720"/>
        <w:rPr>
          <w:rFonts w:ascii="Times New Roman" w:hAnsi="Times New Roman" w:cs="Times New Roman"/>
          <w:sz w:val="24"/>
          <w:szCs w:val="24"/>
          <w:lang w:val="vi-VN"/>
        </w:rPr>
      </w:pPr>
      <w:r w:rsidRPr="00C37D99">
        <w:rPr>
          <w:rFonts w:ascii="Times New Roman" w:hAnsi="Times New Roman" w:cs="Times New Roman"/>
          <w:sz w:val="24"/>
          <w:szCs w:val="24"/>
          <w:lang w:val="vi-VN"/>
        </w:rPr>
        <w:t>"</w:t>
      </w:r>
      <w:r>
        <w:rPr>
          <w:rFonts w:ascii="Times New Roman" w:hAnsi="Times New Roman" w:cs="Times New Roman"/>
          <w:sz w:val="24"/>
          <w:szCs w:val="24"/>
        </w:rPr>
        <w:t>OLT</w:t>
      </w:r>
      <w:r w:rsidRPr="00C37D99">
        <w:rPr>
          <w:rFonts w:ascii="Times New Roman" w:hAnsi="Times New Roman" w:cs="Times New Roman"/>
          <w:sz w:val="24"/>
          <w:szCs w:val="24"/>
          <w:lang w:val="vi-VN"/>
        </w:rPr>
        <w:t>": "</w:t>
      </w:r>
      <w:r>
        <w:rPr>
          <w:rFonts w:ascii="Times New Roman" w:hAnsi="Times New Roman" w:cs="Times New Roman"/>
          <w:sz w:val="24"/>
          <w:szCs w:val="24"/>
        </w:rPr>
        <w:t>Nokia</w:t>
      </w:r>
      <w:r w:rsidRPr="00C37D99">
        <w:rPr>
          <w:rFonts w:ascii="Times New Roman" w:hAnsi="Times New Roman" w:cs="Times New Roman"/>
          <w:sz w:val="24"/>
          <w:szCs w:val="24"/>
          <w:lang w:val="vi-VN"/>
        </w:rPr>
        <w:t>" ,</w:t>
      </w:r>
    </w:p>
    <w:p w14:paraId="07557232" w14:textId="6561B286" w:rsidR="006B13C0" w:rsidRPr="00C37D99" w:rsidRDefault="4DA6C3E8" w:rsidP="00B67F8B">
      <w:pPr>
        <w:pStyle w:val="HTMLPreformatted"/>
        <w:spacing w:line="288" w:lineRule="auto"/>
        <w:ind w:left="916" w:firstLine="720"/>
        <w:rPr>
          <w:rFonts w:ascii="Times New Roman" w:hAnsi="Times New Roman" w:cs="Times New Roman"/>
          <w:sz w:val="24"/>
          <w:szCs w:val="24"/>
          <w:lang w:val="vi-VN"/>
        </w:rPr>
      </w:pPr>
      <w:r w:rsidRPr="00C37D99">
        <w:rPr>
          <w:rFonts w:ascii="Times New Roman" w:hAnsi="Times New Roman" w:cs="Times New Roman"/>
          <w:sz w:val="24"/>
          <w:szCs w:val="24"/>
          <w:lang w:val="vi-VN"/>
        </w:rPr>
        <w:t xml:space="preserve">“slid” : “&lt;slid&gt;” </w:t>
      </w:r>
    </w:p>
    <w:p w14:paraId="576FD294" w14:textId="4099F935" w:rsidR="000A1055" w:rsidRPr="00C37D99" w:rsidRDefault="00FE403B" w:rsidP="00B67F8B">
      <w:pPr>
        <w:pStyle w:val="HTMLPreformatted"/>
        <w:spacing w:line="288" w:lineRule="auto"/>
        <w:ind w:left="720"/>
        <w:rPr>
          <w:rFonts w:ascii="Times New Roman" w:hAnsi="Times New Roman" w:cs="Times New Roman"/>
          <w:sz w:val="24"/>
          <w:szCs w:val="24"/>
        </w:rPr>
      </w:pPr>
      <w:r w:rsidRPr="00C37D99">
        <w:rPr>
          <w:rFonts w:ascii="Times New Roman" w:hAnsi="Times New Roman" w:cs="Times New Roman"/>
          <w:sz w:val="24"/>
          <w:szCs w:val="24"/>
          <w:lang w:val="vi-VN"/>
        </w:rPr>
        <w:t xml:space="preserve">   </w:t>
      </w:r>
      <w:r w:rsidR="000A1055" w:rsidRPr="00C37D99">
        <w:rPr>
          <w:rFonts w:ascii="Times New Roman" w:hAnsi="Times New Roman" w:cs="Times New Roman"/>
          <w:sz w:val="24"/>
          <w:szCs w:val="24"/>
        </w:rPr>
        <w:t>}</w:t>
      </w:r>
    </w:p>
    <w:p w14:paraId="77EE5E1D" w14:textId="77777777" w:rsidR="000A1055" w:rsidRPr="00C37D99" w:rsidRDefault="000A1055" w:rsidP="00B67F8B">
      <w:pPr>
        <w:spacing w:line="288" w:lineRule="auto"/>
        <w:rPr>
          <w:b/>
          <w:bCs/>
        </w:rPr>
      </w:pPr>
      <w:r w:rsidRPr="00C37D99">
        <w:rPr>
          <w:b/>
          <w:bCs/>
        </w:rPr>
        <w:t>Response:</w:t>
      </w:r>
    </w:p>
    <w:p w14:paraId="2793299A" w14:textId="77777777" w:rsidR="006B13C0" w:rsidRPr="00C37D99" w:rsidRDefault="000A1055" w:rsidP="00B67F8B">
      <w:pPr>
        <w:pStyle w:val="FirstLevelBullet"/>
        <w:spacing w:line="288" w:lineRule="auto"/>
        <w:ind w:firstLine="0"/>
        <w:rPr>
          <w:sz w:val="24"/>
          <w:szCs w:val="24"/>
        </w:rPr>
      </w:pPr>
      <w:r w:rsidRPr="00C37D99">
        <w:rPr>
          <w:sz w:val="24"/>
          <w:szCs w:val="24"/>
          <w:lang w:val="vi-VN"/>
        </w:rPr>
        <w:t xml:space="preserve">  </w:t>
      </w:r>
      <w:r w:rsidRPr="00C37D99">
        <w:rPr>
          <w:sz w:val="24"/>
          <w:szCs w:val="24"/>
        </w:rPr>
        <w:t>{</w:t>
      </w:r>
    </w:p>
    <w:p w14:paraId="4BC62263" w14:textId="2F428FCB" w:rsidR="000A1055" w:rsidRPr="00C37D99" w:rsidRDefault="729F1A71" w:rsidP="00B67F8B">
      <w:pPr>
        <w:pStyle w:val="FirstLevelBullet"/>
        <w:spacing w:line="288" w:lineRule="auto"/>
        <w:ind w:firstLine="720"/>
        <w:rPr>
          <w:sz w:val="24"/>
          <w:szCs w:val="24"/>
        </w:rPr>
      </w:pPr>
      <w:r w:rsidRPr="00C37D99">
        <w:rPr>
          <w:sz w:val="24"/>
          <w:szCs w:val="24"/>
        </w:rPr>
        <w:t>"errorCode": "200",</w:t>
      </w:r>
    </w:p>
    <w:p w14:paraId="78A3B978" w14:textId="3AC992F3" w:rsidR="006B13C0" w:rsidRPr="00C37D99" w:rsidRDefault="729F1A71" w:rsidP="00E131AF">
      <w:pPr>
        <w:pStyle w:val="ANSVNormal"/>
        <w:rPr>
          <w:lang w:val="vi-VN"/>
        </w:rPr>
      </w:pPr>
      <w:r w:rsidRPr="00C37D99">
        <w:t>"errorMessage": "SUCCESS"</w:t>
      </w:r>
    </w:p>
    <w:p w14:paraId="2D492F40" w14:textId="2F2B844F" w:rsidR="00AE58AC" w:rsidRPr="00C37D99" w:rsidRDefault="000A1055" w:rsidP="00E131AF">
      <w:pPr>
        <w:pStyle w:val="ANSVNormal"/>
        <w:rPr>
          <w:lang w:val="vi-VN"/>
        </w:rPr>
      </w:pPr>
      <w:r w:rsidRPr="00C37D99">
        <w:rPr>
          <w:lang w:val="vi-VN"/>
        </w:rPr>
        <w:t>}</w:t>
      </w:r>
    </w:p>
    <w:p w14:paraId="62249B0D" w14:textId="5ED9E33A" w:rsidR="00AE58AC" w:rsidRPr="00C37D99" w:rsidRDefault="00AE58AC" w:rsidP="00303550">
      <w:pPr>
        <w:pStyle w:val="Heading3"/>
      </w:pPr>
      <w:bookmarkStart w:id="112" w:name="_Toc113436570"/>
      <w:r w:rsidRPr="00C37D99">
        <w:t>setLanConfig</w:t>
      </w:r>
      <w:bookmarkEnd w:id="112"/>
    </w:p>
    <w:p w14:paraId="7C10175E" w14:textId="77777777" w:rsidR="005739DC" w:rsidRPr="00C37D99" w:rsidRDefault="005739DC" w:rsidP="00B67F8B">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49"/>
        <w:gridCol w:w="7605"/>
      </w:tblGrid>
      <w:tr w:rsidR="005739DC" w:rsidRPr="00C37D99" w14:paraId="05E18795" w14:textId="77777777" w:rsidTr="0054461D">
        <w:tc>
          <w:tcPr>
            <w:tcW w:w="978" w:type="pct"/>
            <w:shd w:val="clear" w:color="auto" w:fill="BFBFBF" w:themeFill="background1" w:themeFillShade="BF"/>
          </w:tcPr>
          <w:p w14:paraId="105D7493" w14:textId="78173A95" w:rsidR="005739DC" w:rsidRPr="00C37D99" w:rsidRDefault="005739DC" w:rsidP="00E131AF">
            <w:pPr>
              <w:pStyle w:val="ANSVNormal"/>
            </w:pPr>
            <w:r w:rsidRPr="00C37D99">
              <w:t>Tên API</w:t>
            </w:r>
          </w:p>
        </w:tc>
        <w:tc>
          <w:tcPr>
            <w:tcW w:w="4022" w:type="pct"/>
            <w:shd w:val="clear" w:color="auto" w:fill="BFBFBF" w:themeFill="background1" w:themeFillShade="BF"/>
          </w:tcPr>
          <w:p w14:paraId="6C4DF5F4" w14:textId="77777777" w:rsidR="005739DC" w:rsidRPr="00C37D99" w:rsidRDefault="005739DC" w:rsidP="00E131AF">
            <w:pPr>
              <w:pStyle w:val="ANSVNormal"/>
            </w:pPr>
            <w:r w:rsidRPr="00C37D99">
              <w:t>Mô tả</w:t>
            </w:r>
          </w:p>
        </w:tc>
      </w:tr>
      <w:tr w:rsidR="005739DC" w:rsidRPr="00C37D99" w14:paraId="1B43BCD3" w14:textId="77777777" w:rsidTr="0054461D">
        <w:trPr>
          <w:trHeight w:val="362"/>
        </w:trPr>
        <w:tc>
          <w:tcPr>
            <w:tcW w:w="978" w:type="pct"/>
          </w:tcPr>
          <w:p w14:paraId="381B0F02" w14:textId="68A5B930" w:rsidR="005739DC" w:rsidRPr="00C37D99" w:rsidRDefault="005739DC" w:rsidP="00E131AF">
            <w:pPr>
              <w:pStyle w:val="ANSVNormal"/>
              <w:rPr>
                <w:lang w:val="vi-VN"/>
              </w:rPr>
            </w:pPr>
            <w:r w:rsidRPr="00C37D99">
              <w:rPr>
                <w:lang w:val="vi-VN"/>
              </w:rPr>
              <w:t>setLanConfig</w:t>
            </w:r>
          </w:p>
        </w:tc>
        <w:tc>
          <w:tcPr>
            <w:tcW w:w="4022" w:type="pct"/>
          </w:tcPr>
          <w:p w14:paraId="011B9C31" w14:textId="5B46C5F0" w:rsidR="005739DC" w:rsidRPr="00C37D99" w:rsidRDefault="005739DC" w:rsidP="00E131AF">
            <w:pPr>
              <w:pStyle w:val="ANSVNormal"/>
              <w:rPr>
                <w:lang w:val="vi-VN"/>
              </w:rPr>
            </w:pPr>
            <w:r w:rsidRPr="00C37D99">
              <w:t>Điều khiển thay đổi cấu hình LAN</w:t>
            </w:r>
          </w:p>
        </w:tc>
      </w:tr>
      <w:tr w:rsidR="004F685F" w:rsidRPr="00C37D99" w14:paraId="1EFCB324" w14:textId="77777777" w:rsidTr="0054461D">
        <w:tc>
          <w:tcPr>
            <w:tcW w:w="978" w:type="pct"/>
          </w:tcPr>
          <w:p w14:paraId="10AFA6E6" w14:textId="626709D6" w:rsidR="004F685F" w:rsidRPr="00C37D99" w:rsidRDefault="004F685F" w:rsidP="00E131AF">
            <w:pPr>
              <w:pStyle w:val="ANSVNormal"/>
            </w:pPr>
            <w:r w:rsidRPr="00C37D99">
              <w:t>Method</w:t>
            </w:r>
          </w:p>
        </w:tc>
        <w:tc>
          <w:tcPr>
            <w:tcW w:w="4022" w:type="pct"/>
          </w:tcPr>
          <w:p w14:paraId="3DA28608" w14:textId="3CA2206F" w:rsidR="004F685F" w:rsidRPr="00C37D99" w:rsidRDefault="004F685F" w:rsidP="00E131AF">
            <w:pPr>
              <w:pStyle w:val="ANSVNormal"/>
            </w:pPr>
            <w:r w:rsidRPr="00C37D99">
              <w:t>Function call</w:t>
            </w:r>
          </w:p>
        </w:tc>
      </w:tr>
      <w:tr w:rsidR="004F685F" w:rsidRPr="00C37D99" w14:paraId="7C8A17CD" w14:textId="77777777" w:rsidTr="0054461D">
        <w:tc>
          <w:tcPr>
            <w:tcW w:w="978" w:type="pct"/>
          </w:tcPr>
          <w:p w14:paraId="5F714025" w14:textId="02C5E14E" w:rsidR="004F685F" w:rsidRPr="00C37D99" w:rsidRDefault="004F685F" w:rsidP="00E131AF">
            <w:pPr>
              <w:pStyle w:val="ANSVNormal"/>
            </w:pPr>
            <w:r w:rsidRPr="00C37D99">
              <w:t>Response</w:t>
            </w:r>
          </w:p>
        </w:tc>
        <w:tc>
          <w:tcPr>
            <w:tcW w:w="4022" w:type="pct"/>
          </w:tcPr>
          <w:p w14:paraId="16B6C401" w14:textId="33321463" w:rsidR="004F685F" w:rsidRPr="00C37D99" w:rsidRDefault="004F685F" w:rsidP="00E131AF">
            <w:pPr>
              <w:pStyle w:val="ANSVNormal"/>
            </w:pPr>
            <w:r w:rsidRPr="00C37D99">
              <w:t>JSON Object</w:t>
            </w:r>
          </w:p>
        </w:tc>
      </w:tr>
    </w:tbl>
    <w:p w14:paraId="06D16A32" w14:textId="77777777" w:rsidR="005739DC" w:rsidRPr="00C37D99" w:rsidRDefault="005739DC" w:rsidP="00B67F8B">
      <w:pPr>
        <w:spacing w:line="288" w:lineRule="auto"/>
      </w:pPr>
    </w:p>
    <w:p w14:paraId="2AE3BBCF" w14:textId="77777777" w:rsidR="005739DC" w:rsidRPr="00C37D99" w:rsidRDefault="005739DC" w:rsidP="00B67F8B">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780"/>
        <w:gridCol w:w="1418"/>
        <w:gridCol w:w="992"/>
        <w:gridCol w:w="992"/>
        <w:gridCol w:w="3368"/>
      </w:tblGrid>
      <w:tr w:rsidR="005739DC" w:rsidRPr="00C37D99" w14:paraId="3BFBD537" w14:textId="77777777" w:rsidTr="00FE403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DA8BE26" w14:textId="77777777" w:rsidR="005739DC" w:rsidRPr="00C37D99" w:rsidRDefault="005739DC" w:rsidP="00B67F8B">
            <w:pPr>
              <w:spacing w:line="288" w:lineRule="auto"/>
              <w:rPr>
                <w:b/>
                <w:bCs/>
                <w:lang w:eastAsia="en-AU"/>
              </w:rPr>
            </w:pPr>
            <w:r w:rsidRPr="00C37D99">
              <w:rPr>
                <w:b/>
                <w:bCs/>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93C2B9" w14:textId="77777777" w:rsidR="005739DC" w:rsidRPr="00C37D99" w:rsidRDefault="005739DC" w:rsidP="00B67F8B">
            <w:pPr>
              <w:spacing w:line="288" w:lineRule="auto"/>
              <w:rPr>
                <w:b/>
                <w:bCs/>
                <w:lang w:eastAsia="en-AU"/>
              </w:rPr>
            </w:pPr>
            <w:r w:rsidRPr="00C37D99">
              <w:rPr>
                <w:b/>
                <w:bCs/>
                <w:lang w:eastAsia="en-AU"/>
              </w:rPr>
              <w:t>Parameter</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38A2040E" w14:textId="77777777" w:rsidR="005739DC" w:rsidRPr="00C37D99" w:rsidRDefault="005739DC" w:rsidP="00B67F8B">
            <w:pPr>
              <w:spacing w:line="288" w:lineRule="auto"/>
              <w:rPr>
                <w:b/>
                <w:bCs/>
                <w:lang w:eastAsia="en-AU"/>
              </w:rPr>
            </w:pPr>
            <w:r w:rsidRPr="00C37D99">
              <w:rPr>
                <w:b/>
                <w:bCs/>
                <w:lang w:eastAsia="en-AU"/>
              </w:rPr>
              <w:t>Mandatory</w:t>
            </w:r>
          </w:p>
        </w:tc>
        <w:tc>
          <w:tcPr>
            <w:tcW w:w="992" w:type="dxa"/>
            <w:tcBorders>
              <w:top w:val="single" w:sz="4" w:space="0" w:color="auto"/>
              <w:left w:val="nil"/>
              <w:bottom w:val="single" w:sz="4" w:space="0" w:color="auto"/>
              <w:right w:val="single" w:sz="4" w:space="0" w:color="auto"/>
            </w:tcBorders>
            <w:vAlign w:val="center"/>
          </w:tcPr>
          <w:p w14:paraId="3A82668D" w14:textId="77777777" w:rsidR="005739DC" w:rsidRPr="00C37D99" w:rsidRDefault="005739DC" w:rsidP="00B67F8B">
            <w:pPr>
              <w:spacing w:line="288" w:lineRule="auto"/>
              <w:rPr>
                <w:b/>
                <w:bCs/>
                <w:lang w:eastAsia="en-AU"/>
              </w:rPr>
            </w:pPr>
            <w:r w:rsidRPr="00C37D99">
              <w:rPr>
                <w:b/>
                <w:bCs/>
                <w:lang w:eastAsia="en-AU"/>
              </w:rPr>
              <w:t>Type</w:t>
            </w:r>
          </w:p>
        </w:tc>
        <w:tc>
          <w:tcPr>
            <w:tcW w:w="992" w:type="dxa"/>
            <w:tcBorders>
              <w:top w:val="single" w:sz="4" w:space="0" w:color="auto"/>
              <w:left w:val="single" w:sz="4" w:space="0" w:color="auto"/>
              <w:bottom w:val="single" w:sz="4" w:space="0" w:color="auto"/>
              <w:right w:val="single" w:sz="4" w:space="0" w:color="auto"/>
            </w:tcBorders>
          </w:tcPr>
          <w:p w14:paraId="37A5046B" w14:textId="77777777" w:rsidR="005739DC" w:rsidRPr="00C37D99" w:rsidRDefault="005739DC" w:rsidP="00B67F8B">
            <w:pPr>
              <w:spacing w:line="288" w:lineRule="auto"/>
              <w:rPr>
                <w:b/>
                <w:bCs/>
                <w:lang w:eastAsia="en-AU"/>
              </w:rPr>
            </w:pPr>
            <w:r w:rsidRPr="00C37D99">
              <w:rPr>
                <w:b/>
                <w:bCs/>
                <w:lang w:eastAsia="en-AU"/>
              </w:rPr>
              <w:t>Max length</w:t>
            </w:r>
          </w:p>
        </w:tc>
        <w:tc>
          <w:tcPr>
            <w:tcW w:w="33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A74480" w14:textId="77777777" w:rsidR="005739DC" w:rsidRPr="00C37D99" w:rsidRDefault="005739DC" w:rsidP="00B67F8B">
            <w:pPr>
              <w:spacing w:line="288" w:lineRule="auto"/>
              <w:rPr>
                <w:b/>
                <w:bCs/>
                <w:lang w:eastAsia="en-AU"/>
              </w:rPr>
            </w:pPr>
            <w:r w:rsidRPr="00C37D99">
              <w:rPr>
                <w:b/>
                <w:bCs/>
                <w:lang w:eastAsia="en-AU"/>
              </w:rPr>
              <w:t>Meaning/Value</w:t>
            </w:r>
          </w:p>
        </w:tc>
      </w:tr>
      <w:tr w:rsidR="00544311" w:rsidRPr="00C37D99" w14:paraId="4E9F568F" w14:textId="77777777" w:rsidTr="00FE403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C951FA7" w14:textId="16FF38E4" w:rsidR="00544311" w:rsidRPr="00C37D99" w:rsidRDefault="00544311" w:rsidP="00544311">
            <w:pPr>
              <w:spacing w:line="288" w:lineRule="auto"/>
              <w:rPr>
                <w:b/>
                <w:bCs/>
                <w:lang w:eastAsia="en-AU"/>
              </w:rPr>
            </w:pPr>
            <w:r w:rsidRPr="00C37D99">
              <w:rPr>
                <w:lang w:val="vi-VN"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C053C" w14:textId="641A5ACF" w:rsidR="00544311" w:rsidRPr="00C37D99" w:rsidRDefault="00544311" w:rsidP="00544311">
            <w:pPr>
              <w:spacing w:line="288" w:lineRule="auto"/>
              <w:rPr>
                <w:b/>
                <w:bCs/>
                <w:lang w:eastAsia="en-AU"/>
              </w:rPr>
            </w:pPr>
            <w:r w:rsidRPr="00C37D99">
              <w:rPr>
                <w:lang w:val="vi-VN"/>
              </w:rPr>
              <w:t>serialNumber</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4C91B825" w14:textId="621AA677" w:rsidR="00544311" w:rsidRPr="00C37D99" w:rsidRDefault="00544311" w:rsidP="00544311">
            <w:pPr>
              <w:spacing w:line="288" w:lineRule="auto"/>
              <w:rPr>
                <w:b/>
                <w:bCs/>
                <w:lang w:eastAsia="en-AU"/>
              </w:rPr>
            </w:pPr>
            <w:r w:rsidRPr="00C37D99">
              <w:rPr>
                <w:lang w:eastAsia="en-AU"/>
              </w:rPr>
              <w:t>Mandatory</w:t>
            </w:r>
          </w:p>
        </w:tc>
        <w:tc>
          <w:tcPr>
            <w:tcW w:w="992" w:type="dxa"/>
            <w:tcBorders>
              <w:top w:val="single" w:sz="4" w:space="0" w:color="auto"/>
              <w:left w:val="nil"/>
              <w:bottom w:val="single" w:sz="4" w:space="0" w:color="auto"/>
              <w:right w:val="single" w:sz="4" w:space="0" w:color="auto"/>
            </w:tcBorders>
            <w:vAlign w:val="center"/>
          </w:tcPr>
          <w:p w14:paraId="0D524C45" w14:textId="33711952" w:rsidR="00544311" w:rsidRPr="00C37D99" w:rsidRDefault="00544311" w:rsidP="00544311">
            <w:pPr>
              <w:spacing w:line="288" w:lineRule="auto"/>
              <w:rPr>
                <w:b/>
                <w:bCs/>
                <w:lang w:eastAsia="en-AU"/>
              </w:rPr>
            </w:pPr>
            <w:r w:rsidRPr="00C37D99">
              <w:rPr>
                <w:lang w:eastAsia="en-AU"/>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2944AAF7" w14:textId="14E51C75" w:rsidR="00544311" w:rsidRPr="00C37D99" w:rsidRDefault="00544311" w:rsidP="00544311">
            <w:pPr>
              <w:spacing w:line="288" w:lineRule="auto"/>
              <w:rPr>
                <w:b/>
                <w:bCs/>
                <w:lang w:eastAsia="en-AU"/>
              </w:rPr>
            </w:pPr>
            <w:r w:rsidRPr="00C37D99">
              <w:rPr>
                <w:lang w:val="vi-VN" w:eastAsia="en-AU"/>
              </w:rPr>
              <w:t>16</w:t>
            </w:r>
          </w:p>
        </w:tc>
        <w:tc>
          <w:tcPr>
            <w:tcW w:w="33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5F8C8A" w14:textId="7172F989" w:rsidR="00544311" w:rsidRPr="00C37D99" w:rsidRDefault="00544311" w:rsidP="00544311">
            <w:pPr>
              <w:spacing w:line="288" w:lineRule="auto"/>
              <w:rPr>
                <w:b/>
                <w:bCs/>
                <w:lang w:eastAsia="en-AU"/>
              </w:rPr>
            </w:pPr>
            <w:r w:rsidRPr="00C37D99">
              <w:rPr>
                <w:lang w:val="vi-VN" w:eastAsia="en-AU"/>
              </w:rPr>
              <w:t xml:space="preserve">SerialNumber của thiết bị </w:t>
            </w:r>
            <w:r>
              <w:rPr>
                <w:lang w:eastAsia="en-AU"/>
              </w:rPr>
              <w:t>cần cấu hình</w:t>
            </w:r>
            <w:r w:rsidRPr="00C37D99">
              <w:rPr>
                <w:lang w:val="vi-VN" w:eastAsia="en-AU"/>
              </w:rPr>
              <w:t xml:space="preserve"> </w:t>
            </w:r>
          </w:p>
        </w:tc>
      </w:tr>
      <w:tr w:rsidR="00544311" w:rsidRPr="00C37D99" w14:paraId="16D4B2FD" w14:textId="77777777" w:rsidTr="00FE403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0D46B07" w14:textId="66505965" w:rsidR="00544311" w:rsidRPr="00C37D99" w:rsidRDefault="00544311" w:rsidP="00544311">
            <w:pPr>
              <w:spacing w:line="288" w:lineRule="auto"/>
              <w:rPr>
                <w:b/>
                <w:bCs/>
                <w:lang w:eastAsia="en-AU"/>
              </w:rPr>
            </w:pPr>
            <w:r w:rsidRPr="00C37D99">
              <w:rPr>
                <w:lang w:val="vi-VN"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1AB13B" w14:textId="33825281" w:rsidR="00544311" w:rsidRPr="00C37D99" w:rsidRDefault="00544311" w:rsidP="00544311">
            <w:pPr>
              <w:spacing w:line="288" w:lineRule="auto"/>
              <w:rPr>
                <w:b/>
                <w:bCs/>
                <w:lang w:eastAsia="en-AU"/>
              </w:rPr>
            </w:pPr>
            <w:r w:rsidRPr="00C37D99">
              <w:rPr>
                <w:lang w:val="vi-VN"/>
              </w:rPr>
              <w:t>modelName</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6B0DE090" w14:textId="29A3FE66" w:rsidR="00544311" w:rsidRPr="00C37D99" w:rsidRDefault="00544311" w:rsidP="00544311">
            <w:pPr>
              <w:spacing w:line="288" w:lineRule="auto"/>
              <w:rPr>
                <w:b/>
                <w:bCs/>
                <w:lang w:eastAsia="en-AU"/>
              </w:rPr>
            </w:pPr>
            <w:r w:rsidRPr="00C37D99">
              <w:rPr>
                <w:lang w:eastAsia="en-AU"/>
              </w:rPr>
              <w:t>Mandatory</w:t>
            </w:r>
          </w:p>
        </w:tc>
        <w:tc>
          <w:tcPr>
            <w:tcW w:w="992" w:type="dxa"/>
            <w:tcBorders>
              <w:top w:val="single" w:sz="4" w:space="0" w:color="auto"/>
              <w:left w:val="nil"/>
              <w:bottom w:val="single" w:sz="4" w:space="0" w:color="auto"/>
              <w:right w:val="single" w:sz="4" w:space="0" w:color="auto"/>
            </w:tcBorders>
            <w:vAlign w:val="center"/>
          </w:tcPr>
          <w:p w14:paraId="0E6CD862" w14:textId="1363593D" w:rsidR="00544311" w:rsidRPr="00C37D99" w:rsidRDefault="00544311" w:rsidP="00544311">
            <w:pPr>
              <w:spacing w:line="288" w:lineRule="auto"/>
              <w:rPr>
                <w:b/>
                <w:bCs/>
                <w:lang w:eastAsia="en-AU"/>
              </w:rPr>
            </w:pPr>
            <w:r w:rsidRPr="00C37D99">
              <w:rPr>
                <w:lang w:val="vi-VN" w:eastAsia="en-AU"/>
              </w:rPr>
              <w:t xml:space="preserve">String </w:t>
            </w:r>
          </w:p>
        </w:tc>
        <w:tc>
          <w:tcPr>
            <w:tcW w:w="992" w:type="dxa"/>
            <w:tcBorders>
              <w:top w:val="single" w:sz="4" w:space="0" w:color="auto"/>
              <w:left w:val="single" w:sz="4" w:space="0" w:color="auto"/>
              <w:bottom w:val="single" w:sz="4" w:space="0" w:color="auto"/>
              <w:right w:val="single" w:sz="4" w:space="0" w:color="auto"/>
            </w:tcBorders>
            <w:vAlign w:val="center"/>
          </w:tcPr>
          <w:p w14:paraId="00B5DE3A" w14:textId="656325E4" w:rsidR="00544311" w:rsidRPr="00C37D99" w:rsidRDefault="00544311" w:rsidP="00544311">
            <w:pPr>
              <w:spacing w:line="288" w:lineRule="auto"/>
              <w:rPr>
                <w:b/>
                <w:bCs/>
                <w:lang w:eastAsia="en-AU"/>
              </w:rPr>
            </w:pPr>
            <w:r w:rsidRPr="00C37D99">
              <w:rPr>
                <w:lang w:val="vi-VN" w:eastAsia="en-AU"/>
              </w:rPr>
              <w:t xml:space="preserve">16 </w:t>
            </w:r>
          </w:p>
        </w:tc>
        <w:tc>
          <w:tcPr>
            <w:tcW w:w="33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1B1A81" w14:textId="2A068AEA" w:rsidR="00544311" w:rsidRPr="00C37D99" w:rsidRDefault="00544311" w:rsidP="00544311">
            <w:pPr>
              <w:spacing w:line="288" w:lineRule="auto"/>
              <w:rPr>
                <w:b/>
                <w:bCs/>
                <w:lang w:eastAsia="en-AU"/>
              </w:rPr>
            </w:pPr>
            <w:r w:rsidRPr="00C37D99">
              <w:rPr>
                <w:lang w:val="vi-VN" w:eastAsia="en-AU"/>
              </w:rPr>
              <w:t xml:space="preserve">Model của thiết bị cần </w:t>
            </w:r>
            <w:r>
              <w:rPr>
                <w:lang w:eastAsia="en-AU"/>
              </w:rPr>
              <w:t>cấu hình</w:t>
            </w:r>
          </w:p>
        </w:tc>
      </w:tr>
      <w:tr w:rsidR="00FE403B" w:rsidRPr="00C37D99" w14:paraId="76668D20" w14:textId="77777777" w:rsidTr="00FE403B">
        <w:trPr>
          <w:trHeight w:val="255"/>
        </w:trPr>
        <w:tc>
          <w:tcPr>
            <w:tcW w:w="625" w:type="dxa"/>
            <w:tcBorders>
              <w:top w:val="single" w:sz="4" w:space="0" w:color="auto"/>
              <w:left w:val="single" w:sz="4" w:space="0" w:color="auto"/>
              <w:bottom w:val="single" w:sz="4" w:space="0" w:color="auto"/>
              <w:right w:val="single" w:sz="4" w:space="0" w:color="auto"/>
            </w:tcBorders>
          </w:tcPr>
          <w:p w14:paraId="31CE5330" w14:textId="30DE6A95" w:rsidR="00FE403B" w:rsidRPr="007738D1" w:rsidRDefault="007738D1" w:rsidP="00B67F8B">
            <w:pPr>
              <w:spacing w:line="288" w:lineRule="auto"/>
              <w:rPr>
                <w:lang w:eastAsia="en-AU"/>
              </w:rPr>
            </w:pPr>
            <w: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535A37F8" w14:textId="4DD950FC" w:rsidR="00FE403B" w:rsidRPr="00C37D99" w:rsidRDefault="00FE403B" w:rsidP="00B67F8B">
            <w:pPr>
              <w:spacing w:line="288" w:lineRule="auto"/>
            </w:pPr>
            <w:r w:rsidRPr="00C37D99">
              <w:t>lanIndex</w:t>
            </w:r>
          </w:p>
        </w:tc>
        <w:tc>
          <w:tcPr>
            <w:tcW w:w="1418" w:type="dxa"/>
            <w:tcBorders>
              <w:top w:val="single" w:sz="4" w:space="0" w:color="auto"/>
              <w:left w:val="nil"/>
              <w:bottom w:val="single" w:sz="4" w:space="0" w:color="auto"/>
              <w:right w:val="single" w:sz="4" w:space="0" w:color="auto"/>
            </w:tcBorders>
            <w:shd w:val="clear" w:color="auto" w:fill="auto"/>
            <w:noWrap/>
          </w:tcPr>
          <w:p w14:paraId="472215A3" w14:textId="65FB58AF" w:rsidR="00FE403B" w:rsidRPr="00C37D99" w:rsidRDefault="00FE403B" w:rsidP="00B67F8B">
            <w:pPr>
              <w:spacing w:line="288" w:lineRule="auto"/>
              <w:rPr>
                <w:lang w:eastAsia="en-AU"/>
              </w:rPr>
            </w:pPr>
            <w:r w:rsidRPr="00C37D99">
              <w:rPr>
                <w:lang w:eastAsia="en-AU"/>
              </w:rPr>
              <w:t>Mandatory</w:t>
            </w:r>
          </w:p>
        </w:tc>
        <w:tc>
          <w:tcPr>
            <w:tcW w:w="992" w:type="dxa"/>
            <w:tcBorders>
              <w:top w:val="single" w:sz="4" w:space="0" w:color="auto"/>
              <w:left w:val="nil"/>
              <w:bottom w:val="single" w:sz="4" w:space="0" w:color="auto"/>
              <w:right w:val="single" w:sz="4" w:space="0" w:color="auto"/>
            </w:tcBorders>
          </w:tcPr>
          <w:p w14:paraId="01A4E150" w14:textId="795F9720" w:rsidR="00FE403B" w:rsidRPr="00C37D99" w:rsidRDefault="00FE403B" w:rsidP="00B67F8B">
            <w:pPr>
              <w:spacing w:line="288" w:lineRule="auto"/>
              <w:rPr>
                <w:lang w:eastAsia="en-AU"/>
              </w:rPr>
            </w:pPr>
            <w:r w:rsidRPr="00C37D99">
              <w:t>Int</w:t>
            </w:r>
          </w:p>
        </w:tc>
        <w:tc>
          <w:tcPr>
            <w:tcW w:w="992" w:type="dxa"/>
            <w:tcBorders>
              <w:top w:val="single" w:sz="4" w:space="0" w:color="auto"/>
              <w:left w:val="single" w:sz="4" w:space="0" w:color="auto"/>
              <w:bottom w:val="single" w:sz="4" w:space="0" w:color="auto"/>
              <w:right w:val="single" w:sz="4" w:space="0" w:color="auto"/>
            </w:tcBorders>
          </w:tcPr>
          <w:p w14:paraId="2D647E66" w14:textId="14E07B96" w:rsidR="00FE403B" w:rsidRPr="00C37D99" w:rsidRDefault="00FE403B" w:rsidP="00B67F8B">
            <w:pPr>
              <w:pStyle w:val="ListParagraph"/>
              <w:spacing w:line="288" w:lineRule="auto"/>
              <w:ind w:left="0"/>
              <w:jc w:val="left"/>
              <w:rPr>
                <w:sz w:val="24"/>
                <w:szCs w:val="24"/>
                <w:lang w:val="vi-VN"/>
              </w:rPr>
            </w:pPr>
            <w:r w:rsidRPr="00C37D99">
              <w:rPr>
                <w:sz w:val="24"/>
                <w:szCs w:val="24"/>
                <w:lang w:val="vi-VN"/>
              </w:rPr>
              <w:t>2</w:t>
            </w:r>
          </w:p>
        </w:tc>
        <w:tc>
          <w:tcPr>
            <w:tcW w:w="3368" w:type="dxa"/>
            <w:tcBorders>
              <w:top w:val="single" w:sz="4" w:space="0" w:color="auto"/>
              <w:left w:val="single" w:sz="4" w:space="0" w:color="auto"/>
              <w:bottom w:val="single" w:sz="4" w:space="0" w:color="auto"/>
              <w:right w:val="single" w:sz="4" w:space="0" w:color="auto"/>
            </w:tcBorders>
            <w:shd w:val="clear" w:color="auto" w:fill="auto"/>
            <w:noWrap/>
          </w:tcPr>
          <w:p w14:paraId="79B4CC11" w14:textId="77777777" w:rsidR="00FE403B" w:rsidRPr="00C37D99" w:rsidRDefault="00FE403B" w:rsidP="00B67F8B">
            <w:pPr>
              <w:spacing w:line="288" w:lineRule="auto"/>
            </w:pPr>
            <w:r w:rsidRPr="00C37D99">
              <w:t>Index của Group LAN</w:t>
            </w:r>
          </w:p>
          <w:p w14:paraId="0351DBB6" w14:textId="280597E0" w:rsidR="00FE403B" w:rsidRPr="00C37D99" w:rsidRDefault="00FE403B" w:rsidP="00B67F8B">
            <w:pPr>
              <w:spacing w:line="288" w:lineRule="auto"/>
            </w:pPr>
            <w:r w:rsidRPr="00C37D99">
              <w:t>Số nguyên. Có giá trị: 0-32</w:t>
            </w:r>
          </w:p>
        </w:tc>
      </w:tr>
      <w:tr w:rsidR="00FE403B" w:rsidRPr="00C37D99" w14:paraId="5D5BC372" w14:textId="77777777" w:rsidTr="00FE403B">
        <w:trPr>
          <w:trHeight w:val="255"/>
        </w:trPr>
        <w:tc>
          <w:tcPr>
            <w:tcW w:w="625" w:type="dxa"/>
            <w:tcBorders>
              <w:top w:val="single" w:sz="4" w:space="0" w:color="auto"/>
              <w:left w:val="single" w:sz="4" w:space="0" w:color="auto"/>
              <w:bottom w:val="single" w:sz="4" w:space="0" w:color="auto"/>
              <w:right w:val="single" w:sz="4" w:space="0" w:color="auto"/>
            </w:tcBorders>
          </w:tcPr>
          <w:p w14:paraId="282DAD45" w14:textId="569C2502" w:rsidR="00FE403B" w:rsidRPr="007738D1" w:rsidRDefault="007738D1" w:rsidP="00B67F8B">
            <w:pPr>
              <w:spacing w:line="288" w:lineRule="auto"/>
            </w:pPr>
            <w: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7B5CED81" w14:textId="2F6ED234" w:rsidR="00FE403B" w:rsidRPr="00C37D99" w:rsidRDefault="00FE403B" w:rsidP="00B67F8B">
            <w:pPr>
              <w:spacing w:line="288" w:lineRule="auto"/>
            </w:pPr>
            <w:r w:rsidRPr="00C37D99">
              <w:t>ipAddr</w:t>
            </w:r>
          </w:p>
        </w:tc>
        <w:tc>
          <w:tcPr>
            <w:tcW w:w="1418" w:type="dxa"/>
            <w:tcBorders>
              <w:top w:val="single" w:sz="4" w:space="0" w:color="auto"/>
              <w:left w:val="nil"/>
              <w:bottom w:val="single" w:sz="4" w:space="0" w:color="auto"/>
              <w:right w:val="single" w:sz="4" w:space="0" w:color="auto"/>
            </w:tcBorders>
            <w:shd w:val="clear" w:color="auto" w:fill="auto"/>
            <w:noWrap/>
          </w:tcPr>
          <w:p w14:paraId="37106BF8" w14:textId="3DF6CB50" w:rsidR="00FE403B" w:rsidRPr="00C37D99" w:rsidRDefault="00FE403B" w:rsidP="00B67F8B">
            <w:pPr>
              <w:spacing w:line="288" w:lineRule="auto"/>
            </w:pPr>
            <w:r w:rsidRPr="00C37D99">
              <w:rPr>
                <w:lang w:eastAsia="en-AU"/>
              </w:rPr>
              <w:t>Mandatory</w:t>
            </w:r>
          </w:p>
        </w:tc>
        <w:tc>
          <w:tcPr>
            <w:tcW w:w="992" w:type="dxa"/>
            <w:tcBorders>
              <w:top w:val="single" w:sz="4" w:space="0" w:color="auto"/>
              <w:left w:val="nil"/>
              <w:bottom w:val="single" w:sz="4" w:space="0" w:color="auto"/>
              <w:right w:val="single" w:sz="4" w:space="0" w:color="auto"/>
            </w:tcBorders>
          </w:tcPr>
          <w:p w14:paraId="0C0AD78C" w14:textId="20D00B04" w:rsidR="00FE403B" w:rsidRPr="00C37D99" w:rsidRDefault="004504D6" w:rsidP="00B67F8B">
            <w:pPr>
              <w:spacing w:line="288" w:lineRule="auto"/>
            </w:pPr>
            <w:r w:rsidRPr="00C37D99">
              <w:t>S</w:t>
            </w:r>
            <w:r w:rsidR="00FE403B" w:rsidRPr="00C37D99">
              <w:t>tring</w:t>
            </w:r>
          </w:p>
        </w:tc>
        <w:tc>
          <w:tcPr>
            <w:tcW w:w="992" w:type="dxa"/>
            <w:tcBorders>
              <w:top w:val="single" w:sz="4" w:space="0" w:color="auto"/>
              <w:left w:val="single" w:sz="4" w:space="0" w:color="auto"/>
              <w:bottom w:val="single" w:sz="4" w:space="0" w:color="auto"/>
              <w:right w:val="single" w:sz="4" w:space="0" w:color="auto"/>
            </w:tcBorders>
          </w:tcPr>
          <w:p w14:paraId="16FBD028" w14:textId="15BD208D" w:rsidR="00FE403B" w:rsidRPr="00C37D99" w:rsidRDefault="00FE403B" w:rsidP="00B67F8B">
            <w:pPr>
              <w:pStyle w:val="ListParagraph"/>
              <w:spacing w:line="288" w:lineRule="auto"/>
              <w:ind w:left="0"/>
              <w:jc w:val="left"/>
              <w:rPr>
                <w:sz w:val="24"/>
                <w:szCs w:val="24"/>
                <w:lang w:val="vi-VN"/>
              </w:rPr>
            </w:pPr>
            <w:r w:rsidRPr="00C37D99">
              <w:rPr>
                <w:sz w:val="24"/>
                <w:szCs w:val="24"/>
                <w:lang w:val="vi-VN"/>
              </w:rPr>
              <w:t>16</w:t>
            </w:r>
          </w:p>
        </w:tc>
        <w:tc>
          <w:tcPr>
            <w:tcW w:w="3368" w:type="dxa"/>
            <w:tcBorders>
              <w:top w:val="single" w:sz="4" w:space="0" w:color="auto"/>
              <w:left w:val="single" w:sz="4" w:space="0" w:color="auto"/>
              <w:bottom w:val="single" w:sz="4" w:space="0" w:color="auto"/>
              <w:right w:val="single" w:sz="4" w:space="0" w:color="auto"/>
            </w:tcBorders>
            <w:shd w:val="clear" w:color="auto" w:fill="auto"/>
            <w:noWrap/>
          </w:tcPr>
          <w:p w14:paraId="29B06057" w14:textId="77777777" w:rsidR="00FE403B" w:rsidRPr="00C37D99" w:rsidRDefault="00FE403B" w:rsidP="00B67F8B">
            <w:pPr>
              <w:spacing w:line="288" w:lineRule="auto"/>
            </w:pPr>
            <w:r w:rsidRPr="00C37D99">
              <w:t>Địa chỉ IP của Group LAN</w:t>
            </w:r>
          </w:p>
          <w:p w14:paraId="556D4E25" w14:textId="6E6CAD43" w:rsidR="00FE403B" w:rsidRPr="00C37D99" w:rsidRDefault="00FE403B" w:rsidP="00B67F8B">
            <w:pPr>
              <w:spacing w:line="288" w:lineRule="auto"/>
            </w:pPr>
            <w:r w:rsidRPr="00C37D99">
              <w:t>Chuỗi ký tự dạng IP.</w:t>
            </w:r>
          </w:p>
        </w:tc>
      </w:tr>
      <w:tr w:rsidR="00FE403B" w:rsidRPr="00C37D99" w14:paraId="3CD9779C" w14:textId="77777777" w:rsidTr="00FE403B">
        <w:trPr>
          <w:trHeight w:val="255"/>
        </w:trPr>
        <w:tc>
          <w:tcPr>
            <w:tcW w:w="625" w:type="dxa"/>
            <w:tcBorders>
              <w:top w:val="single" w:sz="4" w:space="0" w:color="auto"/>
              <w:left w:val="single" w:sz="4" w:space="0" w:color="auto"/>
              <w:bottom w:val="single" w:sz="4" w:space="0" w:color="auto"/>
              <w:right w:val="single" w:sz="4" w:space="0" w:color="auto"/>
            </w:tcBorders>
          </w:tcPr>
          <w:p w14:paraId="64811D06" w14:textId="48238891" w:rsidR="00FE403B" w:rsidRPr="007738D1" w:rsidRDefault="007738D1" w:rsidP="00B67F8B">
            <w:pPr>
              <w:spacing w:line="288" w:lineRule="auto"/>
            </w:pPr>
            <w:r>
              <w:t>5</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48434C3E" w14:textId="49785602" w:rsidR="00FE403B" w:rsidRPr="00C37D99" w:rsidRDefault="00FE403B" w:rsidP="00B67F8B">
            <w:pPr>
              <w:spacing w:line="288" w:lineRule="auto"/>
            </w:pPr>
            <w:r w:rsidRPr="00C37D99">
              <w:t>subnetMask</w:t>
            </w:r>
          </w:p>
        </w:tc>
        <w:tc>
          <w:tcPr>
            <w:tcW w:w="1418" w:type="dxa"/>
            <w:tcBorders>
              <w:top w:val="single" w:sz="4" w:space="0" w:color="auto"/>
              <w:left w:val="nil"/>
              <w:bottom w:val="single" w:sz="4" w:space="0" w:color="auto"/>
              <w:right w:val="single" w:sz="4" w:space="0" w:color="auto"/>
            </w:tcBorders>
            <w:shd w:val="clear" w:color="auto" w:fill="auto"/>
            <w:noWrap/>
          </w:tcPr>
          <w:p w14:paraId="58D0B0ED" w14:textId="721396CB" w:rsidR="00FE403B" w:rsidRPr="00C37D99" w:rsidRDefault="00FE403B" w:rsidP="00B67F8B">
            <w:pPr>
              <w:spacing w:line="288" w:lineRule="auto"/>
            </w:pPr>
            <w:r w:rsidRPr="00C37D99">
              <w:rPr>
                <w:lang w:eastAsia="en-AU"/>
              </w:rPr>
              <w:t>Mandatory</w:t>
            </w:r>
          </w:p>
        </w:tc>
        <w:tc>
          <w:tcPr>
            <w:tcW w:w="992" w:type="dxa"/>
            <w:tcBorders>
              <w:top w:val="single" w:sz="4" w:space="0" w:color="auto"/>
              <w:left w:val="nil"/>
              <w:bottom w:val="single" w:sz="4" w:space="0" w:color="auto"/>
              <w:right w:val="single" w:sz="4" w:space="0" w:color="auto"/>
            </w:tcBorders>
          </w:tcPr>
          <w:p w14:paraId="59205C19" w14:textId="52C93AFD" w:rsidR="00FE403B" w:rsidRPr="00C37D99" w:rsidRDefault="00FE403B" w:rsidP="00B67F8B">
            <w:pPr>
              <w:spacing w:line="288" w:lineRule="auto"/>
            </w:pPr>
            <w:r w:rsidRPr="00C37D99">
              <w:t>String</w:t>
            </w:r>
          </w:p>
        </w:tc>
        <w:tc>
          <w:tcPr>
            <w:tcW w:w="992" w:type="dxa"/>
            <w:tcBorders>
              <w:top w:val="single" w:sz="4" w:space="0" w:color="auto"/>
              <w:left w:val="single" w:sz="4" w:space="0" w:color="auto"/>
              <w:bottom w:val="single" w:sz="4" w:space="0" w:color="auto"/>
              <w:right w:val="single" w:sz="4" w:space="0" w:color="auto"/>
            </w:tcBorders>
          </w:tcPr>
          <w:p w14:paraId="497A096B" w14:textId="686271E9" w:rsidR="00FE403B" w:rsidRPr="00C37D99" w:rsidRDefault="004504D6" w:rsidP="00B67F8B">
            <w:pPr>
              <w:pStyle w:val="ListParagraph"/>
              <w:spacing w:line="288" w:lineRule="auto"/>
              <w:ind w:left="0"/>
              <w:jc w:val="left"/>
              <w:rPr>
                <w:sz w:val="24"/>
                <w:szCs w:val="24"/>
              </w:rPr>
            </w:pPr>
            <w:r w:rsidRPr="00C37D99">
              <w:rPr>
                <w:sz w:val="24"/>
                <w:szCs w:val="24"/>
              </w:rPr>
              <w:t>16</w:t>
            </w:r>
          </w:p>
        </w:tc>
        <w:tc>
          <w:tcPr>
            <w:tcW w:w="3368" w:type="dxa"/>
            <w:tcBorders>
              <w:top w:val="single" w:sz="4" w:space="0" w:color="auto"/>
              <w:left w:val="single" w:sz="4" w:space="0" w:color="auto"/>
              <w:bottom w:val="single" w:sz="4" w:space="0" w:color="auto"/>
              <w:right w:val="single" w:sz="4" w:space="0" w:color="auto"/>
            </w:tcBorders>
            <w:shd w:val="clear" w:color="auto" w:fill="auto"/>
            <w:noWrap/>
          </w:tcPr>
          <w:p w14:paraId="285C6028" w14:textId="77777777" w:rsidR="00FE403B" w:rsidRPr="00C37D99" w:rsidRDefault="00FE403B" w:rsidP="00B67F8B">
            <w:pPr>
              <w:spacing w:line="288" w:lineRule="auto"/>
            </w:pPr>
            <w:r w:rsidRPr="00C37D99">
              <w:t>Subnet Mask của Group LAN</w:t>
            </w:r>
          </w:p>
          <w:p w14:paraId="69C81BA5" w14:textId="7AE19C45" w:rsidR="00FE403B" w:rsidRPr="00C37D99" w:rsidRDefault="00FE403B" w:rsidP="00B67F8B">
            <w:pPr>
              <w:spacing w:line="288" w:lineRule="auto"/>
            </w:pPr>
            <w:r w:rsidRPr="00C37D99">
              <w:t>Chuỗi ký tự dạng Subnet Mask</w:t>
            </w:r>
          </w:p>
        </w:tc>
      </w:tr>
    </w:tbl>
    <w:p w14:paraId="45E98D8F" w14:textId="77777777" w:rsidR="005739DC" w:rsidRPr="00C37D99" w:rsidRDefault="005739DC" w:rsidP="00E131AF">
      <w:pPr>
        <w:pStyle w:val="ANSVNormal"/>
      </w:pPr>
    </w:p>
    <w:p w14:paraId="2BE88642" w14:textId="77777777" w:rsidR="005739DC" w:rsidRPr="00C37D99" w:rsidRDefault="005739DC" w:rsidP="00B67F8B">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530"/>
        <w:gridCol w:w="1530"/>
        <w:gridCol w:w="1080"/>
        <w:gridCol w:w="1440"/>
        <w:gridCol w:w="2970"/>
      </w:tblGrid>
      <w:tr w:rsidR="005739DC" w:rsidRPr="00C37D99" w14:paraId="5D85B390" w14:textId="77777777" w:rsidTr="0054461D">
        <w:trPr>
          <w:trHeight w:val="255"/>
        </w:trPr>
        <w:tc>
          <w:tcPr>
            <w:tcW w:w="625" w:type="dxa"/>
            <w:vAlign w:val="center"/>
          </w:tcPr>
          <w:p w14:paraId="12736D9E" w14:textId="77777777" w:rsidR="005739DC" w:rsidRPr="00C37D99" w:rsidRDefault="005739DC" w:rsidP="00B67F8B">
            <w:pPr>
              <w:spacing w:line="288" w:lineRule="auto"/>
              <w:rPr>
                <w:b/>
                <w:bCs/>
                <w:lang w:eastAsia="en-AU"/>
              </w:rPr>
            </w:pPr>
            <w:r w:rsidRPr="00C37D99">
              <w:rPr>
                <w:b/>
                <w:bCs/>
                <w:lang w:eastAsia="en-AU"/>
              </w:rPr>
              <w:t>No</w:t>
            </w:r>
          </w:p>
        </w:tc>
        <w:tc>
          <w:tcPr>
            <w:tcW w:w="1530" w:type="dxa"/>
            <w:shd w:val="clear" w:color="auto" w:fill="auto"/>
            <w:noWrap/>
            <w:vAlign w:val="center"/>
          </w:tcPr>
          <w:p w14:paraId="7140FF7E" w14:textId="77777777" w:rsidR="005739DC" w:rsidRPr="00C37D99" w:rsidRDefault="005739DC" w:rsidP="00B67F8B">
            <w:pPr>
              <w:spacing w:line="288" w:lineRule="auto"/>
              <w:rPr>
                <w:b/>
                <w:bCs/>
                <w:lang w:eastAsia="en-AU"/>
              </w:rPr>
            </w:pPr>
            <w:r w:rsidRPr="00C37D99">
              <w:rPr>
                <w:b/>
                <w:bCs/>
                <w:lang w:eastAsia="en-AU"/>
              </w:rPr>
              <w:t>Parameter</w:t>
            </w:r>
          </w:p>
        </w:tc>
        <w:tc>
          <w:tcPr>
            <w:tcW w:w="1530" w:type="dxa"/>
            <w:shd w:val="clear" w:color="auto" w:fill="auto"/>
            <w:noWrap/>
            <w:vAlign w:val="center"/>
          </w:tcPr>
          <w:p w14:paraId="65966E58" w14:textId="77777777" w:rsidR="005739DC" w:rsidRPr="00C37D99" w:rsidRDefault="005739DC" w:rsidP="00B67F8B">
            <w:pPr>
              <w:spacing w:line="288" w:lineRule="auto"/>
              <w:rPr>
                <w:b/>
                <w:bCs/>
                <w:lang w:eastAsia="en-AU"/>
              </w:rPr>
            </w:pPr>
            <w:r w:rsidRPr="00C37D99">
              <w:rPr>
                <w:b/>
                <w:bCs/>
                <w:lang w:eastAsia="en-AU"/>
              </w:rPr>
              <w:t>Mandatory</w:t>
            </w:r>
          </w:p>
        </w:tc>
        <w:tc>
          <w:tcPr>
            <w:tcW w:w="1080" w:type="dxa"/>
          </w:tcPr>
          <w:p w14:paraId="5714239F" w14:textId="77777777" w:rsidR="005739DC" w:rsidRPr="00C37D99" w:rsidRDefault="005739DC" w:rsidP="00B67F8B">
            <w:pPr>
              <w:spacing w:line="288" w:lineRule="auto"/>
              <w:rPr>
                <w:b/>
                <w:bCs/>
                <w:lang w:eastAsia="en-AU"/>
              </w:rPr>
            </w:pPr>
            <w:r w:rsidRPr="00C37D99">
              <w:rPr>
                <w:b/>
                <w:bCs/>
                <w:lang w:eastAsia="en-AU"/>
              </w:rPr>
              <w:t>Type</w:t>
            </w:r>
          </w:p>
        </w:tc>
        <w:tc>
          <w:tcPr>
            <w:tcW w:w="1440" w:type="dxa"/>
            <w:vAlign w:val="center"/>
          </w:tcPr>
          <w:p w14:paraId="3AA77C0E" w14:textId="77777777" w:rsidR="005739DC" w:rsidRPr="00C37D99" w:rsidRDefault="005739DC" w:rsidP="00B67F8B">
            <w:pPr>
              <w:spacing w:line="288" w:lineRule="auto"/>
              <w:rPr>
                <w:b/>
                <w:bCs/>
                <w:lang w:eastAsia="en-AU"/>
              </w:rPr>
            </w:pPr>
            <w:r w:rsidRPr="00C37D99">
              <w:rPr>
                <w:b/>
                <w:bCs/>
                <w:lang w:eastAsia="en-AU"/>
              </w:rPr>
              <w:t>Max length</w:t>
            </w:r>
          </w:p>
        </w:tc>
        <w:tc>
          <w:tcPr>
            <w:tcW w:w="2970" w:type="dxa"/>
            <w:shd w:val="clear" w:color="auto" w:fill="auto"/>
            <w:noWrap/>
            <w:vAlign w:val="center"/>
          </w:tcPr>
          <w:p w14:paraId="464EF123" w14:textId="77777777" w:rsidR="005739DC" w:rsidRPr="00C37D99" w:rsidRDefault="005739DC" w:rsidP="00B67F8B">
            <w:pPr>
              <w:spacing w:line="288" w:lineRule="auto"/>
              <w:rPr>
                <w:b/>
                <w:bCs/>
                <w:lang w:eastAsia="en-AU"/>
              </w:rPr>
            </w:pPr>
            <w:r w:rsidRPr="00C37D99">
              <w:rPr>
                <w:b/>
                <w:bCs/>
                <w:lang w:eastAsia="en-AU"/>
              </w:rPr>
              <w:t>Meaning</w:t>
            </w:r>
          </w:p>
        </w:tc>
      </w:tr>
      <w:tr w:rsidR="005739DC" w:rsidRPr="00C37D99" w14:paraId="1D70E4AD" w14:textId="77777777" w:rsidTr="0054461D">
        <w:trPr>
          <w:trHeight w:val="255"/>
        </w:trPr>
        <w:tc>
          <w:tcPr>
            <w:tcW w:w="625" w:type="dxa"/>
            <w:vAlign w:val="center"/>
          </w:tcPr>
          <w:p w14:paraId="6D469212" w14:textId="77777777" w:rsidR="005739DC" w:rsidRPr="00C37D99" w:rsidRDefault="005739DC" w:rsidP="00B67F8B">
            <w:pPr>
              <w:spacing w:line="288" w:lineRule="auto"/>
              <w:rPr>
                <w:lang w:eastAsia="en-AU"/>
              </w:rPr>
            </w:pPr>
            <w:r w:rsidRPr="00C37D99">
              <w:rPr>
                <w:lang w:eastAsia="en-AU"/>
              </w:rPr>
              <w:t>1</w:t>
            </w:r>
          </w:p>
        </w:tc>
        <w:tc>
          <w:tcPr>
            <w:tcW w:w="1530" w:type="dxa"/>
            <w:shd w:val="clear" w:color="auto" w:fill="auto"/>
            <w:noWrap/>
            <w:vAlign w:val="center"/>
          </w:tcPr>
          <w:p w14:paraId="475EB8EB" w14:textId="77777777" w:rsidR="005739DC" w:rsidRPr="00C37D99" w:rsidRDefault="005739DC" w:rsidP="00B67F8B">
            <w:pPr>
              <w:spacing w:line="288" w:lineRule="auto"/>
              <w:rPr>
                <w:lang w:eastAsia="en-AU"/>
              </w:rPr>
            </w:pPr>
            <w:r w:rsidRPr="00C37D99">
              <w:rPr>
                <w:lang w:eastAsia="en-AU"/>
              </w:rPr>
              <w:t>errorCode</w:t>
            </w:r>
          </w:p>
        </w:tc>
        <w:tc>
          <w:tcPr>
            <w:tcW w:w="1530" w:type="dxa"/>
            <w:shd w:val="clear" w:color="auto" w:fill="auto"/>
            <w:noWrap/>
            <w:vAlign w:val="center"/>
          </w:tcPr>
          <w:p w14:paraId="17E8FD4B" w14:textId="77777777" w:rsidR="005739DC" w:rsidRPr="00C37D99" w:rsidRDefault="005739DC" w:rsidP="00B67F8B">
            <w:pPr>
              <w:spacing w:line="288" w:lineRule="auto"/>
              <w:rPr>
                <w:lang w:eastAsia="en-AU"/>
              </w:rPr>
            </w:pPr>
            <w:r w:rsidRPr="00C37D99">
              <w:rPr>
                <w:lang w:eastAsia="en-AU"/>
              </w:rPr>
              <w:t>Mandatory</w:t>
            </w:r>
          </w:p>
        </w:tc>
        <w:tc>
          <w:tcPr>
            <w:tcW w:w="1080" w:type="dxa"/>
          </w:tcPr>
          <w:p w14:paraId="6049EBA1" w14:textId="77777777" w:rsidR="005739DC" w:rsidRPr="00C37D99" w:rsidRDefault="005739DC" w:rsidP="00B67F8B">
            <w:pPr>
              <w:spacing w:line="288" w:lineRule="auto"/>
              <w:rPr>
                <w:lang w:eastAsia="en-AU"/>
              </w:rPr>
            </w:pPr>
            <w:r w:rsidRPr="00C37D99">
              <w:rPr>
                <w:lang w:eastAsia="en-AU"/>
              </w:rPr>
              <w:t>String</w:t>
            </w:r>
          </w:p>
        </w:tc>
        <w:tc>
          <w:tcPr>
            <w:tcW w:w="1440" w:type="dxa"/>
            <w:vAlign w:val="center"/>
          </w:tcPr>
          <w:p w14:paraId="0EE160F9" w14:textId="77777777" w:rsidR="005739DC" w:rsidRPr="00C37D99" w:rsidRDefault="005739DC" w:rsidP="00B67F8B">
            <w:pPr>
              <w:spacing w:line="288" w:lineRule="auto"/>
              <w:rPr>
                <w:lang w:eastAsia="en-AU"/>
              </w:rPr>
            </w:pPr>
            <w:r w:rsidRPr="00C37D99">
              <w:rPr>
                <w:lang w:eastAsia="en-AU"/>
              </w:rPr>
              <w:t>4</w:t>
            </w:r>
          </w:p>
        </w:tc>
        <w:tc>
          <w:tcPr>
            <w:tcW w:w="2970" w:type="dxa"/>
            <w:shd w:val="clear" w:color="auto" w:fill="auto"/>
            <w:noWrap/>
            <w:vAlign w:val="center"/>
          </w:tcPr>
          <w:p w14:paraId="7751EFFE" w14:textId="77777777" w:rsidR="005739DC" w:rsidRPr="00C37D99" w:rsidRDefault="005739DC" w:rsidP="00B67F8B">
            <w:pPr>
              <w:spacing w:line="288" w:lineRule="auto"/>
              <w:rPr>
                <w:lang w:eastAsia="en-AU"/>
              </w:rPr>
            </w:pPr>
            <w:r w:rsidRPr="00C37D99">
              <w:rPr>
                <w:lang w:eastAsia="en-AU"/>
              </w:rPr>
              <w:t>Mã lỗi</w:t>
            </w:r>
          </w:p>
        </w:tc>
      </w:tr>
      <w:tr w:rsidR="005739DC" w:rsidRPr="00C37D99" w14:paraId="0D750B57" w14:textId="77777777" w:rsidTr="0054461D">
        <w:trPr>
          <w:trHeight w:val="255"/>
        </w:trPr>
        <w:tc>
          <w:tcPr>
            <w:tcW w:w="625" w:type="dxa"/>
            <w:vAlign w:val="center"/>
          </w:tcPr>
          <w:p w14:paraId="0F018F00" w14:textId="77777777" w:rsidR="005739DC" w:rsidRPr="00C37D99" w:rsidRDefault="005739DC" w:rsidP="00B67F8B">
            <w:pPr>
              <w:spacing w:line="288" w:lineRule="auto"/>
              <w:rPr>
                <w:lang w:eastAsia="en-AU"/>
              </w:rPr>
            </w:pPr>
            <w:r w:rsidRPr="00C37D99">
              <w:rPr>
                <w:lang w:eastAsia="en-AU"/>
              </w:rPr>
              <w:t>2</w:t>
            </w:r>
          </w:p>
        </w:tc>
        <w:tc>
          <w:tcPr>
            <w:tcW w:w="1530" w:type="dxa"/>
            <w:shd w:val="clear" w:color="auto" w:fill="auto"/>
            <w:noWrap/>
            <w:vAlign w:val="center"/>
          </w:tcPr>
          <w:p w14:paraId="49D7B7C9" w14:textId="77777777" w:rsidR="005739DC" w:rsidRPr="00C37D99" w:rsidRDefault="005739DC" w:rsidP="00B67F8B">
            <w:pPr>
              <w:spacing w:line="288" w:lineRule="auto"/>
              <w:rPr>
                <w:lang w:eastAsia="en-AU"/>
              </w:rPr>
            </w:pPr>
            <w:r w:rsidRPr="00C37D99">
              <w:rPr>
                <w:lang w:eastAsia="en-AU"/>
              </w:rPr>
              <w:t>errorMessage</w:t>
            </w:r>
          </w:p>
        </w:tc>
        <w:tc>
          <w:tcPr>
            <w:tcW w:w="1530" w:type="dxa"/>
            <w:shd w:val="clear" w:color="auto" w:fill="auto"/>
            <w:noWrap/>
            <w:vAlign w:val="center"/>
          </w:tcPr>
          <w:p w14:paraId="73B26A1D" w14:textId="77777777" w:rsidR="005739DC" w:rsidRPr="00C37D99" w:rsidRDefault="005739DC" w:rsidP="00B67F8B">
            <w:pPr>
              <w:spacing w:line="288" w:lineRule="auto"/>
              <w:rPr>
                <w:lang w:eastAsia="en-AU"/>
              </w:rPr>
            </w:pPr>
            <w:r w:rsidRPr="00C37D99">
              <w:rPr>
                <w:lang w:eastAsia="en-AU"/>
              </w:rPr>
              <w:t>Optional</w:t>
            </w:r>
          </w:p>
        </w:tc>
        <w:tc>
          <w:tcPr>
            <w:tcW w:w="1080" w:type="dxa"/>
          </w:tcPr>
          <w:p w14:paraId="1E9DE169" w14:textId="77777777" w:rsidR="005739DC" w:rsidRPr="00C37D99" w:rsidRDefault="005739DC" w:rsidP="00B67F8B">
            <w:pPr>
              <w:spacing w:line="288" w:lineRule="auto"/>
              <w:rPr>
                <w:lang w:eastAsia="en-AU"/>
              </w:rPr>
            </w:pPr>
            <w:r w:rsidRPr="00C37D99">
              <w:rPr>
                <w:lang w:eastAsia="en-AU"/>
              </w:rPr>
              <w:t>String</w:t>
            </w:r>
          </w:p>
        </w:tc>
        <w:tc>
          <w:tcPr>
            <w:tcW w:w="1440" w:type="dxa"/>
            <w:vAlign w:val="center"/>
          </w:tcPr>
          <w:p w14:paraId="29DD2AD3" w14:textId="77777777" w:rsidR="005739DC" w:rsidRPr="00C37D99" w:rsidRDefault="005739DC" w:rsidP="00B67F8B">
            <w:pPr>
              <w:spacing w:line="288" w:lineRule="auto"/>
              <w:rPr>
                <w:lang w:eastAsia="en-AU"/>
              </w:rPr>
            </w:pPr>
            <w:r w:rsidRPr="00C37D99">
              <w:rPr>
                <w:lang w:eastAsia="en-AU"/>
              </w:rPr>
              <w:t>64</w:t>
            </w:r>
          </w:p>
        </w:tc>
        <w:tc>
          <w:tcPr>
            <w:tcW w:w="2970" w:type="dxa"/>
            <w:shd w:val="clear" w:color="auto" w:fill="auto"/>
            <w:noWrap/>
            <w:vAlign w:val="center"/>
          </w:tcPr>
          <w:p w14:paraId="24C0A48A" w14:textId="77777777" w:rsidR="005739DC" w:rsidRPr="00C37D99" w:rsidRDefault="005739DC" w:rsidP="00B67F8B">
            <w:pPr>
              <w:spacing w:line="288" w:lineRule="auto"/>
              <w:rPr>
                <w:lang w:eastAsia="en-AU"/>
              </w:rPr>
            </w:pPr>
            <w:r w:rsidRPr="00C37D99">
              <w:rPr>
                <w:lang w:eastAsia="en-AU"/>
              </w:rPr>
              <w:t>Mô tả lỗi</w:t>
            </w:r>
          </w:p>
        </w:tc>
      </w:tr>
    </w:tbl>
    <w:p w14:paraId="5E40CDD6" w14:textId="77777777" w:rsidR="005739DC" w:rsidRPr="00C37D99" w:rsidRDefault="005739DC" w:rsidP="00B67F8B">
      <w:pPr>
        <w:pStyle w:val="Heading4"/>
        <w:spacing w:line="288" w:lineRule="auto"/>
        <w:rPr>
          <w:sz w:val="24"/>
          <w:szCs w:val="24"/>
        </w:rPr>
      </w:pPr>
      <w:r w:rsidRPr="00C37D99">
        <w:rPr>
          <w:sz w:val="24"/>
          <w:szCs w:val="24"/>
        </w:rPr>
        <w:lastRenderedPageBreak/>
        <w:t>Example</w:t>
      </w:r>
    </w:p>
    <w:p w14:paraId="772584A6" w14:textId="77777777" w:rsidR="005739DC" w:rsidRPr="00C37D99" w:rsidRDefault="005739DC" w:rsidP="00B67F8B">
      <w:pPr>
        <w:spacing w:line="288" w:lineRule="auto"/>
        <w:rPr>
          <w:b/>
          <w:bCs/>
        </w:rPr>
      </w:pPr>
      <w:r w:rsidRPr="00C37D99">
        <w:rPr>
          <w:b/>
          <w:bCs/>
        </w:rPr>
        <w:t>Request:</w:t>
      </w:r>
    </w:p>
    <w:p w14:paraId="755EC272" w14:textId="58058070" w:rsidR="005739DC" w:rsidRPr="00C37D99" w:rsidRDefault="005739DC"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lang w:val="vi-VN"/>
        </w:rPr>
        <w:t xml:space="preserve"> </w:t>
      </w:r>
      <w:r w:rsidRPr="00C37D99">
        <w:rPr>
          <w:rFonts w:ascii="Times New Roman" w:hAnsi="Times New Roman" w:cs="Times New Roman"/>
          <w:sz w:val="24"/>
          <w:szCs w:val="24"/>
        </w:rPr>
        <w:t>setLanConfig (data);</w:t>
      </w:r>
    </w:p>
    <w:p w14:paraId="4F569037" w14:textId="5DB8895E" w:rsidR="005739DC" w:rsidRPr="00C37D99" w:rsidRDefault="005739DC"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lang w:val="vi-VN"/>
        </w:rPr>
        <w:t xml:space="preserve"> </w:t>
      </w: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r w:rsidRPr="00C37D99">
        <w:rPr>
          <w:rFonts w:ascii="Times New Roman" w:hAnsi="Times New Roman" w:cs="Times New Roman"/>
          <w:sz w:val="24"/>
          <w:szCs w:val="24"/>
        </w:rPr>
        <w:t>{</w:t>
      </w:r>
    </w:p>
    <w:p w14:paraId="4C8C05DC" w14:textId="1F818E06" w:rsidR="007C59E1" w:rsidRPr="00C37D99" w:rsidRDefault="007C59E1" w:rsidP="00B67F8B">
      <w:pPr>
        <w:pStyle w:val="HTMLPreformatted"/>
        <w:spacing w:line="288" w:lineRule="auto"/>
        <w:ind w:left="916"/>
        <w:rPr>
          <w:rFonts w:ascii="Times New Roman" w:hAnsi="Times New Roman" w:cs="Times New Roman"/>
          <w:sz w:val="24"/>
          <w:szCs w:val="24"/>
          <w:lang w:val="vi-VN"/>
        </w:rPr>
      </w:pPr>
      <w:r w:rsidRPr="00C37D99">
        <w:rPr>
          <w:rFonts w:ascii="Times New Roman" w:hAnsi="Times New Roman" w:cs="Times New Roman"/>
          <w:sz w:val="24"/>
          <w:szCs w:val="24"/>
          <w:lang w:val="vi-VN"/>
        </w:rPr>
        <w:t>"serialNumber": "</w:t>
      </w:r>
      <w:r w:rsidR="00DB6D2D">
        <w:rPr>
          <w:rFonts w:ascii="Times New Roman" w:hAnsi="Times New Roman" w:cs="Times New Roman"/>
          <w:sz w:val="24"/>
          <w:szCs w:val="24"/>
          <w:lang w:val="vi-VN"/>
        </w:rPr>
        <w:t>VNPT123456</w:t>
      </w:r>
      <w:r w:rsidRPr="00C37D99">
        <w:rPr>
          <w:rFonts w:ascii="Times New Roman" w:hAnsi="Times New Roman" w:cs="Times New Roman"/>
          <w:sz w:val="24"/>
          <w:szCs w:val="24"/>
          <w:lang w:val="vi-VN"/>
        </w:rPr>
        <w:t xml:space="preserve">", </w:t>
      </w:r>
    </w:p>
    <w:p w14:paraId="414FAE2D" w14:textId="4C441303" w:rsidR="007C59E1" w:rsidRPr="00C37D99" w:rsidRDefault="007C59E1" w:rsidP="00B67F8B">
      <w:pPr>
        <w:pStyle w:val="HTMLPreformatted"/>
        <w:spacing w:line="288" w:lineRule="auto"/>
        <w:ind w:left="916"/>
        <w:rPr>
          <w:rFonts w:ascii="Times New Roman" w:hAnsi="Times New Roman" w:cs="Times New Roman"/>
          <w:sz w:val="24"/>
          <w:szCs w:val="24"/>
          <w:lang w:val="vi-VN"/>
        </w:rPr>
      </w:pPr>
      <w:r w:rsidRPr="00C37D99">
        <w:rPr>
          <w:rFonts w:ascii="Times New Roman" w:hAnsi="Times New Roman" w:cs="Times New Roman"/>
          <w:sz w:val="24"/>
          <w:szCs w:val="24"/>
          <w:lang w:val="vi-VN"/>
        </w:rPr>
        <w:t>"modelName": "</w:t>
      </w:r>
      <w:r w:rsidR="00DB6D2D">
        <w:rPr>
          <w:rFonts w:ascii="Times New Roman" w:hAnsi="Times New Roman" w:cs="Times New Roman"/>
          <w:sz w:val="24"/>
          <w:szCs w:val="24"/>
          <w:lang w:val="vi-VN"/>
        </w:rPr>
        <w:t>GW040H</w:t>
      </w:r>
      <w:r w:rsidRPr="00C37D99">
        <w:rPr>
          <w:rFonts w:ascii="Times New Roman" w:hAnsi="Times New Roman" w:cs="Times New Roman"/>
          <w:sz w:val="24"/>
          <w:szCs w:val="24"/>
          <w:lang w:val="vi-VN"/>
        </w:rPr>
        <w:t>" ,</w:t>
      </w:r>
    </w:p>
    <w:p w14:paraId="7CF372A1" w14:textId="1B2F5983" w:rsidR="007C59E1" w:rsidRPr="00C37D99" w:rsidRDefault="007C59E1" w:rsidP="00B67F8B">
      <w:pPr>
        <w:pStyle w:val="HTMLPreformatted"/>
        <w:spacing w:line="288" w:lineRule="auto"/>
        <w:ind w:left="916"/>
        <w:rPr>
          <w:rFonts w:ascii="Times New Roman" w:hAnsi="Times New Roman" w:cs="Times New Roman"/>
          <w:sz w:val="24"/>
          <w:szCs w:val="24"/>
          <w:lang w:val="vi-VN"/>
        </w:rPr>
      </w:pPr>
      <w:r w:rsidRPr="00C37D99">
        <w:rPr>
          <w:rFonts w:ascii="Times New Roman" w:hAnsi="Times New Roman" w:cs="Times New Roman"/>
          <w:sz w:val="24"/>
          <w:szCs w:val="24"/>
          <w:lang w:val="vi-VN"/>
        </w:rPr>
        <w:t xml:space="preserve">“lanIndex”: </w:t>
      </w:r>
      <w:r w:rsidR="005A309E">
        <w:rPr>
          <w:rFonts w:ascii="Times New Roman" w:hAnsi="Times New Roman" w:cs="Times New Roman"/>
          <w:sz w:val="24"/>
          <w:szCs w:val="24"/>
        </w:rPr>
        <w:t>1</w:t>
      </w:r>
      <w:r w:rsidRPr="00C37D99">
        <w:rPr>
          <w:rFonts w:ascii="Times New Roman" w:hAnsi="Times New Roman" w:cs="Times New Roman"/>
          <w:sz w:val="24"/>
          <w:szCs w:val="24"/>
          <w:lang w:val="vi-VN"/>
        </w:rPr>
        <w:t>,</w:t>
      </w:r>
    </w:p>
    <w:p w14:paraId="22817C02" w14:textId="1217EC26" w:rsidR="007C59E1" w:rsidRPr="00C37D99" w:rsidRDefault="007C59E1" w:rsidP="00B67F8B">
      <w:pPr>
        <w:pStyle w:val="HTMLPreformatted"/>
        <w:spacing w:line="288" w:lineRule="auto"/>
        <w:ind w:left="916"/>
        <w:rPr>
          <w:rFonts w:ascii="Times New Roman" w:hAnsi="Times New Roman" w:cs="Times New Roman"/>
          <w:sz w:val="24"/>
          <w:szCs w:val="24"/>
          <w:lang w:val="vi-VN"/>
        </w:rPr>
      </w:pPr>
      <w:r w:rsidRPr="00C37D99">
        <w:rPr>
          <w:rFonts w:ascii="Times New Roman" w:hAnsi="Times New Roman" w:cs="Times New Roman"/>
          <w:sz w:val="24"/>
          <w:szCs w:val="24"/>
          <w:lang w:val="vi-VN"/>
        </w:rPr>
        <w:t xml:space="preserve"> “ipAddr”: “&lt;ipAddr&gt;”,</w:t>
      </w:r>
    </w:p>
    <w:p w14:paraId="70CD6B65" w14:textId="50000188" w:rsidR="007C59E1" w:rsidRPr="00C37D99" w:rsidRDefault="3BA11ECF" w:rsidP="00B67F8B">
      <w:pPr>
        <w:pStyle w:val="HTMLPreformatted"/>
        <w:spacing w:line="288" w:lineRule="auto"/>
        <w:ind w:left="916"/>
        <w:rPr>
          <w:rFonts w:ascii="Times New Roman" w:hAnsi="Times New Roman" w:cs="Times New Roman"/>
          <w:sz w:val="24"/>
          <w:szCs w:val="24"/>
          <w:lang w:val="vi-VN"/>
        </w:rPr>
      </w:pPr>
      <w:r w:rsidRPr="00C37D99">
        <w:rPr>
          <w:rFonts w:ascii="Times New Roman" w:hAnsi="Times New Roman" w:cs="Times New Roman"/>
          <w:sz w:val="24"/>
          <w:szCs w:val="24"/>
          <w:lang w:val="vi-VN"/>
        </w:rPr>
        <w:t xml:space="preserve"> “subnetMask”: “&lt;subnetMask&gt;”</w:t>
      </w:r>
    </w:p>
    <w:p w14:paraId="37EB24ED" w14:textId="1F9567D3" w:rsidR="005739DC" w:rsidRPr="00C37D99" w:rsidRDefault="005739DC" w:rsidP="00B67F8B">
      <w:pPr>
        <w:pStyle w:val="ListParagraph"/>
        <w:spacing w:line="288" w:lineRule="auto"/>
        <w:rPr>
          <w:sz w:val="24"/>
          <w:szCs w:val="24"/>
        </w:rPr>
      </w:pPr>
      <w:r w:rsidRPr="00C37D99">
        <w:rPr>
          <w:sz w:val="24"/>
          <w:szCs w:val="24"/>
        </w:rPr>
        <w:t>}</w:t>
      </w:r>
    </w:p>
    <w:p w14:paraId="52F46533" w14:textId="77777777" w:rsidR="005739DC" w:rsidRPr="00C37D99" w:rsidRDefault="005739DC" w:rsidP="00B67F8B">
      <w:pPr>
        <w:spacing w:line="288" w:lineRule="auto"/>
        <w:rPr>
          <w:b/>
          <w:bCs/>
        </w:rPr>
      </w:pPr>
      <w:r w:rsidRPr="00C37D99">
        <w:rPr>
          <w:b/>
          <w:bCs/>
        </w:rPr>
        <w:t>Response:</w:t>
      </w:r>
    </w:p>
    <w:p w14:paraId="12F11A0E" w14:textId="77777777" w:rsidR="007C59E1" w:rsidRPr="00C37D99" w:rsidRDefault="005739DC" w:rsidP="00B67F8B">
      <w:pPr>
        <w:pStyle w:val="FirstLevelBullet"/>
        <w:spacing w:line="288" w:lineRule="auto"/>
        <w:ind w:firstLine="0"/>
        <w:rPr>
          <w:sz w:val="24"/>
          <w:szCs w:val="24"/>
        </w:rPr>
      </w:pPr>
      <w:r w:rsidRPr="00C37D99">
        <w:rPr>
          <w:sz w:val="24"/>
          <w:szCs w:val="24"/>
          <w:lang w:val="vi-VN"/>
        </w:rPr>
        <w:t xml:space="preserve">  </w:t>
      </w:r>
      <w:r w:rsidRPr="00C37D99">
        <w:rPr>
          <w:sz w:val="24"/>
          <w:szCs w:val="24"/>
        </w:rPr>
        <w:t>{</w:t>
      </w:r>
    </w:p>
    <w:p w14:paraId="427B81EC" w14:textId="468149F3" w:rsidR="007C59E1" w:rsidRPr="00C37D99" w:rsidRDefault="005739DC" w:rsidP="00B67F8B">
      <w:pPr>
        <w:pStyle w:val="FirstLevelBullet"/>
        <w:spacing w:line="288" w:lineRule="auto"/>
        <w:ind w:left="1440" w:firstLine="0"/>
        <w:rPr>
          <w:sz w:val="24"/>
          <w:szCs w:val="24"/>
        </w:rPr>
      </w:pPr>
      <w:r w:rsidRPr="00C37D99">
        <w:rPr>
          <w:sz w:val="24"/>
          <w:szCs w:val="24"/>
        </w:rPr>
        <w:t>"errorCode": "200",</w:t>
      </w:r>
    </w:p>
    <w:p w14:paraId="2E9FDAC7" w14:textId="774F4FD2" w:rsidR="007C59E1" w:rsidRPr="00C37D99" w:rsidRDefault="005739DC" w:rsidP="00B67F8B">
      <w:pPr>
        <w:pStyle w:val="FirstLevelBullet"/>
        <w:spacing w:line="288" w:lineRule="auto"/>
        <w:ind w:left="1440" w:firstLine="0"/>
        <w:rPr>
          <w:sz w:val="24"/>
          <w:szCs w:val="24"/>
          <w:lang w:val="vi-VN"/>
        </w:rPr>
      </w:pPr>
      <w:r w:rsidRPr="00C37D99">
        <w:rPr>
          <w:sz w:val="24"/>
          <w:szCs w:val="24"/>
        </w:rPr>
        <w:t>"errorMessage": "SUCCESS"</w:t>
      </w:r>
    </w:p>
    <w:p w14:paraId="627C81A8" w14:textId="26BDD82C" w:rsidR="00AE58AC" w:rsidRPr="00C37D99" w:rsidRDefault="005739DC" w:rsidP="00E131AF">
      <w:pPr>
        <w:pStyle w:val="ANSVNormal"/>
        <w:rPr>
          <w:lang w:val="vi-VN"/>
        </w:rPr>
      </w:pPr>
      <w:r w:rsidRPr="00C37D99">
        <w:rPr>
          <w:lang w:val="vi-VN"/>
        </w:rPr>
        <w:t>}</w:t>
      </w:r>
    </w:p>
    <w:p w14:paraId="12C77AD3" w14:textId="589043ED" w:rsidR="00AE58AC" w:rsidRPr="00C37D99" w:rsidRDefault="00C63B08" w:rsidP="00303550">
      <w:pPr>
        <w:pStyle w:val="Heading3"/>
      </w:pPr>
      <w:bookmarkStart w:id="113" w:name="_Toc113436571"/>
      <w:r w:rsidRPr="00C37D99">
        <w:t>create</w:t>
      </w:r>
      <w:r w:rsidR="00AE58AC" w:rsidRPr="00C37D99">
        <w:t>WanConfig</w:t>
      </w:r>
      <w:bookmarkEnd w:id="113"/>
    </w:p>
    <w:p w14:paraId="7F5F13C4" w14:textId="77777777" w:rsidR="009D693C" w:rsidRPr="00C37D99" w:rsidRDefault="009D693C" w:rsidP="00B67F8B">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9D693C" w:rsidRPr="00C37D99" w14:paraId="372791E8" w14:textId="77777777" w:rsidTr="009D693C">
        <w:tc>
          <w:tcPr>
            <w:tcW w:w="1122" w:type="pct"/>
            <w:shd w:val="clear" w:color="auto" w:fill="BFBFBF" w:themeFill="background1" w:themeFillShade="BF"/>
          </w:tcPr>
          <w:p w14:paraId="7D86394B" w14:textId="77777777" w:rsidR="009D693C" w:rsidRPr="00C37D99" w:rsidRDefault="009D693C" w:rsidP="00E131AF">
            <w:pPr>
              <w:pStyle w:val="ANSVNormal"/>
            </w:pPr>
            <w:r w:rsidRPr="00C37D99">
              <w:t>Tên API</w:t>
            </w:r>
          </w:p>
        </w:tc>
        <w:tc>
          <w:tcPr>
            <w:tcW w:w="3878" w:type="pct"/>
            <w:shd w:val="clear" w:color="auto" w:fill="BFBFBF" w:themeFill="background1" w:themeFillShade="BF"/>
          </w:tcPr>
          <w:p w14:paraId="2150E32A" w14:textId="77777777" w:rsidR="009D693C" w:rsidRPr="00C37D99" w:rsidRDefault="009D693C" w:rsidP="00E131AF">
            <w:pPr>
              <w:pStyle w:val="ANSVNormal"/>
            </w:pPr>
            <w:r w:rsidRPr="00C37D99">
              <w:t>Mô tả</w:t>
            </w:r>
          </w:p>
        </w:tc>
      </w:tr>
      <w:tr w:rsidR="009D693C" w:rsidRPr="00C37D99" w14:paraId="6FF73482" w14:textId="77777777" w:rsidTr="009D693C">
        <w:trPr>
          <w:trHeight w:val="362"/>
        </w:trPr>
        <w:tc>
          <w:tcPr>
            <w:tcW w:w="1122" w:type="pct"/>
          </w:tcPr>
          <w:p w14:paraId="04154E59" w14:textId="052EEFD8" w:rsidR="009D693C" w:rsidRPr="00C37D99" w:rsidRDefault="009D693C" w:rsidP="00E131AF">
            <w:pPr>
              <w:pStyle w:val="ANSVNormal"/>
            </w:pPr>
            <w:r w:rsidRPr="00C37D99">
              <w:t>createWanConfig</w:t>
            </w:r>
          </w:p>
        </w:tc>
        <w:tc>
          <w:tcPr>
            <w:tcW w:w="3878" w:type="pct"/>
          </w:tcPr>
          <w:p w14:paraId="406B505F" w14:textId="49BCFA1A" w:rsidR="009D693C" w:rsidRPr="00C37D99" w:rsidRDefault="009D693C" w:rsidP="00E131AF">
            <w:pPr>
              <w:pStyle w:val="ANSVNormal"/>
            </w:pPr>
            <w:r w:rsidRPr="00C37D99">
              <w:t xml:space="preserve">Tạo Wan mới </w:t>
            </w:r>
          </w:p>
        </w:tc>
      </w:tr>
      <w:tr w:rsidR="004F685F" w:rsidRPr="00C37D99" w14:paraId="5F7F61A0" w14:textId="77777777" w:rsidTr="009D693C">
        <w:tc>
          <w:tcPr>
            <w:tcW w:w="1122" w:type="pct"/>
          </w:tcPr>
          <w:p w14:paraId="79A663EC" w14:textId="6BFB3ADD" w:rsidR="004F685F" w:rsidRPr="00C37D99" w:rsidRDefault="004F685F" w:rsidP="00E131AF">
            <w:pPr>
              <w:pStyle w:val="ANSVNormal"/>
            </w:pPr>
            <w:r w:rsidRPr="00C37D99">
              <w:t>Method</w:t>
            </w:r>
          </w:p>
        </w:tc>
        <w:tc>
          <w:tcPr>
            <w:tcW w:w="3878" w:type="pct"/>
          </w:tcPr>
          <w:p w14:paraId="7F5448F2" w14:textId="7BBD8D9D" w:rsidR="004F685F" w:rsidRPr="00C37D99" w:rsidRDefault="004F685F" w:rsidP="00E131AF">
            <w:pPr>
              <w:pStyle w:val="ANSVNormal"/>
            </w:pPr>
            <w:r w:rsidRPr="00C37D99">
              <w:t>Function call</w:t>
            </w:r>
          </w:p>
        </w:tc>
      </w:tr>
      <w:tr w:rsidR="004F685F" w:rsidRPr="00C37D99" w14:paraId="656655B0" w14:textId="77777777" w:rsidTr="009D693C">
        <w:tc>
          <w:tcPr>
            <w:tcW w:w="1122" w:type="pct"/>
          </w:tcPr>
          <w:p w14:paraId="34D11EC0" w14:textId="2BD0DE42" w:rsidR="004F685F" w:rsidRPr="00C37D99" w:rsidRDefault="004F685F" w:rsidP="00E131AF">
            <w:pPr>
              <w:pStyle w:val="ANSVNormal"/>
            </w:pPr>
            <w:r w:rsidRPr="00C37D99">
              <w:t>Response</w:t>
            </w:r>
          </w:p>
        </w:tc>
        <w:tc>
          <w:tcPr>
            <w:tcW w:w="3878" w:type="pct"/>
          </w:tcPr>
          <w:p w14:paraId="55958D9B" w14:textId="0D924F6C" w:rsidR="004F685F" w:rsidRPr="00C37D99" w:rsidRDefault="004F685F" w:rsidP="00E131AF">
            <w:pPr>
              <w:pStyle w:val="ANSVNormal"/>
            </w:pPr>
            <w:r w:rsidRPr="00C37D99">
              <w:t>JSON Object</w:t>
            </w:r>
          </w:p>
        </w:tc>
      </w:tr>
    </w:tbl>
    <w:p w14:paraId="31171485" w14:textId="77777777" w:rsidR="009D693C" w:rsidRPr="00C37D99" w:rsidRDefault="009D693C" w:rsidP="00B67F8B">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530"/>
        <w:gridCol w:w="1440"/>
        <w:gridCol w:w="900"/>
        <w:gridCol w:w="1080"/>
        <w:gridCol w:w="3600"/>
      </w:tblGrid>
      <w:tr w:rsidR="009D693C" w:rsidRPr="00C37D99" w14:paraId="6D1FA487" w14:textId="77777777" w:rsidTr="00874B9C">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D7B0290" w14:textId="77777777" w:rsidR="009D693C" w:rsidRPr="00C37D99" w:rsidRDefault="009D693C" w:rsidP="00B67F8B">
            <w:pPr>
              <w:spacing w:line="288" w:lineRule="auto"/>
              <w:rPr>
                <w:b/>
                <w:bCs/>
                <w:lang w:eastAsia="en-AU"/>
              </w:rPr>
            </w:pPr>
            <w:r w:rsidRPr="00C37D99">
              <w:rPr>
                <w:b/>
                <w:bCs/>
                <w:lang w:eastAsia="en-AU"/>
              </w:rPr>
              <w:t>No</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1E3CC2" w14:textId="77777777" w:rsidR="009D693C" w:rsidRPr="00C37D99" w:rsidRDefault="009D693C" w:rsidP="00B67F8B">
            <w:pPr>
              <w:spacing w:line="288" w:lineRule="auto"/>
              <w:rPr>
                <w:b/>
                <w:bCs/>
                <w:lang w:eastAsia="en-AU"/>
              </w:rPr>
            </w:pPr>
            <w:r w:rsidRPr="00C37D99">
              <w:rPr>
                <w:b/>
                <w:bCs/>
                <w:lang w:eastAsia="en-AU"/>
              </w:rPr>
              <w:t>Parameter</w:t>
            </w:r>
          </w:p>
        </w:tc>
        <w:tc>
          <w:tcPr>
            <w:tcW w:w="1440" w:type="dxa"/>
            <w:tcBorders>
              <w:top w:val="single" w:sz="4" w:space="0" w:color="auto"/>
              <w:left w:val="nil"/>
              <w:bottom w:val="single" w:sz="4" w:space="0" w:color="auto"/>
              <w:right w:val="single" w:sz="4" w:space="0" w:color="auto"/>
            </w:tcBorders>
            <w:shd w:val="clear" w:color="auto" w:fill="auto"/>
            <w:noWrap/>
            <w:vAlign w:val="center"/>
          </w:tcPr>
          <w:p w14:paraId="4A0DAE46" w14:textId="77777777" w:rsidR="009D693C" w:rsidRPr="00C37D99" w:rsidRDefault="009D693C" w:rsidP="00B67F8B">
            <w:pPr>
              <w:spacing w:line="288" w:lineRule="auto"/>
              <w:rPr>
                <w:b/>
                <w:bCs/>
                <w:lang w:eastAsia="en-AU"/>
              </w:rPr>
            </w:pPr>
            <w:r w:rsidRPr="00C37D99">
              <w:rPr>
                <w:b/>
                <w:bCs/>
                <w:lang w:eastAsia="en-AU"/>
              </w:rPr>
              <w:t>Mandatory</w:t>
            </w:r>
          </w:p>
        </w:tc>
        <w:tc>
          <w:tcPr>
            <w:tcW w:w="900" w:type="dxa"/>
            <w:tcBorders>
              <w:top w:val="single" w:sz="4" w:space="0" w:color="auto"/>
              <w:left w:val="nil"/>
              <w:bottom w:val="single" w:sz="4" w:space="0" w:color="auto"/>
              <w:right w:val="single" w:sz="4" w:space="0" w:color="auto"/>
            </w:tcBorders>
            <w:vAlign w:val="center"/>
          </w:tcPr>
          <w:p w14:paraId="09E39E6E" w14:textId="77777777" w:rsidR="009D693C" w:rsidRPr="00C37D99" w:rsidRDefault="009D693C" w:rsidP="00B67F8B">
            <w:pPr>
              <w:spacing w:line="288" w:lineRule="auto"/>
              <w:rPr>
                <w:b/>
                <w:bCs/>
                <w:lang w:eastAsia="en-AU"/>
              </w:rPr>
            </w:pPr>
            <w:r w:rsidRPr="00C37D99">
              <w:rPr>
                <w:b/>
                <w:bCs/>
                <w:lang w:eastAsia="en-AU"/>
              </w:rPr>
              <w:t>Type</w:t>
            </w:r>
          </w:p>
        </w:tc>
        <w:tc>
          <w:tcPr>
            <w:tcW w:w="1080" w:type="dxa"/>
            <w:tcBorders>
              <w:top w:val="single" w:sz="4" w:space="0" w:color="auto"/>
              <w:left w:val="single" w:sz="4" w:space="0" w:color="auto"/>
              <w:bottom w:val="single" w:sz="4" w:space="0" w:color="auto"/>
              <w:right w:val="single" w:sz="4" w:space="0" w:color="auto"/>
            </w:tcBorders>
          </w:tcPr>
          <w:p w14:paraId="7C41A41F" w14:textId="77777777" w:rsidR="009D693C" w:rsidRPr="00C37D99" w:rsidRDefault="009D693C" w:rsidP="00B67F8B">
            <w:pPr>
              <w:spacing w:line="288" w:lineRule="auto"/>
              <w:rPr>
                <w:b/>
                <w:bCs/>
                <w:lang w:eastAsia="en-AU"/>
              </w:rPr>
            </w:pPr>
            <w:r w:rsidRPr="00C37D99">
              <w:rPr>
                <w:b/>
                <w:bCs/>
                <w:lang w:eastAsia="en-AU"/>
              </w:rPr>
              <w:t>Max length</w:t>
            </w:r>
          </w:p>
        </w:tc>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422202" w14:textId="77777777" w:rsidR="009D693C" w:rsidRPr="00C37D99" w:rsidRDefault="009D693C" w:rsidP="00B67F8B">
            <w:pPr>
              <w:spacing w:line="288" w:lineRule="auto"/>
              <w:rPr>
                <w:b/>
                <w:bCs/>
                <w:lang w:eastAsia="en-AU"/>
              </w:rPr>
            </w:pPr>
            <w:r w:rsidRPr="00C37D99">
              <w:rPr>
                <w:b/>
                <w:bCs/>
                <w:lang w:eastAsia="en-AU"/>
              </w:rPr>
              <w:t>Meaning/Value</w:t>
            </w:r>
          </w:p>
        </w:tc>
      </w:tr>
      <w:tr w:rsidR="00544311" w:rsidRPr="00C37D99" w14:paraId="60ABF49B" w14:textId="77777777" w:rsidTr="00874B9C">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2CB08A4" w14:textId="614AF405" w:rsidR="00544311" w:rsidRPr="00C37D99" w:rsidRDefault="00544311" w:rsidP="00544311">
            <w:pPr>
              <w:spacing w:line="288" w:lineRule="auto"/>
              <w:rPr>
                <w:b/>
                <w:bCs/>
                <w:lang w:eastAsia="en-AU"/>
              </w:rPr>
            </w:pPr>
            <w:r w:rsidRPr="00C37D99">
              <w:rPr>
                <w:lang w:val="vi-VN" w:eastAsia="en-AU"/>
              </w:rPr>
              <w:t>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174DC6" w14:textId="6FB20D0F" w:rsidR="00544311" w:rsidRPr="00C37D99" w:rsidRDefault="00544311" w:rsidP="00544311">
            <w:pPr>
              <w:spacing w:line="288" w:lineRule="auto"/>
              <w:rPr>
                <w:b/>
                <w:bCs/>
                <w:lang w:eastAsia="en-AU"/>
              </w:rPr>
            </w:pPr>
            <w:r w:rsidRPr="00C37D99">
              <w:rPr>
                <w:lang w:val="vi-VN"/>
              </w:rPr>
              <w:t>serialNumber</w:t>
            </w:r>
          </w:p>
        </w:tc>
        <w:tc>
          <w:tcPr>
            <w:tcW w:w="1440" w:type="dxa"/>
            <w:tcBorders>
              <w:top w:val="single" w:sz="4" w:space="0" w:color="auto"/>
              <w:left w:val="nil"/>
              <w:bottom w:val="single" w:sz="4" w:space="0" w:color="auto"/>
              <w:right w:val="single" w:sz="4" w:space="0" w:color="auto"/>
            </w:tcBorders>
            <w:shd w:val="clear" w:color="auto" w:fill="auto"/>
            <w:noWrap/>
            <w:vAlign w:val="center"/>
          </w:tcPr>
          <w:p w14:paraId="630F88BB" w14:textId="1CABEBD7" w:rsidR="00544311" w:rsidRPr="00C37D99" w:rsidRDefault="00544311" w:rsidP="00544311">
            <w:pPr>
              <w:spacing w:line="288" w:lineRule="auto"/>
              <w:rPr>
                <w:b/>
                <w:bCs/>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65FD6C09" w14:textId="0A836675" w:rsidR="00544311" w:rsidRPr="00C37D99" w:rsidRDefault="00544311" w:rsidP="00544311">
            <w:pPr>
              <w:spacing w:line="288" w:lineRule="auto"/>
              <w:rPr>
                <w:b/>
                <w:bCs/>
                <w:lang w:eastAsia="en-AU"/>
              </w:rPr>
            </w:pPr>
            <w:r w:rsidRPr="00C37D99">
              <w:rPr>
                <w:lang w:eastAsia="en-AU"/>
              </w:rPr>
              <w:t>String</w:t>
            </w:r>
          </w:p>
        </w:tc>
        <w:tc>
          <w:tcPr>
            <w:tcW w:w="1080" w:type="dxa"/>
            <w:tcBorders>
              <w:top w:val="single" w:sz="4" w:space="0" w:color="auto"/>
              <w:left w:val="single" w:sz="4" w:space="0" w:color="auto"/>
              <w:bottom w:val="single" w:sz="4" w:space="0" w:color="auto"/>
              <w:right w:val="single" w:sz="4" w:space="0" w:color="auto"/>
            </w:tcBorders>
            <w:vAlign w:val="center"/>
          </w:tcPr>
          <w:p w14:paraId="46268A02" w14:textId="6DFE57B0" w:rsidR="00544311" w:rsidRPr="00C37D99" w:rsidRDefault="00544311" w:rsidP="00544311">
            <w:pPr>
              <w:spacing w:line="288" w:lineRule="auto"/>
              <w:rPr>
                <w:b/>
                <w:bCs/>
                <w:lang w:eastAsia="en-AU"/>
              </w:rPr>
            </w:pPr>
            <w:r w:rsidRPr="00C37D99">
              <w:rPr>
                <w:lang w:val="vi-VN" w:eastAsia="en-AU"/>
              </w:rPr>
              <w:t>16</w:t>
            </w:r>
          </w:p>
        </w:tc>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9486A" w14:textId="3E7E236F" w:rsidR="00544311" w:rsidRPr="00C37D99" w:rsidRDefault="00544311" w:rsidP="00544311">
            <w:pPr>
              <w:spacing w:line="288" w:lineRule="auto"/>
              <w:rPr>
                <w:b/>
                <w:bCs/>
                <w:lang w:eastAsia="en-AU"/>
              </w:rPr>
            </w:pPr>
            <w:r w:rsidRPr="00C37D99">
              <w:rPr>
                <w:lang w:val="vi-VN" w:eastAsia="en-AU"/>
              </w:rPr>
              <w:t xml:space="preserve">SerialNumber của thiết bị </w:t>
            </w:r>
            <w:r>
              <w:rPr>
                <w:lang w:eastAsia="en-AU"/>
              </w:rPr>
              <w:t>cần cấu hình</w:t>
            </w:r>
            <w:r w:rsidRPr="00C37D99">
              <w:rPr>
                <w:lang w:val="vi-VN" w:eastAsia="en-AU"/>
              </w:rPr>
              <w:t xml:space="preserve"> </w:t>
            </w:r>
          </w:p>
        </w:tc>
      </w:tr>
      <w:tr w:rsidR="00544311" w:rsidRPr="00C37D99" w14:paraId="48FB6223" w14:textId="77777777" w:rsidTr="00874B9C">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A10E7E0" w14:textId="3F61FA7B" w:rsidR="00544311" w:rsidRPr="00C37D99" w:rsidRDefault="00544311" w:rsidP="00544311">
            <w:pPr>
              <w:spacing w:line="288" w:lineRule="auto"/>
              <w:rPr>
                <w:lang w:eastAsia="en-AU"/>
              </w:rPr>
            </w:pPr>
            <w:r w:rsidRPr="00C37D99">
              <w:rPr>
                <w:lang w:val="vi-VN" w:eastAsia="en-AU"/>
              </w:rPr>
              <w:t>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C3B9D" w14:textId="381AEA75" w:rsidR="00544311" w:rsidRPr="00C37D99" w:rsidRDefault="00544311" w:rsidP="00544311">
            <w:pPr>
              <w:spacing w:line="288" w:lineRule="auto"/>
            </w:pPr>
            <w:r w:rsidRPr="00C37D99">
              <w:rPr>
                <w:lang w:val="vi-VN"/>
              </w:rPr>
              <w:t>modelName</w:t>
            </w:r>
          </w:p>
        </w:tc>
        <w:tc>
          <w:tcPr>
            <w:tcW w:w="1440" w:type="dxa"/>
            <w:tcBorders>
              <w:top w:val="single" w:sz="4" w:space="0" w:color="auto"/>
              <w:left w:val="nil"/>
              <w:bottom w:val="single" w:sz="4" w:space="0" w:color="auto"/>
              <w:right w:val="single" w:sz="4" w:space="0" w:color="auto"/>
            </w:tcBorders>
            <w:shd w:val="clear" w:color="auto" w:fill="auto"/>
            <w:noWrap/>
            <w:vAlign w:val="center"/>
          </w:tcPr>
          <w:p w14:paraId="15A7DB91" w14:textId="79BB93D4" w:rsidR="00544311" w:rsidRPr="00C37D99" w:rsidRDefault="00544311" w:rsidP="00544311">
            <w:pPr>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639F01DF" w14:textId="596D543B" w:rsidR="00544311" w:rsidRPr="00C37D99" w:rsidRDefault="00544311" w:rsidP="00544311">
            <w:pPr>
              <w:spacing w:line="288" w:lineRule="auto"/>
              <w:rPr>
                <w:lang w:eastAsia="en-AU"/>
              </w:rPr>
            </w:pPr>
            <w:r w:rsidRPr="00C37D99">
              <w:rPr>
                <w:lang w:val="vi-VN" w:eastAsia="en-AU"/>
              </w:rPr>
              <w:t xml:space="preserve">String </w:t>
            </w:r>
          </w:p>
        </w:tc>
        <w:tc>
          <w:tcPr>
            <w:tcW w:w="1080" w:type="dxa"/>
            <w:tcBorders>
              <w:top w:val="single" w:sz="4" w:space="0" w:color="auto"/>
              <w:left w:val="single" w:sz="4" w:space="0" w:color="auto"/>
              <w:bottom w:val="single" w:sz="4" w:space="0" w:color="auto"/>
              <w:right w:val="single" w:sz="4" w:space="0" w:color="auto"/>
            </w:tcBorders>
            <w:vAlign w:val="center"/>
          </w:tcPr>
          <w:p w14:paraId="6617AAB1" w14:textId="47248D0E" w:rsidR="00544311" w:rsidRPr="00C37D99" w:rsidRDefault="00544311" w:rsidP="00544311">
            <w:pPr>
              <w:pStyle w:val="ListParagraph"/>
              <w:spacing w:line="288" w:lineRule="auto"/>
              <w:ind w:left="0"/>
              <w:jc w:val="left"/>
              <w:rPr>
                <w:sz w:val="24"/>
                <w:szCs w:val="24"/>
              </w:rPr>
            </w:pPr>
            <w:r w:rsidRPr="00C37D99">
              <w:rPr>
                <w:sz w:val="24"/>
                <w:szCs w:val="24"/>
                <w:lang w:val="vi-VN" w:eastAsia="en-AU"/>
              </w:rPr>
              <w:t xml:space="preserve">16 </w:t>
            </w:r>
          </w:p>
        </w:tc>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FC2A9C" w14:textId="207C81AD" w:rsidR="00544311" w:rsidRPr="00C37D99" w:rsidRDefault="00544311" w:rsidP="00544311">
            <w:pPr>
              <w:spacing w:line="288" w:lineRule="auto"/>
            </w:pPr>
            <w:r w:rsidRPr="00C37D99">
              <w:rPr>
                <w:lang w:val="vi-VN" w:eastAsia="en-AU"/>
              </w:rPr>
              <w:t xml:space="preserve">Model của thiết bị cần </w:t>
            </w:r>
            <w:r>
              <w:rPr>
                <w:lang w:eastAsia="en-AU"/>
              </w:rPr>
              <w:t>cấu hình</w:t>
            </w:r>
          </w:p>
        </w:tc>
      </w:tr>
      <w:tr w:rsidR="004504D6" w:rsidRPr="00C37D99" w14:paraId="23937B67" w14:textId="77777777" w:rsidTr="00874B9C">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15E544A" w14:textId="3D5DE0EF" w:rsidR="004504D6" w:rsidRPr="00C37D99" w:rsidRDefault="004504D6" w:rsidP="00B67F8B">
            <w:pPr>
              <w:spacing w:line="288" w:lineRule="auto"/>
              <w:rPr>
                <w:lang w:eastAsia="en-AU"/>
              </w:rPr>
            </w:pPr>
            <w:r w:rsidRPr="00C37D99">
              <w:rPr>
                <w:lang w:eastAsia="en-AU"/>
              </w:rPr>
              <w:t>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D462F7" w14:textId="40435963" w:rsidR="004504D6" w:rsidRPr="00C37D99" w:rsidRDefault="004504D6" w:rsidP="00B67F8B">
            <w:pPr>
              <w:spacing w:line="288" w:lineRule="auto"/>
              <w:rPr>
                <w:lang w:val="vi-VN"/>
              </w:rPr>
            </w:pPr>
            <w:r w:rsidRPr="00C37D99">
              <w:t>wanIndex</w:t>
            </w:r>
          </w:p>
        </w:tc>
        <w:tc>
          <w:tcPr>
            <w:tcW w:w="1440" w:type="dxa"/>
            <w:tcBorders>
              <w:top w:val="single" w:sz="4" w:space="0" w:color="auto"/>
              <w:left w:val="nil"/>
              <w:bottom w:val="single" w:sz="4" w:space="0" w:color="auto"/>
              <w:right w:val="single" w:sz="4" w:space="0" w:color="auto"/>
            </w:tcBorders>
            <w:shd w:val="clear" w:color="auto" w:fill="auto"/>
            <w:noWrap/>
            <w:vAlign w:val="center"/>
          </w:tcPr>
          <w:p w14:paraId="00E56D89" w14:textId="41549937" w:rsidR="004504D6" w:rsidRPr="00C37D99" w:rsidRDefault="004504D6" w:rsidP="00B67F8B">
            <w:pPr>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7CA7BF0A" w14:textId="5C365B6A" w:rsidR="004504D6" w:rsidRPr="00C37D99" w:rsidRDefault="004504D6" w:rsidP="00B67F8B">
            <w:pPr>
              <w:spacing w:line="288" w:lineRule="auto"/>
              <w:rPr>
                <w:lang w:eastAsia="en-AU"/>
              </w:rPr>
            </w:pPr>
            <w:r w:rsidRPr="00C37D99">
              <w:rPr>
                <w:lang w:eastAsia="en-AU"/>
              </w:rPr>
              <w:t>Int</w:t>
            </w:r>
          </w:p>
        </w:tc>
        <w:tc>
          <w:tcPr>
            <w:tcW w:w="1080" w:type="dxa"/>
            <w:tcBorders>
              <w:top w:val="single" w:sz="4" w:space="0" w:color="auto"/>
              <w:left w:val="single" w:sz="4" w:space="0" w:color="auto"/>
              <w:bottom w:val="single" w:sz="4" w:space="0" w:color="auto"/>
              <w:right w:val="single" w:sz="4" w:space="0" w:color="auto"/>
            </w:tcBorders>
            <w:vAlign w:val="center"/>
          </w:tcPr>
          <w:p w14:paraId="4A58CB29" w14:textId="353D80CF" w:rsidR="004504D6" w:rsidRPr="00C37D99" w:rsidRDefault="004504D6" w:rsidP="00B67F8B">
            <w:pPr>
              <w:pStyle w:val="ListParagraph"/>
              <w:spacing w:line="288" w:lineRule="auto"/>
              <w:ind w:left="0"/>
              <w:jc w:val="left"/>
              <w:rPr>
                <w:sz w:val="24"/>
                <w:szCs w:val="24"/>
                <w:lang w:eastAsia="en-AU"/>
              </w:rPr>
            </w:pPr>
            <w:r w:rsidRPr="00C37D99">
              <w:rPr>
                <w:sz w:val="24"/>
                <w:szCs w:val="24"/>
                <w:lang w:eastAsia="en-AU"/>
              </w:rPr>
              <w:t>1</w:t>
            </w:r>
          </w:p>
        </w:tc>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0AFE8" w14:textId="77777777" w:rsidR="004504D6" w:rsidRPr="00C37D99" w:rsidRDefault="004504D6" w:rsidP="00B67F8B">
            <w:pPr>
              <w:spacing w:line="288" w:lineRule="auto"/>
            </w:pPr>
            <w:r w:rsidRPr="00C37D99">
              <w:rPr>
                <w:color w:val="000000"/>
              </w:rPr>
              <w:t>Index của WAN</w:t>
            </w:r>
          </w:p>
          <w:p w14:paraId="4B76B1E5" w14:textId="6140F84B" w:rsidR="004504D6" w:rsidRPr="00C37D99" w:rsidRDefault="004504D6" w:rsidP="00B67F8B">
            <w:pPr>
              <w:spacing w:line="288" w:lineRule="auto"/>
              <w:rPr>
                <w:lang w:val="vi-VN" w:eastAsia="en-AU"/>
              </w:rPr>
            </w:pPr>
            <w:r w:rsidRPr="00C37D99">
              <w:t>Số nguyên. Có giá trị: 0-7</w:t>
            </w:r>
          </w:p>
        </w:tc>
      </w:tr>
      <w:tr w:rsidR="00B01A6B" w:rsidRPr="00C37D99" w14:paraId="7F90E396" w14:textId="77777777" w:rsidTr="00874B9C">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EF0ACC8" w14:textId="3C94503C" w:rsidR="00B01A6B" w:rsidRPr="00C37D99" w:rsidRDefault="004504D6" w:rsidP="00B67F8B">
            <w:pPr>
              <w:spacing w:line="288" w:lineRule="auto"/>
              <w:rPr>
                <w:lang w:eastAsia="en-AU"/>
              </w:rPr>
            </w:pPr>
            <w:r w:rsidRPr="00C37D99">
              <w:rPr>
                <w:lang w:eastAsia="en-AU"/>
              </w:rPr>
              <w:t>4</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216D38" w14:textId="66957983" w:rsidR="00B01A6B" w:rsidRPr="00C37D99" w:rsidRDefault="00B01A6B" w:rsidP="00B67F8B">
            <w:pPr>
              <w:spacing w:line="288" w:lineRule="auto"/>
            </w:pPr>
            <w:r w:rsidRPr="00C37D99">
              <w:t>wanType</w:t>
            </w:r>
          </w:p>
        </w:tc>
        <w:tc>
          <w:tcPr>
            <w:tcW w:w="1440" w:type="dxa"/>
            <w:tcBorders>
              <w:top w:val="single" w:sz="4" w:space="0" w:color="auto"/>
              <w:left w:val="nil"/>
              <w:bottom w:val="single" w:sz="4" w:space="0" w:color="auto"/>
              <w:right w:val="single" w:sz="4" w:space="0" w:color="auto"/>
            </w:tcBorders>
            <w:shd w:val="clear" w:color="auto" w:fill="auto"/>
            <w:noWrap/>
            <w:vAlign w:val="center"/>
          </w:tcPr>
          <w:p w14:paraId="7767BADB" w14:textId="27884674" w:rsidR="00B01A6B" w:rsidRPr="00C37D99" w:rsidRDefault="00B01A6B" w:rsidP="00B67F8B">
            <w:pPr>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617868A1" w14:textId="27C46AAF" w:rsidR="00B01A6B" w:rsidRPr="00C37D99" w:rsidRDefault="004504D6" w:rsidP="00B67F8B">
            <w:pPr>
              <w:spacing w:line="288" w:lineRule="auto"/>
              <w:rPr>
                <w:lang w:eastAsia="en-AU"/>
              </w:rPr>
            </w:pPr>
            <w:r w:rsidRPr="00C37D99">
              <w:rPr>
                <w:lang w:eastAsia="en-AU"/>
              </w:rPr>
              <w:t>S</w:t>
            </w:r>
            <w:r w:rsidR="00B01A6B" w:rsidRPr="00C37D99">
              <w:rPr>
                <w:lang w:eastAsia="en-AU"/>
              </w:rPr>
              <w:t>tring</w:t>
            </w:r>
          </w:p>
        </w:tc>
        <w:tc>
          <w:tcPr>
            <w:tcW w:w="1080" w:type="dxa"/>
            <w:tcBorders>
              <w:top w:val="single" w:sz="4" w:space="0" w:color="auto"/>
              <w:left w:val="single" w:sz="4" w:space="0" w:color="auto"/>
              <w:bottom w:val="single" w:sz="4" w:space="0" w:color="auto"/>
              <w:right w:val="single" w:sz="4" w:space="0" w:color="auto"/>
            </w:tcBorders>
            <w:vAlign w:val="center"/>
          </w:tcPr>
          <w:p w14:paraId="6352D91B" w14:textId="6916400F" w:rsidR="00B01A6B" w:rsidRPr="00C37D99" w:rsidRDefault="00B01A6B" w:rsidP="00B67F8B">
            <w:pPr>
              <w:pStyle w:val="ListParagraph"/>
              <w:spacing w:line="288" w:lineRule="auto"/>
              <w:ind w:left="0"/>
              <w:jc w:val="left"/>
              <w:rPr>
                <w:sz w:val="24"/>
                <w:szCs w:val="24"/>
                <w:lang w:val="vi-VN"/>
              </w:rPr>
            </w:pPr>
            <w:r w:rsidRPr="00C37D99">
              <w:rPr>
                <w:sz w:val="24"/>
                <w:szCs w:val="24"/>
                <w:lang w:val="vi-VN"/>
              </w:rPr>
              <w:t>8</w:t>
            </w:r>
          </w:p>
        </w:tc>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71C304" w14:textId="0368DDEB" w:rsidR="00B01A6B" w:rsidRPr="00C37D99" w:rsidRDefault="00B01A6B" w:rsidP="00B67F8B">
            <w:pPr>
              <w:spacing w:line="288" w:lineRule="auto"/>
              <w:rPr>
                <w:lang w:val="vi-VN" w:eastAsia="en-AU"/>
              </w:rPr>
            </w:pPr>
            <w:r w:rsidRPr="00C37D99">
              <w:rPr>
                <w:lang w:eastAsia="en-AU"/>
              </w:rPr>
              <w:t>Loại WAN</w:t>
            </w:r>
            <w:r w:rsidRPr="00C37D99">
              <w:rPr>
                <w:lang w:val="vi-VN" w:eastAsia="en-AU"/>
              </w:rPr>
              <w:t>:</w:t>
            </w:r>
          </w:p>
          <w:p w14:paraId="7C5FBADE" w14:textId="6F534DA9" w:rsidR="00B01A6B" w:rsidRPr="00C37D99" w:rsidRDefault="00B01A6B" w:rsidP="00B67F8B">
            <w:pPr>
              <w:spacing w:line="288" w:lineRule="auto"/>
            </w:pPr>
            <w:r w:rsidRPr="00C37D99">
              <w:t>PPPoE/IPoE/Bridge</w:t>
            </w:r>
          </w:p>
        </w:tc>
      </w:tr>
      <w:tr w:rsidR="00B01A6B" w:rsidRPr="00C37D99" w14:paraId="1423B97B" w14:textId="77777777" w:rsidTr="00874B9C">
        <w:trPr>
          <w:trHeight w:val="255"/>
        </w:trPr>
        <w:tc>
          <w:tcPr>
            <w:tcW w:w="625" w:type="dxa"/>
            <w:tcBorders>
              <w:top w:val="single" w:sz="4" w:space="0" w:color="auto"/>
              <w:left w:val="single" w:sz="4" w:space="0" w:color="auto"/>
              <w:bottom w:val="single" w:sz="4" w:space="0" w:color="auto"/>
              <w:right w:val="single" w:sz="4" w:space="0" w:color="auto"/>
            </w:tcBorders>
          </w:tcPr>
          <w:p w14:paraId="1A9531AA" w14:textId="70502093" w:rsidR="00B01A6B" w:rsidRPr="00C37D99" w:rsidRDefault="004504D6" w:rsidP="00B67F8B">
            <w:pPr>
              <w:spacing w:line="288" w:lineRule="auto"/>
              <w:rPr>
                <w:lang w:eastAsia="en-AU"/>
              </w:rPr>
            </w:pPr>
            <w:r w:rsidRPr="00C37D99">
              <w:t>5</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89F0E50" w14:textId="0900FBD7" w:rsidR="00B01A6B" w:rsidRPr="00C37D99" w:rsidRDefault="00B01A6B" w:rsidP="00B67F8B">
            <w:pPr>
              <w:spacing w:line="288" w:lineRule="auto"/>
            </w:pPr>
            <w:r w:rsidRPr="00C37D99">
              <w:t>vlanID</w:t>
            </w:r>
          </w:p>
        </w:tc>
        <w:tc>
          <w:tcPr>
            <w:tcW w:w="1440" w:type="dxa"/>
            <w:tcBorders>
              <w:top w:val="single" w:sz="4" w:space="0" w:color="auto"/>
              <w:left w:val="nil"/>
              <w:bottom w:val="single" w:sz="4" w:space="0" w:color="auto"/>
              <w:right w:val="single" w:sz="4" w:space="0" w:color="auto"/>
            </w:tcBorders>
            <w:shd w:val="clear" w:color="auto" w:fill="auto"/>
            <w:noWrap/>
          </w:tcPr>
          <w:p w14:paraId="38F4FECF" w14:textId="4B79E07D" w:rsidR="00B01A6B" w:rsidRPr="00C37D99" w:rsidRDefault="00B01A6B" w:rsidP="00B67F8B">
            <w:pPr>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tcPr>
          <w:p w14:paraId="29E02CAF" w14:textId="383377BB" w:rsidR="00B01A6B" w:rsidRPr="00C37D99" w:rsidRDefault="00B01A6B" w:rsidP="00B67F8B">
            <w:pPr>
              <w:spacing w:line="288" w:lineRule="auto"/>
              <w:rPr>
                <w:lang w:eastAsia="en-AU"/>
              </w:rPr>
            </w:pPr>
            <w:r w:rsidRPr="00C37D99">
              <w:t>Int</w:t>
            </w:r>
          </w:p>
        </w:tc>
        <w:tc>
          <w:tcPr>
            <w:tcW w:w="1080" w:type="dxa"/>
            <w:tcBorders>
              <w:top w:val="single" w:sz="4" w:space="0" w:color="auto"/>
              <w:left w:val="single" w:sz="4" w:space="0" w:color="auto"/>
              <w:bottom w:val="single" w:sz="4" w:space="0" w:color="auto"/>
              <w:right w:val="single" w:sz="4" w:space="0" w:color="auto"/>
            </w:tcBorders>
          </w:tcPr>
          <w:p w14:paraId="181EF51E" w14:textId="1641636E" w:rsidR="00B01A6B" w:rsidRPr="00C37D99" w:rsidRDefault="00B01A6B" w:rsidP="00B67F8B">
            <w:pPr>
              <w:pStyle w:val="ListParagraph"/>
              <w:spacing w:line="288" w:lineRule="auto"/>
              <w:ind w:left="0"/>
              <w:jc w:val="left"/>
              <w:rPr>
                <w:sz w:val="24"/>
                <w:szCs w:val="24"/>
                <w:lang w:val="vi-VN"/>
              </w:rPr>
            </w:pPr>
            <w:r w:rsidRPr="00C37D99">
              <w:rPr>
                <w:sz w:val="24"/>
                <w:szCs w:val="24"/>
                <w:lang w:val="vi-VN"/>
              </w:rPr>
              <w:t>4</w:t>
            </w:r>
          </w:p>
        </w:tc>
        <w:tc>
          <w:tcPr>
            <w:tcW w:w="3600" w:type="dxa"/>
            <w:tcBorders>
              <w:top w:val="single" w:sz="4" w:space="0" w:color="auto"/>
              <w:left w:val="single" w:sz="4" w:space="0" w:color="auto"/>
              <w:bottom w:val="single" w:sz="4" w:space="0" w:color="auto"/>
              <w:right w:val="single" w:sz="4" w:space="0" w:color="auto"/>
            </w:tcBorders>
            <w:shd w:val="clear" w:color="auto" w:fill="auto"/>
            <w:noWrap/>
          </w:tcPr>
          <w:p w14:paraId="4B3D7FAC" w14:textId="677F35D7" w:rsidR="00B01A6B" w:rsidRPr="00C37D99" w:rsidRDefault="00B01A6B" w:rsidP="00B67F8B">
            <w:pPr>
              <w:spacing w:line="288" w:lineRule="auto"/>
              <w:rPr>
                <w:lang w:val="vi-VN"/>
              </w:rPr>
            </w:pPr>
            <w:r w:rsidRPr="00C37D99">
              <w:t>VLAN ID</w:t>
            </w:r>
            <w:r w:rsidRPr="00C37D99">
              <w:rPr>
                <w:lang w:val="vi-VN"/>
              </w:rPr>
              <w:t>:</w:t>
            </w:r>
          </w:p>
          <w:p w14:paraId="76AE3492" w14:textId="1157C8F2" w:rsidR="00B01A6B" w:rsidRPr="00C37D99" w:rsidRDefault="00B01A6B" w:rsidP="00B67F8B">
            <w:pPr>
              <w:spacing w:line="288" w:lineRule="auto"/>
              <w:rPr>
                <w:lang w:eastAsia="en-AU"/>
              </w:rPr>
            </w:pPr>
            <w:r w:rsidRPr="00C37D99">
              <w:t>Số nguyên. Có giá trị: 0-4095</w:t>
            </w:r>
          </w:p>
        </w:tc>
      </w:tr>
      <w:tr w:rsidR="00B01A6B" w:rsidRPr="00C37D99" w14:paraId="70298F14" w14:textId="77777777" w:rsidTr="00874B9C">
        <w:trPr>
          <w:trHeight w:val="922"/>
        </w:trPr>
        <w:tc>
          <w:tcPr>
            <w:tcW w:w="625" w:type="dxa"/>
            <w:tcBorders>
              <w:top w:val="single" w:sz="4" w:space="0" w:color="auto"/>
              <w:left w:val="single" w:sz="4" w:space="0" w:color="auto"/>
              <w:bottom w:val="single" w:sz="4" w:space="0" w:color="auto"/>
              <w:right w:val="single" w:sz="4" w:space="0" w:color="auto"/>
            </w:tcBorders>
          </w:tcPr>
          <w:p w14:paraId="21601D75" w14:textId="5C26A875" w:rsidR="00B01A6B" w:rsidRPr="00C37D99" w:rsidRDefault="004504D6" w:rsidP="00B67F8B">
            <w:pPr>
              <w:spacing w:line="288" w:lineRule="auto"/>
            </w:pPr>
            <w:r w:rsidRPr="00C37D99">
              <w:lastRenderedPageBreak/>
              <w:t>6</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F56D097" w14:textId="3CACBD6B" w:rsidR="00B01A6B" w:rsidRPr="00C37D99" w:rsidRDefault="00B01A6B" w:rsidP="00B67F8B">
            <w:pPr>
              <w:spacing w:line="288" w:lineRule="auto"/>
            </w:pPr>
            <w:r w:rsidRPr="00C37D99">
              <w:t>802.1p</w:t>
            </w:r>
          </w:p>
        </w:tc>
        <w:tc>
          <w:tcPr>
            <w:tcW w:w="1440" w:type="dxa"/>
            <w:tcBorders>
              <w:top w:val="single" w:sz="4" w:space="0" w:color="auto"/>
              <w:left w:val="nil"/>
              <w:bottom w:val="single" w:sz="4" w:space="0" w:color="auto"/>
              <w:right w:val="single" w:sz="4" w:space="0" w:color="auto"/>
            </w:tcBorders>
            <w:shd w:val="clear" w:color="auto" w:fill="auto"/>
            <w:noWrap/>
          </w:tcPr>
          <w:p w14:paraId="408D2ECF" w14:textId="38E3BFA2" w:rsidR="00B01A6B" w:rsidRPr="00C37D99" w:rsidRDefault="00B01A6B" w:rsidP="00B67F8B">
            <w:pPr>
              <w:spacing w:line="288" w:lineRule="auto"/>
            </w:pPr>
            <w:r w:rsidRPr="00C37D99">
              <w:rPr>
                <w:lang w:eastAsia="en-AU"/>
              </w:rPr>
              <w:t>Mandatory</w:t>
            </w:r>
          </w:p>
        </w:tc>
        <w:tc>
          <w:tcPr>
            <w:tcW w:w="900" w:type="dxa"/>
            <w:tcBorders>
              <w:top w:val="single" w:sz="4" w:space="0" w:color="auto"/>
              <w:left w:val="nil"/>
              <w:bottom w:val="single" w:sz="4" w:space="0" w:color="auto"/>
              <w:right w:val="single" w:sz="4" w:space="0" w:color="auto"/>
            </w:tcBorders>
          </w:tcPr>
          <w:p w14:paraId="0349A214" w14:textId="6A814C20" w:rsidR="00B01A6B" w:rsidRPr="00C37D99" w:rsidRDefault="00B01A6B" w:rsidP="00B67F8B">
            <w:pPr>
              <w:spacing w:line="288" w:lineRule="auto"/>
            </w:pPr>
            <w:r w:rsidRPr="00C37D99">
              <w:t>Int</w:t>
            </w:r>
          </w:p>
        </w:tc>
        <w:tc>
          <w:tcPr>
            <w:tcW w:w="1080" w:type="dxa"/>
            <w:tcBorders>
              <w:top w:val="single" w:sz="4" w:space="0" w:color="auto"/>
              <w:left w:val="single" w:sz="4" w:space="0" w:color="auto"/>
              <w:bottom w:val="single" w:sz="4" w:space="0" w:color="auto"/>
              <w:right w:val="single" w:sz="4" w:space="0" w:color="auto"/>
            </w:tcBorders>
          </w:tcPr>
          <w:p w14:paraId="3ADB9BCD" w14:textId="0D5EC2B1" w:rsidR="00B01A6B" w:rsidRPr="00C37D99" w:rsidRDefault="00B01A6B" w:rsidP="00B67F8B">
            <w:pPr>
              <w:pStyle w:val="ListParagraph"/>
              <w:spacing w:line="288" w:lineRule="auto"/>
              <w:ind w:left="0"/>
              <w:jc w:val="left"/>
              <w:rPr>
                <w:sz w:val="24"/>
                <w:szCs w:val="24"/>
                <w:lang w:val="vi-VN"/>
              </w:rPr>
            </w:pPr>
            <w:r w:rsidRPr="00C37D99">
              <w:rPr>
                <w:sz w:val="24"/>
                <w:szCs w:val="24"/>
                <w:lang w:val="vi-VN"/>
              </w:rPr>
              <w:t>1</w:t>
            </w:r>
          </w:p>
        </w:tc>
        <w:tc>
          <w:tcPr>
            <w:tcW w:w="3600" w:type="dxa"/>
            <w:tcBorders>
              <w:top w:val="single" w:sz="4" w:space="0" w:color="auto"/>
              <w:left w:val="single" w:sz="4" w:space="0" w:color="auto"/>
              <w:bottom w:val="single" w:sz="4" w:space="0" w:color="auto"/>
              <w:right w:val="single" w:sz="4" w:space="0" w:color="auto"/>
            </w:tcBorders>
            <w:shd w:val="clear" w:color="auto" w:fill="auto"/>
            <w:noWrap/>
          </w:tcPr>
          <w:p w14:paraId="6BA20223" w14:textId="77777777" w:rsidR="00B01A6B" w:rsidRPr="00C37D99" w:rsidRDefault="00B01A6B" w:rsidP="00B67F8B">
            <w:pPr>
              <w:spacing w:line="288" w:lineRule="auto"/>
            </w:pPr>
            <w:r w:rsidRPr="00C37D99">
              <w:t>VLAN Priority</w:t>
            </w:r>
          </w:p>
          <w:p w14:paraId="15F4ECB5" w14:textId="4138EF07" w:rsidR="00B01A6B" w:rsidRPr="00C37D99" w:rsidRDefault="00B01A6B" w:rsidP="00B67F8B">
            <w:pPr>
              <w:spacing w:line="288" w:lineRule="auto"/>
            </w:pPr>
            <w:r w:rsidRPr="00C37D99">
              <w:t>Số nguyên. Có giá trị: 0-7</w:t>
            </w:r>
          </w:p>
        </w:tc>
      </w:tr>
      <w:tr w:rsidR="00B01A6B" w:rsidRPr="00C37D99" w14:paraId="054CBEDC" w14:textId="77777777" w:rsidTr="00874B9C">
        <w:trPr>
          <w:trHeight w:val="255"/>
        </w:trPr>
        <w:tc>
          <w:tcPr>
            <w:tcW w:w="625" w:type="dxa"/>
            <w:tcBorders>
              <w:top w:val="single" w:sz="4" w:space="0" w:color="auto"/>
              <w:left w:val="single" w:sz="4" w:space="0" w:color="auto"/>
              <w:bottom w:val="single" w:sz="4" w:space="0" w:color="auto"/>
              <w:right w:val="single" w:sz="4" w:space="0" w:color="auto"/>
            </w:tcBorders>
          </w:tcPr>
          <w:p w14:paraId="08E9BCA1" w14:textId="338430FF" w:rsidR="00B01A6B" w:rsidRPr="00C37D99" w:rsidRDefault="004504D6" w:rsidP="00B67F8B">
            <w:pPr>
              <w:spacing w:line="288" w:lineRule="auto"/>
            </w:pPr>
            <w:r w:rsidRPr="00C37D99">
              <w:t>7</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9F62A3C" w14:textId="0C28D5C7" w:rsidR="00B01A6B" w:rsidRPr="00C37D99" w:rsidRDefault="00B01A6B" w:rsidP="00B67F8B">
            <w:pPr>
              <w:spacing w:line="288" w:lineRule="auto"/>
            </w:pPr>
            <w:r w:rsidRPr="00C37D99">
              <w:t>ipVersion</w:t>
            </w:r>
          </w:p>
        </w:tc>
        <w:tc>
          <w:tcPr>
            <w:tcW w:w="1440" w:type="dxa"/>
            <w:tcBorders>
              <w:top w:val="single" w:sz="4" w:space="0" w:color="auto"/>
              <w:left w:val="nil"/>
              <w:bottom w:val="single" w:sz="4" w:space="0" w:color="auto"/>
              <w:right w:val="single" w:sz="4" w:space="0" w:color="auto"/>
            </w:tcBorders>
            <w:shd w:val="clear" w:color="auto" w:fill="auto"/>
            <w:noWrap/>
          </w:tcPr>
          <w:p w14:paraId="43BEE6AF" w14:textId="0F36716D" w:rsidR="00B01A6B" w:rsidRPr="00C37D99" w:rsidRDefault="00B01A6B" w:rsidP="00B67F8B">
            <w:pPr>
              <w:spacing w:line="288" w:lineRule="auto"/>
            </w:pPr>
            <w:r w:rsidRPr="00C37D99">
              <w:rPr>
                <w:lang w:eastAsia="en-AU"/>
              </w:rPr>
              <w:t>Mandatory</w:t>
            </w:r>
          </w:p>
        </w:tc>
        <w:tc>
          <w:tcPr>
            <w:tcW w:w="900" w:type="dxa"/>
            <w:tcBorders>
              <w:top w:val="single" w:sz="4" w:space="0" w:color="auto"/>
              <w:left w:val="nil"/>
              <w:bottom w:val="single" w:sz="4" w:space="0" w:color="auto"/>
              <w:right w:val="single" w:sz="4" w:space="0" w:color="auto"/>
            </w:tcBorders>
          </w:tcPr>
          <w:p w14:paraId="0DA4ABD5" w14:textId="35F894D8" w:rsidR="00B01A6B" w:rsidRPr="00C37D99" w:rsidRDefault="00B01A6B" w:rsidP="00B67F8B">
            <w:pPr>
              <w:spacing w:line="288" w:lineRule="auto"/>
            </w:pPr>
            <w:r w:rsidRPr="00C37D99">
              <w:t>String</w:t>
            </w:r>
          </w:p>
        </w:tc>
        <w:tc>
          <w:tcPr>
            <w:tcW w:w="1080" w:type="dxa"/>
            <w:tcBorders>
              <w:top w:val="single" w:sz="4" w:space="0" w:color="auto"/>
              <w:left w:val="single" w:sz="4" w:space="0" w:color="auto"/>
              <w:bottom w:val="single" w:sz="4" w:space="0" w:color="auto"/>
              <w:right w:val="single" w:sz="4" w:space="0" w:color="auto"/>
            </w:tcBorders>
          </w:tcPr>
          <w:p w14:paraId="0160BF35" w14:textId="21E28CF8" w:rsidR="00B01A6B" w:rsidRPr="00C37D99" w:rsidRDefault="005003F9" w:rsidP="00B67F8B">
            <w:pPr>
              <w:pStyle w:val="ListParagraph"/>
              <w:spacing w:line="288" w:lineRule="auto"/>
              <w:ind w:left="0"/>
              <w:jc w:val="left"/>
              <w:rPr>
                <w:sz w:val="24"/>
                <w:szCs w:val="24"/>
              </w:rPr>
            </w:pPr>
            <w:r>
              <w:rPr>
                <w:sz w:val="24"/>
                <w:szCs w:val="24"/>
              </w:rPr>
              <w:t>16</w:t>
            </w:r>
          </w:p>
        </w:tc>
        <w:tc>
          <w:tcPr>
            <w:tcW w:w="3600" w:type="dxa"/>
            <w:tcBorders>
              <w:top w:val="single" w:sz="4" w:space="0" w:color="auto"/>
              <w:left w:val="single" w:sz="4" w:space="0" w:color="auto"/>
              <w:bottom w:val="single" w:sz="4" w:space="0" w:color="auto"/>
              <w:right w:val="single" w:sz="4" w:space="0" w:color="auto"/>
            </w:tcBorders>
            <w:shd w:val="clear" w:color="auto" w:fill="auto"/>
            <w:noWrap/>
          </w:tcPr>
          <w:p w14:paraId="13E4C346" w14:textId="086F7EEC" w:rsidR="00B01A6B" w:rsidRPr="00C37D99" w:rsidRDefault="00B01A6B" w:rsidP="00B67F8B">
            <w:pPr>
              <w:spacing w:line="288" w:lineRule="auto"/>
            </w:pPr>
            <w:r w:rsidRPr="00C37D99">
              <w:rPr>
                <w:lang w:val="vi-VN"/>
              </w:rPr>
              <w:t xml:space="preserve">+ </w:t>
            </w:r>
            <w:r w:rsidRPr="00C37D99">
              <w:t>IP version của WAN chỉ có đối với WANType= IPoE/PPPoE</w:t>
            </w:r>
          </w:p>
          <w:p w14:paraId="779409E6" w14:textId="2B3A2498" w:rsidR="00B01A6B" w:rsidRPr="00C37D99" w:rsidRDefault="00B01A6B" w:rsidP="00B67F8B">
            <w:pPr>
              <w:pStyle w:val="ListParagraph"/>
              <w:spacing w:line="288" w:lineRule="auto"/>
              <w:ind w:left="0"/>
              <w:jc w:val="left"/>
              <w:rPr>
                <w:sz w:val="24"/>
                <w:szCs w:val="24"/>
              </w:rPr>
            </w:pPr>
            <w:r w:rsidRPr="00C37D99">
              <w:rPr>
                <w:sz w:val="24"/>
                <w:szCs w:val="24"/>
                <w:lang w:val="vi-VN"/>
              </w:rPr>
              <w:t xml:space="preserve">+ </w:t>
            </w:r>
            <w:r w:rsidRPr="00C37D99">
              <w:rPr>
                <w:sz w:val="24"/>
                <w:szCs w:val="24"/>
              </w:rPr>
              <w:t>Chuỗi ký tự trong danh sách sau:</w:t>
            </w:r>
            <w:r w:rsidRPr="00C37D99">
              <w:rPr>
                <w:sz w:val="24"/>
                <w:szCs w:val="24"/>
                <w:lang w:val="vi-VN"/>
              </w:rPr>
              <w:t xml:space="preserve"> </w:t>
            </w:r>
            <w:r w:rsidRPr="00C37D99">
              <w:rPr>
                <w:sz w:val="24"/>
                <w:szCs w:val="24"/>
              </w:rPr>
              <w:t>IPv4/IPv6/Dualstack</w:t>
            </w:r>
          </w:p>
        </w:tc>
      </w:tr>
      <w:tr w:rsidR="00B01A6B" w:rsidRPr="00C37D99" w14:paraId="747B4194" w14:textId="77777777" w:rsidTr="00874B9C">
        <w:trPr>
          <w:trHeight w:val="1674"/>
        </w:trPr>
        <w:tc>
          <w:tcPr>
            <w:tcW w:w="625" w:type="dxa"/>
            <w:tcBorders>
              <w:top w:val="single" w:sz="4" w:space="0" w:color="auto"/>
              <w:left w:val="single" w:sz="4" w:space="0" w:color="auto"/>
              <w:bottom w:val="single" w:sz="4" w:space="0" w:color="auto"/>
              <w:right w:val="single" w:sz="4" w:space="0" w:color="auto"/>
            </w:tcBorders>
            <w:vAlign w:val="center"/>
          </w:tcPr>
          <w:p w14:paraId="6254FE52" w14:textId="6ABE8011" w:rsidR="00B01A6B" w:rsidRPr="00C37D99" w:rsidRDefault="004504D6" w:rsidP="00B67F8B">
            <w:pPr>
              <w:spacing w:line="288" w:lineRule="auto"/>
            </w:pPr>
            <w:r w:rsidRPr="00C37D99">
              <w:t>8</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D7D2F" w14:textId="79EC11E6" w:rsidR="00B01A6B" w:rsidRPr="00C37D99" w:rsidRDefault="00B01A6B" w:rsidP="00B67F8B">
            <w:pPr>
              <w:spacing w:line="288" w:lineRule="auto"/>
            </w:pPr>
            <w:r w:rsidRPr="00C37D99">
              <w:t>username</w:t>
            </w:r>
          </w:p>
        </w:tc>
        <w:tc>
          <w:tcPr>
            <w:tcW w:w="1440" w:type="dxa"/>
            <w:tcBorders>
              <w:top w:val="single" w:sz="4" w:space="0" w:color="auto"/>
              <w:left w:val="nil"/>
              <w:bottom w:val="single" w:sz="4" w:space="0" w:color="auto"/>
              <w:right w:val="single" w:sz="4" w:space="0" w:color="auto"/>
            </w:tcBorders>
            <w:shd w:val="clear" w:color="auto" w:fill="auto"/>
            <w:noWrap/>
            <w:vAlign w:val="center"/>
          </w:tcPr>
          <w:p w14:paraId="27A85568" w14:textId="1FCB641B" w:rsidR="00B01A6B" w:rsidRPr="00C37D99" w:rsidRDefault="00B01A6B" w:rsidP="00B67F8B">
            <w:pPr>
              <w:spacing w:line="288" w:lineRule="auto"/>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7FE14ED2" w14:textId="60157ABE" w:rsidR="00B01A6B" w:rsidRPr="00C37D99" w:rsidRDefault="00B01A6B" w:rsidP="00B67F8B">
            <w:pPr>
              <w:spacing w:line="288" w:lineRule="auto"/>
            </w:pPr>
            <w:r w:rsidRPr="00C37D99">
              <w:t>String</w:t>
            </w:r>
          </w:p>
        </w:tc>
        <w:tc>
          <w:tcPr>
            <w:tcW w:w="1080" w:type="dxa"/>
            <w:tcBorders>
              <w:top w:val="single" w:sz="4" w:space="0" w:color="auto"/>
              <w:left w:val="single" w:sz="4" w:space="0" w:color="auto"/>
              <w:bottom w:val="single" w:sz="4" w:space="0" w:color="auto"/>
              <w:right w:val="single" w:sz="4" w:space="0" w:color="auto"/>
            </w:tcBorders>
            <w:vAlign w:val="center"/>
          </w:tcPr>
          <w:p w14:paraId="0199B88B" w14:textId="4E9BE2EB" w:rsidR="00B01A6B" w:rsidRPr="00C37D99" w:rsidRDefault="005A2F85" w:rsidP="00B67F8B">
            <w:pPr>
              <w:pStyle w:val="ListParagraph"/>
              <w:spacing w:line="288" w:lineRule="auto"/>
              <w:ind w:left="0"/>
              <w:jc w:val="left"/>
              <w:rPr>
                <w:sz w:val="24"/>
                <w:szCs w:val="24"/>
                <w:lang w:val="vi-VN"/>
              </w:rPr>
            </w:pPr>
            <w:r w:rsidRPr="00C37D99">
              <w:rPr>
                <w:sz w:val="24"/>
                <w:szCs w:val="24"/>
                <w:lang w:val="vi-VN"/>
              </w:rPr>
              <w:t>64</w:t>
            </w:r>
          </w:p>
        </w:tc>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257566" w14:textId="2179F6BA" w:rsidR="005A2F85" w:rsidRPr="00C37D99" w:rsidRDefault="00145962" w:rsidP="00B67F8B">
            <w:pPr>
              <w:pStyle w:val="ListParagraph"/>
              <w:spacing w:line="288" w:lineRule="auto"/>
              <w:ind w:left="0"/>
              <w:jc w:val="left"/>
              <w:rPr>
                <w:sz w:val="24"/>
                <w:szCs w:val="24"/>
              </w:rPr>
            </w:pPr>
            <w:r w:rsidRPr="00C37D99">
              <w:rPr>
                <w:sz w:val="24"/>
                <w:szCs w:val="24"/>
                <w:lang w:val="vi-VN"/>
              </w:rPr>
              <w:t>+ U</w:t>
            </w:r>
            <w:r w:rsidRPr="00C37D99">
              <w:rPr>
                <w:sz w:val="24"/>
                <w:szCs w:val="24"/>
              </w:rPr>
              <w:t>sername PPPoE chỉ có giá trị đối với WAN Type = PPPoE</w:t>
            </w:r>
          </w:p>
          <w:p w14:paraId="01494F7E" w14:textId="1E216DFB" w:rsidR="00B01A6B" w:rsidRPr="00C37D99" w:rsidRDefault="00145962" w:rsidP="00B67F8B">
            <w:pPr>
              <w:pStyle w:val="ListParagraph"/>
              <w:spacing w:line="288" w:lineRule="auto"/>
              <w:ind w:left="0"/>
              <w:jc w:val="left"/>
              <w:rPr>
                <w:sz w:val="24"/>
                <w:szCs w:val="24"/>
              </w:rPr>
            </w:pPr>
            <w:r w:rsidRPr="00C37D99">
              <w:rPr>
                <w:sz w:val="24"/>
                <w:szCs w:val="24"/>
                <w:lang w:val="vi-VN"/>
              </w:rPr>
              <w:t xml:space="preserve">+ </w:t>
            </w:r>
            <w:r w:rsidR="00B01A6B" w:rsidRPr="00C37D99">
              <w:rPr>
                <w:sz w:val="24"/>
                <w:szCs w:val="24"/>
              </w:rPr>
              <w:t>Chuỗi ký tự. Các ký tự đọc được bao gồm các ký tự chữ, số, các ký tự đặc biệt. Không chấp nhận ký tự tiếng việt.</w:t>
            </w:r>
          </w:p>
        </w:tc>
      </w:tr>
      <w:tr w:rsidR="00B01A6B" w:rsidRPr="00C37D99" w14:paraId="28A389A3" w14:textId="77777777" w:rsidTr="00874B9C">
        <w:trPr>
          <w:trHeight w:val="255"/>
        </w:trPr>
        <w:tc>
          <w:tcPr>
            <w:tcW w:w="625" w:type="dxa"/>
            <w:tcBorders>
              <w:top w:val="single" w:sz="4" w:space="0" w:color="auto"/>
              <w:left w:val="single" w:sz="4" w:space="0" w:color="auto"/>
              <w:bottom w:val="single" w:sz="4" w:space="0" w:color="auto"/>
              <w:right w:val="single" w:sz="4" w:space="0" w:color="auto"/>
            </w:tcBorders>
          </w:tcPr>
          <w:p w14:paraId="3DF797FF" w14:textId="32D53453" w:rsidR="00B01A6B" w:rsidRPr="00C37D99" w:rsidRDefault="004504D6" w:rsidP="00B67F8B">
            <w:pPr>
              <w:spacing w:line="288" w:lineRule="auto"/>
            </w:pPr>
            <w:r w:rsidRPr="00C37D99">
              <w:t>9</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5E8EF6F0" w14:textId="3E258827" w:rsidR="00B01A6B" w:rsidRPr="00C37D99" w:rsidRDefault="00B01A6B" w:rsidP="00B67F8B">
            <w:pPr>
              <w:spacing w:line="288" w:lineRule="auto"/>
            </w:pPr>
            <w:r w:rsidRPr="00C37D99">
              <w:t>password</w:t>
            </w:r>
          </w:p>
        </w:tc>
        <w:tc>
          <w:tcPr>
            <w:tcW w:w="1440" w:type="dxa"/>
            <w:tcBorders>
              <w:top w:val="single" w:sz="4" w:space="0" w:color="auto"/>
              <w:left w:val="nil"/>
              <w:bottom w:val="single" w:sz="4" w:space="0" w:color="auto"/>
              <w:right w:val="single" w:sz="4" w:space="0" w:color="auto"/>
            </w:tcBorders>
            <w:shd w:val="clear" w:color="auto" w:fill="auto"/>
            <w:noWrap/>
          </w:tcPr>
          <w:p w14:paraId="2DA44535" w14:textId="17413344" w:rsidR="00B01A6B" w:rsidRPr="00C37D99" w:rsidRDefault="00B01A6B" w:rsidP="00B67F8B">
            <w:pPr>
              <w:spacing w:line="288" w:lineRule="auto"/>
            </w:pPr>
            <w:r w:rsidRPr="00C37D99">
              <w:rPr>
                <w:lang w:eastAsia="en-AU"/>
              </w:rPr>
              <w:t>Mandatory</w:t>
            </w:r>
          </w:p>
        </w:tc>
        <w:tc>
          <w:tcPr>
            <w:tcW w:w="900" w:type="dxa"/>
            <w:tcBorders>
              <w:top w:val="single" w:sz="4" w:space="0" w:color="auto"/>
              <w:left w:val="nil"/>
              <w:bottom w:val="single" w:sz="4" w:space="0" w:color="auto"/>
              <w:right w:val="single" w:sz="4" w:space="0" w:color="auto"/>
            </w:tcBorders>
          </w:tcPr>
          <w:p w14:paraId="11FFCAF0" w14:textId="07D2F3FD" w:rsidR="00B01A6B" w:rsidRPr="00C37D99" w:rsidRDefault="00B01A6B" w:rsidP="00B67F8B">
            <w:pPr>
              <w:spacing w:line="288" w:lineRule="auto"/>
            </w:pPr>
            <w:r w:rsidRPr="00C37D99">
              <w:t>String</w:t>
            </w:r>
          </w:p>
        </w:tc>
        <w:tc>
          <w:tcPr>
            <w:tcW w:w="1080" w:type="dxa"/>
            <w:tcBorders>
              <w:top w:val="single" w:sz="4" w:space="0" w:color="auto"/>
              <w:left w:val="single" w:sz="4" w:space="0" w:color="auto"/>
              <w:bottom w:val="single" w:sz="4" w:space="0" w:color="auto"/>
              <w:right w:val="single" w:sz="4" w:space="0" w:color="auto"/>
            </w:tcBorders>
          </w:tcPr>
          <w:p w14:paraId="1D191402" w14:textId="0B0A5FE3" w:rsidR="00B01A6B" w:rsidRPr="00C37D99" w:rsidRDefault="005A2F85" w:rsidP="00B67F8B">
            <w:pPr>
              <w:pStyle w:val="ListParagraph"/>
              <w:spacing w:line="288" w:lineRule="auto"/>
              <w:ind w:left="0"/>
              <w:jc w:val="left"/>
              <w:rPr>
                <w:sz w:val="24"/>
                <w:szCs w:val="24"/>
                <w:lang w:val="vi-VN"/>
              </w:rPr>
            </w:pPr>
            <w:r w:rsidRPr="00C37D99">
              <w:rPr>
                <w:sz w:val="24"/>
                <w:szCs w:val="24"/>
                <w:lang w:val="vi-VN"/>
              </w:rPr>
              <w:t>64</w:t>
            </w:r>
          </w:p>
        </w:tc>
        <w:tc>
          <w:tcPr>
            <w:tcW w:w="3600" w:type="dxa"/>
            <w:tcBorders>
              <w:top w:val="single" w:sz="4" w:space="0" w:color="auto"/>
              <w:left w:val="single" w:sz="4" w:space="0" w:color="auto"/>
              <w:bottom w:val="single" w:sz="4" w:space="0" w:color="auto"/>
              <w:right w:val="single" w:sz="4" w:space="0" w:color="auto"/>
            </w:tcBorders>
            <w:shd w:val="clear" w:color="auto" w:fill="auto"/>
            <w:noWrap/>
          </w:tcPr>
          <w:p w14:paraId="3B742452" w14:textId="119C4D1D" w:rsidR="00145962" w:rsidRPr="00C37D99" w:rsidRDefault="00145962" w:rsidP="00B67F8B">
            <w:pPr>
              <w:pStyle w:val="ListParagraph"/>
              <w:spacing w:line="288" w:lineRule="auto"/>
              <w:ind w:left="0"/>
              <w:jc w:val="left"/>
              <w:rPr>
                <w:sz w:val="24"/>
                <w:szCs w:val="24"/>
                <w:lang w:val="vi-VN"/>
              </w:rPr>
            </w:pPr>
            <w:r w:rsidRPr="00C37D99">
              <w:rPr>
                <w:sz w:val="24"/>
                <w:szCs w:val="24"/>
                <w:lang w:val="vi-VN"/>
              </w:rPr>
              <w:t xml:space="preserve">+ </w:t>
            </w:r>
            <w:r w:rsidRPr="00C37D99">
              <w:rPr>
                <w:sz w:val="24"/>
                <w:szCs w:val="24"/>
              </w:rPr>
              <w:t>Password PPPoE chỉ có giá trị đối với WAN Type = PPPo</w:t>
            </w:r>
            <w:r w:rsidRPr="00C37D99">
              <w:rPr>
                <w:sz w:val="24"/>
                <w:szCs w:val="24"/>
                <w:lang w:val="vi-VN"/>
              </w:rPr>
              <w:t>E</w:t>
            </w:r>
          </w:p>
          <w:p w14:paraId="66215AC1" w14:textId="22E80E2A" w:rsidR="00B01A6B" w:rsidRPr="00C37D99" w:rsidRDefault="00145962" w:rsidP="00B67F8B">
            <w:pPr>
              <w:pStyle w:val="ListParagraph"/>
              <w:spacing w:line="288" w:lineRule="auto"/>
              <w:ind w:left="0"/>
              <w:jc w:val="left"/>
              <w:rPr>
                <w:sz w:val="24"/>
                <w:szCs w:val="24"/>
              </w:rPr>
            </w:pPr>
            <w:r w:rsidRPr="00C37D99">
              <w:rPr>
                <w:sz w:val="24"/>
                <w:szCs w:val="24"/>
                <w:lang w:val="vi-VN"/>
              </w:rPr>
              <w:t xml:space="preserve">+ </w:t>
            </w:r>
            <w:r w:rsidR="00B01A6B" w:rsidRPr="00C37D99">
              <w:rPr>
                <w:sz w:val="24"/>
                <w:szCs w:val="24"/>
              </w:rPr>
              <w:t>Chuỗi ký tự. Các ký tự đọc được bao gồm các ký tự chữ, số, các ký tự đặc biệt. Không chấp nhận ký tự tiếng việt.</w:t>
            </w:r>
          </w:p>
        </w:tc>
      </w:tr>
      <w:tr w:rsidR="00B17B77" w:rsidRPr="00C37D99" w14:paraId="7779D3EB" w14:textId="77777777" w:rsidTr="00874B9C">
        <w:trPr>
          <w:trHeight w:val="255"/>
        </w:trPr>
        <w:tc>
          <w:tcPr>
            <w:tcW w:w="625" w:type="dxa"/>
            <w:tcBorders>
              <w:top w:val="single" w:sz="4" w:space="0" w:color="auto"/>
              <w:left w:val="single" w:sz="4" w:space="0" w:color="auto"/>
              <w:bottom w:val="single" w:sz="4" w:space="0" w:color="auto"/>
              <w:right w:val="single" w:sz="4" w:space="0" w:color="auto"/>
            </w:tcBorders>
          </w:tcPr>
          <w:p w14:paraId="6F9F099A" w14:textId="0B0E4446" w:rsidR="00B17B77" w:rsidRPr="00C37D99" w:rsidRDefault="004504D6" w:rsidP="00B67F8B">
            <w:pPr>
              <w:spacing w:line="288" w:lineRule="auto"/>
            </w:pPr>
            <w:r w:rsidRPr="00C37D99">
              <w:t>10</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3405673" w14:textId="4672D628" w:rsidR="00B17B77" w:rsidRPr="00C37D99" w:rsidRDefault="00B17B77" w:rsidP="00B67F8B">
            <w:pPr>
              <w:spacing w:line="288" w:lineRule="auto"/>
            </w:pPr>
            <w:r w:rsidRPr="00C37D99">
              <w:t>defaultRoute</w:t>
            </w:r>
          </w:p>
        </w:tc>
        <w:tc>
          <w:tcPr>
            <w:tcW w:w="1440" w:type="dxa"/>
            <w:tcBorders>
              <w:top w:val="single" w:sz="4" w:space="0" w:color="auto"/>
              <w:left w:val="nil"/>
              <w:bottom w:val="single" w:sz="4" w:space="0" w:color="auto"/>
              <w:right w:val="single" w:sz="4" w:space="0" w:color="auto"/>
            </w:tcBorders>
            <w:shd w:val="clear" w:color="auto" w:fill="auto"/>
            <w:noWrap/>
          </w:tcPr>
          <w:p w14:paraId="16415D36" w14:textId="4E9C721A" w:rsidR="00B17B77" w:rsidRPr="00C37D99" w:rsidRDefault="00B17B77" w:rsidP="00B67F8B">
            <w:pPr>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tcPr>
          <w:p w14:paraId="421B3CCD" w14:textId="77777777" w:rsidR="00B17B77" w:rsidRPr="00C37D99" w:rsidRDefault="00B17B77" w:rsidP="00B67F8B">
            <w:pPr>
              <w:spacing w:line="288" w:lineRule="auto"/>
            </w:pPr>
            <w:r w:rsidRPr="00C37D99">
              <w:rPr>
                <w:color w:val="000000"/>
              </w:rPr>
              <w:t>Boolean</w:t>
            </w:r>
          </w:p>
          <w:p w14:paraId="64A19584" w14:textId="450BEAB0" w:rsidR="00B17B77" w:rsidRPr="00C37D99" w:rsidRDefault="00B17B77" w:rsidP="00B67F8B">
            <w:pPr>
              <w:spacing w:line="288" w:lineRule="auto"/>
            </w:pPr>
          </w:p>
        </w:tc>
        <w:tc>
          <w:tcPr>
            <w:tcW w:w="1080" w:type="dxa"/>
            <w:tcBorders>
              <w:top w:val="single" w:sz="4" w:space="0" w:color="auto"/>
              <w:left w:val="single" w:sz="4" w:space="0" w:color="auto"/>
              <w:bottom w:val="single" w:sz="4" w:space="0" w:color="auto"/>
              <w:right w:val="single" w:sz="4" w:space="0" w:color="auto"/>
            </w:tcBorders>
          </w:tcPr>
          <w:p w14:paraId="25F1CBEF" w14:textId="35A58C8E" w:rsidR="00B17B77" w:rsidRPr="005003F9" w:rsidRDefault="005003F9" w:rsidP="00B67F8B">
            <w:pPr>
              <w:pStyle w:val="ListParagraph"/>
              <w:spacing w:line="288" w:lineRule="auto"/>
              <w:ind w:left="0"/>
              <w:jc w:val="left"/>
              <w:rPr>
                <w:sz w:val="24"/>
                <w:szCs w:val="24"/>
              </w:rPr>
            </w:pPr>
            <w:r>
              <w:rPr>
                <w:sz w:val="24"/>
                <w:szCs w:val="24"/>
              </w:rPr>
              <w:t>1</w:t>
            </w:r>
          </w:p>
        </w:tc>
        <w:tc>
          <w:tcPr>
            <w:tcW w:w="3600" w:type="dxa"/>
            <w:tcBorders>
              <w:top w:val="single" w:sz="4" w:space="0" w:color="auto"/>
              <w:left w:val="single" w:sz="4" w:space="0" w:color="auto"/>
              <w:bottom w:val="single" w:sz="4" w:space="0" w:color="auto"/>
              <w:right w:val="single" w:sz="4" w:space="0" w:color="auto"/>
            </w:tcBorders>
            <w:shd w:val="clear" w:color="auto" w:fill="auto"/>
            <w:noWrap/>
          </w:tcPr>
          <w:p w14:paraId="482967A4" w14:textId="2C7A68AE" w:rsidR="00B17B77" w:rsidRPr="00807DC8" w:rsidRDefault="00B17B77" w:rsidP="00B67F8B">
            <w:pPr>
              <w:spacing w:line="288" w:lineRule="auto"/>
            </w:pPr>
            <w:r w:rsidRPr="00C37D99">
              <w:rPr>
                <w:color w:val="000000"/>
              </w:rPr>
              <w:t>WAN có được chọn là</w:t>
            </w:r>
            <w:r w:rsidRPr="00C37D99">
              <w:rPr>
                <w:color w:val="000000"/>
                <w:lang w:val="vi-VN"/>
              </w:rPr>
              <w:t xml:space="preserve"> </w:t>
            </w:r>
            <w:r w:rsidRPr="00C37D99">
              <w:rPr>
                <w:color w:val="000000"/>
              </w:rPr>
              <w:t>DefaulRoute hay không. Chỉ có trường này đối với WAN Type = PPPoE/IPoE</w:t>
            </w:r>
          </w:p>
        </w:tc>
      </w:tr>
    </w:tbl>
    <w:p w14:paraId="5E015834" w14:textId="77777777" w:rsidR="009D693C" w:rsidRPr="00C37D99" w:rsidRDefault="009D693C" w:rsidP="00B67F8B">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530"/>
        <w:gridCol w:w="1530"/>
        <w:gridCol w:w="1080"/>
        <w:gridCol w:w="1440"/>
        <w:gridCol w:w="2970"/>
      </w:tblGrid>
      <w:tr w:rsidR="009D693C" w:rsidRPr="00C37D99" w14:paraId="0005488A" w14:textId="77777777" w:rsidTr="0054461D">
        <w:trPr>
          <w:trHeight w:val="255"/>
        </w:trPr>
        <w:tc>
          <w:tcPr>
            <w:tcW w:w="625" w:type="dxa"/>
            <w:vAlign w:val="center"/>
          </w:tcPr>
          <w:p w14:paraId="74A1BD65" w14:textId="77777777" w:rsidR="009D693C" w:rsidRPr="00C37D99" w:rsidRDefault="009D693C" w:rsidP="00B67F8B">
            <w:pPr>
              <w:spacing w:line="288" w:lineRule="auto"/>
              <w:rPr>
                <w:b/>
                <w:bCs/>
                <w:lang w:eastAsia="en-AU"/>
              </w:rPr>
            </w:pPr>
            <w:r w:rsidRPr="00C37D99">
              <w:rPr>
                <w:b/>
                <w:bCs/>
                <w:lang w:eastAsia="en-AU"/>
              </w:rPr>
              <w:t>No</w:t>
            </w:r>
          </w:p>
        </w:tc>
        <w:tc>
          <w:tcPr>
            <w:tcW w:w="1530" w:type="dxa"/>
            <w:shd w:val="clear" w:color="auto" w:fill="auto"/>
            <w:noWrap/>
            <w:vAlign w:val="center"/>
          </w:tcPr>
          <w:p w14:paraId="7BEBCB37" w14:textId="77777777" w:rsidR="009D693C" w:rsidRPr="00C37D99" w:rsidRDefault="009D693C" w:rsidP="00B67F8B">
            <w:pPr>
              <w:spacing w:line="288" w:lineRule="auto"/>
              <w:rPr>
                <w:b/>
                <w:bCs/>
                <w:lang w:eastAsia="en-AU"/>
              </w:rPr>
            </w:pPr>
            <w:r w:rsidRPr="00C37D99">
              <w:rPr>
                <w:b/>
                <w:bCs/>
                <w:lang w:eastAsia="en-AU"/>
              </w:rPr>
              <w:t>Parameter</w:t>
            </w:r>
          </w:p>
        </w:tc>
        <w:tc>
          <w:tcPr>
            <w:tcW w:w="1530" w:type="dxa"/>
            <w:shd w:val="clear" w:color="auto" w:fill="auto"/>
            <w:noWrap/>
            <w:vAlign w:val="center"/>
          </w:tcPr>
          <w:p w14:paraId="1FE0032E" w14:textId="77777777" w:rsidR="009D693C" w:rsidRPr="00C37D99" w:rsidRDefault="009D693C" w:rsidP="00B67F8B">
            <w:pPr>
              <w:spacing w:line="288" w:lineRule="auto"/>
              <w:rPr>
                <w:b/>
                <w:bCs/>
                <w:lang w:eastAsia="en-AU"/>
              </w:rPr>
            </w:pPr>
            <w:r w:rsidRPr="00C37D99">
              <w:rPr>
                <w:b/>
                <w:bCs/>
                <w:lang w:eastAsia="en-AU"/>
              </w:rPr>
              <w:t>Mandatory</w:t>
            </w:r>
          </w:p>
        </w:tc>
        <w:tc>
          <w:tcPr>
            <w:tcW w:w="1080" w:type="dxa"/>
          </w:tcPr>
          <w:p w14:paraId="6FE6BB79" w14:textId="77777777" w:rsidR="009D693C" w:rsidRPr="00C37D99" w:rsidRDefault="009D693C" w:rsidP="00B67F8B">
            <w:pPr>
              <w:spacing w:line="288" w:lineRule="auto"/>
              <w:rPr>
                <w:b/>
                <w:bCs/>
                <w:lang w:eastAsia="en-AU"/>
              </w:rPr>
            </w:pPr>
            <w:r w:rsidRPr="00C37D99">
              <w:rPr>
                <w:b/>
                <w:bCs/>
                <w:lang w:eastAsia="en-AU"/>
              </w:rPr>
              <w:t>Type</w:t>
            </w:r>
          </w:p>
        </w:tc>
        <w:tc>
          <w:tcPr>
            <w:tcW w:w="1440" w:type="dxa"/>
            <w:vAlign w:val="center"/>
          </w:tcPr>
          <w:p w14:paraId="01B300E7" w14:textId="77777777" w:rsidR="009D693C" w:rsidRPr="00C37D99" w:rsidRDefault="009D693C" w:rsidP="00B67F8B">
            <w:pPr>
              <w:spacing w:line="288" w:lineRule="auto"/>
              <w:rPr>
                <w:b/>
                <w:bCs/>
                <w:lang w:eastAsia="en-AU"/>
              </w:rPr>
            </w:pPr>
            <w:r w:rsidRPr="00C37D99">
              <w:rPr>
                <w:b/>
                <w:bCs/>
                <w:lang w:eastAsia="en-AU"/>
              </w:rPr>
              <w:t>Max length</w:t>
            </w:r>
          </w:p>
        </w:tc>
        <w:tc>
          <w:tcPr>
            <w:tcW w:w="2970" w:type="dxa"/>
            <w:shd w:val="clear" w:color="auto" w:fill="auto"/>
            <w:noWrap/>
            <w:vAlign w:val="center"/>
          </w:tcPr>
          <w:p w14:paraId="4B365FC8" w14:textId="77777777" w:rsidR="009D693C" w:rsidRPr="00C37D99" w:rsidRDefault="009D693C" w:rsidP="00B67F8B">
            <w:pPr>
              <w:spacing w:line="288" w:lineRule="auto"/>
              <w:rPr>
                <w:b/>
                <w:bCs/>
                <w:lang w:eastAsia="en-AU"/>
              </w:rPr>
            </w:pPr>
            <w:r w:rsidRPr="00C37D99">
              <w:rPr>
                <w:b/>
                <w:bCs/>
                <w:lang w:eastAsia="en-AU"/>
              </w:rPr>
              <w:t>Meaning</w:t>
            </w:r>
          </w:p>
        </w:tc>
      </w:tr>
      <w:tr w:rsidR="009D693C" w:rsidRPr="00C37D99" w14:paraId="1D556C98" w14:textId="77777777" w:rsidTr="0054461D">
        <w:trPr>
          <w:trHeight w:val="255"/>
        </w:trPr>
        <w:tc>
          <w:tcPr>
            <w:tcW w:w="625" w:type="dxa"/>
            <w:vAlign w:val="center"/>
          </w:tcPr>
          <w:p w14:paraId="65BC882F" w14:textId="77777777" w:rsidR="009D693C" w:rsidRPr="00C37D99" w:rsidRDefault="009D693C" w:rsidP="00B67F8B">
            <w:pPr>
              <w:spacing w:line="288" w:lineRule="auto"/>
              <w:rPr>
                <w:lang w:eastAsia="en-AU"/>
              </w:rPr>
            </w:pPr>
            <w:r w:rsidRPr="00C37D99">
              <w:rPr>
                <w:lang w:eastAsia="en-AU"/>
              </w:rPr>
              <w:t>1</w:t>
            </w:r>
          </w:p>
        </w:tc>
        <w:tc>
          <w:tcPr>
            <w:tcW w:w="1530" w:type="dxa"/>
            <w:shd w:val="clear" w:color="auto" w:fill="auto"/>
            <w:noWrap/>
            <w:vAlign w:val="center"/>
          </w:tcPr>
          <w:p w14:paraId="0CC159CE" w14:textId="77777777" w:rsidR="009D693C" w:rsidRPr="00C37D99" w:rsidRDefault="009D693C" w:rsidP="00B67F8B">
            <w:pPr>
              <w:spacing w:line="288" w:lineRule="auto"/>
              <w:rPr>
                <w:lang w:eastAsia="en-AU"/>
              </w:rPr>
            </w:pPr>
            <w:r w:rsidRPr="00C37D99">
              <w:rPr>
                <w:lang w:eastAsia="en-AU"/>
              </w:rPr>
              <w:t>errorCode</w:t>
            </w:r>
          </w:p>
        </w:tc>
        <w:tc>
          <w:tcPr>
            <w:tcW w:w="1530" w:type="dxa"/>
            <w:shd w:val="clear" w:color="auto" w:fill="auto"/>
            <w:noWrap/>
            <w:vAlign w:val="center"/>
          </w:tcPr>
          <w:p w14:paraId="709EF64B" w14:textId="77777777" w:rsidR="009D693C" w:rsidRPr="00C37D99" w:rsidRDefault="009D693C" w:rsidP="00B67F8B">
            <w:pPr>
              <w:spacing w:line="288" w:lineRule="auto"/>
              <w:rPr>
                <w:lang w:eastAsia="en-AU"/>
              </w:rPr>
            </w:pPr>
            <w:r w:rsidRPr="00C37D99">
              <w:rPr>
                <w:lang w:eastAsia="en-AU"/>
              </w:rPr>
              <w:t>Mandatory</w:t>
            </w:r>
          </w:p>
        </w:tc>
        <w:tc>
          <w:tcPr>
            <w:tcW w:w="1080" w:type="dxa"/>
          </w:tcPr>
          <w:p w14:paraId="1D5B9FDF" w14:textId="77777777" w:rsidR="009D693C" w:rsidRPr="00C37D99" w:rsidRDefault="009D693C" w:rsidP="00B67F8B">
            <w:pPr>
              <w:spacing w:line="288" w:lineRule="auto"/>
              <w:rPr>
                <w:lang w:eastAsia="en-AU"/>
              </w:rPr>
            </w:pPr>
            <w:r w:rsidRPr="00C37D99">
              <w:rPr>
                <w:lang w:eastAsia="en-AU"/>
              </w:rPr>
              <w:t>String</w:t>
            </w:r>
          </w:p>
        </w:tc>
        <w:tc>
          <w:tcPr>
            <w:tcW w:w="1440" w:type="dxa"/>
            <w:vAlign w:val="center"/>
          </w:tcPr>
          <w:p w14:paraId="5F10F4F8" w14:textId="77777777" w:rsidR="009D693C" w:rsidRPr="00C37D99" w:rsidRDefault="009D693C" w:rsidP="00B67F8B">
            <w:pPr>
              <w:spacing w:line="288" w:lineRule="auto"/>
              <w:rPr>
                <w:lang w:eastAsia="en-AU"/>
              </w:rPr>
            </w:pPr>
            <w:r w:rsidRPr="00C37D99">
              <w:rPr>
                <w:lang w:eastAsia="en-AU"/>
              </w:rPr>
              <w:t>4</w:t>
            </w:r>
          </w:p>
        </w:tc>
        <w:tc>
          <w:tcPr>
            <w:tcW w:w="2970" w:type="dxa"/>
            <w:shd w:val="clear" w:color="auto" w:fill="auto"/>
            <w:noWrap/>
            <w:vAlign w:val="center"/>
          </w:tcPr>
          <w:p w14:paraId="2892A876" w14:textId="77777777" w:rsidR="009D693C" w:rsidRPr="00C37D99" w:rsidRDefault="009D693C" w:rsidP="00B67F8B">
            <w:pPr>
              <w:spacing w:line="288" w:lineRule="auto"/>
              <w:rPr>
                <w:lang w:eastAsia="en-AU"/>
              </w:rPr>
            </w:pPr>
            <w:r w:rsidRPr="00C37D99">
              <w:rPr>
                <w:lang w:eastAsia="en-AU"/>
              </w:rPr>
              <w:t>Mã lỗi</w:t>
            </w:r>
          </w:p>
        </w:tc>
      </w:tr>
      <w:tr w:rsidR="009D693C" w:rsidRPr="00C37D99" w14:paraId="343D098F" w14:textId="77777777" w:rsidTr="0054461D">
        <w:trPr>
          <w:trHeight w:val="255"/>
        </w:trPr>
        <w:tc>
          <w:tcPr>
            <w:tcW w:w="625" w:type="dxa"/>
            <w:vAlign w:val="center"/>
          </w:tcPr>
          <w:p w14:paraId="7133BFC2" w14:textId="77777777" w:rsidR="009D693C" w:rsidRPr="00C37D99" w:rsidRDefault="009D693C" w:rsidP="00B67F8B">
            <w:pPr>
              <w:spacing w:line="288" w:lineRule="auto"/>
              <w:rPr>
                <w:lang w:eastAsia="en-AU"/>
              </w:rPr>
            </w:pPr>
            <w:r w:rsidRPr="00C37D99">
              <w:rPr>
                <w:lang w:eastAsia="en-AU"/>
              </w:rPr>
              <w:t>2</w:t>
            </w:r>
          </w:p>
        </w:tc>
        <w:tc>
          <w:tcPr>
            <w:tcW w:w="1530" w:type="dxa"/>
            <w:shd w:val="clear" w:color="auto" w:fill="auto"/>
            <w:noWrap/>
            <w:vAlign w:val="center"/>
          </w:tcPr>
          <w:p w14:paraId="69506CAF" w14:textId="77777777" w:rsidR="009D693C" w:rsidRPr="00C37D99" w:rsidRDefault="009D693C" w:rsidP="00B67F8B">
            <w:pPr>
              <w:spacing w:line="288" w:lineRule="auto"/>
              <w:rPr>
                <w:lang w:eastAsia="en-AU"/>
              </w:rPr>
            </w:pPr>
            <w:r w:rsidRPr="00C37D99">
              <w:rPr>
                <w:lang w:eastAsia="en-AU"/>
              </w:rPr>
              <w:t>errorMessage</w:t>
            </w:r>
          </w:p>
        </w:tc>
        <w:tc>
          <w:tcPr>
            <w:tcW w:w="1530" w:type="dxa"/>
            <w:shd w:val="clear" w:color="auto" w:fill="auto"/>
            <w:noWrap/>
            <w:vAlign w:val="center"/>
          </w:tcPr>
          <w:p w14:paraId="4D66757A" w14:textId="77777777" w:rsidR="009D693C" w:rsidRPr="00C37D99" w:rsidRDefault="009D693C" w:rsidP="00B67F8B">
            <w:pPr>
              <w:spacing w:line="288" w:lineRule="auto"/>
              <w:rPr>
                <w:lang w:eastAsia="en-AU"/>
              </w:rPr>
            </w:pPr>
            <w:r w:rsidRPr="00C37D99">
              <w:rPr>
                <w:lang w:eastAsia="en-AU"/>
              </w:rPr>
              <w:t>Optional</w:t>
            </w:r>
          </w:p>
        </w:tc>
        <w:tc>
          <w:tcPr>
            <w:tcW w:w="1080" w:type="dxa"/>
          </w:tcPr>
          <w:p w14:paraId="6EB5A57B" w14:textId="77777777" w:rsidR="009D693C" w:rsidRPr="00C37D99" w:rsidRDefault="009D693C" w:rsidP="00B67F8B">
            <w:pPr>
              <w:spacing w:line="288" w:lineRule="auto"/>
              <w:rPr>
                <w:lang w:eastAsia="en-AU"/>
              </w:rPr>
            </w:pPr>
            <w:r w:rsidRPr="00C37D99">
              <w:rPr>
                <w:lang w:eastAsia="en-AU"/>
              </w:rPr>
              <w:t>String</w:t>
            </w:r>
          </w:p>
        </w:tc>
        <w:tc>
          <w:tcPr>
            <w:tcW w:w="1440" w:type="dxa"/>
            <w:vAlign w:val="center"/>
          </w:tcPr>
          <w:p w14:paraId="499A498F" w14:textId="77777777" w:rsidR="009D693C" w:rsidRPr="00C37D99" w:rsidRDefault="009D693C" w:rsidP="00B67F8B">
            <w:pPr>
              <w:spacing w:line="288" w:lineRule="auto"/>
              <w:rPr>
                <w:lang w:eastAsia="en-AU"/>
              </w:rPr>
            </w:pPr>
            <w:r w:rsidRPr="00C37D99">
              <w:rPr>
                <w:lang w:eastAsia="en-AU"/>
              </w:rPr>
              <w:t>64</w:t>
            </w:r>
          </w:p>
        </w:tc>
        <w:tc>
          <w:tcPr>
            <w:tcW w:w="2970" w:type="dxa"/>
            <w:shd w:val="clear" w:color="auto" w:fill="auto"/>
            <w:noWrap/>
            <w:vAlign w:val="center"/>
          </w:tcPr>
          <w:p w14:paraId="3F04BFC0" w14:textId="77777777" w:rsidR="009D693C" w:rsidRPr="00C37D99" w:rsidRDefault="009D693C" w:rsidP="00B67F8B">
            <w:pPr>
              <w:spacing w:line="288" w:lineRule="auto"/>
              <w:rPr>
                <w:lang w:eastAsia="en-AU"/>
              </w:rPr>
            </w:pPr>
            <w:r w:rsidRPr="00C37D99">
              <w:rPr>
                <w:lang w:eastAsia="en-AU"/>
              </w:rPr>
              <w:t>Mô tả lỗi</w:t>
            </w:r>
          </w:p>
        </w:tc>
      </w:tr>
    </w:tbl>
    <w:p w14:paraId="24A48081" w14:textId="77777777" w:rsidR="009D693C" w:rsidRPr="00C37D99" w:rsidRDefault="009D693C" w:rsidP="00B67F8B">
      <w:pPr>
        <w:pStyle w:val="Heading4"/>
        <w:spacing w:line="288" w:lineRule="auto"/>
        <w:rPr>
          <w:sz w:val="24"/>
          <w:szCs w:val="24"/>
        </w:rPr>
      </w:pPr>
      <w:r w:rsidRPr="00C37D99">
        <w:rPr>
          <w:sz w:val="24"/>
          <w:szCs w:val="24"/>
        </w:rPr>
        <w:t>Example</w:t>
      </w:r>
    </w:p>
    <w:p w14:paraId="55E28843" w14:textId="77777777" w:rsidR="009D693C" w:rsidRPr="00C37D99" w:rsidRDefault="009D693C" w:rsidP="00B67F8B">
      <w:pPr>
        <w:spacing w:line="288" w:lineRule="auto"/>
        <w:rPr>
          <w:b/>
          <w:bCs/>
        </w:rPr>
      </w:pPr>
      <w:r w:rsidRPr="00C37D99">
        <w:rPr>
          <w:b/>
          <w:bCs/>
        </w:rPr>
        <w:t>Request:</w:t>
      </w:r>
    </w:p>
    <w:p w14:paraId="6E926367" w14:textId="48FF062F" w:rsidR="009D693C" w:rsidRPr="00C37D99" w:rsidRDefault="009D693C"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lang w:val="vi-VN"/>
        </w:rPr>
        <w:t xml:space="preserve"> </w:t>
      </w:r>
      <w:r w:rsidR="00BC71F4" w:rsidRPr="00C37D99">
        <w:rPr>
          <w:rFonts w:ascii="Times New Roman" w:hAnsi="Times New Roman" w:cs="Times New Roman"/>
          <w:sz w:val="24"/>
          <w:szCs w:val="24"/>
        </w:rPr>
        <w:t xml:space="preserve">createWanConfig </w:t>
      </w:r>
      <w:r w:rsidRPr="00C37D99">
        <w:rPr>
          <w:rFonts w:ascii="Times New Roman" w:hAnsi="Times New Roman" w:cs="Times New Roman"/>
          <w:sz w:val="24"/>
          <w:szCs w:val="24"/>
        </w:rPr>
        <w:t>(data);</w:t>
      </w:r>
    </w:p>
    <w:p w14:paraId="0B07FB18" w14:textId="77777777" w:rsidR="007F1072" w:rsidRDefault="00145962" w:rsidP="00B67F8B">
      <w:pPr>
        <w:pStyle w:val="HTMLPreformatted"/>
        <w:spacing w:line="288" w:lineRule="auto"/>
        <w:rPr>
          <w:rFonts w:ascii="Times New Roman" w:hAnsi="Times New Roman" w:cs="Times New Roman"/>
          <w:sz w:val="24"/>
          <w:szCs w:val="24"/>
          <w:lang w:val="vi-VN"/>
        </w:rPr>
      </w:pP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p>
    <w:p w14:paraId="07A2CE27" w14:textId="5B5D241C" w:rsidR="00145962" w:rsidRPr="00C37D99" w:rsidRDefault="007F1072" w:rsidP="00B67F8B">
      <w:pPr>
        <w:pStyle w:val="HTMLPreformatted"/>
        <w:spacing w:line="288" w:lineRule="auto"/>
        <w:rPr>
          <w:rFonts w:ascii="Times New Roman" w:hAnsi="Times New Roman" w:cs="Times New Roman"/>
          <w:sz w:val="24"/>
          <w:szCs w:val="24"/>
          <w:lang w:val="vi-VN"/>
        </w:rPr>
      </w:pPr>
      <w:r>
        <w:rPr>
          <w:rFonts w:ascii="Times New Roman" w:hAnsi="Times New Roman" w:cs="Times New Roman"/>
          <w:sz w:val="24"/>
          <w:szCs w:val="24"/>
        </w:rPr>
        <w:t xml:space="preserve">           </w:t>
      </w:r>
      <w:r w:rsidR="00145962" w:rsidRPr="00C37D99">
        <w:rPr>
          <w:rFonts w:ascii="Times New Roman" w:hAnsi="Times New Roman" w:cs="Times New Roman"/>
          <w:sz w:val="24"/>
          <w:szCs w:val="24"/>
        </w:rPr>
        <w:t>{</w:t>
      </w:r>
    </w:p>
    <w:p w14:paraId="0BCB5D00" w14:textId="4CC1DF02" w:rsidR="00145962" w:rsidRPr="00C37D99" w:rsidRDefault="00145962" w:rsidP="00B67F8B">
      <w:pPr>
        <w:spacing w:line="288" w:lineRule="auto"/>
        <w:ind w:left="1440"/>
      </w:pPr>
      <w:r w:rsidRPr="00C37D99">
        <w:t>"serialNumber": "</w:t>
      </w:r>
      <w:r w:rsidR="00DB6D2D">
        <w:t>VNPT123456</w:t>
      </w:r>
      <w:r w:rsidRPr="00C37D99">
        <w:t xml:space="preserve">", </w:t>
      </w:r>
    </w:p>
    <w:p w14:paraId="13BB90A2" w14:textId="3A0334E8" w:rsidR="00145962" w:rsidRPr="00C37D99" w:rsidRDefault="00145962" w:rsidP="00B67F8B">
      <w:pPr>
        <w:spacing w:line="288" w:lineRule="auto"/>
        <w:ind w:left="1440"/>
        <w:rPr>
          <w:lang w:val="vi-VN"/>
        </w:rPr>
      </w:pPr>
      <w:r w:rsidRPr="00C37D99">
        <w:t>"modelName": "</w:t>
      </w:r>
      <w:r w:rsidR="00DB6D2D">
        <w:t>GW040H</w:t>
      </w:r>
      <w:r w:rsidRPr="00C37D99">
        <w:t>"</w:t>
      </w:r>
      <w:r w:rsidRPr="00C37D99">
        <w:rPr>
          <w:lang w:val="vi-VN"/>
        </w:rPr>
        <w:t>,</w:t>
      </w:r>
    </w:p>
    <w:p w14:paraId="1DA86335" w14:textId="77777777" w:rsidR="00145962" w:rsidRPr="00C37D99" w:rsidRDefault="00145962" w:rsidP="00B67F8B">
      <w:pPr>
        <w:spacing w:line="288" w:lineRule="auto"/>
        <w:ind w:left="1440"/>
      </w:pPr>
      <w:r w:rsidRPr="00C37D99">
        <w:t>“wanIndex”: “&lt;wanIndex&gt;”,</w:t>
      </w:r>
    </w:p>
    <w:p w14:paraId="5FF29F40" w14:textId="77777777" w:rsidR="00145962" w:rsidRPr="00C37D99" w:rsidRDefault="00145962" w:rsidP="00B67F8B">
      <w:pPr>
        <w:spacing w:line="288" w:lineRule="auto"/>
        <w:ind w:left="1440"/>
      </w:pPr>
      <w:r w:rsidRPr="00C37D99">
        <w:t>“wanType”: “PPPoE”,</w:t>
      </w:r>
    </w:p>
    <w:p w14:paraId="79D44086" w14:textId="77777777" w:rsidR="00145962" w:rsidRPr="00C37D99" w:rsidRDefault="00145962" w:rsidP="00B67F8B">
      <w:pPr>
        <w:spacing w:line="288" w:lineRule="auto"/>
        <w:ind w:left="1440"/>
      </w:pPr>
      <w:r w:rsidRPr="00C37D99">
        <w:lastRenderedPageBreak/>
        <w:t>“vlanId”: “&lt;vlanId&gt;”,</w:t>
      </w:r>
    </w:p>
    <w:p w14:paraId="5EBC528F" w14:textId="77777777" w:rsidR="00145962" w:rsidRPr="00C37D99" w:rsidRDefault="00145962" w:rsidP="00B67F8B">
      <w:pPr>
        <w:spacing w:line="288" w:lineRule="auto"/>
        <w:ind w:left="1440"/>
      </w:pPr>
      <w:r w:rsidRPr="00C37D99">
        <w:t>“802.1p”: “&lt;802.1p&gt;”,</w:t>
      </w:r>
    </w:p>
    <w:p w14:paraId="79B817C8" w14:textId="77777777" w:rsidR="00145962" w:rsidRPr="00C37D99" w:rsidRDefault="00145962" w:rsidP="00B67F8B">
      <w:pPr>
        <w:spacing w:line="288" w:lineRule="auto"/>
        <w:ind w:left="1440"/>
        <w:rPr>
          <w:lang w:val="vi-VN"/>
        </w:rPr>
      </w:pPr>
      <w:r w:rsidRPr="00C37D99">
        <w:t>“ipVersion”: “&lt;ipVersion&gt;”</w:t>
      </w:r>
      <w:r w:rsidRPr="00C37D99">
        <w:rPr>
          <w:lang w:val="vi-VN"/>
        </w:rPr>
        <w:t>,</w:t>
      </w:r>
    </w:p>
    <w:p w14:paraId="267539B6" w14:textId="77777777" w:rsidR="00145962" w:rsidRPr="00C37D99" w:rsidRDefault="00145962" w:rsidP="00B67F8B">
      <w:pPr>
        <w:spacing w:line="288" w:lineRule="auto"/>
        <w:ind w:left="1440"/>
        <w:rPr>
          <w:lang w:val="vi-VN"/>
        </w:rPr>
      </w:pPr>
      <w:r w:rsidRPr="00C37D99">
        <w:t>“username”: “&lt;username&gt;”</w:t>
      </w:r>
      <w:r w:rsidRPr="00C37D99">
        <w:rPr>
          <w:lang w:val="vi-VN"/>
        </w:rPr>
        <w:t>,</w:t>
      </w:r>
    </w:p>
    <w:p w14:paraId="7A33BDE0" w14:textId="77777777" w:rsidR="00145962" w:rsidRPr="00C37D99" w:rsidRDefault="00145962" w:rsidP="00B67F8B">
      <w:pPr>
        <w:spacing w:line="288" w:lineRule="auto"/>
        <w:ind w:left="1440"/>
      </w:pPr>
      <w:r w:rsidRPr="00C37D99">
        <w:t xml:space="preserve"> “password”: “&lt;password&gt;”,</w:t>
      </w:r>
    </w:p>
    <w:p w14:paraId="2E083482" w14:textId="760A42CA" w:rsidR="00145962" w:rsidRPr="00C37D99" w:rsidRDefault="3FC14334" w:rsidP="00B67F8B">
      <w:pPr>
        <w:spacing w:line="288" w:lineRule="auto"/>
        <w:ind w:left="1440"/>
      </w:pPr>
      <w:r w:rsidRPr="00C37D99">
        <w:t xml:space="preserve"> “defaultRoute”: “&lt;defaultRoute</w:t>
      </w:r>
      <w:r w:rsidR="00C37D99">
        <w:t>&gt;</w:t>
      </w:r>
      <w:r w:rsidRPr="00C37D99">
        <w:t>”</w:t>
      </w:r>
    </w:p>
    <w:p w14:paraId="5858BA13" w14:textId="53F439E0" w:rsidR="00145962" w:rsidRPr="00C37D99" w:rsidRDefault="00380D04" w:rsidP="00B67F8B">
      <w:pPr>
        <w:tabs>
          <w:tab w:val="center" w:pos="4822"/>
        </w:tabs>
        <w:spacing w:line="288" w:lineRule="auto"/>
      </w:pPr>
      <w:r>
        <w:t xml:space="preserve">           </w:t>
      </w:r>
      <w:r w:rsidR="007F1072">
        <w:t xml:space="preserve"> </w:t>
      </w:r>
      <w:r w:rsidR="00145962" w:rsidRPr="00C37D99">
        <w:t>}</w:t>
      </w:r>
      <w:r w:rsidR="00C37D99">
        <w:tab/>
      </w:r>
    </w:p>
    <w:p w14:paraId="73643BC7" w14:textId="0F7D6357" w:rsidR="009D693C" w:rsidRPr="00C37D99" w:rsidRDefault="009D693C" w:rsidP="00B67F8B">
      <w:pPr>
        <w:spacing w:line="288" w:lineRule="auto"/>
      </w:pPr>
      <w:r w:rsidRPr="00C37D99">
        <w:rPr>
          <w:b/>
          <w:bCs/>
        </w:rPr>
        <w:t>Response:</w:t>
      </w:r>
    </w:p>
    <w:p w14:paraId="67564491" w14:textId="5A0C0A4E" w:rsidR="009D693C" w:rsidRPr="00C37D99" w:rsidRDefault="009D693C" w:rsidP="00B67F8B">
      <w:pPr>
        <w:pStyle w:val="FirstLevelBullet"/>
        <w:spacing w:line="288" w:lineRule="auto"/>
        <w:ind w:firstLine="0"/>
        <w:rPr>
          <w:sz w:val="24"/>
          <w:szCs w:val="24"/>
        </w:rPr>
      </w:pPr>
      <w:r w:rsidRPr="00C37D99">
        <w:rPr>
          <w:sz w:val="24"/>
          <w:szCs w:val="24"/>
        </w:rPr>
        <w:t>{</w:t>
      </w:r>
    </w:p>
    <w:p w14:paraId="73915181" w14:textId="41B8DC1C" w:rsidR="009D693C" w:rsidRPr="00C37D99" w:rsidRDefault="00BC71F4" w:rsidP="00B67F8B">
      <w:pPr>
        <w:pStyle w:val="FirstLevelBullet"/>
        <w:spacing w:line="288" w:lineRule="auto"/>
        <w:ind w:left="1440" w:firstLine="0"/>
        <w:rPr>
          <w:sz w:val="24"/>
          <w:szCs w:val="24"/>
        </w:rPr>
      </w:pPr>
      <w:r w:rsidRPr="00C37D99">
        <w:rPr>
          <w:sz w:val="24"/>
          <w:szCs w:val="24"/>
        </w:rPr>
        <w:t xml:space="preserve"> </w:t>
      </w:r>
      <w:r w:rsidR="009D693C" w:rsidRPr="00C37D99">
        <w:rPr>
          <w:sz w:val="24"/>
          <w:szCs w:val="24"/>
          <w:lang w:val="vi-VN"/>
        </w:rPr>
        <w:t xml:space="preserve"> </w:t>
      </w:r>
      <w:r w:rsidR="009D693C" w:rsidRPr="00C37D99">
        <w:rPr>
          <w:sz w:val="24"/>
          <w:szCs w:val="24"/>
        </w:rPr>
        <w:t>"errorCode": "200",</w:t>
      </w:r>
    </w:p>
    <w:p w14:paraId="28F0B21C" w14:textId="41881A0D" w:rsidR="009D693C" w:rsidRPr="00C37D99" w:rsidRDefault="009D693C" w:rsidP="00E131AF">
      <w:pPr>
        <w:pStyle w:val="ANSVNormal"/>
        <w:rPr>
          <w:lang w:val="vi-VN"/>
        </w:rPr>
      </w:pPr>
      <w:r w:rsidRPr="00C37D99">
        <w:rPr>
          <w:lang w:val="vi-VN"/>
        </w:rPr>
        <w:t xml:space="preserve">  </w:t>
      </w:r>
      <w:r w:rsidR="00874B9C">
        <w:rPr>
          <w:lang w:val="vi-VN"/>
        </w:rPr>
        <w:tab/>
      </w:r>
      <w:r w:rsidR="00874B9C">
        <w:rPr>
          <w:lang w:val="vi-VN"/>
        </w:rPr>
        <w:tab/>
      </w:r>
      <w:r w:rsidR="00874B9C">
        <w:t xml:space="preserve">  </w:t>
      </w:r>
      <w:r w:rsidRPr="00C37D99">
        <w:t>"errorMessage": "SUCCESS"</w:t>
      </w:r>
      <w:r w:rsidRPr="00C37D99">
        <w:rPr>
          <w:lang w:val="vi-VN"/>
        </w:rPr>
        <w:t xml:space="preserve">                    </w:t>
      </w:r>
    </w:p>
    <w:p w14:paraId="09BFACD3" w14:textId="1AF4279B" w:rsidR="00AE58AC" w:rsidRPr="00C37D99" w:rsidRDefault="007F1072" w:rsidP="00E131AF">
      <w:pPr>
        <w:pStyle w:val="ANSVNormal"/>
        <w:rPr>
          <w:lang w:val="vi-VN"/>
        </w:rPr>
      </w:pPr>
      <w:r>
        <w:t xml:space="preserve">            </w:t>
      </w:r>
      <w:r w:rsidR="009D693C" w:rsidRPr="00C37D99">
        <w:rPr>
          <w:lang w:val="vi-VN"/>
        </w:rPr>
        <w:t>}</w:t>
      </w:r>
    </w:p>
    <w:p w14:paraId="2E3A4078" w14:textId="2926E06A" w:rsidR="00BC71F4" w:rsidRPr="00C37D99" w:rsidRDefault="00BC71F4" w:rsidP="00303550">
      <w:pPr>
        <w:pStyle w:val="Heading3"/>
      </w:pPr>
      <w:bookmarkStart w:id="114" w:name="_Toc113436572"/>
      <w:r w:rsidRPr="00C37D99">
        <w:t>editWanConfig</w:t>
      </w:r>
      <w:bookmarkEnd w:id="114"/>
    </w:p>
    <w:p w14:paraId="39D3969D" w14:textId="1F664092" w:rsidR="00052CD3" w:rsidRPr="00C37D99" w:rsidRDefault="00052CD3" w:rsidP="00B67F8B">
      <w:pPr>
        <w:spacing w:line="288" w:lineRule="auto"/>
      </w:pPr>
      <w:r w:rsidRPr="00C37D99">
        <w:t xml:space="preserve"> </w:t>
      </w:r>
      <w:r w:rsidRPr="00C37D99">
        <w:rPr>
          <w:b/>
          <w:bCs/>
        </w:rPr>
        <w:t xml:space="preserve">Lưu ý: </w:t>
      </w:r>
      <w:r w:rsidRPr="00C37D99">
        <w:t>WAN Index 0 không cho phép sửa cấu hình</w:t>
      </w:r>
    </w:p>
    <w:p w14:paraId="52F2E8CC" w14:textId="77777777" w:rsidR="00BC71F4" w:rsidRPr="00C37D99" w:rsidRDefault="00BC71F4" w:rsidP="00B67F8B">
      <w:pPr>
        <w:pStyle w:val="Heading4"/>
        <w:spacing w:line="288" w:lineRule="auto"/>
        <w:rPr>
          <w:sz w:val="24"/>
          <w:szCs w:val="24"/>
        </w:rPr>
      </w:pPr>
      <w:r w:rsidRPr="00C37D99">
        <w:rPr>
          <w:sz w:val="24"/>
          <w:szCs w:val="24"/>
        </w:rPr>
        <w:t xml:space="preserve"> 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BC71F4" w:rsidRPr="00C37D99" w14:paraId="185BC5BB" w14:textId="77777777" w:rsidTr="0054461D">
        <w:tc>
          <w:tcPr>
            <w:tcW w:w="1122" w:type="pct"/>
            <w:shd w:val="clear" w:color="auto" w:fill="BFBFBF" w:themeFill="background1" w:themeFillShade="BF"/>
          </w:tcPr>
          <w:p w14:paraId="4BD9CDF3" w14:textId="77777777" w:rsidR="00BC71F4" w:rsidRPr="00C37D99" w:rsidRDefault="00BC71F4" w:rsidP="00E131AF">
            <w:pPr>
              <w:pStyle w:val="ANSVNormal"/>
            </w:pPr>
            <w:r w:rsidRPr="00C37D99">
              <w:t>Tên API</w:t>
            </w:r>
          </w:p>
        </w:tc>
        <w:tc>
          <w:tcPr>
            <w:tcW w:w="3878" w:type="pct"/>
            <w:shd w:val="clear" w:color="auto" w:fill="BFBFBF" w:themeFill="background1" w:themeFillShade="BF"/>
          </w:tcPr>
          <w:p w14:paraId="7DBEB612" w14:textId="77777777" w:rsidR="00BC71F4" w:rsidRPr="00C37D99" w:rsidRDefault="00BC71F4" w:rsidP="00E131AF">
            <w:pPr>
              <w:pStyle w:val="ANSVNormal"/>
            </w:pPr>
            <w:r w:rsidRPr="00C37D99">
              <w:t>Mô tả</w:t>
            </w:r>
          </w:p>
        </w:tc>
      </w:tr>
      <w:tr w:rsidR="00BC71F4" w:rsidRPr="00C37D99" w14:paraId="1AD4B182" w14:textId="77777777" w:rsidTr="0054461D">
        <w:trPr>
          <w:trHeight w:val="362"/>
        </w:trPr>
        <w:tc>
          <w:tcPr>
            <w:tcW w:w="1122" w:type="pct"/>
          </w:tcPr>
          <w:p w14:paraId="13BD4DB6" w14:textId="349E3CB3" w:rsidR="00BC71F4" w:rsidRPr="00C37D99" w:rsidRDefault="00BC71F4" w:rsidP="00E131AF">
            <w:pPr>
              <w:pStyle w:val="ANSVNormal"/>
            </w:pPr>
            <w:r w:rsidRPr="00C37D99">
              <w:t>editWanConfig</w:t>
            </w:r>
          </w:p>
        </w:tc>
        <w:tc>
          <w:tcPr>
            <w:tcW w:w="3878" w:type="pct"/>
          </w:tcPr>
          <w:p w14:paraId="605AEA20" w14:textId="50BECE51" w:rsidR="00BC71F4" w:rsidRPr="00C37D99" w:rsidRDefault="00BC71F4" w:rsidP="00E131AF">
            <w:pPr>
              <w:pStyle w:val="ANSVNormal"/>
            </w:pPr>
            <w:r w:rsidRPr="00C37D99">
              <w:t xml:space="preserve">Điều khiển cấu hình sửa một WAN hiện tại </w:t>
            </w:r>
          </w:p>
        </w:tc>
      </w:tr>
      <w:tr w:rsidR="004F685F" w:rsidRPr="00C37D99" w14:paraId="5430742B" w14:textId="77777777" w:rsidTr="0054461D">
        <w:tc>
          <w:tcPr>
            <w:tcW w:w="1122" w:type="pct"/>
          </w:tcPr>
          <w:p w14:paraId="6CAA8092" w14:textId="50C57451" w:rsidR="004F685F" w:rsidRPr="00C37D99" w:rsidRDefault="004F685F" w:rsidP="00E131AF">
            <w:pPr>
              <w:pStyle w:val="ANSVNormal"/>
            </w:pPr>
            <w:r w:rsidRPr="00C37D99">
              <w:t>Method</w:t>
            </w:r>
          </w:p>
        </w:tc>
        <w:tc>
          <w:tcPr>
            <w:tcW w:w="3878" w:type="pct"/>
          </w:tcPr>
          <w:p w14:paraId="641351A8" w14:textId="3CA46E41" w:rsidR="004F685F" w:rsidRPr="00C37D99" w:rsidRDefault="004F685F" w:rsidP="00E131AF">
            <w:pPr>
              <w:pStyle w:val="ANSVNormal"/>
            </w:pPr>
            <w:r w:rsidRPr="00C37D99">
              <w:t>Function call</w:t>
            </w:r>
          </w:p>
        </w:tc>
      </w:tr>
      <w:tr w:rsidR="004F685F" w:rsidRPr="00C37D99" w14:paraId="57A3F7C4" w14:textId="77777777" w:rsidTr="0054461D">
        <w:tc>
          <w:tcPr>
            <w:tcW w:w="1122" w:type="pct"/>
          </w:tcPr>
          <w:p w14:paraId="61E5832A" w14:textId="5F55A099" w:rsidR="004F685F" w:rsidRPr="00C37D99" w:rsidRDefault="004F685F" w:rsidP="00E131AF">
            <w:pPr>
              <w:pStyle w:val="ANSVNormal"/>
            </w:pPr>
            <w:r w:rsidRPr="00C37D99">
              <w:t>Response</w:t>
            </w:r>
          </w:p>
        </w:tc>
        <w:tc>
          <w:tcPr>
            <w:tcW w:w="3878" w:type="pct"/>
          </w:tcPr>
          <w:p w14:paraId="3CE5D187" w14:textId="3A70AFD8" w:rsidR="004F685F" w:rsidRPr="00C37D99" w:rsidRDefault="004F685F" w:rsidP="00E131AF">
            <w:pPr>
              <w:pStyle w:val="ANSVNormal"/>
            </w:pPr>
            <w:r w:rsidRPr="00C37D99">
              <w:t>JSON Object</w:t>
            </w:r>
          </w:p>
        </w:tc>
      </w:tr>
    </w:tbl>
    <w:p w14:paraId="086A3365" w14:textId="77777777" w:rsidR="00BC71F4" w:rsidRPr="00C37D99" w:rsidRDefault="00BC71F4" w:rsidP="00B67F8B">
      <w:pPr>
        <w:spacing w:line="288" w:lineRule="auto"/>
      </w:pPr>
    </w:p>
    <w:p w14:paraId="6D4262DC" w14:textId="77777777" w:rsidR="00BC71F4" w:rsidRPr="00C37D99" w:rsidRDefault="00BC71F4" w:rsidP="00B67F8B">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704"/>
        <w:gridCol w:w="1541"/>
        <w:gridCol w:w="1440"/>
        <w:gridCol w:w="900"/>
        <w:gridCol w:w="1170"/>
        <w:gridCol w:w="3420"/>
      </w:tblGrid>
      <w:tr w:rsidR="00BC71F4" w:rsidRPr="00C37D99" w14:paraId="1D15F2E8" w14:textId="77777777" w:rsidTr="00874B9C">
        <w:trPr>
          <w:trHeight w:val="255"/>
        </w:trPr>
        <w:tc>
          <w:tcPr>
            <w:tcW w:w="704" w:type="dxa"/>
            <w:tcBorders>
              <w:top w:val="single" w:sz="4" w:space="0" w:color="auto"/>
              <w:left w:val="single" w:sz="4" w:space="0" w:color="auto"/>
              <w:bottom w:val="single" w:sz="4" w:space="0" w:color="auto"/>
              <w:right w:val="single" w:sz="4" w:space="0" w:color="auto"/>
            </w:tcBorders>
            <w:vAlign w:val="center"/>
          </w:tcPr>
          <w:p w14:paraId="26D78277" w14:textId="77777777" w:rsidR="00BC71F4" w:rsidRPr="00C37D99" w:rsidRDefault="00BC71F4" w:rsidP="00B67F8B">
            <w:pPr>
              <w:spacing w:line="288" w:lineRule="auto"/>
              <w:rPr>
                <w:b/>
                <w:bCs/>
                <w:lang w:eastAsia="en-AU"/>
              </w:rPr>
            </w:pPr>
            <w:r w:rsidRPr="00C37D99">
              <w:rPr>
                <w:b/>
                <w:bCs/>
                <w:lang w:eastAsia="en-AU"/>
              </w:rPr>
              <w:t>No</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4E27A" w14:textId="77777777" w:rsidR="00BC71F4" w:rsidRPr="00C37D99" w:rsidRDefault="00BC71F4" w:rsidP="00B67F8B">
            <w:pPr>
              <w:spacing w:line="288" w:lineRule="auto"/>
              <w:rPr>
                <w:b/>
                <w:bCs/>
                <w:lang w:eastAsia="en-AU"/>
              </w:rPr>
            </w:pPr>
            <w:r w:rsidRPr="00C37D99">
              <w:rPr>
                <w:b/>
                <w:bCs/>
                <w:lang w:eastAsia="en-AU"/>
              </w:rPr>
              <w:t>Parameter</w:t>
            </w:r>
          </w:p>
        </w:tc>
        <w:tc>
          <w:tcPr>
            <w:tcW w:w="1440" w:type="dxa"/>
            <w:tcBorders>
              <w:top w:val="single" w:sz="4" w:space="0" w:color="auto"/>
              <w:left w:val="nil"/>
              <w:bottom w:val="single" w:sz="4" w:space="0" w:color="auto"/>
              <w:right w:val="single" w:sz="4" w:space="0" w:color="auto"/>
            </w:tcBorders>
            <w:shd w:val="clear" w:color="auto" w:fill="auto"/>
            <w:noWrap/>
            <w:vAlign w:val="center"/>
          </w:tcPr>
          <w:p w14:paraId="1A613498" w14:textId="77777777" w:rsidR="00BC71F4" w:rsidRPr="00C37D99" w:rsidRDefault="00BC71F4" w:rsidP="00B67F8B">
            <w:pPr>
              <w:spacing w:line="288" w:lineRule="auto"/>
              <w:rPr>
                <w:b/>
                <w:bCs/>
                <w:lang w:eastAsia="en-AU"/>
              </w:rPr>
            </w:pPr>
            <w:r w:rsidRPr="00C37D99">
              <w:rPr>
                <w:b/>
                <w:bCs/>
                <w:lang w:eastAsia="en-AU"/>
              </w:rPr>
              <w:t>Mandatory</w:t>
            </w:r>
          </w:p>
        </w:tc>
        <w:tc>
          <w:tcPr>
            <w:tcW w:w="900" w:type="dxa"/>
            <w:tcBorders>
              <w:top w:val="single" w:sz="4" w:space="0" w:color="auto"/>
              <w:left w:val="nil"/>
              <w:bottom w:val="single" w:sz="4" w:space="0" w:color="auto"/>
              <w:right w:val="single" w:sz="4" w:space="0" w:color="auto"/>
            </w:tcBorders>
            <w:vAlign w:val="center"/>
          </w:tcPr>
          <w:p w14:paraId="1E2B6FA1" w14:textId="77777777" w:rsidR="00BC71F4" w:rsidRPr="00C37D99" w:rsidRDefault="00BC71F4" w:rsidP="00B67F8B">
            <w:pPr>
              <w:spacing w:line="288" w:lineRule="auto"/>
              <w:rPr>
                <w:b/>
                <w:bCs/>
                <w:lang w:eastAsia="en-AU"/>
              </w:rPr>
            </w:pPr>
            <w:r w:rsidRPr="00C37D99">
              <w:rPr>
                <w:b/>
                <w:bCs/>
                <w:lang w:eastAsia="en-AU"/>
              </w:rPr>
              <w:t>Type</w:t>
            </w:r>
          </w:p>
        </w:tc>
        <w:tc>
          <w:tcPr>
            <w:tcW w:w="1170" w:type="dxa"/>
            <w:tcBorders>
              <w:top w:val="single" w:sz="4" w:space="0" w:color="auto"/>
              <w:left w:val="single" w:sz="4" w:space="0" w:color="auto"/>
              <w:bottom w:val="single" w:sz="4" w:space="0" w:color="auto"/>
              <w:right w:val="single" w:sz="4" w:space="0" w:color="auto"/>
            </w:tcBorders>
          </w:tcPr>
          <w:p w14:paraId="0366471D" w14:textId="77777777" w:rsidR="00BC71F4" w:rsidRPr="00C37D99" w:rsidRDefault="00BC71F4" w:rsidP="00B67F8B">
            <w:pPr>
              <w:spacing w:line="288" w:lineRule="auto"/>
              <w:rPr>
                <w:b/>
                <w:bCs/>
                <w:lang w:eastAsia="en-AU"/>
              </w:rPr>
            </w:pPr>
            <w:r w:rsidRPr="00C37D99">
              <w:rPr>
                <w:b/>
                <w:bCs/>
                <w:lang w:eastAsia="en-AU"/>
              </w:rPr>
              <w:t>Max length</w:t>
            </w:r>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C2CBED" w14:textId="77777777" w:rsidR="00BC71F4" w:rsidRPr="00C37D99" w:rsidRDefault="00BC71F4" w:rsidP="00B67F8B">
            <w:pPr>
              <w:spacing w:line="288" w:lineRule="auto"/>
              <w:rPr>
                <w:b/>
                <w:bCs/>
                <w:lang w:eastAsia="en-AU"/>
              </w:rPr>
            </w:pPr>
            <w:r w:rsidRPr="00C37D99">
              <w:rPr>
                <w:b/>
                <w:bCs/>
                <w:lang w:eastAsia="en-AU"/>
              </w:rPr>
              <w:t>Meaning/Value</w:t>
            </w:r>
          </w:p>
        </w:tc>
      </w:tr>
      <w:tr w:rsidR="00544311" w:rsidRPr="00C37D99" w14:paraId="78A52B09" w14:textId="77777777" w:rsidTr="00874B9C">
        <w:trPr>
          <w:trHeight w:val="255"/>
        </w:trPr>
        <w:tc>
          <w:tcPr>
            <w:tcW w:w="704" w:type="dxa"/>
            <w:tcBorders>
              <w:top w:val="single" w:sz="4" w:space="0" w:color="auto"/>
              <w:left w:val="single" w:sz="4" w:space="0" w:color="auto"/>
              <w:bottom w:val="single" w:sz="4" w:space="0" w:color="auto"/>
              <w:right w:val="single" w:sz="4" w:space="0" w:color="auto"/>
            </w:tcBorders>
            <w:vAlign w:val="center"/>
          </w:tcPr>
          <w:p w14:paraId="09FEA0E8" w14:textId="7C058F26" w:rsidR="00544311" w:rsidRPr="00C37D99" w:rsidRDefault="00544311" w:rsidP="00544311">
            <w:pPr>
              <w:spacing w:line="288" w:lineRule="auto"/>
              <w:rPr>
                <w:b/>
                <w:bCs/>
                <w:lang w:eastAsia="en-AU"/>
              </w:rPr>
            </w:pPr>
            <w:r w:rsidRPr="00C37D99">
              <w:rPr>
                <w:lang w:val="vi-VN" w:eastAsia="en-AU"/>
              </w:rPr>
              <w:t>1</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FA9E5" w14:textId="408EAC25" w:rsidR="00544311" w:rsidRPr="00C37D99" w:rsidRDefault="00544311" w:rsidP="00544311">
            <w:pPr>
              <w:spacing w:line="288" w:lineRule="auto"/>
              <w:rPr>
                <w:b/>
                <w:bCs/>
                <w:lang w:eastAsia="en-AU"/>
              </w:rPr>
            </w:pPr>
            <w:r w:rsidRPr="00C37D99">
              <w:rPr>
                <w:lang w:val="vi-VN"/>
              </w:rPr>
              <w:t>serialNumber</w:t>
            </w:r>
          </w:p>
        </w:tc>
        <w:tc>
          <w:tcPr>
            <w:tcW w:w="1440" w:type="dxa"/>
            <w:tcBorders>
              <w:top w:val="single" w:sz="4" w:space="0" w:color="auto"/>
              <w:left w:val="nil"/>
              <w:bottom w:val="single" w:sz="4" w:space="0" w:color="auto"/>
              <w:right w:val="single" w:sz="4" w:space="0" w:color="auto"/>
            </w:tcBorders>
            <w:shd w:val="clear" w:color="auto" w:fill="auto"/>
            <w:noWrap/>
            <w:vAlign w:val="center"/>
          </w:tcPr>
          <w:p w14:paraId="3ED55FDA" w14:textId="3C6ED9A3" w:rsidR="00544311" w:rsidRPr="00C37D99" w:rsidRDefault="00544311" w:rsidP="00544311">
            <w:pPr>
              <w:spacing w:line="288" w:lineRule="auto"/>
              <w:rPr>
                <w:b/>
                <w:bCs/>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1ACB07BD" w14:textId="03A02606" w:rsidR="00544311" w:rsidRPr="00C37D99" w:rsidRDefault="00544311" w:rsidP="00544311">
            <w:pPr>
              <w:spacing w:line="288" w:lineRule="auto"/>
              <w:rPr>
                <w:b/>
                <w:bCs/>
                <w:lang w:eastAsia="en-AU"/>
              </w:rPr>
            </w:pPr>
            <w:r w:rsidRPr="00C37D99">
              <w:rPr>
                <w:lang w:eastAsia="en-AU"/>
              </w:rPr>
              <w:t>String</w:t>
            </w:r>
          </w:p>
        </w:tc>
        <w:tc>
          <w:tcPr>
            <w:tcW w:w="1170" w:type="dxa"/>
            <w:tcBorders>
              <w:top w:val="single" w:sz="4" w:space="0" w:color="auto"/>
              <w:left w:val="single" w:sz="4" w:space="0" w:color="auto"/>
              <w:bottom w:val="single" w:sz="4" w:space="0" w:color="auto"/>
              <w:right w:val="single" w:sz="4" w:space="0" w:color="auto"/>
            </w:tcBorders>
            <w:vAlign w:val="center"/>
          </w:tcPr>
          <w:p w14:paraId="79F49375" w14:textId="31DF658F" w:rsidR="00544311" w:rsidRPr="00C37D99" w:rsidRDefault="00544311" w:rsidP="00544311">
            <w:pPr>
              <w:spacing w:line="288" w:lineRule="auto"/>
              <w:rPr>
                <w:b/>
                <w:bCs/>
                <w:lang w:eastAsia="en-AU"/>
              </w:rPr>
            </w:pPr>
            <w:r w:rsidRPr="00C37D99">
              <w:rPr>
                <w:lang w:val="vi-VN" w:eastAsia="en-AU"/>
              </w:rPr>
              <w:t>16</w:t>
            </w:r>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C9D961" w14:textId="3AB84206" w:rsidR="00544311" w:rsidRPr="00C37D99" w:rsidRDefault="00544311" w:rsidP="00544311">
            <w:pPr>
              <w:spacing w:line="288" w:lineRule="auto"/>
              <w:rPr>
                <w:b/>
                <w:bCs/>
                <w:lang w:eastAsia="en-AU"/>
              </w:rPr>
            </w:pPr>
            <w:r w:rsidRPr="00C37D99">
              <w:rPr>
                <w:lang w:val="vi-VN" w:eastAsia="en-AU"/>
              </w:rPr>
              <w:t xml:space="preserve">SerialNumber của thiết bị </w:t>
            </w:r>
            <w:r>
              <w:rPr>
                <w:lang w:eastAsia="en-AU"/>
              </w:rPr>
              <w:t>cần cấu hình</w:t>
            </w:r>
            <w:r w:rsidRPr="00C37D99">
              <w:rPr>
                <w:lang w:val="vi-VN" w:eastAsia="en-AU"/>
              </w:rPr>
              <w:t xml:space="preserve"> </w:t>
            </w:r>
          </w:p>
        </w:tc>
      </w:tr>
      <w:tr w:rsidR="00544311" w:rsidRPr="00C37D99" w14:paraId="760B6FDF" w14:textId="77777777" w:rsidTr="00874B9C">
        <w:trPr>
          <w:trHeight w:val="255"/>
        </w:trPr>
        <w:tc>
          <w:tcPr>
            <w:tcW w:w="704" w:type="dxa"/>
            <w:tcBorders>
              <w:top w:val="single" w:sz="4" w:space="0" w:color="auto"/>
              <w:left w:val="single" w:sz="4" w:space="0" w:color="auto"/>
              <w:bottom w:val="single" w:sz="4" w:space="0" w:color="auto"/>
              <w:right w:val="single" w:sz="4" w:space="0" w:color="auto"/>
            </w:tcBorders>
            <w:vAlign w:val="center"/>
          </w:tcPr>
          <w:p w14:paraId="37A25C06" w14:textId="7C6862D7" w:rsidR="00544311" w:rsidRPr="00C37D99" w:rsidRDefault="00544311" w:rsidP="00544311">
            <w:pPr>
              <w:spacing w:line="288" w:lineRule="auto"/>
              <w:rPr>
                <w:b/>
                <w:bCs/>
                <w:lang w:eastAsia="en-AU"/>
              </w:rPr>
            </w:pPr>
            <w:r w:rsidRPr="00C37D99">
              <w:rPr>
                <w:lang w:val="vi-VN" w:eastAsia="en-AU"/>
              </w:rPr>
              <w:t>2</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134A2" w14:textId="4BA4BC34" w:rsidR="00544311" w:rsidRPr="00C37D99" w:rsidRDefault="00544311" w:rsidP="00544311">
            <w:pPr>
              <w:spacing w:line="288" w:lineRule="auto"/>
              <w:rPr>
                <w:b/>
                <w:bCs/>
                <w:lang w:eastAsia="en-AU"/>
              </w:rPr>
            </w:pPr>
            <w:r w:rsidRPr="00C37D99">
              <w:rPr>
                <w:lang w:val="vi-VN"/>
              </w:rPr>
              <w:t>modelName</w:t>
            </w:r>
          </w:p>
        </w:tc>
        <w:tc>
          <w:tcPr>
            <w:tcW w:w="1440" w:type="dxa"/>
            <w:tcBorders>
              <w:top w:val="single" w:sz="4" w:space="0" w:color="auto"/>
              <w:left w:val="nil"/>
              <w:bottom w:val="single" w:sz="4" w:space="0" w:color="auto"/>
              <w:right w:val="single" w:sz="4" w:space="0" w:color="auto"/>
            </w:tcBorders>
            <w:shd w:val="clear" w:color="auto" w:fill="auto"/>
            <w:noWrap/>
            <w:vAlign w:val="center"/>
          </w:tcPr>
          <w:p w14:paraId="2B3D1E9E" w14:textId="09D4F887" w:rsidR="00544311" w:rsidRPr="00C37D99" w:rsidRDefault="00544311" w:rsidP="00544311">
            <w:pPr>
              <w:spacing w:line="288" w:lineRule="auto"/>
              <w:rPr>
                <w:b/>
                <w:bCs/>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62CC5F39" w14:textId="4A4EFA28" w:rsidR="00544311" w:rsidRPr="00C37D99" w:rsidRDefault="00544311" w:rsidP="00544311">
            <w:pPr>
              <w:spacing w:line="288" w:lineRule="auto"/>
              <w:rPr>
                <w:b/>
                <w:bCs/>
                <w:lang w:eastAsia="en-AU"/>
              </w:rPr>
            </w:pPr>
            <w:r w:rsidRPr="00C37D99">
              <w:rPr>
                <w:lang w:val="vi-VN" w:eastAsia="en-AU"/>
              </w:rPr>
              <w:t xml:space="preserve">String </w:t>
            </w:r>
          </w:p>
        </w:tc>
        <w:tc>
          <w:tcPr>
            <w:tcW w:w="1170" w:type="dxa"/>
            <w:tcBorders>
              <w:top w:val="single" w:sz="4" w:space="0" w:color="auto"/>
              <w:left w:val="single" w:sz="4" w:space="0" w:color="auto"/>
              <w:bottom w:val="single" w:sz="4" w:space="0" w:color="auto"/>
              <w:right w:val="single" w:sz="4" w:space="0" w:color="auto"/>
            </w:tcBorders>
            <w:vAlign w:val="center"/>
          </w:tcPr>
          <w:p w14:paraId="556E0704" w14:textId="52DFA354" w:rsidR="00544311" w:rsidRPr="00C37D99" w:rsidRDefault="00544311" w:rsidP="00544311">
            <w:pPr>
              <w:spacing w:line="288" w:lineRule="auto"/>
              <w:rPr>
                <w:b/>
                <w:bCs/>
                <w:lang w:eastAsia="en-AU"/>
              </w:rPr>
            </w:pPr>
            <w:r w:rsidRPr="00C37D99">
              <w:rPr>
                <w:lang w:val="vi-VN" w:eastAsia="en-AU"/>
              </w:rPr>
              <w:t xml:space="preserve">16 </w:t>
            </w:r>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100136" w14:textId="5B25E129" w:rsidR="00544311" w:rsidRPr="00C37D99" w:rsidRDefault="00544311" w:rsidP="00544311">
            <w:pPr>
              <w:spacing w:line="288" w:lineRule="auto"/>
              <w:rPr>
                <w:b/>
                <w:bCs/>
                <w:lang w:eastAsia="en-AU"/>
              </w:rPr>
            </w:pPr>
            <w:r w:rsidRPr="00C37D99">
              <w:rPr>
                <w:lang w:val="vi-VN" w:eastAsia="en-AU"/>
              </w:rPr>
              <w:t xml:space="preserve">Model của thiết bị cần </w:t>
            </w:r>
            <w:r>
              <w:rPr>
                <w:lang w:eastAsia="en-AU"/>
              </w:rPr>
              <w:t>cấu hình</w:t>
            </w:r>
          </w:p>
        </w:tc>
      </w:tr>
      <w:tr w:rsidR="004504D6" w:rsidRPr="00C37D99" w14:paraId="728EBA00" w14:textId="77777777" w:rsidTr="00874B9C">
        <w:trPr>
          <w:trHeight w:val="255"/>
        </w:trPr>
        <w:tc>
          <w:tcPr>
            <w:tcW w:w="704" w:type="dxa"/>
            <w:tcBorders>
              <w:top w:val="single" w:sz="4" w:space="0" w:color="auto"/>
              <w:left w:val="single" w:sz="4" w:space="0" w:color="auto"/>
              <w:bottom w:val="single" w:sz="4" w:space="0" w:color="auto"/>
              <w:right w:val="single" w:sz="4" w:space="0" w:color="auto"/>
            </w:tcBorders>
            <w:vAlign w:val="center"/>
          </w:tcPr>
          <w:p w14:paraId="758D1B30" w14:textId="58A79DC1" w:rsidR="004504D6" w:rsidRPr="00C37D99" w:rsidRDefault="004504D6" w:rsidP="00B67F8B">
            <w:pPr>
              <w:spacing w:line="288" w:lineRule="auto"/>
              <w:rPr>
                <w:lang w:eastAsia="en-AU"/>
              </w:rPr>
            </w:pPr>
            <w:r w:rsidRPr="00C37D99">
              <w:rPr>
                <w:lang w:eastAsia="en-AU"/>
              </w:rPr>
              <w:t>3</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58FD7E" w14:textId="315BD672" w:rsidR="004504D6" w:rsidRPr="00C37D99" w:rsidRDefault="004504D6" w:rsidP="00B67F8B">
            <w:pPr>
              <w:spacing w:line="288" w:lineRule="auto"/>
              <w:rPr>
                <w:lang w:val="vi-VN"/>
              </w:rPr>
            </w:pPr>
            <w:r w:rsidRPr="00C37D99">
              <w:t>wanIndex</w:t>
            </w:r>
          </w:p>
        </w:tc>
        <w:tc>
          <w:tcPr>
            <w:tcW w:w="1440" w:type="dxa"/>
            <w:tcBorders>
              <w:top w:val="single" w:sz="4" w:space="0" w:color="auto"/>
              <w:left w:val="nil"/>
              <w:bottom w:val="single" w:sz="4" w:space="0" w:color="auto"/>
              <w:right w:val="single" w:sz="4" w:space="0" w:color="auto"/>
            </w:tcBorders>
            <w:shd w:val="clear" w:color="auto" w:fill="auto"/>
            <w:noWrap/>
            <w:vAlign w:val="center"/>
          </w:tcPr>
          <w:p w14:paraId="0E01AAC3" w14:textId="2B3EAB62" w:rsidR="004504D6" w:rsidRPr="00C37D99" w:rsidRDefault="004504D6" w:rsidP="00B67F8B">
            <w:pPr>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7100A219" w14:textId="1E418B85" w:rsidR="004504D6" w:rsidRPr="00C37D99" w:rsidRDefault="004504D6" w:rsidP="00B67F8B">
            <w:pPr>
              <w:spacing w:line="288" w:lineRule="auto"/>
              <w:rPr>
                <w:lang w:val="vi-VN" w:eastAsia="en-AU"/>
              </w:rPr>
            </w:pPr>
            <w:r w:rsidRPr="00C37D99">
              <w:rPr>
                <w:lang w:eastAsia="en-AU"/>
              </w:rPr>
              <w:t>Int</w:t>
            </w:r>
          </w:p>
        </w:tc>
        <w:tc>
          <w:tcPr>
            <w:tcW w:w="1170" w:type="dxa"/>
            <w:tcBorders>
              <w:top w:val="single" w:sz="4" w:space="0" w:color="auto"/>
              <w:left w:val="single" w:sz="4" w:space="0" w:color="auto"/>
              <w:bottom w:val="single" w:sz="4" w:space="0" w:color="auto"/>
              <w:right w:val="single" w:sz="4" w:space="0" w:color="auto"/>
            </w:tcBorders>
            <w:vAlign w:val="center"/>
          </w:tcPr>
          <w:p w14:paraId="4057A02E" w14:textId="53923AA4" w:rsidR="004504D6" w:rsidRPr="00C37D99" w:rsidRDefault="004504D6" w:rsidP="00B67F8B">
            <w:pPr>
              <w:spacing w:line="288" w:lineRule="auto"/>
              <w:rPr>
                <w:lang w:val="vi-VN" w:eastAsia="en-AU"/>
              </w:rPr>
            </w:pPr>
            <w:r w:rsidRPr="00C37D99">
              <w:rPr>
                <w:lang w:eastAsia="en-AU"/>
              </w:rPr>
              <w:t>1</w:t>
            </w:r>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E090CD" w14:textId="77777777" w:rsidR="004504D6" w:rsidRPr="00C37D99" w:rsidRDefault="004504D6" w:rsidP="00B67F8B">
            <w:pPr>
              <w:spacing w:line="288" w:lineRule="auto"/>
            </w:pPr>
            <w:r w:rsidRPr="00C37D99">
              <w:rPr>
                <w:color w:val="000000"/>
              </w:rPr>
              <w:t>Index của WAN</w:t>
            </w:r>
          </w:p>
          <w:p w14:paraId="7CA8CB5D" w14:textId="611FDF8A" w:rsidR="004504D6" w:rsidRPr="00C37D99" w:rsidRDefault="004504D6" w:rsidP="00B67F8B">
            <w:pPr>
              <w:spacing w:line="288" w:lineRule="auto"/>
              <w:rPr>
                <w:lang w:val="vi-VN" w:eastAsia="en-AU"/>
              </w:rPr>
            </w:pPr>
            <w:r w:rsidRPr="00C37D99">
              <w:t>Số nguyên. Có giá trị: 0-7</w:t>
            </w:r>
          </w:p>
        </w:tc>
      </w:tr>
      <w:tr w:rsidR="00145962" w:rsidRPr="00C37D99" w14:paraId="7A54AB3B" w14:textId="77777777" w:rsidTr="00874B9C">
        <w:trPr>
          <w:trHeight w:val="255"/>
        </w:trPr>
        <w:tc>
          <w:tcPr>
            <w:tcW w:w="704" w:type="dxa"/>
            <w:tcBorders>
              <w:top w:val="single" w:sz="4" w:space="0" w:color="auto"/>
              <w:left w:val="single" w:sz="4" w:space="0" w:color="auto"/>
              <w:bottom w:val="single" w:sz="4" w:space="0" w:color="auto"/>
              <w:right w:val="single" w:sz="4" w:space="0" w:color="auto"/>
            </w:tcBorders>
            <w:vAlign w:val="center"/>
          </w:tcPr>
          <w:p w14:paraId="6E145D69" w14:textId="73D4EBB9" w:rsidR="00145962" w:rsidRPr="00C37D99" w:rsidRDefault="004504D6" w:rsidP="00B67F8B">
            <w:pPr>
              <w:spacing w:line="288" w:lineRule="auto"/>
              <w:rPr>
                <w:lang w:eastAsia="en-AU"/>
              </w:rPr>
            </w:pPr>
            <w:r w:rsidRPr="00C37D99">
              <w:rPr>
                <w:lang w:eastAsia="en-AU"/>
              </w:rPr>
              <w:t>4</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068A7" w14:textId="2D8FF8C1" w:rsidR="00145962" w:rsidRPr="00C37D99" w:rsidRDefault="00145962" w:rsidP="00B67F8B">
            <w:pPr>
              <w:spacing w:line="288" w:lineRule="auto"/>
            </w:pPr>
            <w:r w:rsidRPr="00C37D99">
              <w:t>wanType</w:t>
            </w:r>
          </w:p>
        </w:tc>
        <w:tc>
          <w:tcPr>
            <w:tcW w:w="1440" w:type="dxa"/>
            <w:tcBorders>
              <w:top w:val="single" w:sz="4" w:space="0" w:color="auto"/>
              <w:left w:val="nil"/>
              <w:bottom w:val="single" w:sz="4" w:space="0" w:color="auto"/>
              <w:right w:val="single" w:sz="4" w:space="0" w:color="auto"/>
            </w:tcBorders>
            <w:shd w:val="clear" w:color="auto" w:fill="auto"/>
            <w:noWrap/>
            <w:vAlign w:val="center"/>
          </w:tcPr>
          <w:p w14:paraId="0DCB8A8A" w14:textId="410BF5DC" w:rsidR="00145962" w:rsidRPr="00C37D99" w:rsidRDefault="00145962" w:rsidP="00B67F8B">
            <w:pPr>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548E88A1" w14:textId="55C25F9F" w:rsidR="00145962" w:rsidRPr="00C37D99" w:rsidRDefault="004504D6" w:rsidP="00B67F8B">
            <w:pPr>
              <w:spacing w:line="288" w:lineRule="auto"/>
              <w:rPr>
                <w:lang w:eastAsia="en-AU"/>
              </w:rPr>
            </w:pPr>
            <w:r w:rsidRPr="00C37D99">
              <w:rPr>
                <w:lang w:eastAsia="en-AU"/>
              </w:rPr>
              <w:t>S</w:t>
            </w:r>
            <w:r w:rsidR="00145962" w:rsidRPr="00C37D99">
              <w:rPr>
                <w:lang w:eastAsia="en-AU"/>
              </w:rPr>
              <w:t>tring</w:t>
            </w:r>
          </w:p>
        </w:tc>
        <w:tc>
          <w:tcPr>
            <w:tcW w:w="1170" w:type="dxa"/>
            <w:tcBorders>
              <w:top w:val="single" w:sz="4" w:space="0" w:color="auto"/>
              <w:left w:val="single" w:sz="4" w:space="0" w:color="auto"/>
              <w:bottom w:val="single" w:sz="4" w:space="0" w:color="auto"/>
              <w:right w:val="single" w:sz="4" w:space="0" w:color="auto"/>
            </w:tcBorders>
            <w:vAlign w:val="center"/>
          </w:tcPr>
          <w:p w14:paraId="7B1C60AD" w14:textId="6962BAC1" w:rsidR="00145962" w:rsidRPr="00C37D99" w:rsidRDefault="00145962" w:rsidP="00B67F8B">
            <w:pPr>
              <w:pStyle w:val="ListParagraph"/>
              <w:spacing w:line="288" w:lineRule="auto"/>
              <w:ind w:left="0"/>
              <w:jc w:val="left"/>
              <w:rPr>
                <w:sz w:val="24"/>
                <w:szCs w:val="24"/>
              </w:rPr>
            </w:pPr>
            <w:r w:rsidRPr="00C37D99">
              <w:rPr>
                <w:sz w:val="24"/>
                <w:szCs w:val="24"/>
                <w:lang w:val="vi-VN"/>
              </w:rPr>
              <w:t>8</w:t>
            </w:r>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D0D90C" w14:textId="77777777" w:rsidR="00145962" w:rsidRPr="00C37D99" w:rsidRDefault="00145962" w:rsidP="00B67F8B">
            <w:pPr>
              <w:spacing w:line="288" w:lineRule="auto"/>
              <w:rPr>
                <w:lang w:val="vi-VN" w:eastAsia="en-AU"/>
              </w:rPr>
            </w:pPr>
            <w:r w:rsidRPr="00C37D99">
              <w:rPr>
                <w:lang w:eastAsia="en-AU"/>
              </w:rPr>
              <w:t>Loại WAN</w:t>
            </w:r>
            <w:r w:rsidRPr="00C37D99">
              <w:rPr>
                <w:lang w:val="vi-VN" w:eastAsia="en-AU"/>
              </w:rPr>
              <w:t>:</w:t>
            </w:r>
          </w:p>
          <w:p w14:paraId="0AB5C509" w14:textId="2B2365D8" w:rsidR="00145962" w:rsidRPr="00C37D99" w:rsidRDefault="00145962" w:rsidP="00B67F8B">
            <w:pPr>
              <w:spacing w:line="288" w:lineRule="auto"/>
            </w:pPr>
            <w:r w:rsidRPr="00C37D99">
              <w:t>PPPoE/IPoE/Bridge</w:t>
            </w:r>
          </w:p>
        </w:tc>
      </w:tr>
      <w:tr w:rsidR="00145962" w:rsidRPr="00C37D99" w14:paraId="4DE12B0B" w14:textId="77777777" w:rsidTr="00874B9C">
        <w:trPr>
          <w:trHeight w:val="255"/>
        </w:trPr>
        <w:tc>
          <w:tcPr>
            <w:tcW w:w="704" w:type="dxa"/>
            <w:tcBorders>
              <w:top w:val="single" w:sz="4" w:space="0" w:color="auto"/>
              <w:left w:val="single" w:sz="4" w:space="0" w:color="auto"/>
              <w:bottom w:val="single" w:sz="4" w:space="0" w:color="auto"/>
              <w:right w:val="single" w:sz="4" w:space="0" w:color="auto"/>
            </w:tcBorders>
          </w:tcPr>
          <w:p w14:paraId="1D39E2C8" w14:textId="7D6261F4" w:rsidR="00145962" w:rsidRPr="00C37D99" w:rsidRDefault="004504D6" w:rsidP="00B67F8B">
            <w:pPr>
              <w:spacing w:line="288" w:lineRule="auto"/>
              <w:rPr>
                <w:lang w:eastAsia="en-AU"/>
              </w:rPr>
            </w:pPr>
            <w:r w:rsidRPr="00C37D99">
              <w:t>5</w:t>
            </w:r>
          </w:p>
        </w:tc>
        <w:tc>
          <w:tcPr>
            <w:tcW w:w="1541" w:type="dxa"/>
            <w:tcBorders>
              <w:top w:val="single" w:sz="4" w:space="0" w:color="auto"/>
              <w:left w:val="single" w:sz="4" w:space="0" w:color="auto"/>
              <w:bottom w:val="single" w:sz="4" w:space="0" w:color="auto"/>
              <w:right w:val="single" w:sz="4" w:space="0" w:color="auto"/>
            </w:tcBorders>
            <w:shd w:val="clear" w:color="auto" w:fill="auto"/>
            <w:noWrap/>
          </w:tcPr>
          <w:p w14:paraId="50BDDF4F" w14:textId="05ADA42D" w:rsidR="00145962" w:rsidRPr="00C37D99" w:rsidRDefault="00145962" w:rsidP="00B67F8B">
            <w:pPr>
              <w:spacing w:line="288" w:lineRule="auto"/>
            </w:pPr>
            <w:r w:rsidRPr="00C37D99">
              <w:t>vlanID</w:t>
            </w:r>
          </w:p>
        </w:tc>
        <w:tc>
          <w:tcPr>
            <w:tcW w:w="1440" w:type="dxa"/>
            <w:tcBorders>
              <w:top w:val="single" w:sz="4" w:space="0" w:color="auto"/>
              <w:left w:val="nil"/>
              <w:bottom w:val="single" w:sz="4" w:space="0" w:color="auto"/>
              <w:right w:val="single" w:sz="4" w:space="0" w:color="auto"/>
            </w:tcBorders>
            <w:shd w:val="clear" w:color="auto" w:fill="auto"/>
            <w:noWrap/>
          </w:tcPr>
          <w:p w14:paraId="1F2CAC92" w14:textId="55C89434" w:rsidR="00145962" w:rsidRPr="00C37D99" w:rsidRDefault="00145962" w:rsidP="00B67F8B">
            <w:pPr>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tcPr>
          <w:p w14:paraId="0FE532D6" w14:textId="619D731E" w:rsidR="00145962" w:rsidRPr="00C37D99" w:rsidRDefault="00145962" w:rsidP="00B67F8B">
            <w:pPr>
              <w:spacing w:line="288" w:lineRule="auto"/>
              <w:rPr>
                <w:lang w:eastAsia="en-AU"/>
              </w:rPr>
            </w:pPr>
            <w:r w:rsidRPr="00C37D99">
              <w:t>Int</w:t>
            </w:r>
          </w:p>
        </w:tc>
        <w:tc>
          <w:tcPr>
            <w:tcW w:w="1170" w:type="dxa"/>
            <w:tcBorders>
              <w:top w:val="single" w:sz="4" w:space="0" w:color="auto"/>
              <w:left w:val="single" w:sz="4" w:space="0" w:color="auto"/>
              <w:bottom w:val="single" w:sz="4" w:space="0" w:color="auto"/>
              <w:right w:val="single" w:sz="4" w:space="0" w:color="auto"/>
            </w:tcBorders>
          </w:tcPr>
          <w:p w14:paraId="66DBEE64" w14:textId="33402501" w:rsidR="00145962" w:rsidRPr="00C37D99" w:rsidRDefault="00145962" w:rsidP="00B67F8B">
            <w:pPr>
              <w:pStyle w:val="ListParagraph"/>
              <w:spacing w:line="288" w:lineRule="auto"/>
              <w:ind w:left="0"/>
              <w:jc w:val="left"/>
              <w:rPr>
                <w:sz w:val="24"/>
                <w:szCs w:val="24"/>
              </w:rPr>
            </w:pPr>
            <w:r w:rsidRPr="00C37D99">
              <w:rPr>
                <w:sz w:val="24"/>
                <w:szCs w:val="24"/>
                <w:lang w:val="vi-VN"/>
              </w:rPr>
              <w:t>4</w:t>
            </w:r>
          </w:p>
        </w:tc>
        <w:tc>
          <w:tcPr>
            <w:tcW w:w="3420" w:type="dxa"/>
            <w:tcBorders>
              <w:top w:val="single" w:sz="4" w:space="0" w:color="auto"/>
              <w:left w:val="single" w:sz="4" w:space="0" w:color="auto"/>
              <w:bottom w:val="single" w:sz="4" w:space="0" w:color="auto"/>
              <w:right w:val="single" w:sz="4" w:space="0" w:color="auto"/>
            </w:tcBorders>
            <w:shd w:val="clear" w:color="auto" w:fill="auto"/>
            <w:noWrap/>
          </w:tcPr>
          <w:p w14:paraId="10CC25F2" w14:textId="77777777" w:rsidR="00145962" w:rsidRPr="00C37D99" w:rsidRDefault="00145962" w:rsidP="00B67F8B">
            <w:pPr>
              <w:spacing w:line="288" w:lineRule="auto"/>
              <w:rPr>
                <w:lang w:val="vi-VN"/>
              </w:rPr>
            </w:pPr>
            <w:r w:rsidRPr="00C37D99">
              <w:t>VLAN ID</w:t>
            </w:r>
            <w:r w:rsidRPr="00C37D99">
              <w:rPr>
                <w:lang w:val="vi-VN"/>
              </w:rPr>
              <w:t>:</w:t>
            </w:r>
          </w:p>
          <w:p w14:paraId="1E556A71" w14:textId="02D867A5" w:rsidR="00145962" w:rsidRPr="00C37D99" w:rsidRDefault="00145962" w:rsidP="00B67F8B">
            <w:pPr>
              <w:spacing w:line="288" w:lineRule="auto"/>
            </w:pPr>
            <w:r w:rsidRPr="00C37D99">
              <w:t>Số nguyên. Có giá trị: 0-4095</w:t>
            </w:r>
          </w:p>
        </w:tc>
      </w:tr>
      <w:tr w:rsidR="00145962" w:rsidRPr="00C37D99" w14:paraId="1C8199CB" w14:textId="77777777" w:rsidTr="00874B9C">
        <w:trPr>
          <w:trHeight w:val="255"/>
        </w:trPr>
        <w:tc>
          <w:tcPr>
            <w:tcW w:w="704" w:type="dxa"/>
            <w:tcBorders>
              <w:top w:val="single" w:sz="4" w:space="0" w:color="auto"/>
              <w:left w:val="single" w:sz="4" w:space="0" w:color="auto"/>
              <w:bottom w:val="single" w:sz="4" w:space="0" w:color="auto"/>
              <w:right w:val="single" w:sz="4" w:space="0" w:color="auto"/>
            </w:tcBorders>
          </w:tcPr>
          <w:p w14:paraId="523D3576" w14:textId="4A8947DE" w:rsidR="00145962" w:rsidRPr="00C37D99" w:rsidRDefault="004504D6" w:rsidP="00B67F8B">
            <w:pPr>
              <w:spacing w:line="288" w:lineRule="auto"/>
              <w:rPr>
                <w:lang w:eastAsia="en-AU"/>
              </w:rPr>
            </w:pPr>
            <w:r w:rsidRPr="00C37D99">
              <w:t>6</w:t>
            </w:r>
          </w:p>
        </w:tc>
        <w:tc>
          <w:tcPr>
            <w:tcW w:w="1541" w:type="dxa"/>
            <w:tcBorders>
              <w:top w:val="single" w:sz="4" w:space="0" w:color="auto"/>
              <w:left w:val="single" w:sz="4" w:space="0" w:color="auto"/>
              <w:bottom w:val="single" w:sz="4" w:space="0" w:color="auto"/>
              <w:right w:val="single" w:sz="4" w:space="0" w:color="auto"/>
            </w:tcBorders>
            <w:shd w:val="clear" w:color="auto" w:fill="auto"/>
            <w:noWrap/>
          </w:tcPr>
          <w:p w14:paraId="1138E25C" w14:textId="64ABD2F2" w:rsidR="00145962" w:rsidRPr="00C37D99" w:rsidRDefault="00145962" w:rsidP="00B67F8B">
            <w:pPr>
              <w:spacing w:line="288" w:lineRule="auto"/>
            </w:pPr>
            <w:r w:rsidRPr="00C37D99">
              <w:t>802.1p</w:t>
            </w:r>
          </w:p>
        </w:tc>
        <w:tc>
          <w:tcPr>
            <w:tcW w:w="1440" w:type="dxa"/>
            <w:tcBorders>
              <w:top w:val="single" w:sz="4" w:space="0" w:color="auto"/>
              <w:left w:val="nil"/>
              <w:bottom w:val="single" w:sz="4" w:space="0" w:color="auto"/>
              <w:right w:val="single" w:sz="4" w:space="0" w:color="auto"/>
            </w:tcBorders>
            <w:shd w:val="clear" w:color="auto" w:fill="auto"/>
            <w:noWrap/>
          </w:tcPr>
          <w:p w14:paraId="4E50ABE1" w14:textId="596F26B7" w:rsidR="00145962" w:rsidRPr="00C37D99" w:rsidRDefault="00145962" w:rsidP="00B67F8B">
            <w:pPr>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tcPr>
          <w:p w14:paraId="07DEA305" w14:textId="15FE0D9E" w:rsidR="00145962" w:rsidRPr="00C37D99" w:rsidRDefault="00145962" w:rsidP="00B67F8B">
            <w:pPr>
              <w:spacing w:line="288" w:lineRule="auto"/>
              <w:rPr>
                <w:lang w:eastAsia="en-AU"/>
              </w:rPr>
            </w:pPr>
            <w:r w:rsidRPr="00C37D99">
              <w:t>Int</w:t>
            </w:r>
          </w:p>
        </w:tc>
        <w:tc>
          <w:tcPr>
            <w:tcW w:w="1170" w:type="dxa"/>
            <w:tcBorders>
              <w:top w:val="single" w:sz="4" w:space="0" w:color="auto"/>
              <w:left w:val="single" w:sz="4" w:space="0" w:color="auto"/>
              <w:bottom w:val="single" w:sz="4" w:space="0" w:color="auto"/>
              <w:right w:val="single" w:sz="4" w:space="0" w:color="auto"/>
            </w:tcBorders>
          </w:tcPr>
          <w:p w14:paraId="0320A6D9" w14:textId="65A7ED2E" w:rsidR="00145962" w:rsidRPr="00C37D99" w:rsidRDefault="00145962" w:rsidP="00B67F8B">
            <w:pPr>
              <w:pStyle w:val="ListParagraph"/>
              <w:spacing w:line="288" w:lineRule="auto"/>
              <w:ind w:left="0"/>
              <w:jc w:val="left"/>
              <w:rPr>
                <w:sz w:val="24"/>
                <w:szCs w:val="24"/>
              </w:rPr>
            </w:pPr>
            <w:r w:rsidRPr="00C37D99">
              <w:rPr>
                <w:sz w:val="24"/>
                <w:szCs w:val="24"/>
                <w:lang w:val="vi-VN"/>
              </w:rPr>
              <w:t>1</w:t>
            </w:r>
          </w:p>
        </w:tc>
        <w:tc>
          <w:tcPr>
            <w:tcW w:w="3420" w:type="dxa"/>
            <w:tcBorders>
              <w:top w:val="single" w:sz="4" w:space="0" w:color="auto"/>
              <w:left w:val="single" w:sz="4" w:space="0" w:color="auto"/>
              <w:bottom w:val="single" w:sz="4" w:space="0" w:color="auto"/>
              <w:right w:val="single" w:sz="4" w:space="0" w:color="auto"/>
            </w:tcBorders>
            <w:shd w:val="clear" w:color="auto" w:fill="auto"/>
            <w:noWrap/>
          </w:tcPr>
          <w:p w14:paraId="02E00E03" w14:textId="77777777" w:rsidR="00145962" w:rsidRPr="00C37D99" w:rsidRDefault="00145962" w:rsidP="00B67F8B">
            <w:pPr>
              <w:spacing w:line="288" w:lineRule="auto"/>
            </w:pPr>
            <w:r w:rsidRPr="00C37D99">
              <w:t>VLAN Priority</w:t>
            </w:r>
          </w:p>
          <w:p w14:paraId="16AD96DF" w14:textId="68863991" w:rsidR="00145962" w:rsidRPr="00C37D99" w:rsidRDefault="00145962" w:rsidP="00B67F8B">
            <w:pPr>
              <w:spacing w:line="288" w:lineRule="auto"/>
              <w:rPr>
                <w:lang w:eastAsia="en-AU"/>
              </w:rPr>
            </w:pPr>
            <w:r w:rsidRPr="00C37D99">
              <w:t>Số nguyên. Có giá trị: 0-7</w:t>
            </w:r>
          </w:p>
        </w:tc>
      </w:tr>
      <w:tr w:rsidR="00145962" w:rsidRPr="00C37D99" w14:paraId="7F0AB4D8" w14:textId="77777777" w:rsidTr="00874B9C">
        <w:trPr>
          <w:trHeight w:val="255"/>
        </w:trPr>
        <w:tc>
          <w:tcPr>
            <w:tcW w:w="704" w:type="dxa"/>
            <w:tcBorders>
              <w:top w:val="single" w:sz="4" w:space="0" w:color="auto"/>
              <w:left w:val="single" w:sz="4" w:space="0" w:color="auto"/>
              <w:bottom w:val="single" w:sz="4" w:space="0" w:color="auto"/>
              <w:right w:val="single" w:sz="4" w:space="0" w:color="auto"/>
            </w:tcBorders>
          </w:tcPr>
          <w:p w14:paraId="32F5D4BE" w14:textId="2C8246D5" w:rsidR="00145962" w:rsidRPr="00C37D99" w:rsidRDefault="004504D6" w:rsidP="00B67F8B">
            <w:pPr>
              <w:spacing w:line="288" w:lineRule="auto"/>
            </w:pPr>
            <w:r w:rsidRPr="00C37D99">
              <w:lastRenderedPageBreak/>
              <w:t>7</w:t>
            </w:r>
          </w:p>
        </w:tc>
        <w:tc>
          <w:tcPr>
            <w:tcW w:w="1541" w:type="dxa"/>
            <w:tcBorders>
              <w:top w:val="single" w:sz="4" w:space="0" w:color="auto"/>
              <w:left w:val="single" w:sz="4" w:space="0" w:color="auto"/>
              <w:bottom w:val="single" w:sz="4" w:space="0" w:color="auto"/>
              <w:right w:val="single" w:sz="4" w:space="0" w:color="auto"/>
            </w:tcBorders>
            <w:shd w:val="clear" w:color="auto" w:fill="auto"/>
            <w:noWrap/>
          </w:tcPr>
          <w:p w14:paraId="1BEF4841" w14:textId="20397C24" w:rsidR="00145962" w:rsidRPr="00C37D99" w:rsidRDefault="00145962" w:rsidP="00B67F8B">
            <w:pPr>
              <w:spacing w:line="288" w:lineRule="auto"/>
            </w:pPr>
            <w:r w:rsidRPr="00C37D99">
              <w:t>ipVersion</w:t>
            </w:r>
          </w:p>
        </w:tc>
        <w:tc>
          <w:tcPr>
            <w:tcW w:w="1440" w:type="dxa"/>
            <w:tcBorders>
              <w:top w:val="single" w:sz="4" w:space="0" w:color="auto"/>
              <w:left w:val="nil"/>
              <w:bottom w:val="single" w:sz="4" w:space="0" w:color="auto"/>
              <w:right w:val="single" w:sz="4" w:space="0" w:color="auto"/>
            </w:tcBorders>
            <w:shd w:val="clear" w:color="auto" w:fill="auto"/>
            <w:noWrap/>
          </w:tcPr>
          <w:p w14:paraId="45B3A72D" w14:textId="61F32D42" w:rsidR="00145962" w:rsidRPr="00C37D99" w:rsidRDefault="00145962" w:rsidP="00B67F8B">
            <w:pPr>
              <w:spacing w:line="288" w:lineRule="auto"/>
            </w:pPr>
            <w:r w:rsidRPr="00C37D99">
              <w:rPr>
                <w:lang w:eastAsia="en-AU"/>
              </w:rPr>
              <w:t>Mandatory</w:t>
            </w:r>
          </w:p>
        </w:tc>
        <w:tc>
          <w:tcPr>
            <w:tcW w:w="900" w:type="dxa"/>
            <w:tcBorders>
              <w:top w:val="single" w:sz="4" w:space="0" w:color="auto"/>
              <w:left w:val="nil"/>
              <w:bottom w:val="single" w:sz="4" w:space="0" w:color="auto"/>
              <w:right w:val="single" w:sz="4" w:space="0" w:color="auto"/>
            </w:tcBorders>
          </w:tcPr>
          <w:p w14:paraId="182140B8" w14:textId="5592E25F" w:rsidR="00145962" w:rsidRPr="00C37D99" w:rsidRDefault="00145962" w:rsidP="00B67F8B">
            <w:pPr>
              <w:spacing w:line="288" w:lineRule="auto"/>
            </w:pPr>
            <w:r w:rsidRPr="00C37D99">
              <w:t>String</w:t>
            </w:r>
          </w:p>
        </w:tc>
        <w:tc>
          <w:tcPr>
            <w:tcW w:w="1170" w:type="dxa"/>
            <w:tcBorders>
              <w:top w:val="single" w:sz="4" w:space="0" w:color="auto"/>
              <w:left w:val="single" w:sz="4" w:space="0" w:color="auto"/>
              <w:bottom w:val="single" w:sz="4" w:space="0" w:color="auto"/>
              <w:right w:val="single" w:sz="4" w:space="0" w:color="auto"/>
            </w:tcBorders>
          </w:tcPr>
          <w:p w14:paraId="4EBC7E60" w14:textId="07833BB4" w:rsidR="00145962" w:rsidRPr="00C37D99" w:rsidRDefault="00EB236E" w:rsidP="00B67F8B">
            <w:pPr>
              <w:pStyle w:val="ListParagraph"/>
              <w:spacing w:line="288" w:lineRule="auto"/>
              <w:ind w:left="0"/>
              <w:jc w:val="left"/>
              <w:rPr>
                <w:sz w:val="24"/>
                <w:szCs w:val="24"/>
              </w:rPr>
            </w:pPr>
            <w:r>
              <w:rPr>
                <w:sz w:val="24"/>
                <w:szCs w:val="24"/>
              </w:rPr>
              <w:t>16</w:t>
            </w:r>
          </w:p>
        </w:tc>
        <w:tc>
          <w:tcPr>
            <w:tcW w:w="3420" w:type="dxa"/>
            <w:tcBorders>
              <w:top w:val="single" w:sz="4" w:space="0" w:color="auto"/>
              <w:left w:val="single" w:sz="4" w:space="0" w:color="auto"/>
              <w:bottom w:val="single" w:sz="4" w:space="0" w:color="auto"/>
              <w:right w:val="single" w:sz="4" w:space="0" w:color="auto"/>
            </w:tcBorders>
            <w:shd w:val="clear" w:color="auto" w:fill="auto"/>
            <w:noWrap/>
          </w:tcPr>
          <w:p w14:paraId="504BFA43" w14:textId="77777777" w:rsidR="00145962" w:rsidRPr="00C37D99" w:rsidRDefault="00145962" w:rsidP="00B67F8B">
            <w:pPr>
              <w:spacing w:line="288" w:lineRule="auto"/>
            </w:pPr>
            <w:r w:rsidRPr="00C37D99">
              <w:rPr>
                <w:lang w:val="vi-VN"/>
              </w:rPr>
              <w:t xml:space="preserve">+ </w:t>
            </w:r>
            <w:r w:rsidRPr="00C37D99">
              <w:t>IP version của WAN chỉ có đối với WANType= IPoE/PPPoE</w:t>
            </w:r>
          </w:p>
          <w:p w14:paraId="3049172C" w14:textId="0DCCBECD" w:rsidR="00145962" w:rsidRPr="00C37D99" w:rsidRDefault="00145962" w:rsidP="00B67F8B">
            <w:pPr>
              <w:spacing w:line="288" w:lineRule="auto"/>
            </w:pPr>
            <w:r w:rsidRPr="00C37D99">
              <w:rPr>
                <w:lang w:val="vi-VN"/>
              </w:rPr>
              <w:t xml:space="preserve">+ </w:t>
            </w:r>
            <w:r w:rsidRPr="00C37D99">
              <w:t>Chuỗi ký tự trong danh sách sau:</w:t>
            </w:r>
            <w:r w:rsidRPr="00C37D99">
              <w:rPr>
                <w:lang w:val="vi-VN"/>
              </w:rPr>
              <w:t xml:space="preserve"> </w:t>
            </w:r>
            <w:r w:rsidRPr="00C37D99">
              <w:t>IPv4/IPv6/Dualstack</w:t>
            </w:r>
          </w:p>
        </w:tc>
      </w:tr>
      <w:tr w:rsidR="00145962" w:rsidRPr="00C37D99" w14:paraId="350CDE21" w14:textId="77777777" w:rsidTr="00874B9C">
        <w:trPr>
          <w:trHeight w:val="1452"/>
        </w:trPr>
        <w:tc>
          <w:tcPr>
            <w:tcW w:w="704" w:type="dxa"/>
            <w:tcBorders>
              <w:top w:val="single" w:sz="4" w:space="0" w:color="auto"/>
              <w:left w:val="single" w:sz="4" w:space="0" w:color="auto"/>
              <w:bottom w:val="single" w:sz="4" w:space="0" w:color="auto"/>
              <w:right w:val="single" w:sz="4" w:space="0" w:color="auto"/>
            </w:tcBorders>
            <w:vAlign w:val="center"/>
          </w:tcPr>
          <w:p w14:paraId="58C8B5B5" w14:textId="777FB4AE" w:rsidR="00145962" w:rsidRPr="00C37D99" w:rsidRDefault="004504D6" w:rsidP="00B67F8B">
            <w:pPr>
              <w:spacing w:line="288" w:lineRule="auto"/>
            </w:pPr>
            <w:r w:rsidRPr="00C37D99">
              <w:t>8</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EFC8AE" w14:textId="68C262B0" w:rsidR="00145962" w:rsidRPr="00C37D99" w:rsidRDefault="00145962" w:rsidP="00B67F8B">
            <w:pPr>
              <w:spacing w:line="288" w:lineRule="auto"/>
            </w:pPr>
            <w:r w:rsidRPr="00C37D99">
              <w:t>username</w:t>
            </w:r>
          </w:p>
        </w:tc>
        <w:tc>
          <w:tcPr>
            <w:tcW w:w="1440" w:type="dxa"/>
            <w:tcBorders>
              <w:top w:val="single" w:sz="4" w:space="0" w:color="auto"/>
              <w:left w:val="nil"/>
              <w:bottom w:val="single" w:sz="4" w:space="0" w:color="auto"/>
              <w:right w:val="single" w:sz="4" w:space="0" w:color="auto"/>
            </w:tcBorders>
            <w:shd w:val="clear" w:color="auto" w:fill="auto"/>
            <w:noWrap/>
            <w:vAlign w:val="center"/>
          </w:tcPr>
          <w:p w14:paraId="57F29294" w14:textId="2F7F80EF" w:rsidR="00145962" w:rsidRPr="00C37D99" w:rsidRDefault="00145962" w:rsidP="00B67F8B">
            <w:pPr>
              <w:spacing w:line="288" w:lineRule="auto"/>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0FEE09AA" w14:textId="221BA863" w:rsidR="00145962" w:rsidRPr="00C37D99" w:rsidRDefault="00145962" w:rsidP="00B67F8B">
            <w:pPr>
              <w:spacing w:line="288" w:lineRule="auto"/>
            </w:pPr>
            <w:r w:rsidRPr="00C37D99">
              <w:t>String</w:t>
            </w:r>
          </w:p>
        </w:tc>
        <w:tc>
          <w:tcPr>
            <w:tcW w:w="1170" w:type="dxa"/>
            <w:tcBorders>
              <w:top w:val="single" w:sz="4" w:space="0" w:color="auto"/>
              <w:left w:val="single" w:sz="4" w:space="0" w:color="auto"/>
              <w:bottom w:val="single" w:sz="4" w:space="0" w:color="auto"/>
              <w:right w:val="single" w:sz="4" w:space="0" w:color="auto"/>
            </w:tcBorders>
            <w:vAlign w:val="center"/>
          </w:tcPr>
          <w:p w14:paraId="1B3CF62A" w14:textId="19CB18D5" w:rsidR="00145962" w:rsidRPr="00C37D99" w:rsidRDefault="00145962" w:rsidP="00B67F8B">
            <w:pPr>
              <w:pStyle w:val="ListParagraph"/>
              <w:spacing w:line="288" w:lineRule="auto"/>
              <w:ind w:left="0"/>
              <w:jc w:val="left"/>
              <w:rPr>
                <w:sz w:val="24"/>
                <w:szCs w:val="24"/>
              </w:rPr>
            </w:pPr>
            <w:r w:rsidRPr="00C37D99">
              <w:rPr>
                <w:sz w:val="24"/>
                <w:szCs w:val="24"/>
                <w:lang w:val="vi-VN"/>
              </w:rPr>
              <w:t>64</w:t>
            </w:r>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27DBD" w14:textId="77777777" w:rsidR="00145962" w:rsidRPr="00C37D99" w:rsidRDefault="00145962" w:rsidP="00B67F8B">
            <w:pPr>
              <w:pStyle w:val="ListParagraph"/>
              <w:spacing w:line="288" w:lineRule="auto"/>
              <w:ind w:left="0"/>
              <w:jc w:val="left"/>
              <w:rPr>
                <w:sz w:val="24"/>
                <w:szCs w:val="24"/>
              </w:rPr>
            </w:pPr>
            <w:r w:rsidRPr="00C37D99">
              <w:rPr>
                <w:sz w:val="24"/>
                <w:szCs w:val="24"/>
                <w:lang w:val="vi-VN"/>
              </w:rPr>
              <w:t>+ U</w:t>
            </w:r>
            <w:r w:rsidRPr="00C37D99">
              <w:rPr>
                <w:sz w:val="24"/>
                <w:szCs w:val="24"/>
              </w:rPr>
              <w:t>sername PPPoE chỉ có giá trị đối với WAN Type = PPPoE</w:t>
            </w:r>
          </w:p>
          <w:p w14:paraId="0CBC7623" w14:textId="7EAE98DE" w:rsidR="00145962" w:rsidRPr="00C37D99" w:rsidRDefault="00145962" w:rsidP="00B67F8B">
            <w:pPr>
              <w:spacing w:line="288" w:lineRule="auto"/>
            </w:pPr>
            <w:r w:rsidRPr="00C37D99">
              <w:rPr>
                <w:lang w:val="vi-VN"/>
              </w:rPr>
              <w:t xml:space="preserve">+ </w:t>
            </w:r>
            <w:r w:rsidRPr="00C37D99">
              <w:t>Chuỗi ký tự. Các ký tự đọc được bao gồm các ký tự chữ, số, các ký tự đặc biệt. Không chấp nhận ký tự tiếng việt.</w:t>
            </w:r>
          </w:p>
        </w:tc>
      </w:tr>
      <w:tr w:rsidR="00145962" w:rsidRPr="00C37D99" w14:paraId="1873E9D1" w14:textId="77777777" w:rsidTr="00874B9C">
        <w:trPr>
          <w:trHeight w:val="255"/>
        </w:trPr>
        <w:tc>
          <w:tcPr>
            <w:tcW w:w="704" w:type="dxa"/>
            <w:tcBorders>
              <w:top w:val="single" w:sz="4" w:space="0" w:color="auto"/>
              <w:left w:val="single" w:sz="4" w:space="0" w:color="auto"/>
              <w:bottom w:val="single" w:sz="4" w:space="0" w:color="auto"/>
              <w:right w:val="single" w:sz="4" w:space="0" w:color="auto"/>
            </w:tcBorders>
          </w:tcPr>
          <w:p w14:paraId="49B2616B" w14:textId="2A40A6BD" w:rsidR="00145962" w:rsidRPr="00C37D99" w:rsidRDefault="004504D6" w:rsidP="00B67F8B">
            <w:pPr>
              <w:spacing w:line="288" w:lineRule="auto"/>
            </w:pPr>
            <w:r w:rsidRPr="00C37D99">
              <w:t>9</w:t>
            </w:r>
          </w:p>
        </w:tc>
        <w:tc>
          <w:tcPr>
            <w:tcW w:w="1541" w:type="dxa"/>
            <w:tcBorders>
              <w:top w:val="single" w:sz="4" w:space="0" w:color="auto"/>
              <w:left w:val="single" w:sz="4" w:space="0" w:color="auto"/>
              <w:bottom w:val="single" w:sz="4" w:space="0" w:color="auto"/>
              <w:right w:val="single" w:sz="4" w:space="0" w:color="auto"/>
            </w:tcBorders>
            <w:shd w:val="clear" w:color="auto" w:fill="auto"/>
            <w:noWrap/>
          </w:tcPr>
          <w:p w14:paraId="5B502002" w14:textId="538F21B1" w:rsidR="00145962" w:rsidRPr="00C37D99" w:rsidRDefault="00145962" w:rsidP="00B67F8B">
            <w:pPr>
              <w:spacing w:line="288" w:lineRule="auto"/>
            </w:pPr>
            <w:r w:rsidRPr="00C37D99">
              <w:t>password</w:t>
            </w:r>
          </w:p>
        </w:tc>
        <w:tc>
          <w:tcPr>
            <w:tcW w:w="1440" w:type="dxa"/>
            <w:tcBorders>
              <w:top w:val="single" w:sz="4" w:space="0" w:color="auto"/>
              <w:left w:val="nil"/>
              <w:bottom w:val="single" w:sz="4" w:space="0" w:color="auto"/>
              <w:right w:val="single" w:sz="4" w:space="0" w:color="auto"/>
            </w:tcBorders>
            <w:shd w:val="clear" w:color="auto" w:fill="auto"/>
            <w:noWrap/>
          </w:tcPr>
          <w:p w14:paraId="1F0A7856" w14:textId="391E4B88" w:rsidR="00145962" w:rsidRPr="00C37D99" w:rsidRDefault="00145962" w:rsidP="00B67F8B">
            <w:pPr>
              <w:spacing w:line="288" w:lineRule="auto"/>
            </w:pPr>
            <w:r w:rsidRPr="00C37D99">
              <w:rPr>
                <w:lang w:eastAsia="en-AU"/>
              </w:rPr>
              <w:t>Mandatory</w:t>
            </w:r>
          </w:p>
        </w:tc>
        <w:tc>
          <w:tcPr>
            <w:tcW w:w="900" w:type="dxa"/>
            <w:tcBorders>
              <w:top w:val="single" w:sz="4" w:space="0" w:color="auto"/>
              <w:left w:val="nil"/>
              <w:bottom w:val="single" w:sz="4" w:space="0" w:color="auto"/>
              <w:right w:val="single" w:sz="4" w:space="0" w:color="auto"/>
            </w:tcBorders>
          </w:tcPr>
          <w:p w14:paraId="6FB74AF7" w14:textId="0CF93842" w:rsidR="00145962" w:rsidRPr="00C37D99" w:rsidRDefault="00145962" w:rsidP="00B67F8B">
            <w:pPr>
              <w:spacing w:line="288" w:lineRule="auto"/>
            </w:pPr>
            <w:r w:rsidRPr="00C37D99">
              <w:t>String</w:t>
            </w:r>
          </w:p>
        </w:tc>
        <w:tc>
          <w:tcPr>
            <w:tcW w:w="1170" w:type="dxa"/>
            <w:tcBorders>
              <w:top w:val="single" w:sz="4" w:space="0" w:color="auto"/>
              <w:left w:val="single" w:sz="4" w:space="0" w:color="auto"/>
              <w:bottom w:val="single" w:sz="4" w:space="0" w:color="auto"/>
              <w:right w:val="single" w:sz="4" w:space="0" w:color="auto"/>
            </w:tcBorders>
          </w:tcPr>
          <w:p w14:paraId="1E4DE183" w14:textId="4FEFE184" w:rsidR="00145962" w:rsidRPr="00C37D99" w:rsidRDefault="00145962" w:rsidP="00B67F8B">
            <w:pPr>
              <w:pStyle w:val="ListParagraph"/>
              <w:spacing w:line="288" w:lineRule="auto"/>
              <w:ind w:left="0"/>
              <w:jc w:val="left"/>
              <w:rPr>
                <w:sz w:val="24"/>
                <w:szCs w:val="24"/>
              </w:rPr>
            </w:pPr>
            <w:r w:rsidRPr="00C37D99">
              <w:rPr>
                <w:sz w:val="24"/>
                <w:szCs w:val="24"/>
                <w:lang w:val="vi-VN"/>
              </w:rPr>
              <w:t>64</w:t>
            </w:r>
          </w:p>
        </w:tc>
        <w:tc>
          <w:tcPr>
            <w:tcW w:w="3420" w:type="dxa"/>
            <w:tcBorders>
              <w:top w:val="single" w:sz="4" w:space="0" w:color="auto"/>
              <w:left w:val="single" w:sz="4" w:space="0" w:color="auto"/>
              <w:bottom w:val="single" w:sz="4" w:space="0" w:color="auto"/>
              <w:right w:val="single" w:sz="4" w:space="0" w:color="auto"/>
            </w:tcBorders>
            <w:shd w:val="clear" w:color="auto" w:fill="auto"/>
            <w:noWrap/>
          </w:tcPr>
          <w:p w14:paraId="0963434B" w14:textId="77777777" w:rsidR="00145962" w:rsidRPr="00C37D99" w:rsidRDefault="00145962" w:rsidP="00B67F8B">
            <w:pPr>
              <w:pStyle w:val="ListParagraph"/>
              <w:spacing w:line="288" w:lineRule="auto"/>
              <w:ind w:left="0"/>
              <w:jc w:val="left"/>
              <w:rPr>
                <w:sz w:val="24"/>
                <w:szCs w:val="24"/>
                <w:lang w:val="vi-VN"/>
              </w:rPr>
            </w:pPr>
            <w:r w:rsidRPr="00C37D99">
              <w:rPr>
                <w:sz w:val="24"/>
                <w:szCs w:val="24"/>
                <w:lang w:val="vi-VN"/>
              </w:rPr>
              <w:t xml:space="preserve">+ </w:t>
            </w:r>
            <w:r w:rsidRPr="00C37D99">
              <w:rPr>
                <w:sz w:val="24"/>
                <w:szCs w:val="24"/>
              </w:rPr>
              <w:t>Password PPPoE chỉ có giá trị đối với WAN Type = PPPo</w:t>
            </w:r>
            <w:r w:rsidRPr="00C37D99">
              <w:rPr>
                <w:sz w:val="24"/>
                <w:szCs w:val="24"/>
                <w:lang w:val="vi-VN"/>
              </w:rPr>
              <w:t>E</w:t>
            </w:r>
          </w:p>
          <w:p w14:paraId="6B362D47" w14:textId="40194327" w:rsidR="00145962" w:rsidRPr="00C37D99" w:rsidRDefault="00145962" w:rsidP="00B67F8B">
            <w:pPr>
              <w:spacing w:line="288" w:lineRule="auto"/>
            </w:pPr>
            <w:r w:rsidRPr="00C37D99">
              <w:rPr>
                <w:lang w:val="vi-VN"/>
              </w:rPr>
              <w:t xml:space="preserve">+ </w:t>
            </w:r>
            <w:r w:rsidRPr="00C37D99">
              <w:t>Chuỗi ký tự. Các ký tự đọc được bao gồm các ký tự chữ, số, các ký tự đặc biệt. Không chấp nhận ký tự tiếng việt.</w:t>
            </w:r>
          </w:p>
        </w:tc>
      </w:tr>
    </w:tbl>
    <w:p w14:paraId="22302994" w14:textId="77777777" w:rsidR="00BC71F4" w:rsidRPr="00C37D99" w:rsidRDefault="00BC71F4" w:rsidP="00B67F8B">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530"/>
        <w:gridCol w:w="1530"/>
        <w:gridCol w:w="1080"/>
        <w:gridCol w:w="1440"/>
        <w:gridCol w:w="2970"/>
      </w:tblGrid>
      <w:tr w:rsidR="00BC71F4" w:rsidRPr="00C37D99" w14:paraId="25270178" w14:textId="77777777" w:rsidTr="0054461D">
        <w:trPr>
          <w:trHeight w:val="255"/>
        </w:trPr>
        <w:tc>
          <w:tcPr>
            <w:tcW w:w="625" w:type="dxa"/>
            <w:vAlign w:val="center"/>
          </w:tcPr>
          <w:p w14:paraId="2CB7E3EA" w14:textId="77777777" w:rsidR="00BC71F4" w:rsidRPr="00C37D99" w:rsidRDefault="00BC71F4" w:rsidP="00B67F8B">
            <w:pPr>
              <w:spacing w:line="288" w:lineRule="auto"/>
              <w:rPr>
                <w:b/>
                <w:bCs/>
                <w:lang w:eastAsia="en-AU"/>
              </w:rPr>
            </w:pPr>
            <w:r w:rsidRPr="00C37D99">
              <w:rPr>
                <w:b/>
                <w:bCs/>
                <w:lang w:eastAsia="en-AU"/>
              </w:rPr>
              <w:t>No</w:t>
            </w:r>
          </w:p>
        </w:tc>
        <w:tc>
          <w:tcPr>
            <w:tcW w:w="1530" w:type="dxa"/>
            <w:shd w:val="clear" w:color="auto" w:fill="auto"/>
            <w:noWrap/>
            <w:vAlign w:val="center"/>
          </w:tcPr>
          <w:p w14:paraId="25AF56FC" w14:textId="77777777" w:rsidR="00BC71F4" w:rsidRPr="00C37D99" w:rsidRDefault="00BC71F4" w:rsidP="00B67F8B">
            <w:pPr>
              <w:spacing w:line="288" w:lineRule="auto"/>
              <w:rPr>
                <w:b/>
                <w:bCs/>
                <w:lang w:eastAsia="en-AU"/>
              </w:rPr>
            </w:pPr>
            <w:r w:rsidRPr="00C37D99">
              <w:rPr>
                <w:b/>
                <w:bCs/>
                <w:lang w:eastAsia="en-AU"/>
              </w:rPr>
              <w:t>Parameter</w:t>
            </w:r>
          </w:p>
        </w:tc>
        <w:tc>
          <w:tcPr>
            <w:tcW w:w="1530" w:type="dxa"/>
            <w:shd w:val="clear" w:color="auto" w:fill="auto"/>
            <w:noWrap/>
            <w:vAlign w:val="center"/>
          </w:tcPr>
          <w:p w14:paraId="52A8C641" w14:textId="77777777" w:rsidR="00BC71F4" w:rsidRPr="00C37D99" w:rsidRDefault="00BC71F4" w:rsidP="00B67F8B">
            <w:pPr>
              <w:spacing w:line="288" w:lineRule="auto"/>
              <w:rPr>
                <w:b/>
                <w:bCs/>
                <w:lang w:eastAsia="en-AU"/>
              </w:rPr>
            </w:pPr>
            <w:r w:rsidRPr="00C37D99">
              <w:rPr>
                <w:b/>
                <w:bCs/>
                <w:lang w:eastAsia="en-AU"/>
              </w:rPr>
              <w:t>Mandatory</w:t>
            </w:r>
          </w:p>
        </w:tc>
        <w:tc>
          <w:tcPr>
            <w:tcW w:w="1080" w:type="dxa"/>
          </w:tcPr>
          <w:p w14:paraId="2FCA9B1C" w14:textId="77777777" w:rsidR="00BC71F4" w:rsidRPr="00C37D99" w:rsidRDefault="00BC71F4" w:rsidP="00B67F8B">
            <w:pPr>
              <w:spacing w:line="288" w:lineRule="auto"/>
              <w:rPr>
                <w:b/>
                <w:bCs/>
                <w:lang w:eastAsia="en-AU"/>
              </w:rPr>
            </w:pPr>
            <w:r w:rsidRPr="00C37D99">
              <w:rPr>
                <w:b/>
                <w:bCs/>
                <w:lang w:eastAsia="en-AU"/>
              </w:rPr>
              <w:t>Type</w:t>
            </w:r>
          </w:p>
        </w:tc>
        <w:tc>
          <w:tcPr>
            <w:tcW w:w="1440" w:type="dxa"/>
            <w:vAlign w:val="center"/>
          </w:tcPr>
          <w:p w14:paraId="0AAD3F71" w14:textId="77777777" w:rsidR="00BC71F4" w:rsidRPr="00C37D99" w:rsidRDefault="00BC71F4" w:rsidP="00B67F8B">
            <w:pPr>
              <w:spacing w:line="288" w:lineRule="auto"/>
              <w:rPr>
                <w:b/>
                <w:bCs/>
                <w:lang w:eastAsia="en-AU"/>
              </w:rPr>
            </w:pPr>
            <w:r w:rsidRPr="00C37D99">
              <w:rPr>
                <w:b/>
                <w:bCs/>
                <w:lang w:eastAsia="en-AU"/>
              </w:rPr>
              <w:t>Max length</w:t>
            </w:r>
          </w:p>
        </w:tc>
        <w:tc>
          <w:tcPr>
            <w:tcW w:w="2970" w:type="dxa"/>
            <w:shd w:val="clear" w:color="auto" w:fill="auto"/>
            <w:noWrap/>
            <w:vAlign w:val="center"/>
          </w:tcPr>
          <w:p w14:paraId="3367835B" w14:textId="77777777" w:rsidR="00BC71F4" w:rsidRPr="00C37D99" w:rsidRDefault="00BC71F4" w:rsidP="00B67F8B">
            <w:pPr>
              <w:spacing w:line="288" w:lineRule="auto"/>
              <w:rPr>
                <w:b/>
                <w:bCs/>
                <w:lang w:eastAsia="en-AU"/>
              </w:rPr>
            </w:pPr>
            <w:r w:rsidRPr="00C37D99">
              <w:rPr>
                <w:b/>
                <w:bCs/>
                <w:lang w:eastAsia="en-AU"/>
              </w:rPr>
              <w:t>Meaning</w:t>
            </w:r>
          </w:p>
        </w:tc>
      </w:tr>
      <w:tr w:rsidR="00BC71F4" w:rsidRPr="00C37D99" w14:paraId="1D389E31" w14:textId="77777777" w:rsidTr="0054461D">
        <w:trPr>
          <w:trHeight w:val="255"/>
        </w:trPr>
        <w:tc>
          <w:tcPr>
            <w:tcW w:w="625" w:type="dxa"/>
            <w:vAlign w:val="center"/>
          </w:tcPr>
          <w:p w14:paraId="6470100A" w14:textId="77777777" w:rsidR="00BC71F4" w:rsidRPr="00C37D99" w:rsidRDefault="00BC71F4" w:rsidP="00B67F8B">
            <w:pPr>
              <w:spacing w:line="288" w:lineRule="auto"/>
              <w:rPr>
                <w:lang w:eastAsia="en-AU"/>
              </w:rPr>
            </w:pPr>
            <w:r w:rsidRPr="00C37D99">
              <w:rPr>
                <w:lang w:eastAsia="en-AU"/>
              </w:rPr>
              <w:t>1</w:t>
            </w:r>
          </w:p>
        </w:tc>
        <w:tc>
          <w:tcPr>
            <w:tcW w:w="1530" w:type="dxa"/>
            <w:shd w:val="clear" w:color="auto" w:fill="auto"/>
            <w:noWrap/>
            <w:vAlign w:val="center"/>
          </w:tcPr>
          <w:p w14:paraId="3A24395B" w14:textId="77777777" w:rsidR="00BC71F4" w:rsidRPr="00C37D99" w:rsidRDefault="00BC71F4" w:rsidP="00B67F8B">
            <w:pPr>
              <w:spacing w:line="288" w:lineRule="auto"/>
              <w:rPr>
                <w:lang w:eastAsia="en-AU"/>
              </w:rPr>
            </w:pPr>
            <w:r w:rsidRPr="00C37D99">
              <w:rPr>
                <w:lang w:eastAsia="en-AU"/>
              </w:rPr>
              <w:t>errorCode</w:t>
            </w:r>
          </w:p>
        </w:tc>
        <w:tc>
          <w:tcPr>
            <w:tcW w:w="1530" w:type="dxa"/>
            <w:shd w:val="clear" w:color="auto" w:fill="auto"/>
            <w:noWrap/>
            <w:vAlign w:val="center"/>
          </w:tcPr>
          <w:p w14:paraId="1AB93D37" w14:textId="77777777" w:rsidR="00BC71F4" w:rsidRPr="00C37D99" w:rsidRDefault="00BC71F4" w:rsidP="00B67F8B">
            <w:pPr>
              <w:spacing w:line="288" w:lineRule="auto"/>
              <w:rPr>
                <w:lang w:eastAsia="en-AU"/>
              </w:rPr>
            </w:pPr>
            <w:r w:rsidRPr="00C37D99">
              <w:rPr>
                <w:lang w:eastAsia="en-AU"/>
              </w:rPr>
              <w:t>Mandatory</w:t>
            </w:r>
          </w:p>
        </w:tc>
        <w:tc>
          <w:tcPr>
            <w:tcW w:w="1080" w:type="dxa"/>
          </w:tcPr>
          <w:p w14:paraId="4F6E22B3" w14:textId="77777777" w:rsidR="00BC71F4" w:rsidRPr="00C37D99" w:rsidRDefault="00BC71F4" w:rsidP="00B67F8B">
            <w:pPr>
              <w:spacing w:line="288" w:lineRule="auto"/>
              <w:rPr>
                <w:lang w:eastAsia="en-AU"/>
              </w:rPr>
            </w:pPr>
            <w:r w:rsidRPr="00C37D99">
              <w:rPr>
                <w:lang w:eastAsia="en-AU"/>
              </w:rPr>
              <w:t>String</w:t>
            </w:r>
          </w:p>
        </w:tc>
        <w:tc>
          <w:tcPr>
            <w:tcW w:w="1440" w:type="dxa"/>
            <w:vAlign w:val="center"/>
          </w:tcPr>
          <w:p w14:paraId="4F35FDF3" w14:textId="77777777" w:rsidR="00BC71F4" w:rsidRPr="00C37D99" w:rsidRDefault="00BC71F4" w:rsidP="00B67F8B">
            <w:pPr>
              <w:spacing w:line="288" w:lineRule="auto"/>
              <w:rPr>
                <w:lang w:eastAsia="en-AU"/>
              </w:rPr>
            </w:pPr>
            <w:r w:rsidRPr="00C37D99">
              <w:rPr>
                <w:lang w:eastAsia="en-AU"/>
              </w:rPr>
              <w:t>4</w:t>
            </w:r>
          </w:p>
        </w:tc>
        <w:tc>
          <w:tcPr>
            <w:tcW w:w="2970" w:type="dxa"/>
            <w:shd w:val="clear" w:color="auto" w:fill="auto"/>
            <w:noWrap/>
            <w:vAlign w:val="center"/>
          </w:tcPr>
          <w:p w14:paraId="655C33B5" w14:textId="77777777" w:rsidR="00BC71F4" w:rsidRPr="00C37D99" w:rsidRDefault="00BC71F4" w:rsidP="00B67F8B">
            <w:pPr>
              <w:spacing w:line="288" w:lineRule="auto"/>
              <w:rPr>
                <w:lang w:eastAsia="en-AU"/>
              </w:rPr>
            </w:pPr>
            <w:r w:rsidRPr="00C37D99">
              <w:rPr>
                <w:lang w:eastAsia="en-AU"/>
              </w:rPr>
              <w:t>Mã lỗi</w:t>
            </w:r>
          </w:p>
        </w:tc>
      </w:tr>
      <w:tr w:rsidR="00BC71F4" w:rsidRPr="00C37D99" w14:paraId="24717281" w14:textId="77777777" w:rsidTr="0054461D">
        <w:trPr>
          <w:trHeight w:val="255"/>
        </w:trPr>
        <w:tc>
          <w:tcPr>
            <w:tcW w:w="625" w:type="dxa"/>
            <w:vAlign w:val="center"/>
          </w:tcPr>
          <w:p w14:paraId="201985CF" w14:textId="77777777" w:rsidR="00BC71F4" w:rsidRPr="00C37D99" w:rsidRDefault="00BC71F4" w:rsidP="00B67F8B">
            <w:pPr>
              <w:spacing w:line="288" w:lineRule="auto"/>
              <w:rPr>
                <w:lang w:eastAsia="en-AU"/>
              </w:rPr>
            </w:pPr>
            <w:r w:rsidRPr="00C37D99">
              <w:rPr>
                <w:lang w:eastAsia="en-AU"/>
              </w:rPr>
              <w:t>2</w:t>
            </w:r>
          </w:p>
        </w:tc>
        <w:tc>
          <w:tcPr>
            <w:tcW w:w="1530" w:type="dxa"/>
            <w:shd w:val="clear" w:color="auto" w:fill="auto"/>
            <w:noWrap/>
            <w:vAlign w:val="center"/>
          </w:tcPr>
          <w:p w14:paraId="0E2F1F08" w14:textId="77777777" w:rsidR="00BC71F4" w:rsidRPr="00C37D99" w:rsidRDefault="00BC71F4" w:rsidP="00B67F8B">
            <w:pPr>
              <w:spacing w:line="288" w:lineRule="auto"/>
              <w:rPr>
                <w:lang w:eastAsia="en-AU"/>
              </w:rPr>
            </w:pPr>
            <w:r w:rsidRPr="00C37D99">
              <w:rPr>
                <w:lang w:eastAsia="en-AU"/>
              </w:rPr>
              <w:t>errorMessage</w:t>
            </w:r>
          </w:p>
        </w:tc>
        <w:tc>
          <w:tcPr>
            <w:tcW w:w="1530" w:type="dxa"/>
            <w:shd w:val="clear" w:color="auto" w:fill="auto"/>
            <w:noWrap/>
            <w:vAlign w:val="center"/>
          </w:tcPr>
          <w:p w14:paraId="40C63EA9" w14:textId="77777777" w:rsidR="00BC71F4" w:rsidRPr="00C37D99" w:rsidRDefault="00BC71F4" w:rsidP="00B67F8B">
            <w:pPr>
              <w:spacing w:line="288" w:lineRule="auto"/>
              <w:rPr>
                <w:lang w:eastAsia="en-AU"/>
              </w:rPr>
            </w:pPr>
            <w:r w:rsidRPr="00C37D99">
              <w:rPr>
                <w:lang w:eastAsia="en-AU"/>
              </w:rPr>
              <w:t>Optional</w:t>
            </w:r>
          </w:p>
        </w:tc>
        <w:tc>
          <w:tcPr>
            <w:tcW w:w="1080" w:type="dxa"/>
          </w:tcPr>
          <w:p w14:paraId="105EC18C" w14:textId="77777777" w:rsidR="00BC71F4" w:rsidRPr="00C37D99" w:rsidRDefault="00BC71F4" w:rsidP="00B67F8B">
            <w:pPr>
              <w:spacing w:line="288" w:lineRule="auto"/>
              <w:rPr>
                <w:lang w:eastAsia="en-AU"/>
              </w:rPr>
            </w:pPr>
            <w:r w:rsidRPr="00C37D99">
              <w:rPr>
                <w:lang w:eastAsia="en-AU"/>
              </w:rPr>
              <w:t>String</w:t>
            </w:r>
          </w:p>
        </w:tc>
        <w:tc>
          <w:tcPr>
            <w:tcW w:w="1440" w:type="dxa"/>
            <w:vAlign w:val="center"/>
          </w:tcPr>
          <w:p w14:paraId="1E33DDC5" w14:textId="77777777" w:rsidR="00BC71F4" w:rsidRPr="00C37D99" w:rsidRDefault="00BC71F4" w:rsidP="00B67F8B">
            <w:pPr>
              <w:spacing w:line="288" w:lineRule="auto"/>
              <w:rPr>
                <w:lang w:eastAsia="en-AU"/>
              </w:rPr>
            </w:pPr>
            <w:r w:rsidRPr="00C37D99">
              <w:rPr>
                <w:lang w:eastAsia="en-AU"/>
              </w:rPr>
              <w:t>64</w:t>
            </w:r>
          </w:p>
        </w:tc>
        <w:tc>
          <w:tcPr>
            <w:tcW w:w="2970" w:type="dxa"/>
            <w:shd w:val="clear" w:color="auto" w:fill="auto"/>
            <w:noWrap/>
            <w:vAlign w:val="center"/>
          </w:tcPr>
          <w:p w14:paraId="46CF941A" w14:textId="77777777" w:rsidR="00BC71F4" w:rsidRPr="00C37D99" w:rsidRDefault="00BC71F4" w:rsidP="00B67F8B">
            <w:pPr>
              <w:spacing w:line="288" w:lineRule="auto"/>
              <w:rPr>
                <w:lang w:eastAsia="en-AU"/>
              </w:rPr>
            </w:pPr>
            <w:r w:rsidRPr="00C37D99">
              <w:rPr>
                <w:lang w:eastAsia="en-AU"/>
              </w:rPr>
              <w:t>Mô tả lỗi</w:t>
            </w:r>
          </w:p>
        </w:tc>
      </w:tr>
    </w:tbl>
    <w:p w14:paraId="2F427629" w14:textId="77777777" w:rsidR="00BC71F4" w:rsidRPr="00C37D99" w:rsidRDefault="00BC71F4" w:rsidP="00B67F8B">
      <w:pPr>
        <w:pStyle w:val="Heading4"/>
        <w:spacing w:line="288" w:lineRule="auto"/>
        <w:rPr>
          <w:sz w:val="24"/>
          <w:szCs w:val="24"/>
        </w:rPr>
      </w:pPr>
      <w:r w:rsidRPr="00C37D99">
        <w:rPr>
          <w:sz w:val="24"/>
          <w:szCs w:val="24"/>
        </w:rPr>
        <w:t>Example</w:t>
      </w:r>
    </w:p>
    <w:p w14:paraId="23BBDEAF" w14:textId="77777777" w:rsidR="00BC71F4" w:rsidRPr="00C37D99" w:rsidRDefault="00BC71F4" w:rsidP="00B67F8B">
      <w:pPr>
        <w:spacing w:line="288" w:lineRule="auto"/>
        <w:rPr>
          <w:b/>
          <w:bCs/>
        </w:rPr>
      </w:pPr>
      <w:r w:rsidRPr="00C37D99">
        <w:rPr>
          <w:b/>
          <w:bCs/>
        </w:rPr>
        <w:t>Request:</w:t>
      </w:r>
    </w:p>
    <w:p w14:paraId="795AA69A" w14:textId="3CD0E024" w:rsidR="00BC71F4" w:rsidRPr="00C37D99" w:rsidRDefault="00BC71F4"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lang w:val="vi-VN"/>
        </w:rPr>
        <w:t xml:space="preserve"> </w:t>
      </w:r>
      <w:r w:rsidR="00127C65" w:rsidRPr="00C37D99">
        <w:rPr>
          <w:rFonts w:ascii="Times New Roman" w:hAnsi="Times New Roman" w:cs="Times New Roman"/>
          <w:sz w:val="24"/>
          <w:szCs w:val="24"/>
        </w:rPr>
        <w:t>editWanConfig</w:t>
      </w:r>
      <w:r w:rsidRPr="00C37D99">
        <w:rPr>
          <w:rFonts w:ascii="Times New Roman" w:hAnsi="Times New Roman" w:cs="Times New Roman"/>
          <w:sz w:val="24"/>
          <w:szCs w:val="24"/>
        </w:rPr>
        <w:t xml:space="preserve"> (data);</w:t>
      </w:r>
    </w:p>
    <w:p w14:paraId="5511F55F" w14:textId="77777777" w:rsidR="007F1072" w:rsidRDefault="00BC71F4" w:rsidP="00B67F8B">
      <w:pPr>
        <w:pStyle w:val="HTMLPreformatted"/>
        <w:spacing w:line="288" w:lineRule="auto"/>
        <w:rPr>
          <w:rFonts w:ascii="Times New Roman" w:hAnsi="Times New Roman" w:cs="Times New Roman"/>
          <w:sz w:val="24"/>
          <w:szCs w:val="24"/>
          <w:lang w:val="vi-VN"/>
        </w:rPr>
      </w:pPr>
      <w:r w:rsidRPr="00C37D99">
        <w:rPr>
          <w:rFonts w:ascii="Times New Roman" w:hAnsi="Times New Roman" w:cs="Times New Roman"/>
          <w:sz w:val="24"/>
          <w:szCs w:val="24"/>
          <w:lang w:val="vi-VN"/>
        </w:rPr>
        <w:t xml:space="preserve"> </w:t>
      </w: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p>
    <w:p w14:paraId="25B669A4" w14:textId="1F3F28EE" w:rsidR="00BC71F4" w:rsidRPr="00C37D99" w:rsidRDefault="00BC71F4" w:rsidP="00B67F8B">
      <w:pPr>
        <w:pStyle w:val="HTMLPreformatted"/>
        <w:spacing w:line="288" w:lineRule="auto"/>
        <w:rPr>
          <w:rFonts w:ascii="Times New Roman" w:hAnsi="Times New Roman" w:cs="Times New Roman"/>
          <w:sz w:val="24"/>
          <w:szCs w:val="24"/>
          <w:lang w:val="vi-VN"/>
        </w:rPr>
      </w:pPr>
      <w:r w:rsidRPr="00C37D99">
        <w:rPr>
          <w:rFonts w:ascii="Times New Roman" w:hAnsi="Times New Roman" w:cs="Times New Roman"/>
          <w:sz w:val="24"/>
          <w:szCs w:val="24"/>
        </w:rPr>
        <w:t>{</w:t>
      </w:r>
    </w:p>
    <w:p w14:paraId="77893AE1" w14:textId="28B6395E" w:rsidR="00145962" w:rsidRPr="00C37D99" w:rsidRDefault="00145962" w:rsidP="00B67F8B">
      <w:pPr>
        <w:spacing w:line="288" w:lineRule="auto"/>
        <w:ind w:left="720"/>
      </w:pPr>
      <w:r w:rsidRPr="00C37D99">
        <w:t>"serialNumber": "</w:t>
      </w:r>
      <w:r w:rsidR="00DB6D2D">
        <w:t>VNPT123456</w:t>
      </w:r>
      <w:r w:rsidRPr="00C37D99">
        <w:t xml:space="preserve">", </w:t>
      </w:r>
    </w:p>
    <w:p w14:paraId="5EA68998" w14:textId="43B6A58E" w:rsidR="00145962" w:rsidRPr="00C37D99" w:rsidRDefault="00145962" w:rsidP="00B67F8B">
      <w:pPr>
        <w:spacing w:line="288" w:lineRule="auto"/>
        <w:ind w:left="720"/>
        <w:rPr>
          <w:lang w:val="vi-VN"/>
        </w:rPr>
      </w:pPr>
      <w:r w:rsidRPr="00C37D99">
        <w:t>"modelName": "</w:t>
      </w:r>
      <w:r w:rsidR="00DB6D2D">
        <w:t>GW040H</w:t>
      </w:r>
      <w:r w:rsidRPr="00C37D99">
        <w:t>"</w:t>
      </w:r>
      <w:r w:rsidRPr="00C37D99">
        <w:rPr>
          <w:lang w:val="vi-VN"/>
        </w:rPr>
        <w:t>,</w:t>
      </w:r>
    </w:p>
    <w:p w14:paraId="5E6F8329" w14:textId="77777777" w:rsidR="00145962" w:rsidRPr="00C37D99" w:rsidRDefault="00145962" w:rsidP="00B67F8B">
      <w:pPr>
        <w:spacing w:line="288" w:lineRule="auto"/>
        <w:ind w:left="720"/>
      </w:pPr>
      <w:r w:rsidRPr="00C37D99">
        <w:t>“wanIndex”: “&lt;wanIndex&gt;”,</w:t>
      </w:r>
    </w:p>
    <w:p w14:paraId="62E23C85" w14:textId="77777777" w:rsidR="00145962" w:rsidRPr="00C37D99" w:rsidRDefault="00145962" w:rsidP="00B67F8B">
      <w:pPr>
        <w:spacing w:line="288" w:lineRule="auto"/>
        <w:ind w:left="720"/>
      </w:pPr>
      <w:r w:rsidRPr="00C37D99">
        <w:t>“wanType”: “PPPoE”,</w:t>
      </w:r>
    </w:p>
    <w:p w14:paraId="2F468671" w14:textId="77777777" w:rsidR="00145962" w:rsidRPr="00C37D99" w:rsidRDefault="00145962" w:rsidP="00B67F8B">
      <w:pPr>
        <w:spacing w:line="288" w:lineRule="auto"/>
        <w:ind w:left="720"/>
      </w:pPr>
      <w:r w:rsidRPr="00C37D99">
        <w:t>“vlanId”: “&lt;vlanId&gt;”,</w:t>
      </w:r>
    </w:p>
    <w:p w14:paraId="78B03D9A" w14:textId="77777777" w:rsidR="00145962" w:rsidRPr="00C37D99" w:rsidRDefault="00145962" w:rsidP="00B67F8B">
      <w:pPr>
        <w:spacing w:line="288" w:lineRule="auto"/>
        <w:ind w:left="720"/>
      </w:pPr>
      <w:r w:rsidRPr="00C37D99">
        <w:t>“802.1p”: “&lt;802.1p&gt;”,</w:t>
      </w:r>
    </w:p>
    <w:p w14:paraId="6E549CCD" w14:textId="77777777" w:rsidR="00145962" w:rsidRPr="00C37D99" w:rsidRDefault="00145962" w:rsidP="00B67F8B">
      <w:pPr>
        <w:spacing w:line="288" w:lineRule="auto"/>
        <w:ind w:left="720"/>
        <w:rPr>
          <w:lang w:val="vi-VN"/>
        </w:rPr>
      </w:pPr>
      <w:r w:rsidRPr="00C37D99">
        <w:t>“ipVersion”: “&lt;ipVersion&gt;”</w:t>
      </w:r>
      <w:r w:rsidRPr="00C37D99">
        <w:rPr>
          <w:lang w:val="vi-VN"/>
        </w:rPr>
        <w:t>,</w:t>
      </w:r>
    </w:p>
    <w:p w14:paraId="65321895" w14:textId="77777777" w:rsidR="00145962" w:rsidRPr="00C37D99" w:rsidRDefault="00145962" w:rsidP="00B67F8B">
      <w:pPr>
        <w:spacing w:line="288" w:lineRule="auto"/>
        <w:ind w:left="720"/>
        <w:rPr>
          <w:lang w:val="vi-VN"/>
        </w:rPr>
      </w:pPr>
      <w:r w:rsidRPr="00C37D99">
        <w:t>“username”: “&lt;username&gt;”</w:t>
      </w:r>
      <w:r w:rsidRPr="00C37D99">
        <w:rPr>
          <w:lang w:val="vi-VN"/>
        </w:rPr>
        <w:t>,</w:t>
      </w:r>
    </w:p>
    <w:p w14:paraId="431A0651" w14:textId="7DECB9BF" w:rsidR="00145962" w:rsidRPr="00C37D99" w:rsidRDefault="3FC14334" w:rsidP="00B67F8B">
      <w:pPr>
        <w:spacing w:line="288" w:lineRule="auto"/>
        <w:ind w:left="720"/>
      </w:pPr>
      <w:r w:rsidRPr="00C37D99">
        <w:t xml:space="preserve"> “password”: “&lt;password&gt;”</w:t>
      </w:r>
    </w:p>
    <w:p w14:paraId="46CD9692" w14:textId="58711EAD" w:rsidR="00BC71F4" w:rsidRPr="00C37D99" w:rsidRDefault="00BC71F4" w:rsidP="00B67F8B">
      <w:pPr>
        <w:spacing w:line="288" w:lineRule="auto"/>
      </w:pPr>
      <w:r w:rsidRPr="00C37D99">
        <w:t>}</w:t>
      </w:r>
    </w:p>
    <w:p w14:paraId="58162F83" w14:textId="77777777" w:rsidR="00BC71F4" w:rsidRPr="00C37D99" w:rsidRDefault="00BC71F4" w:rsidP="00B67F8B">
      <w:pPr>
        <w:spacing w:line="288" w:lineRule="auto"/>
        <w:rPr>
          <w:b/>
          <w:bCs/>
        </w:rPr>
      </w:pPr>
      <w:r w:rsidRPr="00C37D99">
        <w:rPr>
          <w:b/>
          <w:bCs/>
        </w:rPr>
        <w:lastRenderedPageBreak/>
        <w:t>Response:</w:t>
      </w:r>
    </w:p>
    <w:p w14:paraId="66299193" w14:textId="525D7BCA" w:rsidR="00BC71F4" w:rsidRPr="00C37D99" w:rsidRDefault="00BC71F4" w:rsidP="00B67F8B">
      <w:pPr>
        <w:pStyle w:val="FirstLevelBullet"/>
        <w:spacing w:line="288" w:lineRule="auto"/>
        <w:ind w:left="0" w:firstLine="0"/>
        <w:rPr>
          <w:sz w:val="24"/>
          <w:szCs w:val="24"/>
        </w:rPr>
      </w:pPr>
      <w:r w:rsidRPr="00C37D99">
        <w:rPr>
          <w:sz w:val="24"/>
          <w:szCs w:val="24"/>
        </w:rPr>
        <w:t>{</w:t>
      </w:r>
    </w:p>
    <w:p w14:paraId="63C29E33" w14:textId="77777777" w:rsidR="00BC71F4" w:rsidRPr="00C37D99" w:rsidRDefault="00BC71F4" w:rsidP="00B67F8B">
      <w:pPr>
        <w:pStyle w:val="FirstLevelBullet"/>
        <w:spacing w:line="288" w:lineRule="auto"/>
        <w:ind w:firstLine="0"/>
        <w:rPr>
          <w:sz w:val="24"/>
          <w:szCs w:val="24"/>
        </w:rPr>
      </w:pPr>
      <w:r w:rsidRPr="00C37D99">
        <w:rPr>
          <w:sz w:val="24"/>
          <w:szCs w:val="24"/>
        </w:rPr>
        <w:t xml:space="preserve"> </w:t>
      </w:r>
      <w:r w:rsidRPr="00C37D99">
        <w:rPr>
          <w:sz w:val="24"/>
          <w:szCs w:val="24"/>
          <w:lang w:val="vi-VN"/>
        </w:rPr>
        <w:t xml:space="preserve"> </w:t>
      </w:r>
      <w:r w:rsidRPr="00C37D99">
        <w:rPr>
          <w:sz w:val="24"/>
          <w:szCs w:val="24"/>
        </w:rPr>
        <w:t>"errorCode": "200",</w:t>
      </w:r>
    </w:p>
    <w:p w14:paraId="3C3BF6A6" w14:textId="4C8802EA" w:rsidR="00BC71F4" w:rsidRPr="00C37D99" w:rsidRDefault="00BC71F4" w:rsidP="00E131AF">
      <w:pPr>
        <w:pStyle w:val="ANSVNormal"/>
        <w:rPr>
          <w:lang w:val="vi-VN"/>
        </w:rPr>
      </w:pPr>
      <w:r w:rsidRPr="00C37D99">
        <w:rPr>
          <w:lang w:val="vi-VN"/>
        </w:rPr>
        <w:t xml:space="preserve">  </w:t>
      </w:r>
      <w:r w:rsidR="00A85734">
        <w:rPr>
          <w:lang w:val="vi-VN"/>
        </w:rPr>
        <w:tab/>
      </w:r>
      <w:r w:rsidRPr="00C37D99">
        <w:t>"errorMessage": "SUCCESS"</w:t>
      </w:r>
      <w:r w:rsidRPr="00C37D99">
        <w:rPr>
          <w:lang w:val="vi-VN"/>
        </w:rPr>
        <w:t xml:space="preserve">                     </w:t>
      </w:r>
    </w:p>
    <w:p w14:paraId="2A40BC61" w14:textId="6762C30E" w:rsidR="00BC71F4" w:rsidRPr="00C37D99" w:rsidRDefault="00BC71F4" w:rsidP="00E131AF">
      <w:pPr>
        <w:pStyle w:val="ANSVNormal"/>
        <w:rPr>
          <w:lang w:val="vi-VN"/>
        </w:rPr>
      </w:pPr>
      <w:r w:rsidRPr="00C37D99">
        <w:rPr>
          <w:lang w:val="vi-VN"/>
        </w:rPr>
        <w:t>}</w:t>
      </w:r>
    </w:p>
    <w:p w14:paraId="1F204CE0" w14:textId="55AE92E1" w:rsidR="00052CD3" w:rsidRPr="00C37D99" w:rsidRDefault="00BF50A2" w:rsidP="00303550">
      <w:pPr>
        <w:pStyle w:val="Heading3"/>
      </w:pPr>
      <w:bookmarkStart w:id="115" w:name="_Toc113436573"/>
      <w:r w:rsidRPr="00C37D99">
        <w:t>remove</w:t>
      </w:r>
      <w:r w:rsidR="00052CD3" w:rsidRPr="00C37D99">
        <w:t>WanConfig</w:t>
      </w:r>
      <w:bookmarkEnd w:id="115"/>
    </w:p>
    <w:p w14:paraId="113322ED" w14:textId="1FF54141" w:rsidR="00052CD3" w:rsidRPr="00C37D99" w:rsidRDefault="00052CD3" w:rsidP="00B67F8B">
      <w:pPr>
        <w:spacing w:line="288" w:lineRule="auto"/>
      </w:pPr>
      <w:r w:rsidRPr="00C37D99">
        <w:rPr>
          <w:b/>
          <w:bCs/>
        </w:rPr>
        <w:t xml:space="preserve">Lưu ý: </w:t>
      </w:r>
      <w:r w:rsidRPr="00C37D99">
        <w:t xml:space="preserve">WAN Index 0 không cho phép xóa </w:t>
      </w:r>
    </w:p>
    <w:p w14:paraId="71CFA93F" w14:textId="77777777" w:rsidR="00052CD3" w:rsidRPr="00C37D99" w:rsidRDefault="00052CD3" w:rsidP="00B67F8B">
      <w:pPr>
        <w:pStyle w:val="Heading4"/>
        <w:spacing w:line="288" w:lineRule="auto"/>
        <w:rPr>
          <w:sz w:val="24"/>
          <w:szCs w:val="24"/>
        </w:rPr>
      </w:pPr>
      <w:r w:rsidRPr="00C37D99">
        <w:rPr>
          <w:sz w:val="24"/>
          <w:szCs w:val="24"/>
        </w:rPr>
        <w:t xml:space="preserve"> 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052CD3" w:rsidRPr="00C37D99" w14:paraId="2B57AB4A" w14:textId="77777777" w:rsidTr="0054461D">
        <w:tc>
          <w:tcPr>
            <w:tcW w:w="1122" w:type="pct"/>
            <w:shd w:val="clear" w:color="auto" w:fill="BFBFBF" w:themeFill="background1" w:themeFillShade="BF"/>
          </w:tcPr>
          <w:p w14:paraId="469CDD35" w14:textId="77777777" w:rsidR="00052CD3" w:rsidRPr="00C37D99" w:rsidRDefault="00052CD3" w:rsidP="00E131AF">
            <w:pPr>
              <w:pStyle w:val="ANSVNormal"/>
            </w:pPr>
            <w:r w:rsidRPr="00C37D99">
              <w:t>Tên API</w:t>
            </w:r>
          </w:p>
        </w:tc>
        <w:tc>
          <w:tcPr>
            <w:tcW w:w="3878" w:type="pct"/>
            <w:shd w:val="clear" w:color="auto" w:fill="BFBFBF" w:themeFill="background1" w:themeFillShade="BF"/>
          </w:tcPr>
          <w:p w14:paraId="0ADF15E5" w14:textId="77777777" w:rsidR="00052CD3" w:rsidRPr="00C37D99" w:rsidRDefault="00052CD3" w:rsidP="00E131AF">
            <w:pPr>
              <w:pStyle w:val="ANSVNormal"/>
            </w:pPr>
            <w:r w:rsidRPr="00C37D99">
              <w:t>Mô tả</w:t>
            </w:r>
          </w:p>
        </w:tc>
      </w:tr>
      <w:tr w:rsidR="00052CD3" w:rsidRPr="00C37D99" w14:paraId="2F9D8F26" w14:textId="77777777" w:rsidTr="0054461D">
        <w:trPr>
          <w:trHeight w:val="362"/>
        </w:trPr>
        <w:tc>
          <w:tcPr>
            <w:tcW w:w="1122" w:type="pct"/>
          </w:tcPr>
          <w:p w14:paraId="5D52F918" w14:textId="77E607A6" w:rsidR="00052CD3" w:rsidRPr="00C37D99" w:rsidRDefault="00BF50A2" w:rsidP="00E131AF">
            <w:pPr>
              <w:pStyle w:val="ANSVNormal"/>
            </w:pPr>
            <w:r w:rsidRPr="00C37D99">
              <w:t>removeWanConfig</w:t>
            </w:r>
          </w:p>
        </w:tc>
        <w:tc>
          <w:tcPr>
            <w:tcW w:w="3878" w:type="pct"/>
          </w:tcPr>
          <w:p w14:paraId="532AE4EF" w14:textId="345B4F87" w:rsidR="00052CD3" w:rsidRPr="00C37D99" w:rsidRDefault="00052CD3" w:rsidP="00E131AF">
            <w:pPr>
              <w:pStyle w:val="ANSVNormal"/>
            </w:pPr>
            <w:r w:rsidRPr="00C37D99">
              <w:t xml:space="preserve">Điều khiển cấu hình </w:t>
            </w:r>
            <w:r w:rsidR="00BF50A2" w:rsidRPr="00C37D99">
              <w:t>xóa một WAN</w:t>
            </w:r>
          </w:p>
        </w:tc>
      </w:tr>
      <w:tr w:rsidR="004F685F" w:rsidRPr="00C37D99" w14:paraId="02E87188" w14:textId="77777777" w:rsidTr="0054461D">
        <w:tc>
          <w:tcPr>
            <w:tcW w:w="1122" w:type="pct"/>
          </w:tcPr>
          <w:p w14:paraId="4A8974FA" w14:textId="0317E697" w:rsidR="004F685F" w:rsidRPr="00C37D99" w:rsidRDefault="004F685F" w:rsidP="00E131AF">
            <w:pPr>
              <w:pStyle w:val="ANSVNormal"/>
            </w:pPr>
            <w:r w:rsidRPr="00C37D99">
              <w:t>Method</w:t>
            </w:r>
          </w:p>
        </w:tc>
        <w:tc>
          <w:tcPr>
            <w:tcW w:w="3878" w:type="pct"/>
          </w:tcPr>
          <w:p w14:paraId="1659824D" w14:textId="17C25A37" w:rsidR="004F685F" w:rsidRPr="00C37D99" w:rsidRDefault="004F685F" w:rsidP="00E131AF">
            <w:pPr>
              <w:pStyle w:val="ANSVNormal"/>
            </w:pPr>
            <w:r w:rsidRPr="00C37D99">
              <w:t>Function call</w:t>
            </w:r>
          </w:p>
        </w:tc>
      </w:tr>
      <w:tr w:rsidR="004F685F" w:rsidRPr="00C37D99" w14:paraId="5545BFD4" w14:textId="77777777" w:rsidTr="0054461D">
        <w:tc>
          <w:tcPr>
            <w:tcW w:w="1122" w:type="pct"/>
          </w:tcPr>
          <w:p w14:paraId="2A5832AB" w14:textId="58650759" w:rsidR="004F685F" w:rsidRPr="00C37D99" w:rsidRDefault="004F685F" w:rsidP="00E131AF">
            <w:pPr>
              <w:pStyle w:val="ANSVNormal"/>
            </w:pPr>
            <w:r w:rsidRPr="00C37D99">
              <w:t>Response</w:t>
            </w:r>
          </w:p>
        </w:tc>
        <w:tc>
          <w:tcPr>
            <w:tcW w:w="3878" w:type="pct"/>
          </w:tcPr>
          <w:p w14:paraId="149C8FCF" w14:textId="0C31A44D" w:rsidR="004F685F" w:rsidRPr="00C37D99" w:rsidRDefault="004F685F" w:rsidP="00E131AF">
            <w:pPr>
              <w:pStyle w:val="ANSVNormal"/>
            </w:pPr>
            <w:r w:rsidRPr="00C37D99">
              <w:t>JSON Object</w:t>
            </w:r>
          </w:p>
        </w:tc>
      </w:tr>
    </w:tbl>
    <w:p w14:paraId="41701FF0" w14:textId="77777777" w:rsidR="00052CD3" w:rsidRPr="00C37D99" w:rsidRDefault="00052CD3" w:rsidP="00B67F8B">
      <w:pPr>
        <w:spacing w:line="288" w:lineRule="auto"/>
      </w:pPr>
    </w:p>
    <w:p w14:paraId="058611C9" w14:textId="77777777" w:rsidR="00052CD3" w:rsidRPr="00C37D99" w:rsidRDefault="00052CD3" w:rsidP="00B67F8B">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638"/>
        <w:gridCol w:w="1422"/>
        <w:gridCol w:w="1260"/>
        <w:gridCol w:w="1530"/>
        <w:gridCol w:w="2700"/>
      </w:tblGrid>
      <w:tr w:rsidR="00052CD3" w:rsidRPr="00C37D99" w14:paraId="14316ECB" w14:textId="77777777" w:rsidTr="00A85734">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364F190" w14:textId="77777777" w:rsidR="00052CD3" w:rsidRPr="00C37D99" w:rsidRDefault="00052CD3" w:rsidP="00B67F8B">
            <w:pPr>
              <w:spacing w:line="288" w:lineRule="auto"/>
              <w:rPr>
                <w:b/>
                <w:bCs/>
                <w:lang w:eastAsia="en-AU"/>
              </w:rPr>
            </w:pPr>
            <w:r w:rsidRPr="00C37D99">
              <w:rPr>
                <w:b/>
                <w:bCs/>
                <w:lang w:eastAsia="en-AU"/>
              </w:rPr>
              <w:t>No</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93D4DD" w14:textId="77777777" w:rsidR="00052CD3" w:rsidRPr="00C37D99" w:rsidRDefault="00052CD3" w:rsidP="00B67F8B">
            <w:pPr>
              <w:spacing w:line="288" w:lineRule="auto"/>
              <w:rPr>
                <w:b/>
                <w:bCs/>
                <w:lang w:eastAsia="en-AU"/>
              </w:rPr>
            </w:pPr>
            <w:r w:rsidRPr="00C37D99">
              <w:rPr>
                <w:b/>
                <w:bCs/>
                <w:lang w:eastAsia="en-AU"/>
              </w:rPr>
              <w:t>Parameter</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0C59FAEE" w14:textId="77777777" w:rsidR="00052CD3" w:rsidRPr="00C37D99" w:rsidRDefault="00052CD3" w:rsidP="00B67F8B">
            <w:pPr>
              <w:spacing w:line="288" w:lineRule="auto"/>
              <w:rPr>
                <w:b/>
                <w:bCs/>
                <w:lang w:eastAsia="en-AU"/>
              </w:rPr>
            </w:pPr>
            <w:r w:rsidRPr="00C37D99">
              <w:rPr>
                <w:b/>
                <w:bCs/>
                <w:lang w:eastAsia="en-AU"/>
              </w:rPr>
              <w:t>Mandatory</w:t>
            </w:r>
          </w:p>
        </w:tc>
        <w:tc>
          <w:tcPr>
            <w:tcW w:w="1260" w:type="dxa"/>
            <w:tcBorders>
              <w:top w:val="single" w:sz="4" w:space="0" w:color="auto"/>
              <w:left w:val="nil"/>
              <w:bottom w:val="single" w:sz="4" w:space="0" w:color="auto"/>
              <w:right w:val="single" w:sz="4" w:space="0" w:color="auto"/>
            </w:tcBorders>
            <w:vAlign w:val="center"/>
          </w:tcPr>
          <w:p w14:paraId="72FC2B5D" w14:textId="77777777" w:rsidR="00052CD3" w:rsidRPr="00C37D99" w:rsidRDefault="00052CD3" w:rsidP="00B67F8B">
            <w:pPr>
              <w:spacing w:line="288" w:lineRule="auto"/>
              <w:rPr>
                <w:b/>
                <w:bCs/>
                <w:lang w:eastAsia="en-AU"/>
              </w:rPr>
            </w:pPr>
            <w:r w:rsidRPr="00C37D99">
              <w:rPr>
                <w:b/>
                <w:bCs/>
                <w:lang w:eastAsia="en-AU"/>
              </w:rPr>
              <w:t>Type</w:t>
            </w:r>
          </w:p>
        </w:tc>
        <w:tc>
          <w:tcPr>
            <w:tcW w:w="1530" w:type="dxa"/>
            <w:tcBorders>
              <w:top w:val="single" w:sz="4" w:space="0" w:color="auto"/>
              <w:left w:val="single" w:sz="4" w:space="0" w:color="auto"/>
              <w:bottom w:val="single" w:sz="4" w:space="0" w:color="auto"/>
              <w:right w:val="single" w:sz="4" w:space="0" w:color="auto"/>
            </w:tcBorders>
          </w:tcPr>
          <w:p w14:paraId="4F1883BF" w14:textId="77777777" w:rsidR="00052CD3" w:rsidRPr="00C37D99" w:rsidRDefault="00052CD3" w:rsidP="00B67F8B">
            <w:pPr>
              <w:spacing w:line="288" w:lineRule="auto"/>
              <w:rPr>
                <w:b/>
                <w:bCs/>
                <w:lang w:eastAsia="en-AU"/>
              </w:rPr>
            </w:pPr>
            <w:r w:rsidRPr="00C37D99">
              <w:rPr>
                <w:b/>
                <w:bCs/>
                <w:lang w:eastAsia="en-AU"/>
              </w:rPr>
              <w:t>Max length</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83250D" w14:textId="77777777" w:rsidR="00052CD3" w:rsidRPr="00C37D99" w:rsidRDefault="00052CD3" w:rsidP="00B67F8B">
            <w:pPr>
              <w:spacing w:line="288" w:lineRule="auto"/>
              <w:rPr>
                <w:b/>
                <w:bCs/>
                <w:lang w:eastAsia="en-AU"/>
              </w:rPr>
            </w:pPr>
            <w:r w:rsidRPr="00C37D99">
              <w:rPr>
                <w:b/>
                <w:bCs/>
                <w:lang w:eastAsia="en-AU"/>
              </w:rPr>
              <w:t>Meaning/Value</w:t>
            </w:r>
          </w:p>
        </w:tc>
      </w:tr>
      <w:tr w:rsidR="00544311" w:rsidRPr="00C37D99" w14:paraId="0B347877" w14:textId="77777777" w:rsidTr="00A85734">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549A934" w14:textId="69F96714" w:rsidR="00544311" w:rsidRPr="00C37D99" w:rsidRDefault="00544311" w:rsidP="00544311">
            <w:pPr>
              <w:spacing w:line="288" w:lineRule="auto"/>
              <w:rPr>
                <w:b/>
                <w:bCs/>
                <w:lang w:eastAsia="en-AU"/>
              </w:rPr>
            </w:pPr>
            <w:r w:rsidRPr="00C37D99">
              <w:rPr>
                <w:lang w:val="vi-VN" w:eastAsia="en-AU"/>
              </w:rPr>
              <w:t>1</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ED2BE5" w14:textId="0064F469" w:rsidR="00544311" w:rsidRPr="00C37D99" w:rsidRDefault="00544311" w:rsidP="00544311">
            <w:pPr>
              <w:spacing w:line="288" w:lineRule="auto"/>
              <w:rPr>
                <w:b/>
                <w:bCs/>
                <w:lang w:eastAsia="en-AU"/>
              </w:rPr>
            </w:pPr>
            <w:r w:rsidRPr="00C37D99">
              <w:rPr>
                <w:lang w:val="vi-VN"/>
              </w:rPr>
              <w:t>serialNumber</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06B9E1A3" w14:textId="3C010C0E" w:rsidR="00544311" w:rsidRPr="00C37D99" w:rsidRDefault="00544311" w:rsidP="00544311">
            <w:pPr>
              <w:spacing w:line="288" w:lineRule="auto"/>
              <w:rPr>
                <w:b/>
                <w:bCs/>
                <w:lang w:eastAsia="en-AU"/>
              </w:rPr>
            </w:pPr>
            <w:r w:rsidRPr="00C37D99">
              <w:rPr>
                <w:lang w:eastAsia="en-AU"/>
              </w:rPr>
              <w:t>Mandatory</w:t>
            </w:r>
          </w:p>
        </w:tc>
        <w:tc>
          <w:tcPr>
            <w:tcW w:w="1260" w:type="dxa"/>
            <w:tcBorders>
              <w:top w:val="single" w:sz="4" w:space="0" w:color="auto"/>
              <w:left w:val="nil"/>
              <w:bottom w:val="single" w:sz="4" w:space="0" w:color="auto"/>
              <w:right w:val="single" w:sz="4" w:space="0" w:color="auto"/>
            </w:tcBorders>
            <w:vAlign w:val="center"/>
          </w:tcPr>
          <w:p w14:paraId="2411DDD8" w14:textId="0F38507F" w:rsidR="00544311" w:rsidRPr="00C37D99" w:rsidRDefault="00544311" w:rsidP="00544311">
            <w:pPr>
              <w:spacing w:line="288" w:lineRule="auto"/>
              <w:rPr>
                <w:b/>
                <w:bCs/>
                <w:lang w:eastAsia="en-AU"/>
              </w:rPr>
            </w:pPr>
            <w:r w:rsidRPr="00C37D99">
              <w:rPr>
                <w:lang w:eastAsia="en-AU"/>
              </w:rPr>
              <w:t>String</w:t>
            </w:r>
          </w:p>
        </w:tc>
        <w:tc>
          <w:tcPr>
            <w:tcW w:w="1530" w:type="dxa"/>
            <w:tcBorders>
              <w:top w:val="single" w:sz="4" w:space="0" w:color="auto"/>
              <w:left w:val="single" w:sz="4" w:space="0" w:color="auto"/>
              <w:bottom w:val="single" w:sz="4" w:space="0" w:color="auto"/>
              <w:right w:val="single" w:sz="4" w:space="0" w:color="auto"/>
            </w:tcBorders>
            <w:vAlign w:val="center"/>
          </w:tcPr>
          <w:p w14:paraId="5C7860B6" w14:textId="7E74D26D" w:rsidR="00544311" w:rsidRPr="00C37D99" w:rsidRDefault="00544311" w:rsidP="00544311">
            <w:pPr>
              <w:spacing w:line="288" w:lineRule="auto"/>
              <w:rPr>
                <w:b/>
                <w:bCs/>
                <w:lang w:eastAsia="en-AU"/>
              </w:rPr>
            </w:pPr>
            <w:r w:rsidRPr="00C37D99">
              <w:rPr>
                <w:lang w:val="vi-VN" w:eastAsia="en-AU"/>
              </w:rPr>
              <w:t>16</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231DA2" w14:textId="6AE8546B" w:rsidR="00544311" w:rsidRPr="00C37D99" w:rsidRDefault="00544311" w:rsidP="00544311">
            <w:pPr>
              <w:spacing w:line="288" w:lineRule="auto"/>
              <w:rPr>
                <w:b/>
                <w:bCs/>
                <w:lang w:eastAsia="en-AU"/>
              </w:rPr>
            </w:pPr>
            <w:r w:rsidRPr="00C37D99">
              <w:rPr>
                <w:lang w:val="vi-VN" w:eastAsia="en-AU"/>
              </w:rPr>
              <w:t xml:space="preserve">SerialNumber của thiết bị </w:t>
            </w:r>
            <w:r>
              <w:rPr>
                <w:lang w:eastAsia="en-AU"/>
              </w:rPr>
              <w:t>cần cấu hình</w:t>
            </w:r>
            <w:r w:rsidRPr="00C37D99">
              <w:rPr>
                <w:lang w:val="vi-VN" w:eastAsia="en-AU"/>
              </w:rPr>
              <w:t xml:space="preserve"> </w:t>
            </w:r>
          </w:p>
        </w:tc>
      </w:tr>
      <w:tr w:rsidR="00544311" w:rsidRPr="00C37D99" w14:paraId="34EBC18F" w14:textId="77777777" w:rsidTr="00A85734">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A30CC0D" w14:textId="0805F846" w:rsidR="00544311" w:rsidRPr="00C37D99" w:rsidRDefault="00544311" w:rsidP="00544311">
            <w:pPr>
              <w:spacing w:line="288" w:lineRule="auto"/>
              <w:rPr>
                <w:b/>
                <w:bCs/>
                <w:lang w:eastAsia="en-AU"/>
              </w:rPr>
            </w:pPr>
            <w:r w:rsidRPr="00C37D99">
              <w:rPr>
                <w:lang w:val="vi-VN" w:eastAsia="en-AU"/>
              </w:rPr>
              <w:t>2</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10FDFE" w14:textId="68123FFD" w:rsidR="00544311" w:rsidRPr="00C37D99" w:rsidRDefault="00544311" w:rsidP="00544311">
            <w:pPr>
              <w:spacing w:line="288" w:lineRule="auto"/>
              <w:rPr>
                <w:b/>
                <w:bCs/>
                <w:lang w:eastAsia="en-AU"/>
              </w:rPr>
            </w:pPr>
            <w:r w:rsidRPr="00C37D99">
              <w:rPr>
                <w:lang w:val="vi-VN"/>
              </w:rPr>
              <w:t>modelName</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2FECC900" w14:textId="1F2DAD58" w:rsidR="00544311" w:rsidRPr="00C37D99" w:rsidRDefault="00544311" w:rsidP="00544311">
            <w:pPr>
              <w:spacing w:line="288" w:lineRule="auto"/>
              <w:rPr>
                <w:b/>
                <w:bCs/>
                <w:lang w:eastAsia="en-AU"/>
              </w:rPr>
            </w:pPr>
            <w:r w:rsidRPr="00C37D99">
              <w:rPr>
                <w:lang w:eastAsia="en-AU"/>
              </w:rPr>
              <w:t>Mandatory</w:t>
            </w:r>
          </w:p>
        </w:tc>
        <w:tc>
          <w:tcPr>
            <w:tcW w:w="1260" w:type="dxa"/>
            <w:tcBorders>
              <w:top w:val="single" w:sz="4" w:space="0" w:color="auto"/>
              <w:left w:val="nil"/>
              <w:bottom w:val="single" w:sz="4" w:space="0" w:color="auto"/>
              <w:right w:val="single" w:sz="4" w:space="0" w:color="auto"/>
            </w:tcBorders>
            <w:vAlign w:val="center"/>
          </w:tcPr>
          <w:p w14:paraId="29E7C2AB" w14:textId="365FDA0B" w:rsidR="00544311" w:rsidRPr="00C37D99" w:rsidRDefault="00544311" w:rsidP="00544311">
            <w:pPr>
              <w:spacing w:line="288" w:lineRule="auto"/>
              <w:rPr>
                <w:b/>
                <w:bCs/>
                <w:lang w:eastAsia="en-AU"/>
              </w:rPr>
            </w:pPr>
            <w:r w:rsidRPr="00C37D99">
              <w:rPr>
                <w:lang w:val="vi-VN" w:eastAsia="en-AU"/>
              </w:rPr>
              <w:t xml:space="preserve">String </w:t>
            </w:r>
          </w:p>
        </w:tc>
        <w:tc>
          <w:tcPr>
            <w:tcW w:w="1530" w:type="dxa"/>
            <w:tcBorders>
              <w:top w:val="single" w:sz="4" w:space="0" w:color="auto"/>
              <w:left w:val="single" w:sz="4" w:space="0" w:color="auto"/>
              <w:bottom w:val="single" w:sz="4" w:space="0" w:color="auto"/>
              <w:right w:val="single" w:sz="4" w:space="0" w:color="auto"/>
            </w:tcBorders>
            <w:vAlign w:val="center"/>
          </w:tcPr>
          <w:p w14:paraId="3B23E068" w14:textId="163CA001" w:rsidR="00544311" w:rsidRPr="00C37D99" w:rsidRDefault="00544311" w:rsidP="00544311">
            <w:pPr>
              <w:spacing w:line="288" w:lineRule="auto"/>
              <w:rPr>
                <w:b/>
                <w:bCs/>
                <w:lang w:eastAsia="en-AU"/>
              </w:rPr>
            </w:pPr>
            <w:r w:rsidRPr="00C37D99">
              <w:rPr>
                <w:lang w:val="vi-VN" w:eastAsia="en-AU"/>
              </w:rPr>
              <w:t xml:space="preserve">16 </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64B7CA" w14:textId="65600F3B" w:rsidR="00544311" w:rsidRPr="00C37D99" w:rsidRDefault="00544311" w:rsidP="00544311">
            <w:pPr>
              <w:spacing w:line="288" w:lineRule="auto"/>
              <w:rPr>
                <w:b/>
                <w:bCs/>
                <w:lang w:eastAsia="en-AU"/>
              </w:rPr>
            </w:pPr>
            <w:r w:rsidRPr="00C37D99">
              <w:rPr>
                <w:lang w:val="vi-VN" w:eastAsia="en-AU"/>
              </w:rPr>
              <w:t xml:space="preserve">Model của thiết bị cần </w:t>
            </w:r>
            <w:r>
              <w:rPr>
                <w:lang w:eastAsia="en-AU"/>
              </w:rPr>
              <w:t>cấu hình</w:t>
            </w:r>
          </w:p>
        </w:tc>
      </w:tr>
      <w:tr w:rsidR="00390AA3" w:rsidRPr="00C37D99" w14:paraId="2F3474D9" w14:textId="77777777" w:rsidTr="00A85734">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7741A04" w14:textId="3ABB5486" w:rsidR="00390AA3" w:rsidRPr="00C37D99" w:rsidRDefault="00390AA3" w:rsidP="00B67F8B">
            <w:pPr>
              <w:spacing w:line="288" w:lineRule="auto"/>
              <w:rPr>
                <w:lang w:val="vi-VN" w:eastAsia="en-AU"/>
              </w:rPr>
            </w:pPr>
            <w:r w:rsidRPr="00C37D99">
              <w:rPr>
                <w:lang w:val="vi-VN" w:eastAsia="en-AU"/>
              </w:rPr>
              <w:t>3</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16F51A" w14:textId="77777777" w:rsidR="00390AA3" w:rsidRPr="00C37D99" w:rsidRDefault="00390AA3" w:rsidP="00B67F8B">
            <w:pPr>
              <w:spacing w:line="288" w:lineRule="auto"/>
            </w:pPr>
            <w:r w:rsidRPr="00C37D99">
              <w:t>wanIndex</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27C5C4A2" w14:textId="77777777" w:rsidR="00390AA3" w:rsidRPr="00C37D99" w:rsidRDefault="00390AA3" w:rsidP="00B67F8B">
            <w:pPr>
              <w:spacing w:line="288" w:lineRule="auto"/>
              <w:rPr>
                <w:lang w:eastAsia="en-AU"/>
              </w:rPr>
            </w:pPr>
            <w:r w:rsidRPr="00C37D99">
              <w:rPr>
                <w:lang w:eastAsia="en-AU"/>
              </w:rPr>
              <w:t>Mandatory</w:t>
            </w:r>
          </w:p>
        </w:tc>
        <w:tc>
          <w:tcPr>
            <w:tcW w:w="1260" w:type="dxa"/>
            <w:tcBorders>
              <w:top w:val="single" w:sz="4" w:space="0" w:color="auto"/>
              <w:left w:val="nil"/>
              <w:bottom w:val="single" w:sz="4" w:space="0" w:color="auto"/>
              <w:right w:val="single" w:sz="4" w:space="0" w:color="auto"/>
            </w:tcBorders>
            <w:vAlign w:val="center"/>
          </w:tcPr>
          <w:p w14:paraId="69153AB0" w14:textId="77777777" w:rsidR="00390AA3" w:rsidRPr="00C37D99" w:rsidRDefault="00390AA3" w:rsidP="00B67F8B">
            <w:pPr>
              <w:spacing w:line="288" w:lineRule="auto"/>
              <w:rPr>
                <w:lang w:eastAsia="en-AU"/>
              </w:rPr>
            </w:pPr>
            <w:r w:rsidRPr="00C37D99">
              <w:rPr>
                <w:lang w:eastAsia="en-AU"/>
              </w:rPr>
              <w:t>Int</w:t>
            </w:r>
          </w:p>
        </w:tc>
        <w:tc>
          <w:tcPr>
            <w:tcW w:w="1530" w:type="dxa"/>
            <w:tcBorders>
              <w:top w:val="single" w:sz="4" w:space="0" w:color="auto"/>
              <w:left w:val="single" w:sz="4" w:space="0" w:color="auto"/>
              <w:bottom w:val="single" w:sz="4" w:space="0" w:color="auto"/>
              <w:right w:val="single" w:sz="4" w:space="0" w:color="auto"/>
            </w:tcBorders>
            <w:vAlign w:val="center"/>
          </w:tcPr>
          <w:p w14:paraId="6E7968D9" w14:textId="71704D40" w:rsidR="00390AA3" w:rsidRPr="00C37D99" w:rsidRDefault="00390AA3" w:rsidP="00B67F8B">
            <w:pPr>
              <w:pStyle w:val="ListParagraph"/>
              <w:spacing w:line="288" w:lineRule="auto"/>
              <w:ind w:left="0"/>
              <w:rPr>
                <w:sz w:val="24"/>
                <w:szCs w:val="24"/>
                <w:lang w:val="vi-VN"/>
              </w:rPr>
            </w:pPr>
            <w:r w:rsidRPr="00C37D99">
              <w:rPr>
                <w:sz w:val="24"/>
                <w:szCs w:val="24"/>
                <w:lang w:val="vi-VN"/>
              </w:rPr>
              <w:t>1</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C510B9" w14:textId="183CD97D" w:rsidR="00390AA3" w:rsidRPr="00C37D99" w:rsidRDefault="00390AA3" w:rsidP="00B67F8B">
            <w:pPr>
              <w:spacing w:line="288" w:lineRule="auto"/>
              <w:rPr>
                <w:lang w:eastAsia="en-AU"/>
              </w:rPr>
            </w:pPr>
            <w:r w:rsidRPr="00C37D99">
              <w:rPr>
                <w:lang w:val="vi-VN" w:eastAsia="en-AU"/>
              </w:rPr>
              <w:t xml:space="preserve">+ </w:t>
            </w:r>
            <w:r w:rsidRPr="00C37D99">
              <w:rPr>
                <w:lang w:eastAsia="en-AU"/>
              </w:rPr>
              <w:t>Index của WAN</w:t>
            </w:r>
          </w:p>
          <w:p w14:paraId="42B830C9" w14:textId="7A2F4A58" w:rsidR="00390AA3" w:rsidRPr="00C37D99" w:rsidRDefault="00390AA3" w:rsidP="00B67F8B">
            <w:pPr>
              <w:spacing w:line="288" w:lineRule="auto"/>
              <w:rPr>
                <w:lang w:val="vi-VN"/>
              </w:rPr>
            </w:pPr>
            <w:r w:rsidRPr="00C37D99">
              <w:rPr>
                <w:lang w:val="vi-VN" w:eastAsia="en-AU"/>
              </w:rPr>
              <w:t xml:space="preserve">+ </w:t>
            </w:r>
            <w:r w:rsidRPr="00C37D99">
              <w:t>Số nguyên. Có giá trị: 1-7</w:t>
            </w:r>
          </w:p>
        </w:tc>
      </w:tr>
    </w:tbl>
    <w:p w14:paraId="298B9DC1" w14:textId="77777777" w:rsidR="00052CD3" w:rsidRPr="00C37D99" w:rsidRDefault="00052CD3" w:rsidP="00B67F8B">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530"/>
        <w:gridCol w:w="1530"/>
        <w:gridCol w:w="1080"/>
        <w:gridCol w:w="1440"/>
        <w:gridCol w:w="2970"/>
      </w:tblGrid>
      <w:tr w:rsidR="00052CD3" w:rsidRPr="00C37D99" w14:paraId="1F6BDED2" w14:textId="77777777" w:rsidTr="0054461D">
        <w:trPr>
          <w:trHeight w:val="255"/>
        </w:trPr>
        <w:tc>
          <w:tcPr>
            <w:tcW w:w="625" w:type="dxa"/>
            <w:vAlign w:val="center"/>
          </w:tcPr>
          <w:p w14:paraId="6C2FCE81" w14:textId="77777777" w:rsidR="00052CD3" w:rsidRPr="00C37D99" w:rsidRDefault="00052CD3" w:rsidP="00B67F8B">
            <w:pPr>
              <w:spacing w:line="288" w:lineRule="auto"/>
              <w:rPr>
                <w:b/>
                <w:bCs/>
                <w:lang w:eastAsia="en-AU"/>
              </w:rPr>
            </w:pPr>
            <w:r w:rsidRPr="00C37D99">
              <w:rPr>
                <w:b/>
                <w:bCs/>
                <w:lang w:eastAsia="en-AU"/>
              </w:rPr>
              <w:t>No</w:t>
            </w:r>
          </w:p>
        </w:tc>
        <w:tc>
          <w:tcPr>
            <w:tcW w:w="1530" w:type="dxa"/>
            <w:shd w:val="clear" w:color="auto" w:fill="auto"/>
            <w:noWrap/>
            <w:vAlign w:val="center"/>
          </w:tcPr>
          <w:p w14:paraId="01121018" w14:textId="77777777" w:rsidR="00052CD3" w:rsidRPr="00C37D99" w:rsidRDefault="00052CD3" w:rsidP="00B67F8B">
            <w:pPr>
              <w:spacing w:line="288" w:lineRule="auto"/>
              <w:rPr>
                <w:b/>
                <w:bCs/>
                <w:lang w:eastAsia="en-AU"/>
              </w:rPr>
            </w:pPr>
            <w:r w:rsidRPr="00C37D99">
              <w:rPr>
                <w:b/>
                <w:bCs/>
                <w:lang w:eastAsia="en-AU"/>
              </w:rPr>
              <w:t>Parameter</w:t>
            </w:r>
          </w:p>
        </w:tc>
        <w:tc>
          <w:tcPr>
            <w:tcW w:w="1530" w:type="dxa"/>
            <w:shd w:val="clear" w:color="auto" w:fill="auto"/>
            <w:noWrap/>
            <w:vAlign w:val="center"/>
          </w:tcPr>
          <w:p w14:paraId="2D002B7B" w14:textId="77777777" w:rsidR="00052CD3" w:rsidRPr="00C37D99" w:rsidRDefault="00052CD3" w:rsidP="00B67F8B">
            <w:pPr>
              <w:spacing w:line="288" w:lineRule="auto"/>
              <w:rPr>
                <w:b/>
                <w:bCs/>
                <w:lang w:eastAsia="en-AU"/>
              </w:rPr>
            </w:pPr>
            <w:r w:rsidRPr="00C37D99">
              <w:rPr>
                <w:b/>
                <w:bCs/>
                <w:lang w:eastAsia="en-AU"/>
              </w:rPr>
              <w:t>Mandatory</w:t>
            </w:r>
          </w:p>
        </w:tc>
        <w:tc>
          <w:tcPr>
            <w:tcW w:w="1080" w:type="dxa"/>
          </w:tcPr>
          <w:p w14:paraId="7A90E174" w14:textId="77777777" w:rsidR="00052CD3" w:rsidRPr="00C37D99" w:rsidRDefault="00052CD3" w:rsidP="00B67F8B">
            <w:pPr>
              <w:spacing w:line="288" w:lineRule="auto"/>
              <w:rPr>
                <w:b/>
                <w:bCs/>
                <w:lang w:eastAsia="en-AU"/>
              </w:rPr>
            </w:pPr>
            <w:r w:rsidRPr="00C37D99">
              <w:rPr>
                <w:b/>
                <w:bCs/>
                <w:lang w:eastAsia="en-AU"/>
              </w:rPr>
              <w:t>Type</w:t>
            </w:r>
          </w:p>
        </w:tc>
        <w:tc>
          <w:tcPr>
            <w:tcW w:w="1440" w:type="dxa"/>
            <w:vAlign w:val="center"/>
          </w:tcPr>
          <w:p w14:paraId="23260755" w14:textId="77777777" w:rsidR="00052CD3" w:rsidRPr="00C37D99" w:rsidRDefault="00052CD3" w:rsidP="00B67F8B">
            <w:pPr>
              <w:spacing w:line="288" w:lineRule="auto"/>
              <w:rPr>
                <w:b/>
                <w:bCs/>
                <w:lang w:eastAsia="en-AU"/>
              </w:rPr>
            </w:pPr>
            <w:r w:rsidRPr="00C37D99">
              <w:rPr>
                <w:b/>
                <w:bCs/>
                <w:lang w:eastAsia="en-AU"/>
              </w:rPr>
              <w:t>Max length</w:t>
            </w:r>
          </w:p>
        </w:tc>
        <w:tc>
          <w:tcPr>
            <w:tcW w:w="2970" w:type="dxa"/>
            <w:shd w:val="clear" w:color="auto" w:fill="auto"/>
            <w:noWrap/>
            <w:vAlign w:val="center"/>
          </w:tcPr>
          <w:p w14:paraId="04F3FE35" w14:textId="77777777" w:rsidR="00052CD3" w:rsidRPr="00C37D99" w:rsidRDefault="00052CD3" w:rsidP="00B67F8B">
            <w:pPr>
              <w:spacing w:line="288" w:lineRule="auto"/>
              <w:rPr>
                <w:b/>
                <w:bCs/>
                <w:lang w:eastAsia="en-AU"/>
              </w:rPr>
            </w:pPr>
            <w:r w:rsidRPr="00C37D99">
              <w:rPr>
                <w:b/>
                <w:bCs/>
                <w:lang w:eastAsia="en-AU"/>
              </w:rPr>
              <w:t>Meaning</w:t>
            </w:r>
          </w:p>
        </w:tc>
      </w:tr>
      <w:tr w:rsidR="00052CD3" w:rsidRPr="00C37D99" w14:paraId="5E907710" w14:textId="77777777" w:rsidTr="0054461D">
        <w:trPr>
          <w:trHeight w:val="255"/>
        </w:trPr>
        <w:tc>
          <w:tcPr>
            <w:tcW w:w="625" w:type="dxa"/>
            <w:vAlign w:val="center"/>
          </w:tcPr>
          <w:p w14:paraId="084FCE2C" w14:textId="77777777" w:rsidR="00052CD3" w:rsidRPr="00C37D99" w:rsidRDefault="00052CD3" w:rsidP="00B67F8B">
            <w:pPr>
              <w:spacing w:line="288" w:lineRule="auto"/>
              <w:rPr>
                <w:lang w:eastAsia="en-AU"/>
              </w:rPr>
            </w:pPr>
            <w:r w:rsidRPr="00C37D99">
              <w:rPr>
                <w:lang w:eastAsia="en-AU"/>
              </w:rPr>
              <w:t>1</w:t>
            </w:r>
          </w:p>
        </w:tc>
        <w:tc>
          <w:tcPr>
            <w:tcW w:w="1530" w:type="dxa"/>
            <w:shd w:val="clear" w:color="auto" w:fill="auto"/>
            <w:noWrap/>
            <w:vAlign w:val="center"/>
          </w:tcPr>
          <w:p w14:paraId="78A52414" w14:textId="77777777" w:rsidR="00052CD3" w:rsidRPr="00C37D99" w:rsidRDefault="00052CD3" w:rsidP="00B67F8B">
            <w:pPr>
              <w:spacing w:line="288" w:lineRule="auto"/>
              <w:rPr>
                <w:lang w:eastAsia="en-AU"/>
              </w:rPr>
            </w:pPr>
            <w:r w:rsidRPr="00C37D99">
              <w:rPr>
                <w:lang w:eastAsia="en-AU"/>
              </w:rPr>
              <w:t>errorCode</w:t>
            </w:r>
          </w:p>
        </w:tc>
        <w:tc>
          <w:tcPr>
            <w:tcW w:w="1530" w:type="dxa"/>
            <w:shd w:val="clear" w:color="auto" w:fill="auto"/>
            <w:noWrap/>
            <w:vAlign w:val="center"/>
          </w:tcPr>
          <w:p w14:paraId="72661903" w14:textId="77777777" w:rsidR="00052CD3" w:rsidRPr="00C37D99" w:rsidRDefault="00052CD3" w:rsidP="00B67F8B">
            <w:pPr>
              <w:spacing w:line="288" w:lineRule="auto"/>
              <w:rPr>
                <w:lang w:eastAsia="en-AU"/>
              </w:rPr>
            </w:pPr>
            <w:r w:rsidRPr="00C37D99">
              <w:rPr>
                <w:lang w:eastAsia="en-AU"/>
              </w:rPr>
              <w:t>Mandatory</w:t>
            </w:r>
          </w:p>
        </w:tc>
        <w:tc>
          <w:tcPr>
            <w:tcW w:w="1080" w:type="dxa"/>
          </w:tcPr>
          <w:p w14:paraId="51DA6AC5" w14:textId="77777777" w:rsidR="00052CD3" w:rsidRPr="00C37D99" w:rsidRDefault="00052CD3" w:rsidP="00B67F8B">
            <w:pPr>
              <w:spacing w:line="288" w:lineRule="auto"/>
              <w:rPr>
                <w:lang w:eastAsia="en-AU"/>
              </w:rPr>
            </w:pPr>
            <w:r w:rsidRPr="00C37D99">
              <w:rPr>
                <w:lang w:eastAsia="en-AU"/>
              </w:rPr>
              <w:t>String</w:t>
            </w:r>
          </w:p>
        </w:tc>
        <w:tc>
          <w:tcPr>
            <w:tcW w:w="1440" w:type="dxa"/>
            <w:vAlign w:val="center"/>
          </w:tcPr>
          <w:p w14:paraId="433EE9F3" w14:textId="77777777" w:rsidR="00052CD3" w:rsidRPr="00C37D99" w:rsidRDefault="00052CD3" w:rsidP="00B67F8B">
            <w:pPr>
              <w:spacing w:line="288" w:lineRule="auto"/>
              <w:rPr>
                <w:lang w:eastAsia="en-AU"/>
              </w:rPr>
            </w:pPr>
            <w:r w:rsidRPr="00C37D99">
              <w:rPr>
                <w:lang w:eastAsia="en-AU"/>
              </w:rPr>
              <w:t>4</w:t>
            </w:r>
          </w:p>
        </w:tc>
        <w:tc>
          <w:tcPr>
            <w:tcW w:w="2970" w:type="dxa"/>
            <w:shd w:val="clear" w:color="auto" w:fill="auto"/>
            <w:noWrap/>
            <w:vAlign w:val="center"/>
          </w:tcPr>
          <w:p w14:paraId="5FA1D5B5" w14:textId="77777777" w:rsidR="00052CD3" w:rsidRPr="00C37D99" w:rsidRDefault="00052CD3" w:rsidP="00B67F8B">
            <w:pPr>
              <w:spacing w:line="288" w:lineRule="auto"/>
              <w:rPr>
                <w:lang w:eastAsia="en-AU"/>
              </w:rPr>
            </w:pPr>
            <w:r w:rsidRPr="00C37D99">
              <w:rPr>
                <w:lang w:eastAsia="en-AU"/>
              </w:rPr>
              <w:t>Mã lỗi</w:t>
            </w:r>
          </w:p>
        </w:tc>
      </w:tr>
      <w:tr w:rsidR="00052CD3" w:rsidRPr="00C37D99" w14:paraId="370132A8" w14:textId="77777777" w:rsidTr="0054461D">
        <w:trPr>
          <w:trHeight w:val="255"/>
        </w:trPr>
        <w:tc>
          <w:tcPr>
            <w:tcW w:w="625" w:type="dxa"/>
            <w:vAlign w:val="center"/>
          </w:tcPr>
          <w:p w14:paraId="673499BF" w14:textId="77777777" w:rsidR="00052CD3" w:rsidRPr="00C37D99" w:rsidRDefault="00052CD3" w:rsidP="00B67F8B">
            <w:pPr>
              <w:spacing w:line="288" w:lineRule="auto"/>
              <w:rPr>
                <w:lang w:eastAsia="en-AU"/>
              </w:rPr>
            </w:pPr>
            <w:r w:rsidRPr="00C37D99">
              <w:rPr>
                <w:lang w:eastAsia="en-AU"/>
              </w:rPr>
              <w:t>2</w:t>
            </w:r>
          </w:p>
        </w:tc>
        <w:tc>
          <w:tcPr>
            <w:tcW w:w="1530" w:type="dxa"/>
            <w:shd w:val="clear" w:color="auto" w:fill="auto"/>
            <w:noWrap/>
            <w:vAlign w:val="center"/>
          </w:tcPr>
          <w:p w14:paraId="67FB14AB" w14:textId="77777777" w:rsidR="00052CD3" w:rsidRPr="00C37D99" w:rsidRDefault="00052CD3" w:rsidP="00B67F8B">
            <w:pPr>
              <w:spacing w:line="288" w:lineRule="auto"/>
              <w:rPr>
                <w:lang w:eastAsia="en-AU"/>
              </w:rPr>
            </w:pPr>
            <w:r w:rsidRPr="00C37D99">
              <w:rPr>
                <w:lang w:eastAsia="en-AU"/>
              </w:rPr>
              <w:t>errorMessage</w:t>
            </w:r>
          </w:p>
        </w:tc>
        <w:tc>
          <w:tcPr>
            <w:tcW w:w="1530" w:type="dxa"/>
            <w:shd w:val="clear" w:color="auto" w:fill="auto"/>
            <w:noWrap/>
            <w:vAlign w:val="center"/>
          </w:tcPr>
          <w:p w14:paraId="2654CD9F" w14:textId="77777777" w:rsidR="00052CD3" w:rsidRPr="00C37D99" w:rsidRDefault="00052CD3" w:rsidP="00B67F8B">
            <w:pPr>
              <w:spacing w:line="288" w:lineRule="auto"/>
              <w:rPr>
                <w:lang w:eastAsia="en-AU"/>
              </w:rPr>
            </w:pPr>
            <w:r w:rsidRPr="00C37D99">
              <w:rPr>
                <w:lang w:eastAsia="en-AU"/>
              </w:rPr>
              <w:t>Optional</w:t>
            </w:r>
          </w:p>
        </w:tc>
        <w:tc>
          <w:tcPr>
            <w:tcW w:w="1080" w:type="dxa"/>
          </w:tcPr>
          <w:p w14:paraId="1E611D03" w14:textId="77777777" w:rsidR="00052CD3" w:rsidRPr="00C37D99" w:rsidRDefault="00052CD3" w:rsidP="00B67F8B">
            <w:pPr>
              <w:spacing w:line="288" w:lineRule="auto"/>
              <w:rPr>
                <w:lang w:eastAsia="en-AU"/>
              </w:rPr>
            </w:pPr>
            <w:r w:rsidRPr="00C37D99">
              <w:rPr>
                <w:lang w:eastAsia="en-AU"/>
              </w:rPr>
              <w:t>String</w:t>
            </w:r>
          </w:p>
        </w:tc>
        <w:tc>
          <w:tcPr>
            <w:tcW w:w="1440" w:type="dxa"/>
            <w:vAlign w:val="center"/>
          </w:tcPr>
          <w:p w14:paraId="0EA2C42D" w14:textId="77777777" w:rsidR="00052CD3" w:rsidRPr="00C37D99" w:rsidRDefault="00052CD3" w:rsidP="00B67F8B">
            <w:pPr>
              <w:spacing w:line="288" w:lineRule="auto"/>
              <w:rPr>
                <w:lang w:eastAsia="en-AU"/>
              </w:rPr>
            </w:pPr>
            <w:r w:rsidRPr="00C37D99">
              <w:rPr>
                <w:lang w:eastAsia="en-AU"/>
              </w:rPr>
              <w:t>64</w:t>
            </w:r>
          </w:p>
        </w:tc>
        <w:tc>
          <w:tcPr>
            <w:tcW w:w="2970" w:type="dxa"/>
            <w:shd w:val="clear" w:color="auto" w:fill="auto"/>
            <w:noWrap/>
            <w:vAlign w:val="center"/>
          </w:tcPr>
          <w:p w14:paraId="154C9BC9" w14:textId="77777777" w:rsidR="00052CD3" w:rsidRPr="00C37D99" w:rsidRDefault="00052CD3" w:rsidP="00B67F8B">
            <w:pPr>
              <w:spacing w:line="288" w:lineRule="auto"/>
              <w:rPr>
                <w:lang w:eastAsia="en-AU"/>
              </w:rPr>
            </w:pPr>
            <w:r w:rsidRPr="00C37D99">
              <w:rPr>
                <w:lang w:eastAsia="en-AU"/>
              </w:rPr>
              <w:t>Mô tả lỗi</w:t>
            </w:r>
          </w:p>
        </w:tc>
      </w:tr>
    </w:tbl>
    <w:p w14:paraId="44011931" w14:textId="77777777" w:rsidR="00052CD3" w:rsidRPr="00C37D99" w:rsidRDefault="00052CD3" w:rsidP="00B67F8B">
      <w:pPr>
        <w:pStyle w:val="Heading4"/>
        <w:spacing w:line="288" w:lineRule="auto"/>
        <w:rPr>
          <w:sz w:val="24"/>
          <w:szCs w:val="24"/>
        </w:rPr>
      </w:pPr>
      <w:r w:rsidRPr="00C37D99">
        <w:rPr>
          <w:sz w:val="24"/>
          <w:szCs w:val="24"/>
        </w:rPr>
        <w:t>Example</w:t>
      </w:r>
    </w:p>
    <w:p w14:paraId="7930558C" w14:textId="77777777" w:rsidR="00052CD3" w:rsidRPr="00C37D99" w:rsidRDefault="00052CD3" w:rsidP="00B67F8B">
      <w:pPr>
        <w:spacing w:line="288" w:lineRule="auto"/>
        <w:rPr>
          <w:b/>
          <w:bCs/>
        </w:rPr>
      </w:pPr>
      <w:r w:rsidRPr="00C37D99">
        <w:rPr>
          <w:b/>
          <w:bCs/>
        </w:rPr>
        <w:t>Request:</w:t>
      </w:r>
    </w:p>
    <w:p w14:paraId="4E4ED983" w14:textId="5275B86F" w:rsidR="00052CD3" w:rsidRPr="00C37D99" w:rsidRDefault="00052CD3"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lang w:val="vi-VN"/>
        </w:rPr>
        <w:t xml:space="preserve"> </w:t>
      </w:r>
      <w:r w:rsidR="00BF50A2" w:rsidRPr="00C37D99">
        <w:rPr>
          <w:rFonts w:ascii="Times New Roman" w:hAnsi="Times New Roman" w:cs="Times New Roman"/>
          <w:sz w:val="24"/>
          <w:szCs w:val="24"/>
        </w:rPr>
        <w:t>remove</w:t>
      </w:r>
      <w:r w:rsidRPr="00C37D99">
        <w:rPr>
          <w:rFonts w:ascii="Times New Roman" w:hAnsi="Times New Roman" w:cs="Times New Roman"/>
          <w:sz w:val="24"/>
          <w:szCs w:val="24"/>
        </w:rPr>
        <w:t>WanConfig (data);</w:t>
      </w:r>
    </w:p>
    <w:p w14:paraId="38D04BF9" w14:textId="77777777" w:rsidR="00390AA3" w:rsidRPr="00C37D99" w:rsidRDefault="00052CD3" w:rsidP="00B67F8B">
      <w:pPr>
        <w:pStyle w:val="HTMLPreformatted"/>
        <w:spacing w:line="288" w:lineRule="auto"/>
        <w:rPr>
          <w:rFonts w:ascii="Times New Roman" w:hAnsi="Times New Roman" w:cs="Times New Roman"/>
          <w:sz w:val="24"/>
          <w:szCs w:val="24"/>
          <w:lang w:val="vi-VN"/>
        </w:rPr>
      </w:pPr>
      <w:r w:rsidRPr="00C37D99">
        <w:rPr>
          <w:rFonts w:ascii="Times New Roman" w:hAnsi="Times New Roman" w:cs="Times New Roman"/>
          <w:sz w:val="24"/>
          <w:szCs w:val="24"/>
          <w:lang w:val="vi-VN"/>
        </w:rPr>
        <w:t xml:space="preserve"> </w:t>
      </w: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p>
    <w:p w14:paraId="41FB67F5" w14:textId="7C507CF8" w:rsidR="00052CD3" w:rsidRPr="00C37D99" w:rsidRDefault="00052CD3" w:rsidP="00B67F8B">
      <w:pPr>
        <w:pStyle w:val="HTMLPreformatted"/>
        <w:spacing w:line="288" w:lineRule="auto"/>
        <w:ind w:left="720"/>
        <w:rPr>
          <w:rFonts w:ascii="Times New Roman" w:hAnsi="Times New Roman" w:cs="Times New Roman"/>
          <w:sz w:val="24"/>
          <w:szCs w:val="24"/>
        </w:rPr>
      </w:pPr>
      <w:r w:rsidRPr="00C37D99">
        <w:rPr>
          <w:rFonts w:ascii="Times New Roman" w:hAnsi="Times New Roman" w:cs="Times New Roman"/>
          <w:sz w:val="24"/>
          <w:szCs w:val="24"/>
        </w:rPr>
        <w:t>{</w:t>
      </w:r>
    </w:p>
    <w:p w14:paraId="7D5FACDC" w14:textId="7797E6DC" w:rsidR="00390AA3" w:rsidRPr="00C37D99" w:rsidRDefault="00390AA3" w:rsidP="00B67F8B">
      <w:pPr>
        <w:pStyle w:val="HTMLPreformatted"/>
        <w:spacing w:line="288" w:lineRule="auto"/>
        <w:ind w:left="1440"/>
        <w:rPr>
          <w:rFonts w:ascii="Times New Roman" w:hAnsi="Times New Roman" w:cs="Times New Roman"/>
          <w:sz w:val="24"/>
          <w:szCs w:val="24"/>
          <w:lang w:eastAsia="en-US"/>
        </w:rPr>
      </w:pPr>
      <w:r w:rsidRPr="00C37D99">
        <w:rPr>
          <w:rFonts w:ascii="Times New Roman" w:hAnsi="Times New Roman" w:cs="Times New Roman"/>
          <w:sz w:val="24"/>
          <w:szCs w:val="24"/>
          <w:lang w:eastAsia="en-US"/>
        </w:rPr>
        <w:t>"serialNumber": "</w:t>
      </w:r>
      <w:r w:rsidR="00DB6D2D">
        <w:rPr>
          <w:rFonts w:ascii="Times New Roman" w:hAnsi="Times New Roman" w:cs="Times New Roman"/>
          <w:sz w:val="24"/>
          <w:szCs w:val="24"/>
          <w:lang w:eastAsia="en-US"/>
        </w:rPr>
        <w:t>VNPT123456</w:t>
      </w:r>
      <w:r w:rsidRPr="00C37D99">
        <w:rPr>
          <w:rFonts w:ascii="Times New Roman" w:hAnsi="Times New Roman" w:cs="Times New Roman"/>
          <w:sz w:val="24"/>
          <w:szCs w:val="24"/>
          <w:lang w:eastAsia="en-US"/>
        </w:rPr>
        <w:t xml:space="preserve">", </w:t>
      </w:r>
    </w:p>
    <w:p w14:paraId="36D72583" w14:textId="21F5900D" w:rsidR="00390AA3" w:rsidRPr="00C37D99" w:rsidRDefault="00390AA3" w:rsidP="00B67F8B">
      <w:pPr>
        <w:pStyle w:val="HTMLPreformatted"/>
        <w:spacing w:line="288" w:lineRule="auto"/>
        <w:ind w:left="1440"/>
        <w:rPr>
          <w:rFonts w:ascii="Times New Roman" w:hAnsi="Times New Roman" w:cs="Times New Roman"/>
          <w:sz w:val="24"/>
          <w:szCs w:val="24"/>
          <w:lang w:val="vi-VN"/>
        </w:rPr>
      </w:pPr>
      <w:r w:rsidRPr="00C37D99">
        <w:rPr>
          <w:rFonts w:ascii="Times New Roman" w:hAnsi="Times New Roman" w:cs="Times New Roman"/>
          <w:sz w:val="24"/>
          <w:szCs w:val="24"/>
          <w:lang w:eastAsia="en-US"/>
        </w:rPr>
        <w:lastRenderedPageBreak/>
        <w:t>"modelName": "</w:t>
      </w:r>
      <w:r w:rsidR="00DB6D2D">
        <w:rPr>
          <w:rFonts w:ascii="Times New Roman" w:hAnsi="Times New Roman" w:cs="Times New Roman"/>
          <w:sz w:val="24"/>
          <w:szCs w:val="24"/>
          <w:lang w:eastAsia="en-US"/>
        </w:rPr>
        <w:t>GW040H</w:t>
      </w:r>
      <w:r w:rsidRPr="00C37D99">
        <w:rPr>
          <w:rFonts w:ascii="Times New Roman" w:hAnsi="Times New Roman" w:cs="Times New Roman"/>
          <w:sz w:val="24"/>
          <w:szCs w:val="24"/>
          <w:lang w:eastAsia="en-US"/>
        </w:rPr>
        <w:t>",</w:t>
      </w:r>
    </w:p>
    <w:p w14:paraId="14A0ABA9" w14:textId="32E2AA7B" w:rsidR="00390AA3" w:rsidRPr="00C37D99" w:rsidRDefault="00052CD3" w:rsidP="00B67F8B">
      <w:pPr>
        <w:pStyle w:val="FirstLevelBullet"/>
        <w:spacing w:line="288" w:lineRule="auto"/>
        <w:ind w:left="1440" w:firstLine="0"/>
        <w:rPr>
          <w:sz w:val="24"/>
          <w:szCs w:val="24"/>
        </w:rPr>
      </w:pPr>
      <w:r w:rsidRPr="00C37D99">
        <w:rPr>
          <w:sz w:val="24"/>
          <w:szCs w:val="24"/>
        </w:rPr>
        <w:t xml:space="preserve"> “wanIndex”: “&lt;wanIndex&gt;”,</w:t>
      </w:r>
    </w:p>
    <w:p w14:paraId="65098F08" w14:textId="7852A803" w:rsidR="00052CD3" w:rsidRPr="00C37D99" w:rsidRDefault="00052CD3" w:rsidP="00B67F8B">
      <w:pPr>
        <w:pStyle w:val="FirstLevelBullet"/>
        <w:spacing w:line="288" w:lineRule="auto"/>
        <w:ind w:firstLine="0"/>
        <w:rPr>
          <w:sz w:val="24"/>
          <w:szCs w:val="24"/>
        </w:rPr>
      </w:pPr>
      <w:r w:rsidRPr="00C37D99">
        <w:rPr>
          <w:sz w:val="24"/>
          <w:szCs w:val="24"/>
        </w:rPr>
        <w:t>}</w:t>
      </w:r>
    </w:p>
    <w:p w14:paraId="3AC120CA" w14:textId="77777777" w:rsidR="00052CD3" w:rsidRPr="00C37D99" w:rsidRDefault="00052CD3" w:rsidP="00B67F8B">
      <w:pPr>
        <w:spacing w:line="288" w:lineRule="auto"/>
        <w:rPr>
          <w:b/>
          <w:bCs/>
        </w:rPr>
      </w:pPr>
      <w:r w:rsidRPr="00C37D99">
        <w:rPr>
          <w:b/>
          <w:bCs/>
        </w:rPr>
        <w:t>Response:</w:t>
      </w:r>
    </w:p>
    <w:p w14:paraId="1E13BB07" w14:textId="45C81C80" w:rsidR="00052CD3" w:rsidRPr="00C37D99" w:rsidRDefault="00052CD3" w:rsidP="00B67F8B">
      <w:pPr>
        <w:pStyle w:val="FirstLevelBullet"/>
        <w:spacing w:line="288" w:lineRule="auto"/>
        <w:ind w:firstLine="0"/>
        <w:rPr>
          <w:sz w:val="24"/>
          <w:szCs w:val="24"/>
        </w:rPr>
      </w:pPr>
      <w:r w:rsidRPr="00C37D99">
        <w:rPr>
          <w:sz w:val="24"/>
          <w:szCs w:val="24"/>
        </w:rPr>
        <w:t>{</w:t>
      </w:r>
    </w:p>
    <w:p w14:paraId="75FAC69E" w14:textId="6DB0A7C8" w:rsidR="00052CD3" w:rsidRPr="00C37D99" w:rsidRDefault="00052CD3" w:rsidP="00B67F8B">
      <w:pPr>
        <w:pStyle w:val="FirstLevelBullet"/>
        <w:spacing w:line="288" w:lineRule="auto"/>
        <w:ind w:left="1440" w:firstLine="0"/>
        <w:rPr>
          <w:sz w:val="24"/>
          <w:szCs w:val="24"/>
        </w:rPr>
      </w:pPr>
      <w:r w:rsidRPr="00C37D99">
        <w:rPr>
          <w:sz w:val="24"/>
          <w:szCs w:val="24"/>
        </w:rPr>
        <w:t xml:space="preserve"> "errorCode": "200",</w:t>
      </w:r>
    </w:p>
    <w:p w14:paraId="30A29BC0" w14:textId="0E0840F5" w:rsidR="00052CD3" w:rsidRPr="00C37D99" w:rsidRDefault="00052CD3" w:rsidP="00E131AF">
      <w:pPr>
        <w:pStyle w:val="ANSVNormal"/>
        <w:rPr>
          <w:lang w:val="vi-VN"/>
        </w:rPr>
      </w:pPr>
      <w:r w:rsidRPr="00C37D99">
        <w:rPr>
          <w:lang w:val="vi-VN"/>
        </w:rPr>
        <w:t xml:space="preserve">  </w:t>
      </w:r>
      <w:r w:rsidR="00A85734">
        <w:rPr>
          <w:lang w:val="vi-VN"/>
        </w:rPr>
        <w:tab/>
      </w:r>
      <w:r w:rsidR="00A85734">
        <w:rPr>
          <w:lang w:val="vi-VN"/>
        </w:rPr>
        <w:tab/>
      </w:r>
      <w:r w:rsidRPr="00C37D99">
        <w:t>"errorMessage": "SUCCESS"</w:t>
      </w:r>
      <w:r w:rsidRPr="00C37D99">
        <w:rPr>
          <w:lang w:val="vi-VN"/>
        </w:rPr>
        <w:t xml:space="preserve">                     </w:t>
      </w:r>
    </w:p>
    <w:p w14:paraId="2D57DF5A" w14:textId="28FA4041" w:rsidR="00052CD3" w:rsidRPr="00C37D99" w:rsidRDefault="009F339F" w:rsidP="00E131AF">
      <w:pPr>
        <w:pStyle w:val="ANSVNormal"/>
      </w:pPr>
      <w:r>
        <w:t xml:space="preserve">           </w:t>
      </w:r>
      <w:r w:rsidR="00052CD3" w:rsidRPr="00C37D99">
        <w:rPr>
          <w:lang w:val="vi-VN"/>
        </w:rPr>
        <w:t>}</w:t>
      </w:r>
    </w:p>
    <w:p w14:paraId="1955C8A9" w14:textId="25C4242C" w:rsidR="00AE58AC" w:rsidRPr="00C37D99" w:rsidRDefault="00AE58AC" w:rsidP="00303550">
      <w:pPr>
        <w:pStyle w:val="Heading3"/>
      </w:pPr>
      <w:bookmarkStart w:id="116" w:name="_Toc113436574"/>
      <w:r w:rsidRPr="00C37D99">
        <w:t>setWifiConfig</w:t>
      </w:r>
      <w:bookmarkEnd w:id="116"/>
    </w:p>
    <w:p w14:paraId="0C66AE11" w14:textId="77777777" w:rsidR="00211600" w:rsidRPr="00C37D99" w:rsidRDefault="00211600" w:rsidP="00B67F8B">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211600" w:rsidRPr="00C37D99" w14:paraId="0C803EEA" w14:textId="77777777" w:rsidTr="0054461D">
        <w:tc>
          <w:tcPr>
            <w:tcW w:w="1122" w:type="pct"/>
            <w:shd w:val="clear" w:color="auto" w:fill="BFBFBF" w:themeFill="background1" w:themeFillShade="BF"/>
          </w:tcPr>
          <w:p w14:paraId="5A308995" w14:textId="77777777" w:rsidR="00211600" w:rsidRPr="00C37D99" w:rsidRDefault="00211600" w:rsidP="00E131AF">
            <w:pPr>
              <w:pStyle w:val="ANSVNormal"/>
            </w:pPr>
            <w:r w:rsidRPr="00C37D99">
              <w:t>Tên API</w:t>
            </w:r>
          </w:p>
        </w:tc>
        <w:tc>
          <w:tcPr>
            <w:tcW w:w="3878" w:type="pct"/>
            <w:shd w:val="clear" w:color="auto" w:fill="BFBFBF" w:themeFill="background1" w:themeFillShade="BF"/>
          </w:tcPr>
          <w:p w14:paraId="131AF6F1" w14:textId="77777777" w:rsidR="00211600" w:rsidRPr="00C37D99" w:rsidRDefault="00211600" w:rsidP="00E131AF">
            <w:pPr>
              <w:pStyle w:val="ANSVNormal"/>
            </w:pPr>
            <w:r w:rsidRPr="00C37D99">
              <w:t>Mô tả</w:t>
            </w:r>
          </w:p>
        </w:tc>
      </w:tr>
      <w:tr w:rsidR="00211600" w:rsidRPr="00C37D99" w14:paraId="0B6309BA" w14:textId="77777777" w:rsidTr="0054461D">
        <w:trPr>
          <w:trHeight w:val="362"/>
        </w:trPr>
        <w:tc>
          <w:tcPr>
            <w:tcW w:w="1122" w:type="pct"/>
          </w:tcPr>
          <w:p w14:paraId="2EFA55CD" w14:textId="4428E48F" w:rsidR="00211600" w:rsidRPr="00C37D99" w:rsidRDefault="00211600" w:rsidP="00E131AF">
            <w:pPr>
              <w:pStyle w:val="ANSVNormal"/>
            </w:pPr>
            <w:r w:rsidRPr="00C37D99">
              <w:t>setWifiConfig</w:t>
            </w:r>
          </w:p>
        </w:tc>
        <w:tc>
          <w:tcPr>
            <w:tcW w:w="3878" w:type="pct"/>
          </w:tcPr>
          <w:p w14:paraId="54BA5531" w14:textId="0E1F791F" w:rsidR="00211600" w:rsidRPr="00C37D99" w:rsidRDefault="00211600" w:rsidP="00E131AF">
            <w:pPr>
              <w:pStyle w:val="ANSVNormal"/>
            </w:pPr>
            <w:r w:rsidRPr="00C37D99">
              <w:t>Điều khiển thay đổi thông tin cấu hình SSID hiện tại</w:t>
            </w:r>
          </w:p>
        </w:tc>
      </w:tr>
      <w:tr w:rsidR="004F685F" w:rsidRPr="00C37D99" w14:paraId="7A5F70D2" w14:textId="77777777" w:rsidTr="0054461D">
        <w:tc>
          <w:tcPr>
            <w:tcW w:w="1122" w:type="pct"/>
          </w:tcPr>
          <w:p w14:paraId="7178DEA3" w14:textId="2B825500" w:rsidR="004F685F" w:rsidRPr="00C37D99" w:rsidRDefault="004F685F" w:rsidP="00E131AF">
            <w:pPr>
              <w:pStyle w:val="ANSVNormal"/>
            </w:pPr>
            <w:r w:rsidRPr="00C37D99">
              <w:t>Method</w:t>
            </w:r>
          </w:p>
        </w:tc>
        <w:tc>
          <w:tcPr>
            <w:tcW w:w="3878" w:type="pct"/>
          </w:tcPr>
          <w:p w14:paraId="45020AA7" w14:textId="7C2C692E" w:rsidR="004F685F" w:rsidRPr="00C37D99" w:rsidRDefault="004F685F" w:rsidP="00E131AF">
            <w:pPr>
              <w:pStyle w:val="ANSVNormal"/>
            </w:pPr>
            <w:r w:rsidRPr="00C37D99">
              <w:t>Function call</w:t>
            </w:r>
          </w:p>
        </w:tc>
      </w:tr>
      <w:tr w:rsidR="004F685F" w:rsidRPr="00C37D99" w14:paraId="76D22806" w14:textId="77777777" w:rsidTr="0054461D">
        <w:tc>
          <w:tcPr>
            <w:tcW w:w="1122" w:type="pct"/>
          </w:tcPr>
          <w:p w14:paraId="3A78256C" w14:textId="0188EBA8" w:rsidR="004F685F" w:rsidRPr="00C37D99" w:rsidRDefault="004F685F" w:rsidP="00E131AF">
            <w:pPr>
              <w:pStyle w:val="ANSVNormal"/>
            </w:pPr>
            <w:r w:rsidRPr="00C37D99">
              <w:t>Response</w:t>
            </w:r>
          </w:p>
        </w:tc>
        <w:tc>
          <w:tcPr>
            <w:tcW w:w="3878" w:type="pct"/>
          </w:tcPr>
          <w:p w14:paraId="2E4060E6" w14:textId="36C048CA" w:rsidR="004F685F" w:rsidRPr="00C37D99" w:rsidRDefault="004F685F" w:rsidP="00E131AF">
            <w:pPr>
              <w:pStyle w:val="ANSVNormal"/>
            </w:pPr>
            <w:r w:rsidRPr="00C37D99">
              <w:t>JSON Object</w:t>
            </w:r>
          </w:p>
        </w:tc>
      </w:tr>
    </w:tbl>
    <w:p w14:paraId="3CAE65CB" w14:textId="77777777" w:rsidR="00211600" w:rsidRPr="00C37D99" w:rsidRDefault="00211600" w:rsidP="00B67F8B">
      <w:pPr>
        <w:spacing w:line="288" w:lineRule="auto"/>
      </w:pPr>
    </w:p>
    <w:p w14:paraId="0983EA4D" w14:textId="77777777" w:rsidR="00211600" w:rsidRPr="00C37D99" w:rsidRDefault="00211600" w:rsidP="00B67F8B">
      <w:pPr>
        <w:pStyle w:val="Heading4"/>
        <w:spacing w:line="288" w:lineRule="auto"/>
        <w:rPr>
          <w:sz w:val="24"/>
          <w:szCs w:val="24"/>
        </w:rPr>
      </w:pPr>
      <w:commentRangeStart w:id="117"/>
      <w:commentRangeStart w:id="118"/>
      <w:r w:rsidRPr="00C37D99">
        <w:rPr>
          <w:sz w:val="24"/>
          <w:szCs w:val="24"/>
        </w:rPr>
        <w:t>Request</w:t>
      </w:r>
      <w:commentRangeEnd w:id="117"/>
      <w:r w:rsidR="00C702B9">
        <w:rPr>
          <w:rStyle w:val="CommentReference"/>
          <w:b w:val="0"/>
          <w:i w:val="0"/>
        </w:rPr>
        <w:commentReference w:id="117"/>
      </w:r>
      <w:commentRangeEnd w:id="118"/>
      <w:r w:rsidR="00474B0B">
        <w:rPr>
          <w:rStyle w:val="CommentReference"/>
          <w:b w:val="0"/>
          <w:i w:val="0"/>
        </w:rPr>
        <w:commentReference w:id="118"/>
      </w:r>
    </w:p>
    <w:tbl>
      <w:tblPr>
        <w:tblW w:w="9175" w:type="dxa"/>
        <w:tblLayout w:type="fixed"/>
        <w:tblLook w:val="0000" w:firstRow="0" w:lastRow="0" w:firstColumn="0" w:lastColumn="0" w:noHBand="0" w:noVBand="0"/>
      </w:tblPr>
      <w:tblGrid>
        <w:gridCol w:w="625"/>
        <w:gridCol w:w="1638"/>
        <w:gridCol w:w="1276"/>
        <w:gridCol w:w="851"/>
        <w:gridCol w:w="1842"/>
        <w:gridCol w:w="2943"/>
      </w:tblGrid>
      <w:tr w:rsidR="00211600" w:rsidRPr="00C37D99" w14:paraId="15D6AA11" w14:textId="77777777" w:rsidTr="00840981">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4C03F60" w14:textId="77777777" w:rsidR="00211600" w:rsidRPr="00C37D99" w:rsidRDefault="00211600" w:rsidP="00B67F8B">
            <w:pPr>
              <w:spacing w:line="288" w:lineRule="auto"/>
              <w:rPr>
                <w:b/>
                <w:bCs/>
                <w:lang w:eastAsia="en-AU"/>
              </w:rPr>
            </w:pPr>
            <w:r w:rsidRPr="00C37D99">
              <w:rPr>
                <w:b/>
                <w:bCs/>
                <w:lang w:eastAsia="en-AU"/>
              </w:rPr>
              <w:t>No</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4C1093" w14:textId="77777777" w:rsidR="00211600" w:rsidRPr="00C37D99" w:rsidRDefault="00211600" w:rsidP="00B67F8B">
            <w:pPr>
              <w:spacing w:line="288" w:lineRule="auto"/>
              <w:rPr>
                <w:b/>
                <w:bCs/>
                <w:lang w:eastAsia="en-AU"/>
              </w:rPr>
            </w:pPr>
            <w:r w:rsidRPr="00C37D99">
              <w:rPr>
                <w:b/>
                <w:bCs/>
                <w:lang w:eastAsia="en-AU"/>
              </w:rPr>
              <w:t>Parameter</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4724DB47" w14:textId="77777777" w:rsidR="00211600" w:rsidRPr="00C37D99" w:rsidRDefault="00211600" w:rsidP="00B67F8B">
            <w:pPr>
              <w:spacing w:line="288" w:lineRule="auto"/>
              <w:rPr>
                <w:b/>
                <w:bCs/>
                <w:lang w:eastAsia="en-AU"/>
              </w:rPr>
            </w:pPr>
            <w:r w:rsidRPr="00C37D99">
              <w:rPr>
                <w:b/>
                <w:bCs/>
                <w:lang w:eastAsia="en-AU"/>
              </w:rPr>
              <w:t>Mandatory</w:t>
            </w:r>
          </w:p>
        </w:tc>
        <w:tc>
          <w:tcPr>
            <w:tcW w:w="851" w:type="dxa"/>
            <w:tcBorders>
              <w:top w:val="single" w:sz="4" w:space="0" w:color="auto"/>
              <w:left w:val="nil"/>
              <w:bottom w:val="single" w:sz="4" w:space="0" w:color="auto"/>
              <w:right w:val="single" w:sz="4" w:space="0" w:color="auto"/>
            </w:tcBorders>
            <w:vAlign w:val="center"/>
          </w:tcPr>
          <w:p w14:paraId="6BFD00A4" w14:textId="77777777" w:rsidR="00211600" w:rsidRPr="00C37D99" w:rsidRDefault="00211600" w:rsidP="00B67F8B">
            <w:pPr>
              <w:spacing w:line="288" w:lineRule="auto"/>
              <w:rPr>
                <w:b/>
                <w:bCs/>
                <w:lang w:eastAsia="en-AU"/>
              </w:rPr>
            </w:pPr>
            <w:r w:rsidRPr="00C37D99">
              <w:rPr>
                <w:b/>
                <w:bCs/>
                <w:lang w:eastAsia="en-AU"/>
              </w:rPr>
              <w:t>Type</w:t>
            </w:r>
          </w:p>
        </w:tc>
        <w:tc>
          <w:tcPr>
            <w:tcW w:w="1842" w:type="dxa"/>
            <w:tcBorders>
              <w:top w:val="single" w:sz="4" w:space="0" w:color="auto"/>
              <w:left w:val="single" w:sz="4" w:space="0" w:color="auto"/>
              <w:bottom w:val="single" w:sz="4" w:space="0" w:color="auto"/>
              <w:right w:val="single" w:sz="4" w:space="0" w:color="auto"/>
            </w:tcBorders>
          </w:tcPr>
          <w:p w14:paraId="640E8937" w14:textId="77777777" w:rsidR="00211600" w:rsidRPr="00C37D99" w:rsidRDefault="00211600" w:rsidP="00B67F8B">
            <w:pPr>
              <w:spacing w:line="288" w:lineRule="auto"/>
              <w:rPr>
                <w:b/>
                <w:bCs/>
                <w:lang w:eastAsia="en-AU"/>
              </w:rPr>
            </w:pPr>
            <w:r w:rsidRPr="00C37D99">
              <w:rPr>
                <w:b/>
                <w:bCs/>
                <w:lang w:eastAsia="en-AU"/>
              </w:rPr>
              <w:t>Max length</w:t>
            </w:r>
          </w:p>
        </w:tc>
        <w:tc>
          <w:tcPr>
            <w:tcW w:w="29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B2E3B7" w14:textId="77777777" w:rsidR="00211600" w:rsidRPr="00C37D99" w:rsidRDefault="00211600" w:rsidP="00B67F8B">
            <w:pPr>
              <w:spacing w:line="288" w:lineRule="auto"/>
              <w:rPr>
                <w:b/>
                <w:bCs/>
                <w:lang w:eastAsia="en-AU"/>
              </w:rPr>
            </w:pPr>
            <w:r w:rsidRPr="00C37D99">
              <w:rPr>
                <w:b/>
                <w:bCs/>
                <w:lang w:eastAsia="en-AU"/>
              </w:rPr>
              <w:t>Meaning/Value</w:t>
            </w:r>
          </w:p>
        </w:tc>
      </w:tr>
      <w:tr w:rsidR="00544311" w:rsidRPr="00C37D99" w14:paraId="3B755F34" w14:textId="77777777" w:rsidTr="00F53FC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252F5EC" w14:textId="0DFE2BA4" w:rsidR="00544311" w:rsidRPr="00C37D99" w:rsidRDefault="00544311" w:rsidP="00544311">
            <w:pPr>
              <w:spacing w:line="288" w:lineRule="auto"/>
              <w:rPr>
                <w:b/>
                <w:bCs/>
                <w:lang w:eastAsia="en-AU"/>
              </w:rPr>
            </w:pPr>
            <w:r w:rsidRPr="00C37D99">
              <w:rPr>
                <w:lang w:val="vi-VN" w:eastAsia="en-AU"/>
              </w:rPr>
              <w:t>1</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B11FC6" w14:textId="7AFF8C3B" w:rsidR="00544311" w:rsidRPr="00C37D99" w:rsidRDefault="00544311" w:rsidP="00544311">
            <w:pPr>
              <w:spacing w:line="288" w:lineRule="auto"/>
              <w:rPr>
                <w:b/>
                <w:bCs/>
                <w:lang w:eastAsia="en-AU"/>
              </w:rPr>
            </w:pPr>
            <w:r w:rsidRPr="00C37D99">
              <w:rPr>
                <w:lang w:val="vi-VN"/>
              </w:rPr>
              <w:t>serialNumber</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7D1CBBE1" w14:textId="38B3A6E6" w:rsidR="00544311" w:rsidRPr="00C37D99" w:rsidRDefault="00544311" w:rsidP="00544311">
            <w:pPr>
              <w:spacing w:line="288" w:lineRule="auto"/>
              <w:rPr>
                <w:b/>
                <w:bCs/>
                <w:lang w:eastAsia="en-AU"/>
              </w:rPr>
            </w:pPr>
            <w:r w:rsidRPr="00C37D99">
              <w:rPr>
                <w:lang w:eastAsia="en-AU"/>
              </w:rPr>
              <w:t>Mandatory</w:t>
            </w:r>
          </w:p>
        </w:tc>
        <w:tc>
          <w:tcPr>
            <w:tcW w:w="851" w:type="dxa"/>
            <w:tcBorders>
              <w:top w:val="single" w:sz="4" w:space="0" w:color="auto"/>
              <w:left w:val="nil"/>
              <w:bottom w:val="single" w:sz="4" w:space="0" w:color="auto"/>
              <w:right w:val="single" w:sz="4" w:space="0" w:color="auto"/>
            </w:tcBorders>
            <w:vAlign w:val="center"/>
          </w:tcPr>
          <w:p w14:paraId="5260AC7C" w14:textId="5F16A995" w:rsidR="00544311" w:rsidRPr="00C37D99" w:rsidRDefault="00544311" w:rsidP="00544311">
            <w:pPr>
              <w:spacing w:line="288" w:lineRule="auto"/>
              <w:rPr>
                <w:b/>
                <w:bCs/>
                <w:lang w:eastAsia="en-AU"/>
              </w:rPr>
            </w:pPr>
            <w:r w:rsidRPr="00C37D99">
              <w:rPr>
                <w:lang w:eastAsia="en-AU"/>
              </w:rPr>
              <w:t>String</w:t>
            </w:r>
          </w:p>
        </w:tc>
        <w:tc>
          <w:tcPr>
            <w:tcW w:w="1842" w:type="dxa"/>
            <w:tcBorders>
              <w:top w:val="single" w:sz="4" w:space="0" w:color="auto"/>
              <w:left w:val="single" w:sz="4" w:space="0" w:color="auto"/>
              <w:bottom w:val="single" w:sz="4" w:space="0" w:color="auto"/>
              <w:right w:val="single" w:sz="4" w:space="0" w:color="auto"/>
            </w:tcBorders>
            <w:vAlign w:val="center"/>
          </w:tcPr>
          <w:p w14:paraId="61C5F3BA" w14:textId="0374A5C7" w:rsidR="00544311" w:rsidRPr="00C37D99" w:rsidRDefault="00544311" w:rsidP="00544311">
            <w:pPr>
              <w:spacing w:line="288" w:lineRule="auto"/>
              <w:rPr>
                <w:b/>
                <w:bCs/>
                <w:lang w:eastAsia="en-AU"/>
              </w:rPr>
            </w:pPr>
            <w:r w:rsidRPr="00C37D99">
              <w:rPr>
                <w:lang w:val="vi-VN" w:eastAsia="en-AU"/>
              </w:rPr>
              <w:t>16</w:t>
            </w:r>
          </w:p>
        </w:tc>
        <w:tc>
          <w:tcPr>
            <w:tcW w:w="29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408E1" w14:textId="311A0B06" w:rsidR="00544311" w:rsidRPr="00C37D99" w:rsidRDefault="00544311" w:rsidP="00544311">
            <w:pPr>
              <w:spacing w:line="288" w:lineRule="auto"/>
              <w:rPr>
                <w:b/>
                <w:bCs/>
                <w:lang w:eastAsia="en-AU"/>
              </w:rPr>
            </w:pPr>
            <w:r w:rsidRPr="00C37D99">
              <w:rPr>
                <w:lang w:val="vi-VN" w:eastAsia="en-AU"/>
              </w:rPr>
              <w:t xml:space="preserve">SerialNumber của thiết bị </w:t>
            </w:r>
            <w:r>
              <w:rPr>
                <w:lang w:eastAsia="en-AU"/>
              </w:rPr>
              <w:t>cần cấu hình</w:t>
            </w:r>
            <w:r w:rsidRPr="00C37D99">
              <w:rPr>
                <w:lang w:val="vi-VN" w:eastAsia="en-AU"/>
              </w:rPr>
              <w:t xml:space="preserve"> </w:t>
            </w:r>
          </w:p>
        </w:tc>
      </w:tr>
      <w:tr w:rsidR="00544311" w:rsidRPr="00C37D99" w14:paraId="29BF299F" w14:textId="77777777" w:rsidTr="00F53FC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7A0EA99" w14:textId="3AEEDC26" w:rsidR="00544311" w:rsidRPr="00C37D99" w:rsidRDefault="00544311" w:rsidP="00544311">
            <w:pPr>
              <w:spacing w:line="288" w:lineRule="auto"/>
              <w:rPr>
                <w:b/>
                <w:bCs/>
                <w:lang w:eastAsia="en-AU"/>
              </w:rPr>
            </w:pPr>
            <w:r w:rsidRPr="00C37D99">
              <w:rPr>
                <w:lang w:val="vi-VN" w:eastAsia="en-AU"/>
              </w:rPr>
              <w:t>2</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4CDD8" w14:textId="78807D56" w:rsidR="00544311" w:rsidRPr="00C37D99" w:rsidRDefault="00544311" w:rsidP="00544311">
            <w:pPr>
              <w:spacing w:line="288" w:lineRule="auto"/>
              <w:rPr>
                <w:b/>
                <w:bCs/>
                <w:lang w:eastAsia="en-AU"/>
              </w:rPr>
            </w:pPr>
            <w:r w:rsidRPr="00C37D99">
              <w:rPr>
                <w:lang w:val="vi-VN"/>
              </w:rPr>
              <w:t>modelName</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57699E46" w14:textId="74553CC8" w:rsidR="00544311" w:rsidRPr="00C37D99" w:rsidRDefault="00544311" w:rsidP="00544311">
            <w:pPr>
              <w:spacing w:line="288" w:lineRule="auto"/>
              <w:rPr>
                <w:b/>
                <w:bCs/>
                <w:lang w:eastAsia="en-AU"/>
              </w:rPr>
            </w:pPr>
            <w:r w:rsidRPr="00C37D99">
              <w:rPr>
                <w:lang w:eastAsia="en-AU"/>
              </w:rPr>
              <w:t>Mandatory</w:t>
            </w:r>
          </w:p>
        </w:tc>
        <w:tc>
          <w:tcPr>
            <w:tcW w:w="851" w:type="dxa"/>
            <w:tcBorders>
              <w:top w:val="single" w:sz="4" w:space="0" w:color="auto"/>
              <w:left w:val="nil"/>
              <w:bottom w:val="single" w:sz="4" w:space="0" w:color="auto"/>
              <w:right w:val="single" w:sz="4" w:space="0" w:color="auto"/>
            </w:tcBorders>
            <w:vAlign w:val="center"/>
          </w:tcPr>
          <w:p w14:paraId="09E9D639" w14:textId="0509BE45" w:rsidR="00544311" w:rsidRPr="00C37D99" w:rsidRDefault="00544311" w:rsidP="00544311">
            <w:pPr>
              <w:spacing w:line="288" w:lineRule="auto"/>
              <w:rPr>
                <w:b/>
                <w:bCs/>
                <w:lang w:eastAsia="en-AU"/>
              </w:rPr>
            </w:pPr>
            <w:r w:rsidRPr="00C37D99">
              <w:rPr>
                <w:lang w:val="vi-VN" w:eastAsia="en-AU"/>
              </w:rPr>
              <w:t xml:space="preserve">String </w:t>
            </w:r>
          </w:p>
        </w:tc>
        <w:tc>
          <w:tcPr>
            <w:tcW w:w="1842" w:type="dxa"/>
            <w:tcBorders>
              <w:top w:val="single" w:sz="4" w:space="0" w:color="auto"/>
              <w:left w:val="single" w:sz="4" w:space="0" w:color="auto"/>
              <w:bottom w:val="single" w:sz="4" w:space="0" w:color="auto"/>
              <w:right w:val="single" w:sz="4" w:space="0" w:color="auto"/>
            </w:tcBorders>
            <w:vAlign w:val="center"/>
          </w:tcPr>
          <w:p w14:paraId="6ACC06AC" w14:textId="61D5090C" w:rsidR="00544311" w:rsidRPr="00C37D99" w:rsidRDefault="00544311" w:rsidP="00544311">
            <w:pPr>
              <w:spacing w:line="288" w:lineRule="auto"/>
              <w:rPr>
                <w:b/>
                <w:bCs/>
                <w:lang w:eastAsia="en-AU"/>
              </w:rPr>
            </w:pPr>
            <w:r w:rsidRPr="00C37D99">
              <w:rPr>
                <w:lang w:val="vi-VN" w:eastAsia="en-AU"/>
              </w:rPr>
              <w:t xml:space="preserve">16 </w:t>
            </w:r>
          </w:p>
        </w:tc>
        <w:tc>
          <w:tcPr>
            <w:tcW w:w="29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28D6A4" w14:textId="71CB4647" w:rsidR="00544311" w:rsidRPr="00C37D99" w:rsidRDefault="00544311" w:rsidP="00544311">
            <w:pPr>
              <w:spacing w:line="288" w:lineRule="auto"/>
              <w:rPr>
                <w:b/>
                <w:bCs/>
                <w:lang w:eastAsia="en-AU"/>
              </w:rPr>
            </w:pPr>
            <w:r w:rsidRPr="00C37D99">
              <w:rPr>
                <w:lang w:val="vi-VN" w:eastAsia="en-AU"/>
              </w:rPr>
              <w:t xml:space="preserve">Model của thiết bị cần </w:t>
            </w:r>
            <w:r>
              <w:rPr>
                <w:lang w:eastAsia="en-AU"/>
              </w:rPr>
              <w:t>cấu hình</w:t>
            </w:r>
          </w:p>
        </w:tc>
      </w:tr>
      <w:tr w:rsidR="00211600" w:rsidRPr="00C37D99" w14:paraId="593D69E5" w14:textId="77777777" w:rsidTr="00840981">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FDD7AB8" w14:textId="77777777" w:rsidR="00211600" w:rsidRPr="00C37D99" w:rsidRDefault="00211600" w:rsidP="00B67F8B">
            <w:pPr>
              <w:spacing w:line="288" w:lineRule="auto"/>
              <w:rPr>
                <w:lang w:val="vi-VN" w:eastAsia="en-AU"/>
              </w:rPr>
            </w:pPr>
          </w:p>
          <w:p w14:paraId="23C174AF" w14:textId="77777777" w:rsidR="00141324" w:rsidRPr="00C37D99" w:rsidRDefault="00141324" w:rsidP="00B67F8B">
            <w:pPr>
              <w:spacing w:line="288" w:lineRule="auto"/>
              <w:rPr>
                <w:lang w:val="vi-VN" w:eastAsia="en-AU"/>
              </w:rPr>
            </w:pPr>
          </w:p>
          <w:p w14:paraId="674705B2" w14:textId="4FA6213C" w:rsidR="00141324" w:rsidRPr="00C37D99" w:rsidRDefault="00141324" w:rsidP="00B67F8B">
            <w:pPr>
              <w:spacing w:line="288" w:lineRule="auto"/>
              <w:rPr>
                <w:lang w:val="vi-VN" w:eastAsia="en-AU"/>
              </w:rPr>
            </w:pPr>
            <w:r w:rsidRPr="00C37D99">
              <w:rPr>
                <w:lang w:val="vi-VN" w:eastAsia="en-AU"/>
              </w:rPr>
              <w:t>3</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B26E5C" w14:textId="7D875BE4" w:rsidR="00211600" w:rsidRPr="00C37D99" w:rsidRDefault="0068394B" w:rsidP="00B67F8B">
            <w:pPr>
              <w:spacing w:line="288" w:lineRule="auto"/>
            </w:pPr>
            <w:r>
              <w:t>band</w:t>
            </w:r>
            <w:r w:rsidR="00C1187B" w:rsidRPr="00C37D99">
              <w:t>Type</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1A407A18" w14:textId="77777777" w:rsidR="00211600" w:rsidRPr="00C37D99" w:rsidRDefault="00211600" w:rsidP="00B67F8B">
            <w:pPr>
              <w:spacing w:line="288" w:lineRule="auto"/>
              <w:rPr>
                <w:lang w:eastAsia="en-AU"/>
              </w:rPr>
            </w:pPr>
            <w:r w:rsidRPr="00C37D99">
              <w:rPr>
                <w:lang w:eastAsia="en-AU"/>
              </w:rPr>
              <w:t>Mandatory</w:t>
            </w:r>
          </w:p>
        </w:tc>
        <w:tc>
          <w:tcPr>
            <w:tcW w:w="851" w:type="dxa"/>
            <w:tcBorders>
              <w:top w:val="single" w:sz="4" w:space="0" w:color="auto"/>
              <w:left w:val="nil"/>
              <w:bottom w:val="single" w:sz="4" w:space="0" w:color="auto"/>
              <w:right w:val="single" w:sz="4" w:space="0" w:color="auto"/>
            </w:tcBorders>
            <w:vAlign w:val="center"/>
          </w:tcPr>
          <w:p w14:paraId="3698A6D0" w14:textId="65DBAE10" w:rsidR="00211600" w:rsidRPr="00C37D99" w:rsidRDefault="00840981" w:rsidP="00B67F8B">
            <w:pPr>
              <w:spacing w:line="288" w:lineRule="auto"/>
              <w:rPr>
                <w:lang w:val="vi-VN" w:eastAsia="en-AU"/>
              </w:rPr>
            </w:pPr>
            <w:r w:rsidRPr="00C37D99">
              <w:rPr>
                <w:lang w:val="vi-VN" w:eastAsia="en-AU"/>
              </w:rPr>
              <w:t xml:space="preserve">String </w:t>
            </w:r>
          </w:p>
        </w:tc>
        <w:tc>
          <w:tcPr>
            <w:tcW w:w="1842" w:type="dxa"/>
            <w:tcBorders>
              <w:top w:val="single" w:sz="4" w:space="0" w:color="auto"/>
              <w:left w:val="single" w:sz="4" w:space="0" w:color="auto"/>
              <w:bottom w:val="single" w:sz="4" w:space="0" w:color="auto"/>
              <w:right w:val="single" w:sz="4" w:space="0" w:color="auto"/>
            </w:tcBorders>
            <w:vAlign w:val="center"/>
          </w:tcPr>
          <w:p w14:paraId="194446F7" w14:textId="37C05D7E" w:rsidR="00211600" w:rsidRPr="00C37D99" w:rsidRDefault="00840981" w:rsidP="00B67F8B">
            <w:pPr>
              <w:pStyle w:val="ListParagraph"/>
              <w:spacing w:line="288" w:lineRule="auto"/>
              <w:ind w:left="0"/>
              <w:jc w:val="left"/>
              <w:rPr>
                <w:sz w:val="24"/>
                <w:szCs w:val="24"/>
                <w:lang w:val="vi-VN"/>
              </w:rPr>
            </w:pPr>
            <w:r w:rsidRPr="00C37D99">
              <w:rPr>
                <w:sz w:val="24"/>
                <w:szCs w:val="24"/>
                <w:lang w:val="vi-VN"/>
              </w:rPr>
              <w:t>16</w:t>
            </w:r>
          </w:p>
        </w:tc>
        <w:tc>
          <w:tcPr>
            <w:tcW w:w="29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1C299" w14:textId="6E6DA0F1" w:rsidR="00840981" w:rsidRPr="00C37D99" w:rsidRDefault="00840981" w:rsidP="00B67F8B">
            <w:pPr>
              <w:spacing w:line="288" w:lineRule="auto"/>
              <w:rPr>
                <w:color w:val="000000"/>
                <w:lang w:val="vi-VN"/>
              </w:rPr>
            </w:pPr>
            <w:r w:rsidRPr="00C37D99">
              <w:rPr>
                <w:color w:val="000000"/>
                <w:lang w:val="vi-VN"/>
              </w:rPr>
              <w:t xml:space="preserve">Có 2 giá trị là : </w:t>
            </w:r>
          </w:p>
          <w:p w14:paraId="2F620320" w14:textId="4B2786DD" w:rsidR="00840981" w:rsidRPr="00C37D99" w:rsidRDefault="00840981" w:rsidP="00B67F8B">
            <w:pPr>
              <w:spacing w:line="288" w:lineRule="auto"/>
              <w:rPr>
                <w:color w:val="000000"/>
                <w:lang w:val="vi-VN"/>
              </w:rPr>
            </w:pPr>
            <w:r w:rsidRPr="00C37D99">
              <w:rPr>
                <w:color w:val="000000"/>
                <w:lang w:val="vi-VN"/>
              </w:rPr>
              <w:t xml:space="preserve">+ </w:t>
            </w:r>
            <w:r w:rsidRPr="00C37D99">
              <w:rPr>
                <w:color w:val="000000"/>
              </w:rPr>
              <w:t>"Wireless 2.4G"</w:t>
            </w:r>
            <w:r w:rsidRPr="00C37D99">
              <w:rPr>
                <w:color w:val="000000"/>
                <w:lang w:val="vi-VN"/>
              </w:rPr>
              <w:t xml:space="preserve"> tương ứng với wifi 2.4 </w:t>
            </w:r>
          </w:p>
          <w:p w14:paraId="466DA107" w14:textId="440E02D1" w:rsidR="00840981" w:rsidRPr="00C37D99" w:rsidRDefault="00840981" w:rsidP="00B67F8B">
            <w:pPr>
              <w:spacing w:line="288" w:lineRule="auto"/>
              <w:rPr>
                <w:color w:val="000000"/>
                <w:lang w:val="vi-VN"/>
              </w:rPr>
            </w:pPr>
            <w:r w:rsidRPr="00C37D99">
              <w:rPr>
                <w:color w:val="000000"/>
                <w:lang w:val="vi-VN"/>
              </w:rPr>
              <w:t>+</w:t>
            </w:r>
            <w:r w:rsidRPr="00C37D99">
              <w:rPr>
                <w:color w:val="000000"/>
              </w:rPr>
              <w:t>"Wireless 5G"</w:t>
            </w:r>
            <w:r w:rsidRPr="00C37D99">
              <w:rPr>
                <w:color w:val="000000"/>
                <w:lang w:val="vi-VN"/>
              </w:rPr>
              <w:t xml:space="preserve"> tương ứng với wifi 5</w:t>
            </w:r>
          </w:p>
          <w:p w14:paraId="6B633D8E" w14:textId="538BA5BC" w:rsidR="00C1187B" w:rsidRPr="00C37D99" w:rsidRDefault="00C1187B" w:rsidP="00B67F8B">
            <w:pPr>
              <w:spacing w:line="288" w:lineRule="auto"/>
            </w:pPr>
          </w:p>
        </w:tc>
      </w:tr>
      <w:tr w:rsidR="00211600" w:rsidRPr="00C37D99" w14:paraId="2BBF78A6" w14:textId="77777777" w:rsidTr="00840981">
        <w:trPr>
          <w:trHeight w:val="255"/>
        </w:trPr>
        <w:tc>
          <w:tcPr>
            <w:tcW w:w="625" w:type="dxa"/>
            <w:tcBorders>
              <w:top w:val="single" w:sz="4" w:space="0" w:color="auto"/>
              <w:left w:val="single" w:sz="4" w:space="0" w:color="auto"/>
              <w:bottom w:val="single" w:sz="4" w:space="0" w:color="auto"/>
              <w:right w:val="single" w:sz="4" w:space="0" w:color="auto"/>
            </w:tcBorders>
          </w:tcPr>
          <w:p w14:paraId="0B5DF596" w14:textId="1104D20B" w:rsidR="00211600" w:rsidRPr="00C37D99" w:rsidRDefault="00141324" w:rsidP="00B67F8B">
            <w:pPr>
              <w:spacing w:line="288" w:lineRule="auto"/>
              <w:rPr>
                <w:lang w:val="vi-VN" w:eastAsia="en-AU"/>
              </w:rPr>
            </w:pPr>
            <w:r w:rsidRPr="00C37D99">
              <w:rPr>
                <w:lang w:val="vi-VN"/>
              </w:rPr>
              <w:t>4</w:t>
            </w:r>
          </w:p>
        </w:tc>
        <w:tc>
          <w:tcPr>
            <w:tcW w:w="1638" w:type="dxa"/>
            <w:tcBorders>
              <w:top w:val="single" w:sz="4" w:space="0" w:color="auto"/>
              <w:left w:val="single" w:sz="4" w:space="0" w:color="auto"/>
              <w:bottom w:val="single" w:sz="4" w:space="0" w:color="auto"/>
              <w:right w:val="single" w:sz="4" w:space="0" w:color="auto"/>
            </w:tcBorders>
            <w:shd w:val="clear" w:color="auto" w:fill="auto"/>
            <w:noWrap/>
          </w:tcPr>
          <w:p w14:paraId="2EA34227" w14:textId="206AFF33" w:rsidR="00211600" w:rsidRPr="00C37D99" w:rsidRDefault="00C1187B" w:rsidP="00B67F8B">
            <w:pPr>
              <w:spacing w:line="288" w:lineRule="auto"/>
            </w:pPr>
            <w:r w:rsidRPr="00C37D99">
              <w:t>ssidIndex</w:t>
            </w:r>
          </w:p>
        </w:tc>
        <w:tc>
          <w:tcPr>
            <w:tcW w:w="1276" w:type="dxa"/>
            <w:tcBorders>
              <w:top w:val="single" w:sz="4" w:space="0" w:color="auto"/>
              <w:left w:val="nil"/>
              <w:bottom w:val="single" w:sz="4" w:space="0" w:color="auto"/>
              <w:right w:val="single" w:sz="4" w:space="0" w:color="auto"/>
            </w:tcBorders>
            <w:shd w:val="clear" w:color="auto" w:fill="auto"/>
            <w:noWrap/>
          </w:tcPr>
          <w:p w14:paraId="482D90A8" w14:textId="5FC46BB7" w:rsidR="00211600" w:rsidRPr="00C37D99" w:rsidRDefault="00C1187B" w:rsidP="00B67F8B">
            <w:pPr>
              <w:spacing w:line="288" w:lineRule="auto"/>
              <w:rPr>
                <w:lang w:eastAsia="en-AU"/>
              </w:rPr>
            </w:pPr>
            <w:r w:rsidRPr="00C37D99">
              <w:rPr>
                <w:lang w:eastAsia="en-AU"/>
              </w:rPr>
              <w:t>Mandatory</w:t>
            </w:r>
          </w:p>
        </w:tc>
        <w:tc>
          <w:tcPr>
            <w:tcW w:w="851" w:type="dxa"/>
            <w:tcBorders>
              <w:top w:val="single" w:sz="4" w:space="0" w:color="auto"/>
              <w:left w:val="nil"/>
              <w:bottom w:val="single" w:sz="4" w:space="0" w:color="auto"/>
              <w:right w:val="single" w:sz="4" w:space="0" w:color="auto"/>
            </w:tcBorders>
          </w:tcPr>
          <w:p w14:paraId="1713699B" w14:textId="230CEFDC" w:rsidR="00211600" w:rsidRPr="00C37D99" w:rsidRDefault="00211600" w:rsidP="00B67F8B">
            <w:pPr>
              <w:spacing w:line="288" w:lineRule="auto"/>
              <w:rPr>
                <w:lang w:eastAsia="en-AU"/>
              </w:rPr>
            </w:pPr>
            <w:r w:rsidRPr="00C37D99">
              <w:t>Int</w:t>
            </w:r>
          </w:p>
        </w:tc>
        <w:tc>
          <w:tcPr>
            <w:tcW w:w="1842" w:type="dxa"/>
            <w:tcBorders>
              <w:top w:val="single" w:sz="4" w:space="0" w:color="auto"/>
              <w:left w:val="single" w:sz="4" w:space="0" w:color="auto"/>
              <w:bottom w:val="single" w:sz="4" w:space="0" w:color="auto"/>
              <w:right w:val="single" w:sz="4" w:space="0" w:color="auto"/>
            </w:tcBorders>
          </w:tcPr>
          <w:p w14:paraId="5EC71A5A" w14:textId="425A99D2" w:rsidR="00211600" w:rsidRPr="00C37D99" w:rsidRDefault="00211600" w:rsidP="00B67F8B">
            <w:pPr>
              <w:pStyle w:val="ListParagraph"/>
              <w:spacing w:line="288" w:lineRule="auto"/>
              <w:ind w:left="0"/>
              <w:jc w:val="left"/>
              <w:rPr>
                <w:sz w:val="24"/>
                <w:szCs w:val="24"/>
              </w:rPr>
            </w:pPr>
            <w:r w:rsidRPr="00C37D99">
              <w:rPr>
                <w:sz w:val="24"/>
                <w:szCs w:val="24"/>
              </w:rPr>
              <w:t>0-3</w:t>
            </w:r>
          </w:p>
        </w:tc>
        <w:tc>
          <w:tcPr>
            <w:tcW w:w="2943" w:type="dxa"/>
            <w:tcBorders>
              <w:top w:val="single" w:sz="4" w:space="0" w:color="auto"/>
              <w:left w:val="single" w:sz="4" w:space="0" w:color="auto"/>
              <w:bottom w:val="single" w:sz="4" w:space="0" w:color="auto"/>
              <w:right w:val="single" w:sz="4" w:space="0" w:color="auto"/>
            </w:tcBorders>
            <w:shd w:val="clear" w:color="auto" w:fill="auto"/>
            <w:noWrap/>
          </w:tcPr>
          <w:p w14:paraId="174ACDA2" w14:textId="78727365" w:rsidR="00211600" w:rsidRPr="00C37D99" w:rsidRDefault="00C1187B" w:rsidP="00B67F8B">
            <w:pPr>
              <w:spacing w:line="288" w:lineRule="auto"/>
              <w:rPr>
                <w:lang w:eastAsia="en-AU"/>
              </w:rPr>
            </w:pPr>
            <w:r w:rsidRPr="00C37D99">
              <w:t>SSID Index</w:t>
            </w:r>
          </w:p>
        </w:tc>
      </w:tr>
      <w:tr w:rsidR="00C1187B" w:rsidRPr="00C37D99" w14:paraId="3DD7F9A1" w14:textId="77777777" w:rsidTr="00840981">
        <w:trPr>
          <w:trHeight w:val="255"/>
        </w:trPr>
        <w:tc>
          <w:tcPr>
            <w:tcW w:w="625" w:type="dxa"/>
            <w:tcBorders>
              <w:top w:val="single" w:sz="4" w:space="0" w:color="auto"/>
              <w:left w:val="single" w:sz="4" w:space="0" w:color="auto"/>
              <w:bottom w:val="single" w:sz="4" w:space="0" w:color="auto"/>
              <w:right w:val="single" w:sz="4" w:space="0" w:color="auto"/>
            </w:tcBorders>
          </w:tcPr>
          <w:p w14:paraId="26B10837" w14:textId="56E5ED00" w:rsidR="00C1187B" w:rsidRPr="00C37D99" w:rsidRDefault="00141324" w:rsidP="00B67F8B">
            <w:pPr>
              <w:spacing w:line="288" w:lineRule="auto"/>
              <w:rPr>
                <w:lang w:val="vi-VN"/>
              </w:rPr>
            </w:pPr>
            <w:r w:rsidRPr="00C37D99">
              <w:rPr>
                <w:lang w:val="vi-VN"/>
              </w:rPr>
              <w:t>5</w:t>
            </w:r>
          </w:p>
        </w:tc>
        <w:tc>
          <w:tcPr>
            <w:tcW w:w="1638" w:type="dxa"/>
            <w:tcBorders>
              <w:top w:val="single" w:sz="4" w:space="0" w:color="auto"/>
              <w:left w:val="single" w:sz="4" w:space="0" w:color="auto"/>
              <w:bottom w:val="single" w:sz="4" w:space="0" w:color="auto"/>
              <w:right w:val="single" w:sz="4" w:space="0" w:color="auto"/>
            </w:tcBorders>
            <w:shd w:val="clear" w:color="auto" w:fill="auto"/>
            <w:noWrap/>
          </w:tcPr>
          <w:p w14:paraId="7094DE2D" w14:textId="501C1DE8" w:rsidR="00C1187B" w:rsidRPr="00C37D99" w:rsidRDefault="00FE7E4D" w:rsidP="00B67F8B">
            <w:pPr>
              <w:spacing w:line="288" w:lineRule="auto"/>
            </w:pPr>
            <w:r w:rsidRPr="00C37D99">
              <w:t>ssidName</w:t>
            </w:r>
          </w:p>
        </w:tc>
        <w:tc>
          <w:tcPr>
            <w:tcW w:w="1276" w:type="dxa"/>
            <w:tcBorders>
              <w:top w:val="single" w:sz="4" w:space="0" w:color="auto"/>
              <w:left w:val="nil"/>
              <w:bottom w:val="single" w:sz="4" w:space="0" w:color="auto"/>
              <w:right w:val="single" w:sz="4" w:space="0" w:color="auto"/>
            </w:tcBorders>
            <w:shd w:val="clear" w:color="auto" w:fill="auto"/>
            <w:noWrap/>
          </w:tcPr>
          <w:p w14:paraId="1A1C4708" w14:textId="560205B3" w:rsidR="00C1187B" w:rsidRPr="00C37D99" w:rsidRDefault="00FE7E4D" w:rsidP="00B67F8B">
            <w:pPr>
              <w:spacing w:line="288" w:lineRule="auto"/>
            </w:pPr>
            <w:r w:rsidRPr="00C37D99">
              <w:rPr>
                <w:lang w:eastAsia="en-AU"/>
              </w:rPr>
              <w:t>Mandatory</w:t>
            </w:r>
          </w:p>
        </w:tc>
        <w:tc>
          <w:tcPr>
            <w:tcW w:w="851" w:type="dxa"/>
            <w:tcBorders>
              <w:top w:val="single" w:sz="4" w:space="0" w:color="auto"/>
              <w:left w:val="nil"/>
              <w:bottom w:val="single" w:sz="4" w:space="0" w:color="auto"/>
              <w:right w:val="single" w:sz="4" w:space="0" w:color="auto"/>
            </w:tcBorders>
          </w:tcPr>
          <w:p w14:paraId="49DDB9EC" w14:textId="2CB1BA80" w:rsidR="00C1187B" w:rsidRPr="00C37D99" w:rsidRDefault="00C1187B" w:rsidP="00B67F8B">
            <w:pPr>
              <w:spacing w:line="288" w:lineRule="auto"/>
            </w:pPr>
            <w:r w:rsidRPr="00C37D99">
              <w:t>String</w:t>
            </w:r>
          </w:p>
        </w:tc>
        <w:tc>
          <w:tcPr>
            <w:tcW w:w="1842" w:type="dxa"/>
            <w:tcBorders>
              <w:top w:val="single" w:sz="4" w:space="0" w:color="auto"/>
              <w:left w:val="single" w:sz="4" w:space="0" w:color="auto"/>
              <w:bottom w:val="single" w:sz="4" w:space="0" w:color="auto"/>
              <w:right w:val="single" w:sz="4" w:space="0" w:color="auto"/>
            </w:tcBorders>
          </w:tcPr>
          <w:p w14:paraId="5A327F87" w14:textId="4CC68377" w:rsidR="00C1187B" w:rsidRPr="00C37D99" w:rsidRDefault="00840981" w:rsidP="00B67F8B">
            <w:pPr>
              <w:pStyle w:val="ListParagraph"/>
              <w:spacing w:line="288" w:lineRule="auto"/>
              <w:ind w:left="0"/>
              <w:jc w:val="left"/>
              <w:rPr>
                <w:sz w:val="24"/>
                <w:szCs w:val="24"/>
                <w:lang w:val="vi-VN"/>
              </w:rPr>
            </w:pPr>
            <w:r w:rsidRPr="00C37D99">
              <w:rPr>
                <w:sz w:val="24"/>
                <w:szCs w:val="24"/>
                <w:lang w:val="vi-VN"/>
              </w:rPr>
              <w:t>32</w:t>
            </w:r>
          </w:p>
        </w:tc>
        <w:tc>
          <w:tcPr>
            <w:tcW w:w="2943" w:type="dxa"/>
            <w:tcBorders>
              <w:top w:val="single" w:sz="4" w:space="0" w:color="auto"/>
              <w:left w:val="single" w:sz="4" w:space="0" w:color="auto"/>
              <w:bottom w:val="single" w:sz="4" w:space="0" w:color="auto"/>
              <w:right w:val="single" w:sz="4" w:space="0" w:color="auto"/>
            </w:tcBorders>
            <w:shd w:val="clear" w:color="auto" w:fill="auto"/>
            <w:noWrap/>
          </w:tcPr>
          <w:p w14:paraId="32696673" w14:textId="77777777" w:rsidR="00C1187B" w:rsidRPr="00C37D99" w:rsidRDefault="00840981" w:rsidP="00B67F8B">
            <w:pPr>
              <w:spacing w:line="288" w:lineRule="auto"/>
            </w:pPr>
            <w:r w:rsidRPr="00C37D99">
              <w:rPr>
                <w:lang w:val="vi-VN"/>
              </w:rPr>
              <w:t xml:space="preserve">+ </w:t>
            </w:r>
            <w:r w:rsidR="00FE7E4D" w:rsidRPr="00C37D99">
              <w:t>Tên wifi</w:t>
            </w:r>
          </w:p>
          <w:p w14:paraId="53A3000D" w14:textId="77777777" w:rsidR="00840981" w:rsidRPr="00C37D99" w:rsidRDefault="00840981" w:rsidP="00B67F8B">
            <w:pPr>
              <w:pStyle w:val="ListParagraph"/>
              <w:spacing w:line="288" w:lineRule="auto"/>
              <w:ind w:left="0"/>
              <w:jc w:val="left"/>
              <w:rPr>
                <w:sz w:val="24"/>
                <w:szCs w:val="24"/>
              </w:rPr>
            </w:pPr>
            <w:r w:rsidRPr="00C37D99">
              <w:rPr>
                <w:sz w:val="24"/>
                <w:szCs w:val="24"/>
                <w:lang w:val="vi-VN"/>
              </w:rPr>
              <w:t xml:space="preserve">+ </w:t>
            </w:r>
            <w:r w:rsidRPr="00C37D99">
              <w:rPr>
                <w:sz w:val="24"/>
                <w:szCs w:val="24"/>
              </w:rPr>
              <w:t>Chuỗi ký tự.</w:t>
            </w:r>
          </w:p>
          <w:p w14:paraId="2F45D255" w14:textId="77777777" w:rsidR="00840981" w:rsidRPr="00C37D99" w:rsidRDefault="00840981" w:rsidP="00B67F8B">
            <w:pPr>
              <w:pStyle w:val="ListParagraph"/>
              <w:spacing w:line="288" w:lineRule="auto"/>
              <w:ind w:left="0"/>
              <w:jc w:val="left"/>
              <w:rPr>
                <w:sz w:val="24"/>
                <w:szCs w:val="24"/>
              </w:rPr>
            </w:pPr>
            <w:r w:rsidRPr="00C37D99">
              <w:rPr>
                <w:sz w:val="24"/>
                <w:szCs w:val="24"/>
              </w:rPr>
              <w:t>Ký tự chữ latin, ký tự số, ký tự đặc biệt. Không chứa ký tự Tiếng Việt.</w:t>
            </w:r>
          </w:p>
          <w:p w14:paraId="5E53545A" w14:textId="20B29EB7" w:rsidR="00840981" w:rsidRPr="00C37D99" w:rsidRDefault="00840981" w:rsidP="00B67F8B">
            <w:pPr>
              <w:spacing w:line="288" w:lineRule="auto"/>
              <w:rPr>
                <w:lang w:val="vi-VN"/>
              </w:rPr>
            </w:pPr>
            <w:r w:rsidRPr="00C37D99">
              <w:t>Tối đa 32 ký</w:t>
            </w:r>
            <w:r w:rsidRPr="00C37D99">
              <w:rPr>
                <w:lang w:val="vi-VN"/>
              </w:rPr>
              <w:t xml:space="preserve"> tự </w:t>
            </w:r>
          </w:p>
        </w:tc>
      </w:tr>
      <w:tr w:rsidR="00474B0B" w:rsidRPr="00C37D99" w14:paraId="5A89AC91" w14:textId="77777777" w:rsidTr="00840981">
        <w:trPr>
          <w:trHeight w:val="255"/>
        </w:trPr>
        <w:tc>
          <w:tcPr>
            <w:tcW w:w="625" w:type="dxa"/>
            <w:tcBorders>
              <w:top w:val="single" w:sz="4" w:space="0" w:color="auto"/>
              <w:left w:val="single" w:sz="4" w:space="0" w:color="auto"/>
              <w:bottom w:val="single" w:sz="4" w:space="0" w:color="auto"/>
              <w:right w:val="single" w:sz="4" w:space="0" w:color="auto"/>
            </w:tcBorders>
          </w:tcPr>
          <w:p w14:paraId="0AA3104E" w14:textId="6EAE178E" w:rsidR="00474B0B" w:rsidRPr="00474B0B" w:rsidRDefault="00474B0B" w:rsidP="00B67F8B">
            <w:pPr>
              <w:spacing w:line="288" w:lineRule="auto"/>
            </w:pPr>
            <w:r>
              <w:lastRenderedPageBreak/>
              <w:t>6</w:t>
            </w:r>
          </w:p>
        </w:tc>
        <w:tc>
          <w:tcPr>
            <w:tcW w:w="1638" w:type="dxa"/>
            <w:tcBorders>
              <w:top w:val="single" w:sz="4" w:space="0" w:color="auto"/>
              <w:left w:val="single" w:sz="4" w:space="0" w:color="auto"/>
              <w:bottom w:val="single" w:sz="4" w:space="0" w:color="auto"/>
              <w:right w:val="single" w:sz="4" w:space="0" w:color="auto"/>
            </w:tcBorders>
            <w:shd w:val="clear" w:color="auto" w:fill="auto"/>
            <w:noWrap/>
          </w:tcPr>
          <w:p w14:paraId="2CB533D0" w14:textId="1ABB71E9" w:rsidR="00474B0B" w:rsidRPr="00C37D99" w:rsidRDefault="00474B0B" w:rsidP="00B67F8B">
            <w:pPr>
              <w:spacing w:line="288" w:lineRule="auto"/>
            </w:pPr>
            <w:r>
              <w:t>enable</w:t>
            </w:r>
          </w:p>
        </w:tc>
        <w:tc>
          <w:tcPr>
            <w:tcW w:w="1276" w:type="dxa"/>
            <w:tcBorders>
              <w:top w:val="single" w:sz="4" w:space="0" w:color="auto"/>
              <w:left w:val="nil"/>
              <w:bottom w:val="single" w:sz="4" w:space="0" w:color="auto"/>
              <w:right w:val="single" w:sz="4" w:space="0" w:color="auto"/>
            </w:tcBorders>
            <w:shd w:val="clear" w:color="auto" w:fill="auto"/>
            <w:noWrap/>
          </w:tcPr>
          <w:p w14:paraId="3E91843C" w14:textId="5EE9983B" w:rsidR="00474B0B" w:rsidRPr="00C37D99" w:rsidRDefault="00474B0B" w:rsidP="00B67F8B">
            <w:pPr>
              <w:spacing w:line="288" w:lineRule="auto"/>
              <w:rPr>
                <w:lang w:eastAsia="en-AU"/>
              </w:rPr>
            </w:pPr>
            <w:r>
              <w:rPr>
                <w:lang w:eastAsia="en-AU"/>
              </w:rPr>
              <w:t>Mandatory</w:t>
            </w:r>
          </w:p>
        </w:tc>
        <w:tc>
          <w:tcPr>
            <w:tcW w:w="851" w:type="dxa"/>
            <w:tcBorders>
              <w:top w:val="single" w:sz="4" w:space="0" w:color="auto"/>
              <w:left w:val="nil"/>
              <w:bottom w:val="single" w:sz="4" w:space="0" w:color="auto"/>
              <w:right w:val="single" w:sz="4" w:space="0" w:color="auto"/>
            </w:tcBorders>
          </w:tcPr>
          <w:p w14:paraId="6F8ACB2F" w14:textId="44126F8D" w:rsidR="00474B0B" w:rsidRPr="00C37D99" w:rsidRDefault="00474B0B" w:rsidP="00B67F8B">
            <w:pPr>
              <w:spacing w:line="288" w:lineRule="auto"/>
            </w:pPr>
            <w:r>
              <w:t>Int</w:t>
            </w:r>
          </w:p>
        </w:tc>
        <w:tc>
          <w:tcPr>
            <w:tcW w:w="1842" w:type="dxa"/>
            <w:tcBorders>
              <w:top w:val="single" w:sz="4" w:space="0" w:color="auto"/>
              <w:left w:val="single" w:sz="4" w:space="0" w:color="auto"/>
              <w:bottom w:val="single" w:sz="4" w:space="0" w:color="auto"/>
              <w:right w:val="single" w:sz="4" w:space="0" w:color="auto"/>
            </w:tcBorders>
          </w:tcPr>
          <w:p w14:paraId="3AA1BEAA" w14:textId="124E4F1D" w:rsidR="00474B0B" w:rsidRPr="00474B0B" w:rsidRDefault="00474B0B" w:rsidP="00B67F8B">
            <w:pPr>
              <w:pStyle w:val="ListParagraph"/>
              <w:spacing w:line="288" w:lineRule="auto"/>
              <w:ind w:left="0"/>
              <w:jc w:val="left"/>
              <w:rPr>
                <w:sz w:val="24"/>
                <w:szCs w:val="24"/>
              </w:rPr>
            </w:pPr>
            <w:r>
              <w:rPr>
                <w:sz w:val="24"/>
                <w:szCs w:val="24"/>
              </w:rPr>
              <w:t>1</w:t>
            </w:r>
          </w:p>
        </w:tc>
        <w:tc>
          <w:tcPr>
            <w:tcW w:w="2943" w:type="dxa"/>
            <w:tcBorders>
              <w:top w:val="single" w:sz="4" w:space="0" w:color="auto"/>
              <w:left w:val="single" w:sz="4" w:space="0" w:color="auto"/>
              <w:bottom w:val="single" w:sz="4" w:space="0" w:color="auto"/>
              <w:right w:val="single" w:sz="4" w:space="0" w:color="auto"/>
            </w:tcBorders>
            <w:shd w:val="clear" w:color="auto" w:fill="auto"/>
            <w:noWrap/>
          </w:tcPr>
          <w:p w14:paraId="6A1C4B82" w14:textId="77777777" w:rsidR="00474B0B" w:rsidRPr="00C37D99" w:rsidRDefault="00474B0B" w:rsidP="00B67F8B">
            <w:pPr>
              <w:spacing w:line="288" w:lineRule="auto"/>
              <w:rPr>
                <w:lang w:val="vi-VN"/>
              </w:rPr>
            </w:pPr>
          </w:p>
        </w:tc>
      </w:tr>
      <w:tr w:rsidR="00FE7E4D" w:rsidRPr="00C37D99" w14:paraId="0E234597" w14:textId="77777777" w:rsidTr="00840981">
        <w:trPr>
          <w:trHeight w:val="255"/>
        </w:trPr>
        <w:tc>
          <w:tcPr>
            <w:tcW w:w="625" w:type="dxa"/>
            <w:tcBorders>
              <w:top w:val="single" w:sz="4" w:space="0" w:color="auto"/>
              <w:left w:val="single" w:sz="4" w:space="0" w:color="auto"/>
              <w:bottom w:val="single" w:sz="4" w:space="0" w:color="auto"/>
              <w:right w:val="single" w:sz="4" w:space="0" w:color="auto"/>
            </w:tcBorders>
          </w:tcPr>
          <w:p w14:paraId="0CA9D82D" w14:textId="2307DA3D" w:rsidR="00FE7E4D" w:rsidRPr="00474B0B" w:rsidRDefault="00474B0B" w:rsidP="00B67F8B">
            <w:pPr>
              <w:spacing w:line="288" w:lineRule="auto"/>
            </w:pPr>
            <w:r>
              <w:t>7</w:t>
            </w:r>
          </w:p>
        </w:tc>
        <w:tc>
          <w:tcPr>
            <w:tcW w:w="1638" w:type="dxa"/>
            <w:tcBorders>
              <w:top w:val="single" w:sz="4" w:space="0" w:color="auto"/>
              <w:left w:val="single" w:sz="4" w:space="0" w:color="auto"/>
              <w:bottom w:val="single" w:sz="4" w:space="0" w:color="auto"/>
              <w:right w:val="single" w:sz="4" w:space="0" w:color="auto"/>
            </w:tcBorders>
            <w:shd w:val="clear" w:color="auto" w:fill="auto"/>
            <w:noWrap/>
          </w:tcPr>
          <w:p w14:paraId="6AD6EB65" w14:textId="30FEA56B" w:rsidR="00FE7E4D" w:rsidRPr="00C37D99" w:rsidRDefault="00FE7E4D" w:rsidP="00B67F8B">
            <w:pPr>
              <w:spacing w:line="288" w:lineRule="auto"/>
            </w:pPr>
            <w:r w:rsidRPr="00C37D99">
              <w:t>authenMode</w:t>
            </w:r>
          </w:p>
        </w:tc>
        <w:tc>
          <w:tcPr>
            <w:tcW w:w="1276" w:type="dxa"/>
            <w:tcBorders>
              <w:top w:val="single" w:sz="4" w:space="0" w:color="auto"/>
              <w:left w:val="nil"/>
              <w:bottom w:val="single" w:sz="4" w:space="0" w:color="auto"/>
              <w:right w:val="single" w:sz="4" w:space="0" w:color="auto"/>
            </w:tcBorders>
            <w:shd w:val="clear" w:color="auto" w:fill="auto"/>
            <w:noWrap/>
          </w:tcPr>
          <w:p w14:paraId="5211729C" w14:textId="304C5073" w:rsidR="00FE7E4D" w:rsidRPr="00C37D99" w:rsidRDefault="00FE7E4D" w:rsidP="00B67F8B">
            <w:pPr>
              <w:tabs>
                <w:tab w:val="left" w:pos="517"/>
              </w:tabs>
              <w:spacing w:line="288" w:lineRule="auto"/>
            </w:pPr>
            <w:r w:rsidRPr="00C37D99">
              <w:rPr>
                <w:lang w:eastAsia="en-AU"/>
              </w:rPr>
              <w:t>Mandatory</w:t>
            </w:r>
          </w:p>
        </w:tc>
        <w:tc>
          <w:tcPr>
            <w:tcW w:w="851" w:type="dxa"/>
            <w:tcBorders>
              <w:top w:val="single" w:sz="4" w:space="0" w:color="auto"/>
              <w:left w:val="nil"/>
              <w:bottom w:val="single" w:sz="4" w:space="0" w:color="auto"/>
              <w:right w:val="single" w:sz="4" w:space="0" w:color="auto"/>
            </w:tcBorders>
          </w:tcPr>
          <w:p w14:paraId="02669A53" w14:textId="083161C4" w:rsidR="00FE7E4D" w:rsidRPr="00C37D99" w:rsidRDefault="00FE7E4D" w:rsidP="00B67F8B">
            <w:pPr>
              <w:spacing w:line="288" w:lineRule="auto"/>
            </w:pPr>
            <w:r w:rsidRPr="00C37D99">
              <w:t>String</w:t>
            </w:r>
          </w:p>
        </w:tc>
        <w:tc>
          <w:tcPr>
            <w:tcW w:w="1842" w:type="dxa"/>
            <w:tcBorders>
              <w:top w:val="single" w:sz="4" w:space="0" w:color="auto"/>
              <w:left w:val="single" w:sz="4" w:space="0" w:color="auto"/>
              <w:bottom w:val="single" w:sz="4" w:space="0" w:color="auto"/>
              <w:right w:val="single" w:sz="4" w:space="0" w:color="auto"/>
            </w:tcBorders>
          </w:tcPr>
          <w:p w14:paraId="353B18DA" w14:textId="35ED55F0" w:rsidR="00FE7E4D" w:rsidRPr="00C37D99" w:rsidRDefault="00840981" w:rsidP="00B67F8B">
            <w:pPr>
              <w:pStyle w:val="ListParagraph"/>
              <w:spacing w:line="288" w:lineRule="auto"/>
              <w:ind w:left="0"/>
              <w:jc w:val="left"/>
              <w:rPr>
                <w:sz w:val="24"/>
                <w:szCs w:val="24"/>
                <w:lang w:val="vi-VN"/>
              </w:rPr>
            </w:pPr>
            <w:r w:rsidRPr="00C37D99">
              <w:rPr>
                <w:sz w:val="24"/>
                <w:szCs w:val="24"/>
                <w:lang w:val="vi-VN"/>
              </w:rPr>
              <w:t>8</w:t>
            </w:r>
          </w:p>
        </w:tc>
        <w:tc>
          <w:tcPr>
            <w:tcW w:w="2943" w:type="dxa"/>
            <w:tcBorders>
              <w:top w:val="single" w:sz="4" w:space="0" w:color="auto"/>
              <w:left w:val="single" w:sz="4" w:space="0" w:color="auto"/>
              <w:bottom w:val="single" w:sz="4" w:space="0" w:color="auto"/>
              <w:right w:val="single" w:sz="4" w:space="0" w:color="auto"/>
            </w:tcBorders>
            <w:shd w:val="clear" w:color="auto" w:fill="auto"/>
            <w:noWrap/>
          </w:tcPr>
          <w:p w14:paraId="337B78A4" w14:textId="1FA9A6A4" w:rsidR="00FE7E4D" w:rsidRPr="00C37D99" w:rsidRDefault="00FE7E4D" w:rsidP="00B67F8B">
            <w:pPr>
              <w:spacing w:line="288" w:lineRule="auto"/>
              <w:rPr>
                <w:lang w:val="vi-VN"/>
              </w:rPr>
            </w:pPr>
            <w:r w:rsidRPr="00C37D99">
              <w:t>Mode xác thực Wifi</w:t>
            </w:r>
            <w:r w:rsidR="00840981" w:rsidRPr="00C37D99">
              <w:rPr>
                <w:lang w:val="vi-VN"/>
              </w:rPr>
              <w:t>:</w:t>
            </w:r>
          </w:p>
          <w:p w14:paraId="37352D9A" w14:textId="47E462A8" w:rsidR="00840981" w:rsidRPr="00C37D99" w:rsidRDefault="00840981" w:rsidP="00B67F8B">
            <w:pPr>
              <w:spacing w:line="288" w:lineRule="auto"/>
            </w:pPr>
            <w:r w:rsidRPr="00C37D99">
              <w:rPr>
                <w:lang w:val="vi-VN"/>
              </w:rPr>
              <w:t>o</w:t>
            </w:r>
            <w:r w:rsidRPr="00C37D99">
              <w:t>pen/password</w:t>
            </w:r>
          </w:p>
        </w:tc>
      </w:tr>
      <w:tr w:rsidR="00FE7E4D" w:rsidRPr="00C37D99" w14:paraId="3337DDB6" w14:textId="77777777" w:rsidTr="00840981">
        <w:trPr>
          <w:trHeight w:val="255"/>
        </w:trPr>
        <w:tc>
          <w:tcPr>
            <w:tcW w:w="625" w:type="dxa"/>
            <w:tcBorders>
              <w:top w:val="single" w:sz="4" w:space="0" w:color="auto"/>
              <w:left w:val="single" w:sz="4" w:space="0" w:color="auto"/>
              <w:bottom w:val="single" w:sz="4" w:space="0" w:color="auto"/>
              <w:right w:val="single" w:sz="4" w:space="0" w:color="auto"/>
            </w:tcBorders>
          </w:tcPr>
          <w:p w14:paraId="301566D3" w14:textId="26A3FB27" w:rsidR="00FE7E4D" w:rsidRPr="00474B0B" w:rsidRDefault="00474B0B" w:rsidP="00B67F8B">
            <w:pPr>
              <w:spacing w:line="288" w:lineRule="auto"/>
            </w:pPr>
            <w:r>
              <w:t>8</w:t>
            </w:r>
          </w:p>
        </w:tc>
        <w:tc>
          <w:tcPr>
            <w:tcW w:w="1638" w:type="dxa"/>
            <w:tcBorders>
              <w:top w:val="single" w:sz="4" w:space="0" w:color="auto"/>
              <w:left w:val="single" w:sz="4" w:space="0" w:color="auto"/>
              <w:bottom w:val="single" w:sz="4" w:space="0" w:color="auto"/>
              <w:right w:val="single" w:sz="4" w:space="0" w:color="auto"/>
            </w:tcBorders>
            <w:shd w:val="clear" w:color="auto" w:fill="auto"/>
            <w:noWrap/>
          </w:tcPr>
          <w:p w14:paraId="40166B38" w14:textId="51BCF121" w:rsidR="00FE7E4D" w:rsidRPr="00C37D99" w:rsidRDefault="00FE7E4D" w:rsidP="00B67F8B">
            <w:pPr>
              <w:spacing w:line="288" w:lineRule="auto"/>
            </w:pPr>
            <w:r w:rsidRPr="00C37D99">
              <w:t>password</w:t>
            </w:r>
          </w:p>
        </w:tc>
        <w:tc>
          <w:tcPr>
            <w:tcW w:w="1276" w:type="dxa"/>
            <w:tcBorders>
              <w:top w:val="single" w:sz="4" w:space="0" w:color="auto"/>
              <w:left w:val="nil"/>
              <w:bottom w:val="single" w:sz="4" w:space="0" w:color="auto"/>
              <w:right w:val="single" w:sz="4" w:space="0" w:color="auto"/>
            </w:tcBorders>
            <w:shd w:val="clear" w:color="auto" w:fill="auto"/>
            <w:noWrap/>
          </w:tcPr>
          <w:p w14:paraId="371C1085" w14:textId="4D5BEEA0" w:rsidR="00FE7E4D" w:rsidRPr="00C37D99" w:rsidRDefault="00FE7E4D" w:rsidP="00B67F8B">
            <w:pPr>
              <w:tabs>
                <w:tab w:val="left" w:pos="517"/>
                <w:tab w:val="left" w:pos="643"/>
              </w:tabs>
              <w:spacing w:line="288" w:lineRule="auto"/>
            </w:pPr>
            <w:r w:rsidRPr="00C37D99">
              <w:rPr>
                <w:lang w:eastAsia="en-AU"/>
              </w:rPr>
              <w:t>Mandatory</w:t>
            </w:r>
          </w:p>
        </w:tc>
        <w:tc>
          <w:tcPr>
            <w:tcW w:w="851" w:type="dxa"/>
            <w:tcBorders>
              <w:top w:val="single" w:sz="4" w:space="0" w:color="auto"/>
              <w:left w:val="nil"/>
              <w:bottom w:val="single" w:sz="4" w:space="0" w:color="auto"/>
              <w:right w:val="single" w:sz="4" w:space="0" w:color="auto"/>
            </w:tcBorders>
          </w:tcPr>
          <w:p w14:paraId="4AB29B9A" w14:textId="16F4BF06" w:rsidR="00FE7E4D" w:rsidRPr="00C37D99" w:rsidRDefault="00FE7E4D" w:rsidP="00B67F8B">
            <w:pPr>
              <w:spacing w:line="288" w:lineRule="auto"/>
            </w:pPr>
            <w:r w:rsidRPr="00C37D99">
              <w:t>String</w:t>
            </w:r>
          </w:p>
        </w:tc>
        <w:tc>
          <w:tcPr>
            <w:tcW w:w="1842" w:type="dxa"/>
            <w:tcBorders>
              <w:top w:val="single" w:sz="4" w:space="0" w:color="auto"/>
              <w:left w:val="single" w:sz="4" w:space="0" w:color="auto"/>
              <w:bottom w:val="single" w:sz="4" w:space="0" w:color="auto"/>
              <w:right w:val="single" w:sz="4" w:space="0" w:color="auto"/>
            </w:tcBorders>
          </w:tcPr>
          <w:p w14:paraId="5A1EADFA" w14:textId="77777777" w:rsidR="00FE7E4D" w:rsidRPr="00C37D99" w:rsidRDefault="00FE7E4D" w:rsidP="00B67F8B">
            <w:pPr>
              <w:pStyle w:val="ListParagraph"/>
              <w:spacing w:line="288" w:lineRule="auto"/>
              <w:ind w:left="0"/>
              <w:jc w:val="left"/>
              <w:rPr>
                <w:sz w:val="24"/>
                <w:szCs w:val="24"/>
              </w:rPr>
            </w:pPr>
          </w:p>
          <w:p w14:paraId="41084241" w14:textId="670CC074" w:rsidR="00840981" w:rsidRPr="00C37D99" w:rsidRDefault="00840981" w:rsidP="00B67F8B">
            <w:pPr>
              <w:pStyle w:val="ListParagraph"/>
              <w:spacing w:line="288" w:lineRule="auto"/>
              <w:ind w:left="0"/>
              <w:jc w:val="left"/>
              <w:rPr>
                <w:sz w:val="24"/>
                <w:szCs w:val="24"/>
                <w:lang w:val="vi-VN"/>
              </w:rPr>
            </w:pPr>
            <w:r w:rsidRPr="00C37D99">
              <w:rPr>
                <w:sz w:val="24"/>
                <w:szCs w:val="24"/>
                <w:lang w:val="vi-VN"/>
              </w:rPr>
              <w:t>8-64</w:t>
            </w:r>
          </w:p>
        </w:tc>
        <w:tc>
          <w:tcPr>
            <w:tcW w:w="2943" w:type="dxa"/>
            <w:tcBorders>
              <w:top w:val="single" w:sz="4" w:space="0" w:color="auto"/>
              <w:left w:val="single" w:sz="4" w:space="0" w:color="auto"/>
              <w:bottom w:val="single" w:sz="4" w:space="0" w:color="auto"/>
              <w:right w:val="single" w:sz="4" w:space="0" w:color="auto"/>
            </w:tcBorders>
            <w:shd w:val="clear" w:color="auto" w:fill="auto"/>
            <w:noWrap/>
          </w:tcPr>
          <w:p w14:paraId="07FAF993" w14:textId="77777777" w:rsidR="00FE7E4D" w:rsidRPr="00C37D99" w:rsidRDefault="00FE7E4D" w:rsidP="00B67F8B">
            <w:pPr>
              <w:spacing w:line="288" w:lineRule="auto"/>
            </w:pPr>
          </w:p>
          <w:p w14:paraId="05CF310E" w14:textId="5B16C051" w:rsidR="00FE7E4D" w:rsidRPr="00C37D99" w:rsidRDefault="00840981" w:rsidP="00B67F8B">
            <w:pPr>
              <w:spacing w:line="288" w:lineRule="auto"/>
            </w:pPr>
            <w:r w:rsidRPr="00C37D99">
              <w:rPr>
                <w:lang w:val="vi-VN"/>
              </w:rPr>
              <w:t xml:space="preserve">+ </w:t>
            </w:r>
            <w:r w:rsidR="00FE7E4D" w:rsidRPr="00C37D99">
              <w:t>Mật khẩu xác thực Wifi</w:t>
            </w:r>
          </w:p>
          <w:p w14:paraId="4828A36B" w14:textId="77777777" w:rsidR="00840981" w:rsidRPr="00C37D99" w:rsidRDefault="00840981" w:rsidP="00B67F8B">
            <w:pPr>
              <w:pStyle w:val="ListParagraph"/>
              <w:spacing w:line="288" w:lineRule="auto"/>
              <w:ind w:left="0"/>
              <w:jc w:val="left"/>
              <w:rPr>
                <w:sz w:val="24"/>
                <w:szCs w:val="24"/>
              </w:rPr>
            </w:pPr>
            <w:r w:rsidRPr="00C37D99">
              <w:rPr>
                <w:sz w:val="24"/>
                <w:szCs w:val="24"/>
                <w:lang w:val="vi-VN"/>
              </w:rPr>
              <w:t xml:space="preserve">+ </w:t>
            </w:r>
            <w:r w:rsidRPr="00C37D99">
              <w:rPr>
                <w:sz w:val="24"/>
                <w:szCs w:val="24"/>
              </w:rPr>
              <w:t>huỗi ký tự.</w:t>
            </w:r>
          </w:p>
          <w:p w14:paraId="5A122639" w14:textId="77777777" w:rsidR="00840981" w:rsidRPr="00C37D99" w:rsidRDefault="00840981" w:rsidP="00B67F8B">
            <w:pPr>
              <w:pStyle w:val="ListParagraph"/>
              <w:spacing w:line="288" w:lineRule="auto"/>
              <w:ind w:left="0"/>
              <w:jc w:val="left"/>
              <w:rPr>
                <w:sz w:val="24"/>
                <w:szCs w:val="24"/>
              </w:rPr>
            </w:pPr>
            <w:r w:rsidRPr="00C37D99">
              <w:rPr>
                <w:sz w:val="24"/>
                <w:szCs w:val="24"/>
              </w:rPr>
              <w:t>Ký tự chữ latin, ký tự số, ký tự đặc biệt. Không chứa ký tự Tiếng Việt.</w:t>
            </w:r>
          </w:p>
          <w:p w14:paraId="05513732" w14:textId="77777777" w:rsidR="00840981" w:rsidRPr="00C37D99" w:rsidRDefault="00840981" w:rsidP="00B67F8B">
            <w:pPr>
              <w:pStyle w:val="ListParagraph"/>
              <w:spacing w:line="288" w:lineRule="auto"/>
              <w:ind w:left="0"/>
              <w:jc w:val="left"/>
              <w:rPr>
                <w:sz w:val="24"/>
                <w:szCs w:val="24"/>
              </w:rPr>
            </w:pPr>
            <w:r w:rsidRPr="00C37D99">
              <w:rPr>
                <w:sz w:val="24"/>
                <w:szCs w:val="24"/>
              </w:rPr>
              <w:t>Số ký tự: 8-64</w:t>
            </w:r>
          </w:p>
          <w:p w14:paraId="74E2933F" w14:textId="17BF2E84" w:rsidR="00840981" w:rsidRPr="00C37D99" w:rsidRDefault="00840981" w:rsidP="00B67F8B">
            <w:pPr>
              <w:spacing w:line="288" w:lineRule="auto"/>
              <w:rPr>
                <w:lang w:val="vi-VN"/>
              </w:rPr>
            </w:pPr>
          </w:p>
        </w:tc>
      </w:tr>
    </w:tbl>
    <w:p w14:paraId="24145308" w14:textId="77777777" w:rsidR="00211600" w:rsidRPr="00C37D99" w:rsidRDefault="00211600" w:rsidP="00B67F8B">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530"/>
        <w:gridCol w:w="1530"/>
        <w:gridCol w:w="1080"/>
        <w:gridCol w:w="1440"/>
        <w:gridCol w:w="2970"/>
      </w:tblGrid>
      <w:tr w:rsidR="00211600" w:rsidRPr="00C37D99" w14:paraId="1AC03B10" w14:textId="77777777" w:rsidTr="0054461D">
        <w:trPr>
          <w:trHeight w:val="255"/>
        </w:trPr>
        <w:tc>
          <w:tcPr>
            <w:tcW w:w="625" w:type="dxa"/>
            <w:vAlign w:val="center"/>
          </w:tcPr>
          <w:p w14:paraId="3AC20F68" w14:textId="77777777" w:rsidR="00211600" w:rsidRPr="00C37D99" w:rsidRDefault="00211600" w:rsidP="00B67F8B">
            <w:pPr>
              <w:spacing w:line="288" w:lineRule="auto"/>
              <w:rPr>
                <w:b/>
                <w:bCs/>
                <w:lang w:eastAsia="en-AU"/>
              </w:rPr>
            </w:pPr>
            <w:r w:rsidRPr="00C37D99">
              <w:rPr>
                <w:b/>
                <w:bCs/>
                <w:lang w:eastAsia="en-AU"/>
              </w:rPr>
              <w:t>No</w:t>
            </w:r>
          </w:p>
        </w:tc>
        <w:tc>
          <w:tcPr>
            <w:tcW w:w="1530" w:type="dxa"/>
            <w:shd w:val="clear" w:color="auto" w:fill="auto"/>
            <w:noWrap/>
            <w:vAlign w:val="center"/>
          </w:tcPr>
          <w:p w14:paraId="41D5D6C8" w14:textId="77777777" w:rsidR="00211600" w:rsidRPr="00C37D99" w:rsidRDefault="00211600" w:rsidP="00B67F8B">
            <w:pPr>
              <w:spacing w:line="288" w:lineRule="auto"/>
              <w:rPr>
                <w:b/>
                <w:bCs/>
                <w:lang w:eastAsia="en-AU"/>
              </w:rPr>
            </w:pPr>
            <w:r w:rsidRPr="00C37D99">
              <w:rPr>
                <w:b/>
                <w:bCs/>
                <w:lang w:eastAsia="en-AU"/>
              </w:rPr>
              <w:t>Parameter</w:t>
            </w:r>
          </w:p>
        </w:tc>
        <w:tc>
          <w:tcPr>
            <w:tcW w:w="1530" w:type="dxa"/>
            <w:shd w:val="clear" w:color="auto" w:fill="auto"/>
            <w:noWrap/>
            <w:vAlign w:val="center"/>
          </w:tcPr>
          <w:p w14:paraId="439D93DE" w14:textId="77777777" w:rsidR="00211600" w:rsidRPr="00C37D99" w:rsidRDefault="00211600" w:rsidP="00B67F8B">
            <w:pPr>
              <w:spacing w:line="288" w:lineRule="auto"/>
              <w:rPr>
                <w:b/>
                <w:bCs/>
                <w:lang w:eastAsia="en-AU"/>
              </w:rPr>
            </w:pPr>
            <w:r w:rsidRPr="00C37D99">
              <w:rPr>
                <w:b/>
                <w:bCs/>
                <w:lang w:eastAsia="en-AU"/>
              </w:rPr>
              <w:t>Mandatory</w:t>
            </w:r>
          </w:p>
        </w:tc>
        <w:tc>
          <w:tcPr>
            <w:tcW w:w="1080" w:type="dxa"/>
          </w:tcPr>
          <w:p w14:paraId="0F3E83FE" w14:textId="77777777" w:rsidR="00211600" w:rsidRPr="00C37D99" w:rsidRDefault="00211600" w:rsidP="00B67F8B">
            <w:pPr>
              <w:spacing w:line="288" w:lineRule="auto"/>
              <w:rPr>
                <w:b/>
                <w:bCs/>
                <w:lang w:eastAsia="en-AU"/>
              </w:rPr>
            </w:pPr>
            <w:r w:rsidRPr="00C37D99">
              <w:rPr>
                <w:b/>
                <w:bCs/>
                <w:lang w:eastAsia="en-AU"/>
              </w:rPr>
              <w:t>Type</w:t>
            </w:r>
          </w:p>
        </w:tc>
        <w:tc>
          <w:tcPr>
            <w:tcW w:w="1440" w:type="dxa"/>
            <w:vAlign w:val="center"/>
          </w:tcPr>
          <w:p w14:paraId="6C5A60AB" w14:textId="77777777" w:rsidR="00211600" w:rsidRPr="00C37D99" w:rsidRDefault="00211600" w:rsidP="00B67F8B">
            <w:pPr>
              <w:spacing w:line="288" w:lineRule="auto"/>
              <w:rPr>
                <w:b/>
                <w:bCs/>
                <w:lang w:eastAsia="en-AU"/>
              </w:rPr>
            </w:pPr>
            <w:r w:rsidRPr="00C37D99">
              <w:rPr>
                <w:b/>
                <w:bCs/>
                <w:lang w:eastAsia="en-AU"/>
              </w:rPr>
              <w:t>Max length</w:t>
            </w:r>
          </w:p>
        </w:tc>
        <w:tc>
          <w:tcPr>
            <w:tcW w:w="2970" w:type="dxa"/>
            <w:shd w:val="clear" w:color="auto" w:fill="auto"/>
            <w:noWrap/>
            <w:vAlign w:val="center"/>
          </w:tcPr>
          <w:p w14:paraId="623B5F34" w14:textId="77777777" w:rsidR="00211600" w:rsidRPr="00C37D99" w:rsidRDefault="00211600" w:rsidP="00B67F8B">
            <w:pPr>
              <w:spacing w:line="288" w:lineRule="auto"/>
              <w:rPr>
                <w:b/>
                <w:bCs/>
                <w:lang w:eastAsia="en-AU"/>
              </w:rPr>
            </w:pPr>
            <w:r w:rsidRPr="00C37D99">
              <w:rPr>
                <w:b/>
                <w:bCs/>
                <w:lang w:eastAsia="en-AU"/>
              </w:rPr>
              <w:t>Meaning</w:t>
            </w:r>
          </w:p>
        </w:tc>
      </w:tr>
      <w:tr w:rsidR="00211600" w:rsidRPr="00C37D99" w14:paraId="4E426AE8" w14:textId="77777777" w:rsidTr="0054461D">
        <w:trPr>
          <w:trHeight w:val="255"/>
        </w:trPr>
        <w:tc>
          <w:tcPr>
            <w:tcW w:w="625" w:type="dxa"/>
            <w:vAlign w:val="center"/>
          </w:tcPr>
          <w:p w14:paraId="5BA6A13D" w14:textId="77777777" w:rsidR="00211600" w:rsidRPr="00C37D99" w:rsidRDefault="00211600" w:rsidP="00B67F8B">
            <w:pPr>
              <w:spacing w:line="288" w:lineRule="auto"/>
              <w:rPr>
                <w:lang w:eastAsia="en-AU"/>
              </w:rPr>
            </w:pPr>
            <w:r w:rsidRPr="00C37D99">
              <w:rPr>
                <w:lang w:eastAsia="en-AU"/>
              </w:rPr>
              <w:t>1</w:t>
            </w:r>
          </w:p>
        </w:tc>
        <w:tc>
          <w:tcPr>
            <w:tcW w:w="1530" w:type="dxa"/>
            <w:shd w:val="clear" w:color="auto" w:fill="auto"/>
            <w:noWrap/>
            <w:vAlign w:val="center"/>
          </w:tcPr>
          <w:p w14:paraId="2284857E" w14:textId="77777777" w:rsidR="00211600" w:rsidRPr="00C37D99" w:rsidRDefault="00211600" w:rsidP="00B67F8B">
            <w:pPr>
              <w:spacing w:line="288" w:lineRule="auto"/>
              <w:rPr>
                <w:lang w:eastAsia="en-AU"/>
              </w:rPr>
            </w:pPr>
            <w:r w:rsidRPr="00C37D99">
              <w:rPr>
                <w:lang w:eastAsia="en-AU"/>
              </w:rPr>
              <w:t>errorCode</w:t>
            </w:r>
          </w:p>
        </w:tc>
        <w:tc>
          <w:tcPr>
            <w:tcW w:w="1530" w:type="dxa"/>
            <w:shd w:val="clear" w:color="auto" w:fill="auto"/>
            <w:noWrap/>
            <w:vAlign w:val="center"/>
          </w:tcPr>
          <w:p w14:paraId="5101EE91" w14:textId="77777777" w:rsidR="00211600" w:rsidRPr="00C37D99" w:rsidRDefault="00211600" w:rsidP="00B67F8B">
            <w:pPr>
              <w:spacing w:line="288" w:lineRule="auto"/>
              <w:rPr>
                <w:lang w:eastAsia="en-AU"/>
              </w:rPr>
            </w:pPr>
            <w:r w:rsidRPr="00C37D99">
              <w:rPr>
                <w:lang w:eastAsia="en-AU"/>
              </w:rPr>
              <w:t>Mandatory</w:t>
            </w:r>
          </w:p>
        </w:tc>
        <w:tc>
          <w:tcPr>
            <w:tcW w:w="1080" w:type="dxa"/>
          </w:tcPr>
          <w:p w14:paraId="522A0891" w14:textId="77777777" w:rsidR="00211600" w:rsidRPr="00C37D99" w:rsidRDefault="00211600" w:rsidP="00B67F8B">
            <w:pPr>
              <w:spacing w:line="288" w:lineRule="auto"/>
              <w:rPr>
                <w:lang w:eastAsia="en-AU"/>
              </w:rPr>
            </w:pPr>
            <w:r w:rsidRPr="00C37D99">
              <w:rPr>
                <w:lang w:eastAsia="en-AU"/>
              </w:rPr>
              <w:t>String</w:t>
            </w:r>
          </w:p>
        </w:tc>
        <w:tc>
          <w:tcPr>
            <w:tcW w:w="1440" w:type="dxa"/>
            <w:vAlign w:val="center"/>
          </w:tcPr>
          <w:p w14:paraId="31977EFD" w14:textId="77777777" w:rsidR="00211600" w:rsidRPr="00C37D99" w:rsidRDefault="00211600" w:rsidP="00B67F8B">
            <w:pPr>
              <w:spacing w:line="288" w:lineRule="auto"/>
              <w:rPr>
                <w:lang w:eastAsia="en-AU"/>
              </w:rPr>
            </w:pPr>
            <w:r w:rsidRPr="00C37D99">
              <w:rPr>
                <w:lang w:eastAsia="en-AU"/>
              </w:rPr>
              <w:t>4</w:t>
            </w:r>
          </w:p>
        </w:tc>
        <w:tc>
          <w:tcPr>
            <w:tcW w:w="2970" w:type="dxa"/>
            <w:shd w:val="clear" w:color="auto" w:fill="auto"/>
            <w:noWrap/>
            <w:vAlign w:val="center"/>
          </w:tcPr>
          <w:p w14:paraId="1BEF815C" w14:textId="77777777" w:rsidR="00211600" w:rsidRPr="00C37D99" w:rsidRDefault="00211600" w:rsidP="00B67F8B">
            <w:pPr>
              <w:spacing w:line="288" w:lineRule="auto"/>
              <w:rPr>
                <w:lang w:eastAsia="en-AU"/>
              </w:rPr>
            </w:pPr>
            <w:r w:rsidRPr="00C37D99">
              <w:rPr>
                <w:lang w:eastAsia="en-AU"/>
              </w:rPr>
              <w:t>Mã lỗi</w:t>
            </w:r>
          </w:p>
        </w:tc>
      </w:tr>
      <w:tr w:rsidR="00211600" w:rsidRPr="00C37D99" w14:paraId="18BDA909" w14:textId="77777777" w:rsidTr="0054461D">
        <w:trPr>
          <w:trHeight w:val="255"/>
        </w:trPr>
        <w:tc>
          <w:tcPr>
            <w:tcW w:w="625" w:type="dxa"/>
            <w:vAlign w:val="center"/>
          </w:tcPr>
          <w:p w14:paraId="650C20DE" w14:textId="77777777" w:rsidR="00211600" w:rsidRPr="00C37D99" w:rsidRDefault="00211600" w:rsidP="00B67F8B">
            <w:pPr>
              <w:spacing w:line="288" w:lineRule="auto"/>
              <w:rPr>
                <w:lang w:eastAsia="en-AU"/>
              </w:rPr>
            </w:pPr>
            <w:r w:rsidRPr="00C37D99">
              <w:rPr>
                <w:lang w:eastAsia="en-AU"/>
              </w:rPr>
              <w:t>2</w:t>
            </w:r>
          </w:p>
        </w:tc>
        <w:tc>
          <w:tcPr>
            <w:tcW w:w="1530" w:type="dxa"/>
            <w:shd w:val="clear" w:color="auto" w:fill="auto"/>
            <w:noWrap/>
            <w:vAlign w:val="center"/>
          </w:tcPr>
          <w:p w14:paraId="1D55D5A5" w14:textId="77777777" w:rsidR="00211600" w:rsidRPr="00C37D99" w:rsidRDefault="00211600" w:rsidP="00B67F8B">
            <w:pPr>
              <w:spacing w:line="288" w:lineRule="auto"/>
              <w:rPr>
                <w:lang w:eastAsia="en-AU"/>
              </w:rPr>
            </w:pPr>
            <w:r w:rsidRPr="00C37D99">
              <w:rPr>
                <w:lang w:eastAsia="en-AU"/>
              </w:rPr>
              <w:t>errorMessage</w:t>
            </w:r>
          </w:p>
        </w:tc>
        <w:tc>
          <w:tcPr>
            <w:tcW w:w="1530" w:type="dxa"/>
            <w:shd w:val="clear" w:color="auto" w:fill="auto"/>
            <w:noWrap/>
            <w:vAlign w:val="center"/>
          </w:tcPr>
          <w:p w14:paraId="00F1CB20" w14:textId="77777777" w:rsidR="00211600" w:rsidRPr="00C37D99" w:rsidRDefault="00211600" w:rsidP="00B67F8B">
            <w:pPr>
              <w:spacing w:line="288" w:lineRule="auto"/>
              <w:rPr>
                <w:lang w:eastAsia="en-AU"/>
              </w:rPr>
            </w:pPr>
            <w:r w:rsidRPr="00C37D99">
              <w:rPr>
                <w:lang w:eastAsia="en-AU"/>
              </w:rPr>
              <w:t>Optional</w:t>
            </w:r>
          </w:p>
        </w:tc>
        <w:tc>
          <w:tcPr>
            <w:tcW w:w="1080" w:type="dxa"/>
          </w:tcPr>
          <w:p w14:paraId="570A363B" w14:textId="77777777" w:rsidR="00211600" w:rsidRPr="00C37D99" w:rsidRDefault="00211600" w:rsidP="00B67F8B">
            <w:pPr>
              <w:spacing w:line="288" w:lineRule="auto"/>
              <w:rPr>
                <w:lang w:eastAsia="en-AU"/>
              </w:rPr>
            </w:pPr>
            <w:r w:rsidRPr="00C37D99">
              <w:rPr>
                <w:lang w:eastAsia="en-AU"/>
              </w:rPr>
              <w:t>String</w:t>
            </w:r>
          </w:p>
        </w:tc>
        <w:tc>
          <w:tcPr>
            <w:tcW w:w="1440" w:type="dxa"/>
            <w:vAlign w:val="center"/>
          </w:tcPr>
          <w:p w14:paraId="3DCF6AB3" w14:textId="77777777" w:rsidR="00211600" w:rsidRPr="00C37D99" w:rsidRDefault="00211600" w:rsidP="00B67F8B">
            <w:pPr>
              <w:spacing w:line="288" w:lineRule="auto"/>
              <w:rPr>
                <w:lang w:eastAsia="en-AU"/>
              </w:rPr>
            </w:pPr>
            <w:r w:rsidRPr="00C37D99">
              <w:rPr>
                <w:lang w:eastAsia="en-AU"/>
              </w:rPr>
              <w:t>64</w:t>
            </w:r>
          </w:p>
        </w:tc>
        <w:tc>
          <w:tcPr>
            <w:tcW w:w="2970" w:type="dxa"/>
            <w:shd w:val="clear" w:color="auto" w:fill="auto"/>
            <w:noWrap/>
            <w:vAlign w:val="center"/>
          </w:tcPr>
          <w:p w14:paraId="593D1E3B" w14:textId="77777777" w:rsidR="00211600" w:rsidRPr="00C37D99" w:rsidRDefault="00211600" w:rsidP="00B67F8B">
            <w:pPr>
              <w:spacing w:line="288" w:lineRule="auto"/>
              <w:rPr>
                <w:lang w:eastAsia="en-AU"/>
              </w:rPr>
            </w:pPr>
            <w:r w:rsidRPr="00C37D99">
              <w:rPr>
                <w:lang w:eastAsia="en-AU"/>
              </w:rPr>
              <w:t>Mô tả lỗi</w:t>
            </w:r>
          </w:p>
        </w:tc>
      </w:tr>
    </w:tbl>
    <w:p w14:paraId="3F0A6B74" w14:textId="77777777" w:rsidR="00211600" w:rsidRPr="00C37D99" w:rsidRDefault="00211600" w:rsidP="00B67F8B">
      <w:pPr>
        <w:pStyle w:val="Heading4"/>
        <w:spacing w:line="288" w:lineRule="auto"/>
        <w:rPr>
          <w:sz w:val="24"/>
          <w:szCs w:val="24"/>
        </w:rPr>
      </w:pPr>
      <w:r w:rsidRPr="00C37D99">
        <w:rPr>
          <w:sz w:val="24"/>
          <w:szCs w:val="24"/>
        </w:rPr>
        <w:t>Example</w:t>
      </w:r>
    </w:p>
    <w:p w14:paraId="0DC908ED" w14:textId="77777777" w:rsidR="00211600" w:rsidRPr="00C37D99" w:rsidRDefault="00211600" w:rsidP="00B67F8B">
      <w:pPr>
        <w:spacing w:line="288" w:lineRule="auto"/>
        <w:rPr>
          <w:b/>
          <w:bCs/>
        </w:rPr>
      </w:pPr>
      <w:r w:rsidRPr="00C37D99">
        <w:rPr>
          <w:b/>
          <w:bCs/>
        </w:rPr>
        <w:t>Request:</w:t>
      </w:r>
    </w:p>
    <w:p w14:paraId="74682005" w14:textId="4C57EB59" w:rsidR="00211600" w:rsidRPr="00C37D99" w:rsidRDefault="00211600"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lang w:val="vi-VN"/>
        </w:rPr>
        <w:t xml:space="preserve"> </w:t>
      </w:r>
      <w:r w:rsidR="00FE7E4D" w:rsidRPr="00C37D99">
        <w:rPr>
          <w:rFonts w:ascii="Times New Roman" w:hAnsi="Times New Roman" w:cs="Times New Roman"/>
          <w:sz w:val="24"/>
          <w:szCs w:val="24"/>
        </w:rPr>
        <w:t>setWifiConfig</w:t>
      </w:r>
      <w:r w:rsidRPr="00C37D99">
        <w:rPr>
          <w:rFonts w:ascii="Times New Roman" w:hAnsi="Times New Roman" w:cs="Times New Roman"/>
          <w:sz w:val="24"/>
          <w:szCs w:val="24"/>
        </w:rPr>
        <w:t xml:space="preserve"> (data);</w:t>
      </w:r>
    </w:p>
    <w:p w14:paraId="7890A4CB" w14:textId="77777777" w:rsidR="007F1072" w:rsidRDefault="00211600" w:rsidP="00B67F8B">
      <w:pPr>
        <w:pStyle w:val="HTMLPreformatted"/>
        <w:spacing w:line="288" w:lineRule="auto"/>
        <w:rPr>
          <w:rFonts w:ascii="Times New Roman" w:hAnsi="Times New Roman" w:cs="Times New Roman"/>
          <w:sz w:val="24"/>
          <w:szCs w:val="24"/>
          <w:lang w:val="vi-VN"/>
        </w:rPr>
      </w:pPr>
      <w:r w:rsidRPr="00C37D99">
        <w:rPr>
          <w:rFonts w:ascii="Times New Roman" w:hAnsi="Times New Roman" w:cs="Times New Roman"/>
          <w:sz w:val="24"/>
          <w:szCs w:val="24"/>
          <w:lang w:val="vi-VN"/>
        </w:rPr>
        <w:t xml:space="preserve"> </w:t>
      </w: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p>
    <w:p w14:paraId="187667AE" w14:textId="3321A85D" w:rsidR="005B12E8" w:rsidRPr="00C37D99" w:rsidRDefault="007F1072" w:rsidP="00B67F8B">
      <w:pPr>
        <w:pStyle w:val="HTMLPreformatted"/>
        <w:spacing w:line="288" w:lineRule="auto"/>
        <w:rPr>
          <w:rFonts w:ascii="Times New Roman" w:hAnsi="Times New Roman" w:cs="Times New Roman"/>
          <w:sz w:val="24"/>
          <w:szCs w:val="24"/>
        </w:rPr>
      </w:pPr>
      <w:r>
        <w:rPr>
          <w:rFonts w:ascii="Times New Roman" w:hAnsi="Times New Roman" w:cs="Times New Roman"/>
          <w:sz w:val="24"/>
          <w:szCs w:val="24"/>
        </w:rPr>
        <w:t xml:space="preserve">    </w:t>
      </w:r>
      <w:r w:rsidR="00211600" w:rsidRPr="00C37D99">
        <w:rPr>
          <w:rFonts w:ascii="Times New Roman" w:hAnsi="Times New Roman" w:cs="Times New Roman"/>
          <w:sz w:val="24"/>
          <w:szCs w:val="24"/>
        </w:rPr>
        <w:t>{</w:t>
      </w:r>
    </w:p>
    <w:p w14:paraId="4F67662B" w14:textId="6EC977DB" w:rsidR="005B12E8" w:rsidRPr="00C37D99" w:rsidRDefault="007C28D8" w:rsidP="00B67F8B">
      <w:pPr>
        <w:pStyle w:val="HTMLPreformatted"/>
        <w:spacing w:line="288" w:lineRule="auto"/>
        <w:ind w:left="916"/>
        <w:rPr>
          <w:rFonts w:ascii="Times New Roman" w:hAnsi="Times New Roman" w:cs="Times New Roman"/>
          <w:sz w:val="24"/>
          <w:szCs w:val="24"/>
          <w:lang w:eastAsia="en-US"/>
        </w:rPr>
      </w:pPr>
      <w:r w:rsidRPr="00C37D99">
        <w:rPr>
          <w:rFonts w:ascii="Times New Roman" w:hAnsi="Times New Roman" w:cs="Times New Roman"/>
          <w:sz w:val="24"/>
          <w:szCs w:val="24"/>
          <w:lang w:val="vi-VN"/>
        </w:rPr>
        <w:t xml:space="preserve"> </w:t>
      </w:r>
      <w:r w:rsidR="005B12E8" w:rsidRPr="00C37D99">
        <w:rPr>
          <w:rFonts w:ascii="Times New Roman" w:hAnsi="Times New Roman" w:cs="Times New Roman"/>
          <w:sz w:val="24"/>
          <w:szCs w:val="24"/>
          <w:lang w:val="vi-VN" w:eastAsia="en-US"/>
        </w:rPr>
        <w:t>“</w:t>
      </w:r>
      <w:r w:rsidRPr="00C37D99">
        <w:rPr>
          <w:rFonts w:ascii="Times New Roman" w:hAnsi="Times New Roman" w:cs="Times New Roman"/>
          <w:sz w:val="24"/>
          <w:szCs w:val="24"/>
          <w:lang w:eastAsia="en-US"/>
        </w:rPr>
        <w:t>serialNumber</w:t>
      </w:r>
      <w:r w:rsidR="005B12E8" w:rsidRPr="00C37D99">
        <w:rPr>
          <w:rFonts w:ascii="Times New Roman" w:hAnsi="Times New Roman" w:cs="Times New Roman"/>
          <w:sz w:val="24"/>
          <w:szCs w:val="24"/>
          <w:lang w:val="vi-VN" w:eastAsia="en-US"/>
        </w:rPr>
        <w:t>”</w:t>
      </w:r>
      <w:r w:rsidRPr="00C37D99">
        <w:rPr>
          <w:rFonts w:ascii="Times New Roman" w:hAnsi="Times New Roman" w:cs="Times New Roman"/>
          <w:sz w:val="24"/>
          <w:szCs w:val="24"/>
          <w:lang w:eastAsia="en-US"/>
        </w:rPr>
        <w:t xml:space="preserve">: </w:t>
      </w:r>
      <w:r w:rsidR="005B12E8" w:rsidRPr="00C37D99">
        <w:rPr>
          <w:rFonts w:ascii="Times New Roman" w:hAnsi="Times New Roman" w:cs="Times New Roman"/>
          <w:sz w:val="24"/>
          <w:szCs w:val="24"/>
          <w:lang w:val="vi-VN" w:eastAsia="en-US"/>
        </w:rPr>
        <w:t>“</w:t>
      </w:r>
      <w:r w:rsidR="00DB6D2D">
        <w:rPr>
          <w:rFonts w:ascii="Times New Roman" w:hAnsi="Times New Roman" w:cs="Times New Roman"/>
          <w:sz w:val="24"/>
          <w:szCs w:val="24"/>
          <w:lang w:eastAsia="en-US"/>
        </w:rPr>
        <w:t>VNPT123456</w:t>
      </w:r>
      <w:r w:rsidR="005B12E8" w:rsidRPr="00C37D99">
        <w:rPr>
          <w:rFonts w:ascii="Times New Roman" w:hAnsi="Times New Roman" w:cs="Times New Roman"/>
          <w:sz w:val="24"/>
          <w:szCs w:val="24"/>
          <w:lang w:val="vi-VN" w:eastAsia="en-US"/>
        </w:rPr>
        <w:t>”</w:t>
      </w:r>
      <w:r w:rsidRPr="00C37D99">
        <w:rPr>
          <w:rFonts w:ascii="Times New Roman" w:hAnsi="Times New Roman" w:cs="Times New Roman"/>
          <w:sz w:val="24"/>
          <w:szCs w:val="24"/>
          <w:lang w:eastAsia="en-US"/>
        </w:rPr>
        <w:t>,</w:t>
      </w:r>
    </w:p>
    <w:p w14:paraId="0E179BA6" w14:textId="04592F79" w:rsidR="005B12E8" w:rsidRPr="00C37D99" w:rsidRDefault="005B12E8" w:rsidP="00B67F8B">
      <w:pPr>
        <w:pStyle w:val="HTMLPreformatted"/>
        <w:spacing w:line="288" w:lineRule="auto"/>
        <w:ind w:left="916"/>
        <w:rPr>
          <w:rFonts w:ascii="Times New Roman" w:hAnsi="Times New Roman" w:cs="Times New Roman"/>
          <w:sz w:val="24"/>
          <w:szCs w:val="24"/>
        </w:rPr>
      </w:pPr>
      <w:r w:rsidRPr="00C37D99">
        <w:rPr>
          <w:rFonts w:ascii="Times New Roman" w:hAnsi="Times New Roman" w:cs="Times New Roman"/>
          <w:sz w:val="24"/>
          <w:szCs w:val="24"/>
          <w:lang w:val="vi-VN" w:eastAsia="en-US"/>
        </w:rPr>
        <w:t xml:space="preserve"> “</w:t>
      </w:r>
      <w:r w:rsidR="007C28D8" w:rsidRPr="00C37D99">
        <w:rPr>
          <w:rFonts w:ascii="Times New Roman" w:hAnsi="Times New Roman" w:cs="Times New Roman"/>
          <w:sz w:val="24"/>
          <w:szCs w:val="24"/>
          <w:lang w:eastAsia="en-US"/>
        </w:rPr>
        <w:t>modelName</w:t>
      </w:r>
      <w:r w:rsidRPr="00C37D99">
        <w:rPr>
          <w:rFonts w:ascii="Times New Roman" w:hAnsi="Times New Roman" w:cs="Times New Roman"/>
          <w:sz w:val="24"/>
          <w:szCs w:val="24"/>
          <w:lang w:val="vi-VN" w:eastAsia="en-US"/>
        </w:rPr>
        <w:t>”</w:t>
      </w:r>
      <w:r w:rsidR="007C28D8" w:rsidRPr="00C37D99">
        <w:rPr>
          <w:rFonts w:ascii="Times New Roman" w:hAnsi="Times New Roman" w:cs="Times New Roman"/>
          <w:sz w:val="24"/>
          <w:szCs w:val="24"/>
          <w:lang w:eastAsia="en-US"/>
        </w:rPr>
        <w:t xml:space="preserve">: </w:t>
      </w:r>
      <w:r w:rsidRPr="00C37D99">
        <w:rPr>
          <w:rFonts w:ascii="Times New Roman" w:hAnsi="Times New Roman" w:cs="Times New Roman"/>
          <w:sz w:val="24"/>
          <w:szCs w:val="24"/>
          <w:lang w:val="vi-VN" w:eastAsia="en-US"/>
        </w:rPr>
        <w:t>“</w:t>
      </w:r>
      <w:r w:rsidR="00DB6D2D">
        <w:rPr>
          <w:rFonts w:ascii="Times New Roman" w:hAnsi="Times New Roman" w:cs="Times New Roman"/>
          <w:sz w:val="24"/>
          <w:szCs w:val="24"/>
          <w:lang w:eastAsia="en-US"/>
        </w:rPr>
        <w:t>GW040H</w:t>
      </w:r>
      <w:r w:rsidRPr="00C37D99">
        <w:rPr>
          <w:rFonts w:ascii="Times New Roman" w:hAnsi="Times New Roman" w:cs="Times New Roman"/>
          <w:sz w:val="24"/>
          <w:szCs w:val="24"/>
          <w:lang w:val="vi-VN" w:eastAsia="en-US"/>
        </w:rPr>
        <w:t>”</w:t>
      </w:r>
      <w:r w:rsidR="007C28D8" w:rsidRPr="00C37D99">
        <w:rPr>
          <w:rFonts w:ascii="Times New Roman" w:hAnsi="Times New Roman" w:cs="Times New Roman"/>
          <w:sz w:val="24"/>
          <w:szCs w:val="24"/>
          <w:lang w:eastAsia="en-US"/>
        </w:rPr>
        <w:t>,</w:t>
      </w:r>
    </w:p>
    <w:p w14:paraId="302B311D" w14:textId="29449186" w:rsidR="00FE7E4D" w:rsidRPr="00C37D99" w:rsidRDefault="005B12E8" w:rsidP="00B67F8B">
      <w:pPr>
        <w:pStyle w:val="HTMLPreformatted"/>
        <w:spacing w:line="288" w:lineRule="auto"/>
        <w:ind w:left="916"/>
        <w:rPr>
          <w:rFonts w:ascii="Times New Roman" w:hAnsi="Times New Roman" w:cs="Times New Roman"/>
          <w:sz w:val="24"/>
          <w:szCs w:val="24"/>
        </w:rPr>
      </w:pPr>
      <w:r w:rsidRPr="00C37D99">
        <w:rPr>
          <w:rFonts w:ascii="Times New Roman" w:hAnsi="Times New Roman" w:cs="Times New Roman"/>
          <w:sz w:val="24"/>
          <w:szCs w:val="24"/>
          <w:lang w:val="vi-VN"/>
        </w:rPr>
        <w:t xml:space="preserve"> </w:t>
      </w:r>
      <w:r w:rsidR="00FE7E4D" w:rsidRPr="00C37D99">
        <w:rPr>
          <w:rFonts w:ascii="Times New Roman" w:hAnsi="Times New Roman" w:cs="Times New Roman"/>
          <w:sz w:val="24"/>
          <w:szCs w:val="24"/>
        </w:rPr>
        <w:t>“</w:t>
      </w:r>
      <w:r w:rsidR="00857D35">
        <w:rPr>
          <w:rFonts w:ascii="Times New Roman" w:hAnsi="Times New Roman" w:cs="Times New Roman"/>
          <w:sz w:val="24"/>
          <w:szCs w:val="24"/>
          <w:lang w:val="vi-VN"/>
        </w:rPr>
        <w:t>band</w:t>
      </w:r>
      <w:r w:rsidR="00FE7E4D" w:rsidRPr="00C37D99">
        <w:rPr>
          <w:rFonts w:ascii="Times New Roman" w:hAnsi="Times New Roman" w:cs="Times New Roman"/>
          <w:sz w:val="24"/>
          <w:szCs w:val="24"/>
        </w:rPr>
        <w:t>Type”: “</w:t>
      </w:r>
      <w:r w:rsidR="00857D35">
        <w:rPr>
          <w:rFonts w:ascii="Times New Roman" w:hAnsi="Times New Roman" w:cs="Times New Roman"/>
          <w:sz w:val="24"/>
          <w:szCs w:val="24"/>
          <w:lang w:val="vi-VN"/>
        </w:rPr>
        <w:t>Wireless 2.4G</w:t>
      </w:r>
      <w:r w:rsidR="00FE7E4D" w:rsidRPr="00C37D99">
        <w:rPr>
          <w:rFonts w:ascii="Times New Roman" w:hAnsi="Times New Roman" w:cs="Times New Roman"/>
          <w:sz w:val="24"/>
          <w:szCs w:val="24"/>
        </w:rPr>
        <w:t>”,</w:t>
      </w:r>
    </w:p>
    <w:p w14:paraId="3C171105" w14:textId="28144CBB" w:rsidR="005B12E8" w:rsidRPr="00C37D99" w:rsidRDefault="005B12E8" w:rsidP="00B67F8B">
      <w:pPr>
        <w:spacing w:line="288" w:lineRule="auto"/>
        <w:ind w:left="916"/>
      </w:pPr>
      <w:r w:rsidRPr="00C37D99">
        <w:rPr>
          <w:lang w:val="vi-VN"/>
        </w:rPr>
        <w:t xml:space="preserve">  </w:t>
      </w:r>
      <w:r w:rsidR="00FE7E4D" w:rsidRPr="00C37D99">
        <w:t>“ssidIndex”: “&lt;ssidIndex&gt;”,</w:t>
      </w:r>
    </w:p>
    <w:p w14:paraId="2BC67DA1" w14:textId="23FB957C" w:rsidR="005B12E8" w:rsidRPr="00C37D99" w:rsidRDefault="005B12E8" w:rsidP="00B67F8B">
      <w:pPr>
        <w:spacing w:line="288" w:lineRule="auto"/>
        <w:ind w:left="916"/>
      </w:pPr>
      <w:r w:rsidRPr="00C37D99">
        <w:rPr>
          <w:lang w:val="vi-VN"/>
        </w:rPr>
        <w:t xml:space="preserve"> </w:t>
      </w:r>
      <w:r w:rsidR="00FE7E4D" w:rsidRPr="00C37D99">
        <w:t>“ssid”: “&lt;ssid&gt;”,</w:t>
      </w:r>
    </w:p>
    <w:p w14:paraId="54211DC5" w14:textId="05A28207" w:rsidR="005B12E8" w:rsidRPr="00C37D99" w:rsidRDefault="005B12E8" w:rsidP="00B67F8B">
      <w:pPr>
        <w:spacing w:line="288" w:lineRule="auto"/>
        <w:ind w:left="916"/>
      </w:pPr>
      <w:r w:rsidRPr="00C37D99">
        <w:rPr>
          <w:lang w:val="vi-VN"/>
        </w:rPr>
        <w:t xml:space="preserve"> </w:t>
      </w:r>
      <w:r w:rsidR="00FE7E4D" w:rsidRPr="00C37D99">
        <w:t>“authenMode”: “&lt;authenMode&gt;”,</w:t>
      </w:r>
    </w:p>
    <w:p w14:paraId="4824C7AA" w14:textId="612EDF2B" w:rsidR="00FE7E4D" w:rsidRPr="00C37D99" w:rsidRDefault="6602D862" w:rsidP="00B67F8B">
      <w:pPr>
        <w:spacing w:line="288" w:lineRule="auto"/>
        <w:ind w:left="916"/>
      </w:pPr>
      <w:r w:rsidRPr="00C37D99">
        <w:rPr>
          <w:lang w:val="vi-VN"/>
        </w:rPr>
        <w:t xml:space="preserve"> </w:t>
      </w:r>
      <w:r w:rsidR="1607C5F9" w:rsidRPr="00C37D99">
        <w:t>“password”: “&lt;password&gt;”</w:t>
      </w:r>
    </w:p>
    <w:p w14:paraId="72D392AF" w14:textId="2C9606D7" w:rsidR="00211600" w:rsidRPr="007F1072" w:rsidRDefault="007F1072" w:rsidP="007F1072">
      <w:pPr>
        <w:spacing w:line="288" w:lineRule="auto"/>
      </w:pPr>
      <w:r>
        <w:t xml:space="preserve">   </w:t>
      </w:r>
      <w:r w:rsidR="00211600" w:rsidRPr="007F1072">
        <w:t>}</w:t>
      </w:r>
    </w:p>
    <w:p w14:paraId="39AF46ED" w14:textId="77777777" w:rsidR="00211600" w:rsidRPr="00C37D99" w:rsidRDefault="00211600" w:rsidP="00B67F8B">
      <w:pPr>
        <w:spacing w:line="288" w:lineRule="auto"/>
        <w:rPr>
          <w:b/>
          <w:bCs/>
        </w:rPr>
      </w:pPr>
      <w:r w:rsidRPr="00C37D99">
        <w:rPr>
          <w:b/>
          <w:bCs/>
        </w:rPr>
        <w:t>Response:</w:t>
      </w:r>
    </w:p>
    <w:p w14:paraId="3B1AAD3B" w14:textId="77777777" w:rsidR="005B12E8" w:rsidRPr="00C37D99" w:rsidRDefault="00211600" w:rsidP="00B67F8B">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w:t>
      </w:r>
    </w:p>
    <w:p w14:paraId="321C1B48" w14:textId="77777777" w:rsidR="005B12E8" w:rsidRPr="00C37D99" w:rsidRDefault="00211600" w:rsidP="00B67F8B">
      <w:pPr>
        <w:pStyle w:val="FirstLevelBullet"/>
        <w:spacing w:line="288" w:lineRule="auto"/>
        <w:ind w:firstLine="0"/>
        <w:rPr>
          <w:sz w:val="24"/>
          <w:szCs w:val="24"/>
        </w:rPr>
      </w:pPr>
      <w:r w:rsidRPr="00C37D99">
        <w:rPr>
          <w:sz w:val="24"/>
          <w:szCs w:val="24"/>
        </w:rPr>
        <w:t>"errorCode": "200",</w:t>
      </w:r>
    </w:p>
    <w:p w14:paraId="429B1E19" w14:textId="2D218703" w:rsidR="005B12E8" w:rsidRPr="00C37D99" w:rsidRDefault="00211600" w:rsidP="00B67F8B">
      <w:pPr>
        <w:pStyle w:val="FirstLevelBullet"/>
        <w:spacing w:line="288" w:lineRule="auto"/>
        <w:ind w:firstLine="0"/>
        <w:rPr>
          <w:sz w:val="24"/>
          <w:szCs w:val="24"/>
          <w:lang w:val="vi-VN"/>
        </w:rPr>
      </w:pPr>
      <w:r w:rsidRPr="00C37D99">
        <w:rPr>
          <w:sz w:val="24"/>
          <w:szCs w:val="24"/>
        </w:rPr>
        <w:t>"errorMessage": "SUCCESS"</w:t>
      </w:r>
    </w:p>
    <w:p w14:paraId="0AFFC31B" w14:textId="0CE2B894" w:rsidR="00AE58AC" w:rsidRPr="00C37D99" w:rsidRDefault="009F339F" w:rsidP="00E131AF">
      <w:pPr>
        <w:pStyle w:val="ANSVNormal"/>
        <w:rPr>
          <w:lang w:val="vi-VN"/>
        </w:rPr>
      </w:pPr>
      <w:r>
        <w:t xml:space="preserve">  </w:t>
      </w:r>
      <w:r w:rsidR="00211600" w:rsidRPr="00C37D99">
        <w:rPr>
          <w:lang w:val="vi-VN"/>
        </w:rPr>
        <w:t>}</w:t>
      </w:r>
    </w:p>
    <w:p w14:paraId="10EC8FC5" w14:textId="03CB5744" w:rsidR="00AE58AC" w:rsidRPr="00C37D99" w:rsidRDefault="00AE58AC" w:rsidP="00303550">
      <w:pPr>
        <w:pStyle w:val="Heading3"/>
      </w:pPr>
      <w:bookmarkStart w:id="119" w:name="_Toc113436575"/>
      <w:r w:rsidRPr="00C37D99">
        <w:lastRenderedPageBreak/>
        <w:t>setMeshConfig</w:t>
      </w:r>
      <w:bookmarkEnd w:id="119"/>
    </w:p>
    <w:p w14:paraId="2BAE2BAB" w14:textId="77777777" w:rsidR="007432BF" w:rsidRPr="00C37D99" w:rsidRDefault="007432BF" w:rsidP="00B67F8B">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7432BF" w:rsidRPr="00C37D99" w14:paraId="0557E5C3" w14:textId="77777777" w:rsidTr="0054461D">
        <w:tc>
          <w:tcPr>
            <w:tcW w:w="1122" w:type="pct"/>
            <w:shd w:val="clear" w:color="auto" w:fill="BFBFBF" w:themeFill="background1" w:themeFillShade="BF"/>
          </w:tcPr>
          <w:p w14:paraId="53CE1BE2" w14:textId="77777777" w:rsidR="007432BF" w:rsidRPr="00C37D99" w:rsidRDefault="007432BF" w:rsidP="00E131AF">
            <w:pPr>
              <w:pStyle w:val="ANSVNormal"/>
            </w:pPr>
            <w:r w:rsidRPr="00C37D99">
              <w:t>Tên API</w:t>
            </w:r>
          </w:p>
        </w:tc>
        <w:tc>
          <w:tcPr>
            <w:tcW w:w="3878" w:type="pct"/>
            <w:shd w:val="clear" w:color="auto" w:fill="BFBFBF" w:themeFill="background1" w:themeFillShade="BF"/>
          </w:tcPr>
          <w:p w14:paraId="251081FF" w14:textId="77777777" w:rsidR="007432BF" w:rsidRPr="00C37D99" w:rsidRDefault="007432BF" w:rsidP="00E131AF">
            <w:pPr>
              <w:pStyle w:val="ANSVNormal"/>
            </w:pPr>
            <w:r w:rsidRPr="00C37D99">
              <w:t>Mô tả</w:t>
            </w:r>
          </w:p>
        </w:tc>
      </w:tr>
      <w:tr w:rsidR="007432BF" w:rsidRPr="00C37D99" w14:paraId="4245EA19" w14:textId="77777777" w:rsidTr="0054461D">
        <w:trPr>
          <w:trHeight w:val="362"/>
        </w:trPr>
        <w:tc>
          <w:tcPr>
            <w:tcW w:w="1122" w:type="pct"/>
          </w:tcPr>
          <w:p w14:paraId="18162051" w14:textId="2C91CA72" w:rsidR="007432BF" w:rsidRPr="00C37D99" w:rsidRDefault="007432BF" w:rsidP="00E131AF">
            <w:pPr>
              <w:pStyle w:val="ANSVNormal"/>
            </w:pPr>
            <w:r w:rsidRPr="00C37D99">
              <w:t>setMeshConfig</w:t>
            </w:r>
          </w:p>
        </w:tc>
        <w:tc>
          <w:tcPr>
            <w:tcW w:w="3878" w:type="pct"/>
          </w:tcPr>
          <w:p w14:paraId="23E278ED" w14:textId="3FFB8936" w:rsidR="007432BF" w:rsidRPr="00C37D99" w:rsidRDefault="007432BF" w:rsidP="00E131AF">
            <w:pPr>
              <w:pStyle w:val="ANSVNormal"/>
            </w:pPr>
            <w:r w:rsidRPr="00C37D99">
              <w:t xml:space="preserve">Thay đổi cấu hình mesh </w:t>
            </w:r>
          </w:p>
        </w:tc>
      </w:tr>
      <w:tr w:rsidR="004F685F" w:rsidRPr="00C37D99" w14:paraId="35650940" w14:textId="77777777" w:rsidTr="0054461D">
        <w:tc>
          <w:tcPr>
            <w:tcW w:w="1122" w:type="pct"/>
          </w:tcPr>
          <w:p w14:paraId="0F329E4C" w14:textId="6FAC833E" w:rsidR="004F685F" w:rsidRPr="00C37D99" w:rsidRDefault="004F685F" w:rsidP="00E131AF">
            <w:pPr>
              <w:pStyle w:val="ANSVNormal"/>
            </w:pPr>
            <w:r w:rsidRPr="00C37D99">
              <w:t>Method</w:t>
            </w:r>
          </w:p>
        </w:tc>
        <w:tc>
          <w:tcPr>
            <w:tcW w:w="3878" w:type="pct"/>
          </w:tcPr>
          <w:p w14:paraId="23EF7B97" w14:textId="172AAFFE" w:rsidR="004F685F" w:rsidRPr="00C37D99" w:rsidRDefault="004F685F" w:rsidP="00E131AF">
            <w:pPr>
              <w:pStyle w:val="ANSVNormal"/>
            </w:pPr>
            <w:r w:rsidRPr="00C37D99">
              <w:t>Function call</w:t>
            </w:r>
          </w:p>
        </w:tc>
      </w:tr>
      <w:tr w:rsidR="004F685F" w:rsidRPr="00C37D99" w14:paraId="0B5C7449" w14:textId="77777777" w:rsidTr="0054461D">
        <w:tc>
          <w:tcPr>
            <w:tcW w:w="1122" w:type="pct"/>
          </w:tcPr>
          <w:p w14:paraId="0020BB57" w14:textId="4DF76ABE" w:rsidR="004F685F" w:rsidRPr="00C37D99" w:rsidRDefault="004F685F" w:rsidP="00E131AF">
            <w:pPr>
              <w:pStyle w:val="ANSVNormal"/>
            </w:pPr>
            <w:r w:rsidRPr="00C37D99">
              <w:t>Response</w:t>
            </w:r>
          </w:p>
        </w:tc>
        <w:tc>
          <w:tcPr>
            <w:tcW w:w="3878" w:type="pct"/>
          </w:tcPr>
          <w:p w14:paraId="02BF98FB" w14:textId="14FA5044" w:rsidR="004F685F" w:rsidRPr="00C37D99" w:rsidRDefault="004F685F" w:rsidP="00E131AF">
            <w:pPr>
              <w:pStyle w:val="ANSVNormal"/>
            </w:pPr>
            <w:r w:rsidRPr="00C37D99">
              <w:t>JSON Object</w:t>
            </w:r>
          </w:p>
        </w:tc>
      </w:tr>
    </w:tbl>
    <w:p w14:paraId="50C5C8D1" w14:textId="77777777" w:rsidR="007432BF" w:rsidRPr="00C37D99" w:rsidRDefault="007432BF" w:rsidP="00B67F8B">
      <w:pPr>
        <w:spacing w:line="288" w:lineRule="auto"/>
      </w:pPr>
    </w:p>
    <w:p w14:paraId="4EB5E573" w14:textId="77777777" w:rsidR="007432BF" w:rsidRPr="00C37D99" w:rsidRDefault="007432BF" w:rsidP="00B67F8B">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638"/>
        <w:gridCol w:w="1422"/>
        <w:gridCol w:w="1170"/>
        <w:gridCol w:w="1440"/>
        <w:gridCol w:w="2880"/>
      </w:tblGrid>
      <w:tr w:rsidR="007432BF" w:rsidRPr="00C37D99" w14:paraId="63A77256" w14:textId="77777777" w:rsidTr="00B23006">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330395B" w14:textId="77777777" w:rsidR="007432BF" w:rsidRPr="00C37D99" w:rsidRDefault="007432BF" w:rsidP="00B67F8B">
            <w:pPr>
              <w:spacing w:line="288" w:lineRule="auto"/>
              <w:rPr>
                <w:b/>
                <w:bCs/>
                <w:lang w:eastAsia="en-AU"/>
              </w:rPr>
            </w:pPr>
            <w:r w:rsidRPr="00C37D99">
              <w:rPr>
                <w:b/>
                <w:bCs/>
                <w:lang w:eastAsia="en-AU"/>
              </w:rPr>
              <w:t>No</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1523F6" w14:textId="77777777" w:rsidR="007432BF" w:rsidRPr="00C37D99" w:rsidRDefault="007432BF" w:rsidP="00B67F8B">
            <w:pPr>
              <w:spacing w:line="288" w:lineRule="auto"/>
              <w:rPr>
                <w:b/>
                <w:bCs/>
                <w:lang w:eastAsia="en-AU"/>
              </w:rPr>
            </w:pPr>
            <w:r w:rsidRPr="00C37D99">
              <w:rPr>
                <w:b/>
                <w:bCs/>
                <w:lang w:eastAsia="en-AU"/>
              </w:rPr>
              <w:t>Parameter</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32116E48" w14:textId="77777777" w:rsidR="007432BF" w:rsidRPr="00C37D99" w:rsidRDefault="007432BF" w:rsidP="00B67F8B">
            <w:pPr>
              <w:spacing w:line="288" w:lineRule="auto"/>
              <w:rPr>
                <w:b/>
                <w:bCs/>
                <w:lang w:eastAsia="en-AU"/>
              </w:rPr>
            </w:pPr>
            <w:r w:rsidRPr="00C37D99">
              <w:rPr>
                <w:b/>
                <w:bCs/>
                <w:lang w:eastAsia="en-AU"/>
              </w:rPr>
              <w:t>Mandatory</w:t>
            </w:r>
          </w:p>
        </w:tc>
        <w:tc>
          <w:tcPr>
            <w:tcW w:w="1170" w:type="dxa"/>
            <w:tcBorders>
              <w:top w:val="single" w:sz="4" w:space="0" w:color="auto"/>
              <w:left w:val="nil"/>
              <w:bottom w:val="single" w:sz="4" w:space="0" w:color="auto"/>
              <w:right w:val="single" w:sz="4" w:space="0" w:color="auto"/>
            </w:tcBorders>
            <w:vAlign w:val="center"/>
          </w:tcPr>
          <w:p w14:paraId="61C098CB" w14:textId="77777777" w:rsidR="007432BF" w:rsidRPr="00C37D99" w:rsidRDefault="007432BF" w:rsidP="00B67F8B">
            <w:pPr>
              <w:spacing w:line="288" w:lineRule="auto"/>
              <w:rPr>
                <w:b/>
                <w:bCs/>
                <w:lang w:eastAsia="en-AU"/>
              </w:rPr>
            </w:pPr>
            <w:r w:rsidRPr="00C37D99">
              <w:rPr>
                <w:b/>
                <w:bCs/>
                <w:lang w:eastAsia="en-AU"/>
              </w:rPr>
              <w:t>Type</w:t>
            </w:r>
          </w:p>
        </w:tc>
        <w:tc>
          <w:tcPr>
            <w:tcW w:w="1440" w:type="dxa"/>
            <w:tcBorders>
              <w:top w:val="single" w:sz="4" w:space="0" w:color="auto"/>
              <w:left w:val="single" w:sz="4" w:space="0" w:color="auto"/>
              <w:bottom w:val="single" w:sz="4" w:space="0" w:color="auto"/>
              <w:right w:val="single" w:sz="4" w:space="0" w:color="auto"/>
            </w:tcBorders>
          </w:tcPr>
          <w:p w14:paraId="34B29F61" w14:textId="77777777" w:rsidR="007432BF" w:rsidRPr="00C37D99" w:rsidRDefault="007432BF" w:rsidP="00B67F8B">
            <w:pPr>
              <w:spacing w:line="288" w:lineRule="auto"/>
              <w:rPr>
                <w:b/>
                <w:bCs/>
                <w:lang w:eastAsia="en-AU"/>
              </w:rPr>
            </w:pPr>
            <w:r w:rsidRPr="00C37D99">
              <w:rPr>
                <w:b/>
                <w:bCs/>
                <w:lang w:eastAsia="en-AU"/>
              </w:rPr>
              <w:t>Max length</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991AD7" w14:textId="77777777" w:rsidR="007432BF" w:rsidRPr="00C37D99" w:rsidRDefault="007432BF" w:rsidP="00B67F8B">
            <w:pPr>
              <w:spacing w:line="288" w:lineRule="auto"/>
              <w:rPr>
                <w:b/>
                <w:bCs/>
                <w:lang w:eastAsia="en-AU"/>
              </w:rPr>
            </w:pPr>
            <w:r w:rsidRPr="00C37D99">
              <w:rPr>
                <w:b/>
                <w:bCs/>
                <w:lang w:eastAsia="en-AU"/>
              </w:rPr>
              <w:t>Meaning/Value</w:t>
            </w:r>
          </w:p>
        </w:tc>
      </w:tr>
      <w:tr w:rsidR="00544311" w:rsidRPr="00C37D99" w14:paraId="575B240A" w14:textId="77777777" w:rsidTr="00B23006">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FA22CBE" w14:textId="720C6625" w:rsidR="00544311" w:rsidRPr="00C37D99" w:rsidRDefault="00544311" w:rsidP="00544311">
            <w:pPr>
              <w:spacing w:line="288" w:lineRule="auto"/>
              <w:rPr>
                <w:b/>
                <w:bCs/>
                <w:lang w:eastAsia="en-AU"/>
              </w:rPr>
            </w:pPr>
            <w:r w:rsidRPr="00C37D99">
              <w:rPr>
                <w:lang w:val="vi-VN" w:eastAsia="en-AU"/>
              </w:rPr>
              <w:t>1</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9B4280" w14:textId="15609799" w:rsidR="00544311" w:rsidRPr="00C37D99" w:rsidRDefault="00544311" w:rsidP="00544311">
            <w:pPr>
              <w:spacing w:line="288" w:lineRule="auto"/>
              <w:rPr>
                <w:b/>
                <w:bCs/>
                <w:lang w:eastAsia="en-AU"/>
              </w:rPr>
            </w:pPr>
            <w:r w:rsidRPr="00C37D99">
              <w:rPr>
                <w:lang w:val="vi-VN"/>
              </w:rPr>
              <w:t>serialNumber</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7E52FB4B" w14:textId="35A49310" w:rsidR="00544311" w:rsidRPr="00C37D99" w:rsidRDefault="00544311" w:rsidP="00544311">
            <w:pPr>
              <w:spacing w:line="288" w:lineRule="auto"/>
              <w:rPr>
                <w:b/>
                <w:bCs/>
                <w:lang w:eastAsia="en-AU"/>
              </w:rPr>
            </w:pPr>
            <w:r w:rsidRPr="00C37D99">
              <w:rPr>
                <w:lang w:eastAsia="en-AU"/>
              </w:rPr>
              <w:t>Mandatory</w:t>
            </w:r>
          </w:p>
        </w:tc>
        <w:tc>
          <w:tcPr>
            <w:tcW w:w="1170" w:type="dxa"/>
            <w:tcBorders>
              <w:top w:val="single" w:sz="4" w:space="0" w:color="auto"/>
              <w:left w:val="nil"/>
              <w:bottom w:val="single" w:sz="4" w:space="0" w:color="auto"/>
              <w:right w:val="single" w:sz="4" w:space="0" w:color="auto"/>
            </w:tcBorders>
            <w:vAlign w:val="center"/>
          </w:tcPr>
          <w:p w14:paraId="507F616F" w14:textId="05AA956C" w:rsidR="00544311" w:rsidRPr="00C37D99" w:rsidRDefault="00544311" w:rsidP="00544311">
            <w:pPr>
              <w:spacing w:line="288" w:lineRule="auto"/>
              <w:rPr>
                <w:b/>
                <w:bCs/>
                <w:lang w:eastAsia="en-AU"/>
              </w:rPr>
            </w:pPr>
            <w:r w:rsidRPr="00C37D99">
              <w:rPr>
                <w:lang w:eastAsia="en-AU"/>
              </w:rPr>
              <w:t>String</w:t>
            </w:r>
          </w:p>
        </w:tc>
        <w:tc>
          <w:tcPr>
            <w:tcW w:w="1440" w:type="dxa"/>
            <w:tcBorders>
              <w:top w:val="single" w:sz="4" w:space="0" w:color="auto"/>
              <w:left w:val="single" w:sz="4" w:space="0" w:color="auto"/>
              <w:bottom w:val="single" w:sz="4" w:space="0" w:color="auto"/>
              <w:right w:val="single" w:sz="4" w:space="0" w:color="auto"/>
            </w:tcBorders>
            <w:vAlign w:val="center"/>
          </w:tcPr>
          <w:p w14:paraId="41C9BC76" w14:textId="7C330415" w:rsidR="00544311" w:rsidRPr="00C37D99" w:rsidRDefault="00544311" w:rsidP="00544311">
            <w:pPr>
              <w:spacing w:line="288" w:lineRule="auto"/>
              <w:rPr>
                <w:b/>
                <w:bCs/>
                <w:lang w:eastAsia="en-AU"/>
              </w:rPr>
            </w:pPr>
            <w:r w:rsidRPr="00C37D99">
              <w:rPr>
                <w:lang w:val="vi-VN" w:eastAsia="en-AU"/>
              </w:rPr>
              <w:t>16</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4FCC3D" w14:textId="49F7DACB" w:rsidR="00544311" w:rsidRPr="00C37D99" w:rsidRDefault="00544311" w:rsidP="00544311">
            <w:pPr>
              <w:spacing w:line="288" w:lineRule="auto"/>
              <w:rPr>
                <w:b/>
                <w:bCs/>
                <w:lang w:eastAsia="en-AU"/>
              </w:rPr>
            </w:pPr>
            <w:r w:rsidRPr="00C37D99">
              <w:rPr>
                <w:lang w:val="vi-VN" w:eastAsia="en-AU"/>
              </w:rPr>
              <w:t xml:space="preserve">SerialNumber của thiết bị </w:t>
            </w:r>
            <w:r>
              <w:rPr>
                <w:lang w:eastAsia="en-AU"/>
              </w:rPr>
              <w:t>cần cấu hình</w:t>
            </w:r>
            <w:r w:rsidRPr="00C37D99">
              <w:rPr>
                <w:lang w:val="vi-VN" w:eastAsia="en-AU"/>
              </w:rPr>
              <w:t xml:space="preserve"> </w:t>
            </w:r>
          </w:p>
        </w:tc>
      </w:tr>
      <w:tr w:rsidR="00544311" w:rsidRPr="00C37D99" w14:paraId="2A333AF2" w14:textId="77777777" w:rsidTr="00B23006">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F664F12" w14:textId="7DC9E64C" w:rsidR="00544311" w:rsidRPr="00C37D99" w:rsidRDefault="00544311" w:rsidP="00544311">
            <w:pPr>
              <w:spacing w:line="288" w:lineRule="auto"/>
              <w:rPr>
                <w:b/>
                <w:bCs/>
                <w:lang w:eastAsia="en-AU"/>
              </w:rPr>
            </w:pPr>
            <w:r w:rsidRPr="00C37D99">
              <w:rPr>
                <w:lang w:val="vi-VN" w:eastAsia="en-AU"/>
              </w:rPr>
              <w:t>2</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F43A5C" w14:textId="4594EF0A" w:rsidR="00544311" w:rsidRPr="00C37D99" w:rsidRDefault="00544311" w:rsidP="00544311">
            <w:pPr>
              <w:spacing w:line="288" w:lineRule="auto"/>
              <w:rPr>
                <w:b/>
                <w:bCs/>
                <w:lang w:eastAsia="en-AU"/>
              </w:rPr>
            </w:pPr>
            <w:r w:rsidRPr="00C37D99">
              <w:rPr>
                <w:lang w:val="vi-VN"/>
              </w:rPr>
              <w:t>modelName</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5E6FA693" w14:textId="7DA32F2A" w:rsidR="00544311" w:rsidRPr="00C37D99" w:rsidRDefault="00544311" w:rsidP="00544311">
            <w:pPr>
              <w:spacing w:line="288" w:lineRule="auto"/>
              <w:rPr>
                <w:b/>
                <w:bCs/>
                <w:lang w:eastAsia="en-AU"/>
              </w:rPr>
            </w:pPr>
            <w:r w:rsidRPr="00C37D99">
              <w:rPr>
                <w:lang w:eastAsia="en-AU"/>
              </w:rPr>
              <w:t>Mandatory</w:t>
            </w:r>
          </w:p>
        </w:tc>
        <w:tc>
          <w:tcPr>
            <w:tcW w:w="1170" w:type="dxa"/>
            <w:tcBorders>
              <w:top w:val="single" w:sz="4" w:space="0" w:color="auto"/>
              <w:left w:val="nil"/>
              <w:bottom w:val="single" w:sz="4" w:space="0" w:color="auto"/>
              <w:right w:val="single" w:sz="4" w:space="0" w:color="auto"/>
            </w:tcBorders>
            <w:vAlign w:val="center"/>
          </w:tcPr>
          <w:p w14:paraId="7C56365B" w14:textId="78556AF8" w:rsidR="00544311" w:rsidRPr="00C37D99" w:rsidRDefault="00544311" w:rsidP="00544311">
            <w:pPr>
              <w:spacing w:line="288" w:lineRule="auto"/>
              <w:rPr>
                <w:b/>
                <w:bCs/>
                <w:lang w:eastAsia="en-AU"/>
              </w:rPr>
            </w:pPr>
            <w:r w:rsidRPr="00C37D99">
              <w:rPr>
                <w:lang w:val="vi-VN" w:eastAsia="en-AU"/>
              </w:rPr>
              <w:t xml:space="preserve">String </w:t>
            </w:r>
          </w:p>
        </w:tc>
        <w:tc>
          <w:tcPr>
            <w:tcW w:w="1440" w:type="dxa"/>
            <w:tcBorders>
              <w:top w:val="single" w:sz="4" w:space="0" w:color="auto"/>
              <w:left w:val="single" w:sz="4" w:space="0" w:color="auto"/>
              <w:bottom w:val="single" w:sz="4" w:space="0" w:color="auto"/>
              <w:right w:val="single" w:sz="4" w:space="0" w:color="auto"/>
            </w:tcBorders>
            <w:vAlign w:val="center"/>
          </w:tcPr>
          <w:p w14:paraId="127042EA" w14:textId="7FF5B117" w:rsidR="00544311" w:rsidRPr="00C37D99" w:rsidRDefault="00544311" w:rsidP="00544311">
            <w:pPr>
              <w:spacing w:line="288" w:lineRule="auto"/>
              <w:rPr>
                <w:b/>
                <w:bCs/>
                <w:lang w:eastAsia="en-AU"/>
              </w:rPr>
            </w:pPr>
            <w:r w:rsidRPr="00C37D99">
              <w:rPr>
                <w:lang w:val="vi-VN" w:eastAsia="en-AU"/>
              </w:rPr>
              <w:t xml:space="preserve">16 </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C3B63D" w14:textId="1C9F9BEA" w:rsidR="00544311" w:rsidRPr="00C37D99" w:rsidRDefault="00544311" w:rsidP="00544311">
            <w:pPr>
              <w:spacing w:line="288" w:lineRule="auto"/>
              <w:rPr>
                <w:b/>
                <w:bCs/>
                <w:lang w:eastAsia="en-AU"/>
              </w:rPr>
            </w:pPr>
            <w:r w:rsidRPr="00C37D99">
              <w:rPr>
                <w:lang w:val="vi-VN" w:eastAsia="en-AU"/>
              </w:rPr>
              <w:t xml:space="preserve">Model của thiết bị cần </w:t>
            </w:r>
            <w:r>
              <w:rPr>
                <w:lang w:eastAsia="en-AU"/>
              </w:rPr>
              <w:t>cấu hình</w:t>
            </w:r>
          </w:p>
        </w:tc>
      </w:tr>
      <w:tr w:rsidR="007C28D8" w:rsidRPr="00C37D99" w14:paraId="2FDA672C" w14:textId="77777777" w:rsidTr="00B23006">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9DA2AFB" w14:textId="763F3E4B" w:rsidR="007C28D8" w:rsidRPr="00C37D99" w:rsidRDefault="005B12E8" w:rsidP="00B67F8B">
            <w:pPr>
              <w:spacing w:line="288" w:lineRule="auto"/>
              <w:rPr>
                <w:lang w:val="vi-VN" w:eastAsia="en-AU"/>
              </w:rPr>
            </w:pPr>
            <w:r w:rsidRPr="00C37D99">
              <w:rPr>
                <w:lang w:val="vi-VN" w:eastAsia="en-AU"/>
              </w:rPr>
              <w:t>3</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AF9B94" w14:textId="66205BE1" w:rsidR="007C28D8" w:rsidRPr="00C37D99" w:rsidRDefault="007C28D8" w:rsidP="00B67F8B">
            <w:pPr>
              <w:spacing w:line="288" w:lineRule="auto"/>
            </w:pPr>
            <w:r w:rsidRPr="00C37D99">
              <w:t>meshEnable</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38F03FAD" w14:textId="77777777" w:rsidR="007C28D8" w:rsidRPr="00C37D99" w:rsidRDefault="007C28D8" w:rsidP="00B67F8B">
            <w:pPr>
              <w:spacing w:line="288" w:lineRule="auto"/>
              <w:rPr>
                <w:lang w:eastAsia="en-AU"/>
              </w:rPr>
            </w:pPr>
            <w:r w:rsidRPr="00C37D99">
              <w:rPr>
                <w:lang w:eastAsia="en-AU"/>
              </w:rPr>
              <w:t>Mandatory</w:t>
            </w:r>
          </w:p>
        </w:tc>
        <w:tc>
          <w:tcPr>
            <w:tcW w:w="1170" w:type="dxa"/>
            <w:tcBorders>
              <w:top w:val="single" w:sz="4" w:space="0" w:color="auto"/>
              <w:left w:val="nil"/>
              <w:bottom w:val="single" w:sz="4" w:space="0" w:color="auto"/>
              <w:right w:val="single" w:sz="4" w:space="0" w:color="auto"/>
            </w:tcBorders>
            <w:vAlign w:val="center"/>
          </w:tcPr>
          <w:p w14:paraId="73C7B18D" w14:textId="7FEC2A97" w:rsidR="007C28D8" w:rsidRPr="00C37D99" w:rsidRDefault="007C28D8" w:rsidP="00B67F8B">
            <w:pPr>
              <w:spacing w:line="288" w:lineRule="auto"/>
              <w:rPr>
                <w:lang w:eastAsia="en-AU"/>
              </w:rPr>
            </w:pPr>
            <w:r w:rsidRPr="00C37D99">
              <w:t>Boolean</w:t>
            </w:r>
          </w:p>
        </w:tc>
        <w:tc>
          <w:tcPr>
            <w:tcW w:w="1440" w:type="dxa"/>
            <w:tcBorders>
              <w:top w:val="single" w:sz="4" w:space="0" w:color="auto"/>
              <w:left w:val="single" w:sz="4" w:space="0" w:color="auto"/>
              <w:bottom w:val="single" w:sz="4" w:space="0" w:color="auto"/>
              <w:right w:val="single" w:sz="4" w:space="0" w:color="auto"/>
            </w:tcBorders>
            <w:vAlign w:val="center"/>
          </w:tcPr>
          <w:p w14:paraId="4EF36908" w14:textId="226703D8" w:rsidR="007C28D8" w:rsidRPr="00807DC8" w:rsidRDefault="00807DC8" w:rsidP="00B67F8B">
            <w:pPr>
              <w:pStyle w:val="ListParagraph"/>
              <w:spacing w:line="288" w:lineRule="auto"/>
              <w:ind w:left="0"/>
              <w:rPr>
                <w:sz w:val="24"/>
                <w:szCs w:val="24"/>
              </w:rPr>
            </w:pPr>
            <w:r>
              <w:rPr>
                <w:sz w:val="24"/>
                <w:szCs w:val="24"/>
              </w:rPr>
              <w:t>1</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FB5B7C" w14:textId="77777777" w:rsidR="007C28D8" w:rsidRPr="00C37D99" w:rsidRDefault="007C28D8" w:rsidP="00B67F8B">
            <w:pPr>
              <w:spacing w:line="288" w:lineRule="auto"/>
            </w:pPr>
            <w:r w:rsidRPr="00C37D99">
              <w:t>Bật/Tắt tính năng Mesh</w:t>
            </w:r>
          </w:p>
          <w:p w14:paraId="402E5D4F" w14:textId="7C396F06" w:rsidR="005B12E8" w:rsidRPr="00C37D99" w:rsidRDefault="005B12E8" w:rsidP="00B67F8B">
            <w:pPr>
              <w:pStyle w:val="ListParagraph"/>
              <w:spacing w:line="288" w:lineRule="auto"/>
              <w:ind w:left="0"/>
              <w:rPr>
                <w:sz w:val="24"/>
                <w:szCs w:val="24"/>
              </w:rPr>
            </w:pPr>
            <w:r w:rsidRPr="00C37D99">
              <w:rPr>
                <w:sz w:val="24"/>
                <w:szCs w:val="24"/>
                <w:lang w:val="vi-VN"/>
              </w:rPr>
              <w:t>+</w:t>
            </w:r>
            <w:r w:rsidRPr="00C37D99">
              <w:rPr>
                <w:sz w:val="24"/>
                <w:szCs w:val="24"/>
              </w:rPr>
              <w:t xml:space="preserve"> </w:t>
            </w:r>
            <w:r w:rsidR="00807DC8">
              <w:rPr>
                <w:sz w:val="24"/>
                <w:szCs w:val="24"/>
              </w:rPr>
              <w:t>1</w:t>
            </w:r>
            <w:r w:rsidRPr="00C37D99">
              <w:rPr>
                <w:sz w:val="24"/>
                <w:szCs w:val="24"/>
              </w:rPr>
              <w:t>: Bật</w:t>
            </w:r>
          </w:p>
          <w:p w14:paraId="0C04D134" w14:textId="4228E166" w:rsidR="005B12E8" w:rsidRPr="00C37D99" w:rsidRDefault="005B12E8" w:rsidP="00B67F8B">
            <w:pPr>
              <w:spacing w:line="288" w:lineRule="auto"/>
              <w:rPr>
                <w:lang w:val="vi-VN"/>
              </w:rPr>
            </w:pPr>
            <w:r w:rsidRPr="00C37D99">
              <w:rPr>
                <w:lang w:val="vi-VN"/>
              </w:rPr>
              <w:t xml:space="preserve">+ </w:t>
            </w:r>
            <w:r w:rsidR="00807DC8">
              <w:t>0</w:t>
            </w:r>
            <w:r w:rsidRPr="00C37D99">
              <w:t>: Tắt</w:t>
            </w:r>
          </w:p>
        </w:tc>
      </w:tr>
    </w:tbl>
    <w:p w14:paraId="3F9DACF0" w14:textId="77777777" w:rsidR="007432BF" w:rsidRPr="00C37D99" w:rsidRDefault="007432BF" w:rsidP="00B67F8B">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530"/>
        <w:gridCol w:w="1530"/>
        <w:gridCol w:w="1080"/>
        <w:gridCol w:w="1440"/>
        <w:gridCol w:w="2970"/>
      </w:tblGrid>
      <w:tr w:rsidR="007432BF" w:rsidRPr="00C37D99" w14:paraId="75DCAA77" w14:textId="77777777" w:rsidTr="0054461D">
        <w:trPr>
          <w:trHeight w:val="255"/>
        </w:trPr>
        <w:tc>
          <w:tcPr>
            <w:tcW w:w="625" w:type="dxa"/>
            <w:vAlign w:val="center"/>
          </w:tcPr>
          <w:p w14:paraId="1F004397" w14:textId="77777777" w:rsidR="007432BF" w:rsidRPr="00C37D99" w:rsidRDefault="007432BF" w:rsidP="00B67F8B">
            <w:pPr>
              <w:spacing w:line="288" w:lineRule="auto"/>
              <w:rPr>
                <w:b/>
                <w:bCs/>
                <w:lang w:eastAsia="en-AU"/>
              </w:rPr>
            </w:pPr>
            <w:r w:rsidRPr="00C37D99">
              <w:rPr>
                <w:b/>
                <w:bCs/>
                <w:lang w:eastAsia="en-AU"/>
              </w:rPr>
              <w:t>No</w:t>
            </w:r>
          </w:p>
        </w:tc>
        <w:tc>
          <w:tcPr>
            <w:tcW w:w="1530" w:type="dxa"/>
            <w:shd w:val="clear" w:color="auto" w:fill="auto"/>
            <w:noWrap/>
            <w:vAlign w:val="center"/>
          </w:tcPr>
          <w:p w14:paraId="682DA782" w14:textId="77777777" w:rsidR="007432BF" w:rsidRPr="00C37D99" w:rsidRDefault="007432BF" w:rsidP="00B67F8B">
            <w:pPr>
              <w:spacing w:line="288" w:lineRule="auto"/>
              <w:rPr>
                <w:b/>
                <w:bCs/>
                <w:lang w:eastAsia="en-AU"/>
              </w:rPr>
            </w:pPr>
            <w:r w:rsidRPr="00C37D99">
              <w:rPr>
                <w:b/>
                <w:bCs/>
                <w:lang w:eastAsia="en-AU"/>
              </w:rPr>
              <w:t>Parameter</w:t>
            </w:r>
          </w:p>
        </w:tc>
        <w:tc>
          <w:tcPr>
            <w:tcW w:w="1530" w:type="dxa"/>
            <w:shd w:val="clear" w:color="auto" w:fill="auto"/>
            <w:noWrap/>
            <w:vAlign w:val="center"/>
          </w:tcPr>
          <w:p w14:paraId="3A801426" w14:textId="77777777" w:rsidR="007432BF" w:rsidRPr="00C37D99" w:rsidRDefault="007432BF" w:rsidP="00B67F8B">
            <w:pPr>
              <w:spacing w:line="288" w:lineRule="auto"/>
              <w:rPr>
                <w:b/>
                <w:bCs/>
                <w:lang w:eastAsia="en-AU"/>
              </w:rPr>
            </w:pPr>
            <w:r w:rsidRPr="00C37D99">
              <w:rPr>
                <w:b/>
                <w:bCs/>
                <w:lang w:eastAsia="en-AU"/>
              </w:rPr>
              <w:t>Mandatory</w:t>
            </w:r>
          </w:p>
        </w:tc>
        <w:tc>
          <w:tcPr>
            <w:tcW w:w="1080" w:type="dxa"/>
          </w:tcPr>
          <w:p w14:paraId="5E91BB30" w14:textId="77777777" w:rsidR="007432BF" w:rsidRPr="00C37D99" w:rsidRDefault="007432BF" w:rsidP="00B67F8B">
            <w:pPr>
              <w:spacing w:line="288" w:lineRule="auto"/>
              <w:rPr>
                <w:b/>
                <w:bCs/>
                <w:lang w:eastAsia="en-AU"/>
              </w:rPr>
            </w:pPr>
            <w:r w:rsidRPr="00C37D99">
              <w:rPr>
                <w:b/>
                <w:bCs/>
                <w:lang w:eastAsia="en-AU"/>
              </w:rPr>
              <w:t>Type</w:t>
            </w:r>
          </w:p>
        </w:tc>
        <w:tc>
          <w:tcPr>
            <w:tcW w:w="1440" w:type="dxa"/>
            <w:vAlign w:val="center"/>
          </w:tcPr>
          <w:p w14:paraId="17C701EC" w14:textId="77777777" w:rsidR="007432BF" w:rsidRPr="00C37D99" w:rsidRDefault="007432BF" w:rsidP="00B67F8B">
            <w:pPr>
              <w:spacing w:line="288" w:lineRule="auto"/>
              <w:rPr>
                <w:b/>
                <w:bCs/>
                <w:lang w:eastAsia="en-AU"/>
              </w:rPr>
            </w:pPr>
            <w:r w:rsidRPr="00C37D99">
              <w:rPr>
                <w:b/>
                <w:bCs/>
                <w:lang w:eastAsia="en-AU"/>
              </w:rPr>
              <w:t>Max length</w:t>
            </w:r>
          </w:p>
        </w:tc>
        <w:tc>
          <w:tcPr>
            <w:tcW w:w="2970" w:type="dxa"/>
            <w:shd w:val="clear" w:color="auto" w:fill="auto"/>
            <w:noWrap/>
            <w:vAlign w:val="center"/>
          </w:tcPr>
          <w:p w14:paraId="48A17A46" w14:textId="77777777" w:rsidR="007432BF" w:rsidRPr="00C37D99" w:rsidRDefault="007432BF" w:rsidP="00B67F8B">
            <w:pPr>
              <w:spacing w:line="288" w:lineRule="auto"/>
              <w:rPr>
                <w:b/>
                <w:bCs/>
                <w:lang w:eastAsia="en-AU"/>
              </w:rPr>
            </w:pPr>
            <w:r w:rsidRPr="00C37D99">
              <w:rPr>
                <w:b/>
                <w:bCs/>
                <w:lang w:eastAsia="en-AU"/>
              </w:rPr>
              <w:t>Meaning</w:t>
            </w:r>
          </w:p>
        </w:tc>
      </w:tr>
      <w:tr w:rsidR="007432BF" w:rsidRPr="00C37D99" w14:paraId="7CD41989" w14:textId="77777777" w:rsidTr="0054461D">
        <w:trPr>
          <w:trHeight w:val="255"/>
        </w:trPr>
        <w:tc>
          <w:tcPr>
            <w:tcW w:w="625" w:type="dxa"/>
            <w:vAlign w:val="center"/>
          </w:tcPr>
          <w:p w14:paraId="2D848BAC" w14:textId="77777777" w:rsidR="007432BF" w:rsidRPr="00C37D99" w:rsidRDefault="007432BF" w:rsidP="00B67F8B">
            <w:pPr>
              <w:spacing w:line="288" w:lineRule="auto"/>
              <w:rPr>
                <w:lang w:eastAsia="en-AU"/>
              </w:rPr>
            </w:pPr>
            <w:r w:rsidRPr="00C37D99">
              <w:rPr>
                <w:lang w:eastAsia="en-AU"/>
              </w:rPr>
              <w:t>1</w:t>
            </w:r>
          </w:p>
        </w:tc>
        <w:tc>
          <w:tcPr>
            <w:tcW w:w="1530" w:type="dxa"/>
            <w:shd w:val="clear" w:color="auto" w:fill="auto"/>
            <w:noWrap/>
            <w:vAlign w:val="center"/>
          </w:tcPr>
          <w:p w14:paraId="50EF0373" w14:textId="77777777" w:rsidR="007432BF" w:rsidRPr="00C37D99" w:rsidRDefault="007432BF" w:rsidP="00B67F8B">
            <w:pPr>
              <w:spacing w:line="288" w:lineRule="auto"/>
              <w:rPr>
                <w:lang w:eastAsia="en-AU"/>
              </w:rPr>
            </w:pPr>
            <w:r w:rsidRPr="00C37D99">
              <w:rPr>
                <w:lang w:eastAsia="en-AU"/>
              </w:rPr>
              <w:t>errorCode</w:t>
            </w:r>
          </w:p>
        </w:tc>
        <w:tc>
          <w:tcPr>
            <w:tcW w:w="1530" w:type="dxa"/>
            <w:shd w:val="clear" w:color="auto" w:fill="auto"/>
            <w:noWrap/>
            <w:vAlign w:val="center"/>
          </w:tcPr>
          <w:p w14:paraId="7C6434EE" w14:textId="77777777" w:rsidR="007432BF" w:rsidRPr="00C37D99" w:rsidRDefault="007432BF" w:rsidP="00B67F8B">
            <w:pPr>
              <w:spacing w:line="288" w:lineRule="auto"/>
              <w:rPr>
                <w:lang w:eastAsia="en-AU"/>
              </w:rPr>
            </w:pPr>
            <w:r w:rsidRPr="00C37D99">
              <w:rPr>
                <w:lang w:eastAsia="en-AU"/>
              </w:rPr>
              <w:t>Mandatory</w:t>
            </w:r>
          </w:p>
        </w:tc>
        <w:tc>
          <w:tcPr>
            <w:tcW w:w="1080" w:type="dxa"/>
          </w:tcPr>
          <w:p w14:paraId="2B4F8CB7" w14:textId="77777777" w:rsidR="007432BF" w:rsidRPr="00C37D99" w:rsidRDefault="007432BF" w:rsidP="00B67F8B">
            <w:pPr>
              <w:spacing w:line="288" w:lineRule="auto"/>
              <w:rPr>
                <w:lang w:eastAsia="en-AU"/>
              </w:rPr>
            </w:pPr>
            <w:r w:rsidRPr="00C37D99">
              <w:rPr>
                <w:lang w:eastAsia="en-AU"/>
              </w:rPr>
              <w:t>String</w:t>
            </w:r>
          </w:p>
        </w:tc>
        <w:tc>
          <w:tcPr>
            <w:tcW w:w="1440" w:type="dxa"/>
            <w:vAlign w:val="center"/>
          </w:tcPr>
          <w:p w14:paraId="25D624DE" w14:textId="77777777" w:rsidR="007432BF" w:rsidRPr="00C37D99" w:rsidRDefault="007432BF" w:rsidP="00B67F8B">
            <w:pPr>
              <w:spacing w:line="288" w:lineRule="auto"/>
              <w:rPr>
                <w:lang w:eastAsia="en-AU"/>
              </w:rPr>
            </w:pPr>
            <w:r w:rsidRPr="00C37D99">
              <w:rPr>
                <w:lang w:eastAsia="en-AU"/>
              </w:rPr>
              <w:t>4</w:t>
            </w:r>
          </w:p>
        </w:tc>
        <w:tc>
          <w:tcPr>
            <w:tcW w:w="2970" w:type="dxa"/>
            <w:shd w:val="clear" w:color="auto" w:fill="auto"/>
            <w:noWrap/>
            <w:vAlign w:val="center"/>
          </w:tcPr>
          <w:p w14:paraId="23513111" w14:textId="77777777" w:rsidR="007432BF" w:rsidRPr="00C37D99" w:rsidRDefault="007432BF" w:rsidP="00B67F8B">
            <w:pPr>
              <w:spacing w:line="288" w:lineRule="auto"/>
              <w:rPr>
                <w:lang w:eastAsia="en-AU"/>
              </w:rPr>
            </w:pPr>
            <w:r w:rsidRPr="00C37D99">
              <w:rPr>
                <w:lang w:eastAsia="en-AU"/>
              </w:rPr>
              <w:t>Mã lỗi</w:t>
            </w:r>
          </w:p>
        </w:tc>
      </w:tr>
      <w:tr w:rsidR="007432BF" w:rsidRPr="00C37D99" w14:paraId="1FB24C10" w14:textId="77777777" w:rsidTr="0054461D">
        <w:trPr>
          <w:trHeight w:val="255"/>
        </w:trPr>
        <w:tc>
          <w:tcPr>
            <w:tcW w:w="625" w:type="dxa"/>
            <w:vAlign w:val="center"/>
          </w:tcPr>
          <w:p w14:paraId="6FE49E18" w14:textId="77777777" w:rsidR="007432BF" w:rsidRPr="00C37D99" w:rsidRDefault="007432BF" w:rsidP="00B67F8B">
            <w:pPr>
              <w:spacing w:line="288" w:lineRule="auto"/>
              <w:rPr>
                <w:lang w:eastAsia="en-AU"/>
              </w:rPr>
            </w:pPr>
            <w:r w:rsidRPr="00C37D99">
              <w:rPr>
                <w:lang w:eastAsia="en-AU"/>
              </w:rPr>
              <w:t>2</w:t>
            </w:r>
          </w:p>
        </w:tc>
        <w:tc>
          <w:tcPr>
            <w:tcW w:w="1530" w:type="dxa"/>
            <w:shd w:val="clear" w:color="auto" w:fill="auto"/>
            <w:noWrap/>
            <w:vAlign w:val="center"/>
          </w:tcPr>
          <w:p w14:paraId="3091EC57" w14:textId="77777777" w:rsidR="007432BF" w:rsidRPr="00C37D99" w:rsidRDefault="007432BF" w:rsidP="00B67F8B">
            <w:pPr>
              <w:spacing w:line="288" w:lineRule="auto"/>
              <w:rPr>
                <w:lang w:eastAsia="en-AU"/>
              </w:rPr>
            </w:pPr>
            <w:r w:rsidRPr="00C37D99">
              <w:rPr>
                <w:lang w:eastAsia="en-AU"/>
              </w:rPr>
              <w:t>errorMessage</w:t>
            </w:r>
          </w:p>
        </w:tc>
        <w:tc>
          <w:tcPr>
            <w:tcW w:w="1530" w:type="dxa"/>
            <w:shd w:val="clear" w:color="auto" w:fill="auto"/>
            <w:noWrap/>
            <w:vAlign w:val="center"/>
          </w:tcPr>
          <w:p w14:paraId="6924958D" w14:textId="77777777" w:rsidR="007432BF" w:rsidRPr="00C37D99" w:rsidRDefault="007432BF" w:rsidP="00B67F8B">
            <w:pPr>
              <w:spacing w:line="288" w:lineRule="auto"/>
              <w:rPr>
                <w:lang w:eastAsia="en-AU"/>
              </w:rPr>
            </w:pPr>
            <w:r w:rsidRPr="00C37D99">
              <w:rPr>
                <w:lang w:eastAsia="en-AU"/>
              </w:rPr>
              <w:t>Optional</w:t>
            </w:r>
          </w:p>
        </w:tc>
        <w:tc>
          <w:tcPr>
            <w:tcW w:w="1080" w:type="dxa"/>
          </w:tcPr>
          <w:p w14:paraId="3B8A3B28" w14:textId="77777777" w:rsidR="007432BF" w:rsidRPr="00C37D99" w:rsidRDefault="007432BF" w:rsidP="00B67F8B">
            <w:pPr>
              <w:spacing w:line="288" w:lineRule="auto"/>
              <w:rPr>
                <w:lang w:eastAsia="en-AU"/>
              </w:rPr>
            </w:pPr>
            <w:r w:rsidRPr="00C37D99">
              <w:rPr>
                <w:lang w:eastAsia="en-AU"/>
              </w:rPr>
              <w:t>String</w:t>
            </w:r>
          </w:p>
        </w:tc>
        <w:tc>
          <w:tcPr>
            <w:tcW w:w="1440" w:type="dxa"/>
            <w:vAlign w:val="center"/>
          </w:tcPr>
          <w:p w14:paraId="410C4DD0" w14:textId="77777777" w:rsidR="007432BF" w:rsidRPr="00C37D99" w:rsidRDefault="007432BF" w:rsidP="00B67F8B">
            <w:pPr>
              <w:spacing w:line="288" w:lineRule="auto"/>
              <w:rPr>
                <w:lang w:eastAsia="en-AU"/>
              </w:rPr>
            </w:pPr>
            <w:r w:rsidRPr="00C37D99">
              <w:rPr>
                <w:lang w:eastAsia="en-AU"/>
              </w:rPr>
              <w:t>64</w:t>
            </w:r>
          </w:p>
        </w:tc>
        <w:tc>
          <w:tcPr>
            <w:tcW w:w="2970" w:type="dxa"/>
            <w:shd w:val="clear" w:color="auto" w:fill="auto"/>
            <w:noWrap/>
            <w:vAlign w:val="center"/>
          </w:tcPr>
          <w:p w14:paraId="10120E11" w14:textId="77777777" w:rsidR="007432BF" w:rsidRPr="00C37D99" w:rsidRDefault="007432BF" w:rsidP="00B67F8B">
            <w:pPr>
              <w:spacing w:line="288" w:lineRule="auto"/>
              <w:rPr>
                <w:lang w:eastAsia="en-AU"/>
              </w:rPr>
            </w:pPr>
            <w:r w:rsidRPr="00C37D99">
              <w:rPr>
                <w:lang w:eastAsia="en-AU"/>
              </w:rPr>
              <w:t>Mô tả lỗi</w:t>
            </w:r>
          </w:p>
        </w:tc>
      </w:tr>
    </w:tbl>
    <w:p w14:paraId="161CC9E5" w14:textId="77777777" w:rsidR="007432BF" w:rsidRPr="00C37D99" w:rsidRDefault="007432BF" w:rsidP="00B67F8B">
      <w:pPr>
        <w:pStyle w:val="Heading4"/>
        <w:spacing w:line="288" w:lineRule="auto"/>
        <w:rPr>
          <w:sz w:val="24"/>
          <w:szCs w:val="24"/>
        </w:rPr>
      </w:pPr>
      <w:r w:rsidRPr="00C37D99">
        <w:rPr>
          <w:sz w:val="24"/>
          <w:szCs w:val="24"/>
        </w:rPr>
        <w:t>Example</w:t>
      </w:r>
    </w:p>
    <w:p w14:paraId="697A25FD" w14:textId="77777777" w:rsidR="007432BF" w:rsidRPr="00C37D99" w:rsidRDefault="007432BF" w:rsidP="00B67F8B">
      <w:pPr>
        <w:spacing w:line="288" w:lineRule="auto"/>
        <w:rPr>
          <w:b/>
          <w:bCs/>
        </w:rPr>
      </w:pPr>
      <w:r w:rsidRPr="00C37D99">
        <w:rPr>
          <w:b/>
          <w:bCs/>
        </w:rPr>
        <w:t>Request:</w:t>
      </w:r>
    </w:p>
    <w:p w14:paraId="0E1045E9" w14:textId="22D97991" w:rsidR="007432BF" w:rsidRPr="00C37D99" w:rsidRDefault="007432BF"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lang w:val="vi-VN"/>
        </w:rPr>
        <w:t xml:space="preserve"> </w:t>
      </w:r>
      <w:r w:rsidRPr="00C37D99">
        <w:rPr>
          <w:rFonts w:ascii="Times New Roman" w:hAnsi="Times New Roman" w:cs="Times New Roman"/>
          <w:sz w:val="24"/>
          <w:szCs w:val="24"/>
        </w:rPr>
        <w:t>set</w:t>
      </w:r>
      <w:r w:rsidR="004B5B84" w:rsidRPr="00C37D99">
        <w:rPr>
          <w:rFonts w:ascii="Times New Roman" w:hAnsi="Times New Roman" w:cs="Times New Roman"/>
          <w:sz w:val="24"/>
          <w:szCs w:val="24"/>
        </w:rPr>
        <w:t>Mesh</w:t>
      </w:r>
      <w:r w:rsidRPr="00C37D99">
        <w:rPr>
          <w:rFonts w:ascii="Times New Roman" w:hAnsi="Times New Roman" w:cs="Times New Roman"/>
          <w:sz w:val="24"/>
          <w:szCs w:val="24"/>
        </w:rPr>
        <w:t>Config (data);</w:t>
      </w:r>
    </w:p>
    <w:p w14:paraId="687D2206" w14:textId="77777777" w:rsidR="007F1072" w:rsidRDefault="007432BF" w:rsidP="00B67F8B">
      <w:pPr>
        <w:pStyle w:val="HTMLPreformatted"/>
        <w:spacing w:line="288" w:lineRule="auto"/>
        <w:rPr>
          <w:rFonts w:ascii="Times New Roman" w:hAnsi="Times New Roman" w:cs="Times New Roman"/>
          <w:sz w:val="24"/>
          <w:szCs w:val="24"/>
          <w:lang w:val="vi-VN"/>
        </w:rPr>
      </w:pPr>
      <w:r w:rsidRPr="00C37D99">
        <w:rPr>
          <w:rFonts w:ascii="Times New Roman" w:hAnsi="Times New Roman" w:cs="Times New Roman"/>
          <w:sz w:val="24"/>
          <w:szCs w:val="24"/>
          <w:lang w:val="vi-VN"/>
        </w:rPr>
        <w:t xml:space="preserve"> </w:t>
      </w: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p>
    <w:p w14:paraId="2C4431EB" w14:textId="48ABAC86" w:rsidR="005B12E8" w:rsidRPr="00C37D99" w:rsidRDefault="007F1072" w:rsidP="00B67F8B">
      <w:pPr>
        <w:pStyle w:val="HTMLPreformatted"/>
        <w:spacing w:line="288" w:lineRule="auto"/>
        <w:rPr>
          <w:rFonts w:ascii="Times New Roman" w:hAnsi="Times New Roman" w:cs="Times New Roman"/>
          <w:sz w:val="24"/>
          <w:szCs w:val="24"/>
        </w:rPr>
      </w:pPr>
      <w:r>
        <w:rPr>
          <w:rFonts w:ascii="Times New Roman" w:hAnsi="Times New Roman" w:cs="Times New Roman"/>
          <w:sz w:val="24"/>
          <w:szCs w:val="24"/>
        </w:rPr>
        <w:t xml:space="preserve">  </w:t>
      </w:r>
      <w:r w:rsidR="007432BF" w:rsidRPr="00C37D99">
        <w:rPr>
          <w:rFonts w:ascii="Times New Roman" w:hAnsi="Times New Roman" w:cs="Times New Roman"/>
          <w:sz w:val="24"/>
          <w:szCs w:val="24"/>
        </w:rPr>
        <w:t>{</w:t>
      </w:r>
    </w:p>
    <w:p w14:paraId="229AB411" w14:textId="4A937E84" w:rsidR="005B12E8" w:rsidRPr="00C37D99" w:rsidRDefault="005B12E8" w:rsidP="00B67F8B">
      <w:pPr>
        <w:pStyle w:val="HTMLPreformatted"/>
        <w:spacing w:line="288" w:lineRule="auto"/>
        <w:ind w:left="720"/>
        <w:rPr>
          <w:rFonts w:ascii="Times New Roman" w:hAnsi="Times New Roman" w:cs="Times New Roman"/>
          <w:sz w:val="24"/>
          <w:szCs w:val="24"/>
        </w:rPr>
      </w:pPr>
      <w:r w:rsidRPr="00C37D99">
        <w:rPr>
          <w:rFonts w:ascii="Times New Roman" w:hAnsi="Times New Roman" w:cs="Times New Roman"/>
          <w:sz w:val="24"/>
          <w:szCs w:val="24"/>
        </w:rPr>
        <w:t>“serialNumber”: “</w:t>
      </w:r>
      <w:r w:rsidR="00DB6D2D">
        <w:rPr>
          <w:rFonts w:ascii="Times New Roman" w:hAnsi="Times New Roman" w:cs="Times New Roman"/>
          <w:sz w:val="24"/>
          <w:szCs w:val="24"/>
        </w:rPr>
        <w:t>VNPT123456</w:t>
      </w:r>
      <w:r w:rsidRPr="00C37D99">
        <w:rPr>
          <w:rFonts w:ascii="Times New Roman" w:hAnsi="Times New Roman" w:cs="Times New Roman"/>
          <w:sz w:val="24"/>
          <w:szCs w:val="24"/>
        </w:rPr>
        <w:t>”,</w:t>
      </w:r>
    </w:p>
    <w:p w14:paraId="390A2627" w14:textId="5E6ADC2E" w:rsidR="005B12E8" w:rsidRPr="00C37D99" w:rsidRDefault="005B12E8" w:rsidP="00B67F8B">
      <w:pPr>
        <w:pStyle w:val="HTMLPreformatted"/>
        <w:spacing w:line="288" w:lineRule="auto"/>
        <w:ind w:left="720"/>
        <w:rPr>
          <w:rFonts w:ascii="Times New Roman" w:hAnsi="Times New Roman" w:cs="Times New Roman"/>
          <w:sz w:val="24"/>
          <w:szCs w:val="24"/>
        </w:rPr>
      </w:pPr>
      <w:r w:rsidRPr="00C37D99">
        <w:rPr>
          <w:rFonts w:ascii="Times New Roman" w:hAnsi="Times New Roman" w:cs="Times New Roman"/>
          <w:sz w:val="24"/>
          <w:szCs w:val="24"/>
        </w:rPr>
        <w:t>“modelName”: “</w:t>
      </w:r>
      <w:r w:rsidR="00DB6D2D">
        <w:rPr>
          <w:rFonts w:ascii="Times New Roman" w:hAnsi="Times New Roman" w:cs="Times New Roman"/>
          <w:sz w:val="24"/>
          <w:szCs w:val="24"/>
        </w:rPr>
        <w:t>GW040H</w:t>
      </w:r>
      <w:r w:rsidRPr="00C37D99">
        <w:rPr>
          <w:rFonts w:ascii="Times New Roman" w:hAnsi="Times New Roman" w:cs="Times New Roman"/>
          <w:sz w:val="24"/>
          <w:szCs w:val="24"/>
        </w:rPr>
        <w:t>”,</w:t>
      </w:r>
    </w:p>
    <w:p w14:paraId="17BC7097" w14:textId="3C1C6465" w:rsidR="007432BF" w:rsidRPr="00C37D99" w:rsidRDefault="591C6FC9" w:rsidP="00B67F8B">
      <w:pPr>
        <w:pStyle w:val="HTMLPreformatted"/>
        <w:spacing w:line="288" w:lineRule="auto"/>
        <w:ind w:left="720"/>
        <w:rPr>
          <w:rFonts w:ascii="Times New Roman" w:hAnsi="Times New Roman" w:cs="Times New Roman"/>
          <w:sz w:val="24"/>
          <w:szCs w:val="24"/>
        </w:rPr>
      </w:pPr>
      <w:r w:rsidRPr="00C37D99">
        <w:rPr>
          <w:rFonts w:ascii="Times New Roman" w:hAnsi="Times New Roman" w:cs="Times New Roman"/>
          <w:sz w:val="24"/>
          <w:szCs w:val="24"/>
        </w:rPr>
        <w:t>“</w:t>
      </w:r>
      <w:r w:rsidR="1DBCEBB8" w:rsidRPr="00C37D99">
        <w:rPr>
          <w:rFonts w:ascii="Times New Roman" w:hAnsi="Times New Roman" w:cs="Times New Roman"/>
          <w:sz w:val="24"/>
          <w:szCs w:val="24"/>
        </w:rPr>
        <w:t>meshEnable</w:t>
      </w:r>
      <w:r w:rsidRPr="00C37D99">
        <w:rPr>
          <w:rFonts w:ascii="Times New Roman" w:hAnsi="Times New Roman" w:cs="Times New Roman"/>
          <w:sz w:val="24"/>
          <w:szCs w:val="24"/>
        </w:rPr>
        <w:t xml:space="preserve">”: </w:t>
      </w:r>
      <w:r w:rsidR="00DA0C6B">
        <w:rPr>
          <w:rFonts w:ascii="Times New Roman" w:hAnsi="Times New Roman" w:cs="Times New Roman"/>
          <w:sz w:val="24"/>
          <w:szCs w:val="24"/>
        </w:rPr>
        <w:t>1</w:t>
      </w:r>
    </w:p>
    <w:p w14:paraId="4691708C" w14:textId="7C1CCBDF" w:rsidR="007432BF" w:rsidRPr="00C37D99" w:rsidRDefault="004B5B84" w:rsidP="00B67F8B">
      <w:pPr>
        <w:spacing w:line="288" w:lineRule="auto"/>
      </w:pPr>
      <w:r w:rsidRPr="00C37D99">
        <w:t xml:space="preserve">  </w:t>
      </w:r>
      <w:r w:rsidR="007432BF" w:rsidRPr="00C37D99">
        <w:t>}</w:t>
      </w:r>
    </w:p>
    <w:p w14:paraId="549780E0" w14:textId="77777777" w:rsidR="007432BF" w:rsidRPr="00C37D99" w:rsidRDefault="007432BF" w:rsidP="00B67F8B">
      <w:pPr>
        <w:spacing w:line="288" w:lineRule="auto"/>
        <w:rPr>
          <w:b/>
          <w:bCs/>
        </w:rPr>
      </w:pPr>
      <w:r w:rsidRPr="00C37D99">
        <w:rPr>
          <w:b/>
          <w:bCs/>
        </w:rPr>
        <w:t>Response:</w:t>
      </w:r>
    </w:p>
    <w:p w14:paraId="5337FF4B" w14:textId="77777777" w:rsidR="007432BF" w:rsidRPr="00C37D99" w:rsidRDefault="007432BF" w:rsidP="00B67F8B">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w:t>
      </w:r>
    </w:p>
    <w:p w14:paraId="2649CBFF" w14:textId="77777777" w:rsidR="007432BF" w:rsidRPr="00C37D99" w:rsidRDefault="007432BF" w:rsidP="00B67F8B">
      <w:pPr>
        <w:pStyle w:val="FirstLevelBullet"/>
        <w:spacing w:line="288" w:lineRule="auto"/>
        <w:ind w:firstLine="0"/>
        <w:rPr>
          <w:sz w:val="24"/>
          <w:szCs w:val="24"/>
        </w:rPr>
      </w:pPr>
      <w:r w:rsidRPr="00C37D99">
        <w:rPr>
          <w:sz w:val="24"/>
          <w:szCs w:val="24"/>
        </w:rPr>
        <w:t xml:space="preserve"> </w:t>
      </w:r>
      <w:r w:rsidRPr="00C37D99">
        <w:rPr>
          <w:sz w:val="24"/>
          <w:szCs w:val="24"/>
          <w:lang w:val="vi-VN"/>
        </w:rPr>
        <w:t xml:space="preserve"> </w:t>
      </w:r>
      <w:r w:rsidRPr="00C37D99">
        <w:rPr>
          <w:sz w:val="24"/>
          <w:szCs w:val="24"/>
        </w:rPr>
        <w:t>"errorCode": "200",</w:t>
      </w:r>
    </w:p>
    <w:p w14:paraId="7823B0C1" w14:textId="5E40109E" w:rsidR="007432BF" w:rsidRPr="00C37D99" w:rsidRDefault="007432BF" w:rsidP="00E131AF">
      <w:pPr>
        <w:pStyle w:val="ANSVNormal"/>
        <w:rPr>
          <w:lang w:val="vi-VN"/>
        </w:rPr>
      </w:pPr>
      <w:r w:rsidRPr="00C37D99">
        <w:rPr>
          <w:lang w:val="vi-VN"/>
        </w:rPr>
        <w:t xml:space="preserve">  </w:t>
      </w:r>
      <w:r w:rsidR="00A85734">
        <w:rPr>
          <w:lang w:val="vi-VN"/>
        </w:rPr>
        <w:tab/>
      </w:r>
      <w:r w:rsidR="0063611A">
        <w:t xml:space="preserve"> </w:t>
      </w:r>
      <w:r w:rsidRPr="00C37D99">
        <w:t>"errorMessage": "SUCCESS",</w:t>
      </w:r>
      <w:r w:rsidRPr="00C37D99">
        <w:rPr>
          <w:lang w:val="vi-VN"/>
        </w:rPr>
        <w:t xml:space="preserve">                     </w:t>
      </w:r>
    </w:p>
    <w:p w14:paraId="5E542B71" w14:textId="6F1E8D5F" w:rsidR="00AE58AC" w:rsidRPr="00C37D99" w:rsidRDefault="009F339F" w:rsidP="00E131AF">
      <w:pPr>
        <w:pStyle w:val="ANSVNormal"/>
        <w:rPr>
          <w:lang w:val="vi-VN"/>
        </w:rPr>
      </w:pPr>
      <w:r>
        <w:lastRenderedPageBreak/>
        <w:t xml:space="preserve">  </w:t>
      </w:r>
      <w:r w:rsidR="007432BF" w:rsidRPr="00C37D99">
        <w:rPr>
          <w:lang w:val="vi-VN"/>
        </w:rPr>
        <w:t>}</w:t>
      </w:r>
    </w:p>
    <w:p w14:paraId="26E92E32" w14:textId="2812507F" w:rsidR="00AE58AC" w:rsidRPr="00C37D99" w:rsidRDefault="00F87F2A" w:rsidP="00303550">
      <w:pPr>
        <w:pStyle w:val="Heading3"/>
      </w:pPr>
      <w:bookmarkStart w:id="120" w:name="_Toc113436576"/>
      <w:r w:rsidRPr="00C37D99">
        <w:t>create</w:t>
      </w:r>
      <w:r w:rsidR="00AE58AC" w:rsidRPr="00C37D99">
        <w:t>PortForwardConfig</w:t>
      </w:r>
      <w:bookmarkEnd w:id="120"/>
      <w:r w:rsidR="003D2C83" w:rsidRPr="00C37D99">
        <w:t xml:space="preserve"> </w:t>
      </w:r>
    </w:p>
    <w:p w14:paraId="5EEE0A49" w14:textId="77777777" w:rsidR="00F87F2A" w:rsidRPr="00C37D99" w:rsidRDefault="00F87F2A" w:rsidP="00B67F8B">
      <w:pPr>
        <w:spacing w:line="288" w:lineRule="auto"/>
        <w:rPr>
          <w:b/>
          <w:bCs/>
        </w:rPr>
      </w:pPr>
      <w:r w:rsidRPr="00C37D99">
        <w:rPr>
          <w:b/>
          <w:bCs/>
        </w:rPr>
        <w:t xml:space="preserve">Lưu ý: </w:t>
      </w:r>
    </w:p>
    <w:p w14:paraId="6D0D78DF" w14:textId="77777777" w:rsidR="00F87F2A" w:rsidRPr="00C37D99" w:rsidRDefault="00F87F2A">
      <w:pPr>
        <w:pStyle w:val="FirstLevelBullet"/>
        <w:numPr>
          <w:ilvl w:val="0"/>
          <w:numId w:val="6"/>
        </w:numPr>
        <w:spacing w:line="288" w:lineRule="auto"/>
        <w:rPr>
          <w:sz w:val="24"/>
          <w:szCs w:val="24"/>
        </w:rPr>
      </w:pPr>
      <w:r w:rsidRPr="00C37D99">
        <w:rPr>
          <w:sz w:val="24"/>
          <w:szCs w:val="24"/>
        </w:rPr>
        <w:t xml:space="preserve">Cấu hình Rule Port Forwarding được cấu hình tương ứng đối với Interface WAN. </w:t>
      </w:r>
    </w:p>
    <w:p w14:paraId="38E2E17F" w14:textId="77777777" w:rsidR="00F87F2A" w:rsidRPr="00C37D99" w:rsidRDefault="00F87F2A">
      <w:pPr>
        <w:pStyle w:val="FirstLevelBullet"/>
        <w:numPr>
          <w:ilvl w:val="0"/>
          <w:numId w:val="6"/>
        </w:numPr>
        <w:spacing w:line="288" w:lineRule="auto"/>
        <w:rPr>
          <w:sz w:val="24"/>
          <w:szCs w:val="24"/>
        </w:rPr>
      </w:pPr>
      <w:r w:rsidRPr="00C37D99">
        <w:rPr>
          <w:sz w:val="24"/>
          <w:szCs w:val="24"/>
        </w:rPr>
        <w:t xml:space="preserve">Chỉ những WAN có Enable NAT thì mới có thể tạo rule Port Forwarding. </w:t>
      </w:r>
    </w:p>
    <w:p w14:paraId="50BF88C0" w14:textId="723BEEE4" w:rsidR="00F87F2A" w:rsidRPr="00C37D99" w:rsidRDefault="00F87F2A">
      <w:pPr>
        <w:pStyle w:val="FirstLevelBullet"/>
        <w:numPr>
          <w:ilvl w:val="0"/>
          <w:numId w:val="6"/>
        </w:numPr>
        <w:spacing w:line="288" w:lineRule="auto"/>
        <w:rPr>
          <w:sz w:val="24"/>
          <w:szCs w:val="24"/>
        </w:rPr>
      </w:pPr>
      <w:r w:rsidRPr="00C37D99">
        <w:rPr>
          <w:sz w:val="24"/>
          <w:szCs w:val="24"/>
        </w:rPr>
        <w:t>Mỗi Interface WAN có thể tạo được 32 Rule Port Forwarding tương ứng với index từ 0-31.</w:t>
      </w:r>
    </w:p>
    <w:p w14:paraId="09170C3E" w14:textId="77777777" w:rsidR="00F87F2A" w:rsidRPr="00C37D99" w:rsidRDefault="00F87F2A" w:rsidP="00B67F8B">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3114"/>
        <w:gridCol w:w="6340"/>
      </w:tblGrid>
      <w:tr w:rsidR="00F87F2A" w:rsidRPr="00C37D99" w14:paraId="02FF9649" w14:textId="77777777" w:rsidTr="0012684F">
        <w:tc>
          <w:tcPr>
            <w:tcW w:w="1647" w:type="pct"/>
            <w:shd w:val="clear" w:color="auto" w:fill="BFBFBF" w:themeFill="background1" w:themeFillShade="BF"/>
          </w:tcPr>
          <w:p w14:paraId="543D5D25" w14:textId="77777777" w:rsidR="00F87F2A" w:rsidRPr="00C37D99" w:rsidRDefault="00F87F2A" w:rsidP="00E131AF">
            <w:pPr>
              <w:pStyle w:val="ANSVNormal"/>
            </w:pPr>
            <w:r w:rsidRPr="00C37D99">
              <w:t>Tên API</w:t>
            </w:r>
          </w:p>
        </w:tc>
        <w:tc>
          <w:tcPr>
            <w:tcW w:w="3353" w:type="pct"/>
            <w:shd w:val="clear" w:color="auto" w:fill="BFBFBF" w:themeFill="background1" w:themeFillShade="BF"/>
          </w:tcPr>
          <w:p w14:paraId="512B3E3D" w14:textId="77777777" w:rsidR="00F87F2A" w:rsidRPr="00C37D99" w:rsidRDefault="00F87F2A" w:rsidP="00E131AF">
            <w:pPr>
              <w:pStyle w:val="ANSVNormal"/>
            </w:pPr>
            <w:r w:rsidRPr="00C37D99">
              <w:t>Mô tả</w:t>
            </w:r>
          </w:p>
        </w:tc>
      </w:tr>
      <w:tr w:rsidR="00F87F2A" w:rsidRPr="00C37D99" w14:paraId="75075813" w14:textId="77777777" w:rsidTr="0012684F">
        <w:trPr>
          <w:trHeight w:val="362"/>
        </w:trPr>
        <w:tc>
          <w:tcPr>
            <w:tcW w:w="1647" w:type="pct"/>
          </w:tcPr>
          <w:p w14:paraId="2235261E" w14:textId="66EFB743" w:rsidR="00F87F2A" w:rsidRPr="00C37D99" w:rsidRDefault="00F87F2A" w:rsidP="00E131AF">
            <w:pPr>
              <w:pStyle w:val="ANSVNormal"/>
              <w:rPr>
                <w:lang w:val="vi-VN"/>
              </w:rPr>
            </w:pPr>
            <w:r w:rsidRPr="00C37D99">
              <w:rPr>
                <w:lang w:val="vi-VN"/>
              </w:rPr>
              <w:t>createPortForwardConfig</w:t>
            </w:r>
          </w:p>
        </w:tc>
        <w:tc>
          <w:tcPr>
            <w:tcW w:w="3353" w:type="pct"/>
          </w:tcPr>
          <w:p w14:paraId="6C041E32" w14:textId="72E1A6A5" w:rsidR="00F87F2A" w:rsidRPr="00C37D99" w:rsidRDefault="00F87F2A" w:rsidP="00E131AF">
            <w:pPr>
              <w:pStyle w:val="ANSVNormal"/>
            </w:pPr>
            <w:r w:rsidRPr="00C37D99">
              <w:t>Điều khiển cấu hình tạo Rule Port Forwarding</w:t>
            </w:r>
          </w:p>
        </w:tc>
      </w:tr>
      <w:tr w:rsidR="002B1F75" w:rsidRPr="00C37D99" w14:paraId="589B89F1" w14:textId="77777777" w:rsidTr="0012684F">
        <w:tc>
          <w:tcPr>
            <w:tcW w:w="1647" w:type="pct"/>
          </w:tcPr>
          <w:p w14:paraId="35CAD11B" w14:textId="21EB6249" w:rsidR="002B1F75" w:rsidRPr="00C37D99" w:rsidRDefault="002B1F75" w:rsidP="00E131AF">
            <w:pPr>
              <w:pStyle w:val="ANSVNormal"/>
            </w:pPr>
            <w:r w:rsidRPr="00C37D99">
              <w:t>Method</w:t>
            </w:r>
          </w:p>
        </w:tc>
        <w:tc>
          <w:tcPr>
            <w:tcW w:w="3353" w:type="pct"/>
          </w:tcPr>
          <w:p w14:paraId="40C4CA8E" w14:textId="04C4143B" w:rsidR="002B1F75" w:rsidRPr="00C37D99" w:rsidRDefault="002B1F75" w:rsidP="00E131AF">
            <w:pPr>
              <w:pStyle w:val="ANSVNormal"/>
            </w:pPr>
            <w:r w:rsidRPr="00C37D99">
              <w:t>Function call</w:t>
            </w:r>
          </w:p>
        </w:tc>
      </w:tr>
      <w:tr w:rsidR="002B1F75" w:rsidRPr="00C37D99" w14:paraId="1DAA365F" w14:textId="77777777" w:rsidTr="0012684F">
        <w:tc>
          <w:tcPr>
            <w:tcW w:w="1647" w:type="pct"/>
          </w:tcPr>
          <w:p w14:paraId="6207D304" w14:textId="13294BE2" w:rsidR="002B1F75" w:rsidRPr="00C37D99" w:rsidRDefault="002B1F75" w:rsidP="00E131AF">
            <w:pPr>
              <w:pStyle w:val="ANSVNormal"/>
            </w:pPr>
            <w:r w:rsidRPr="00C37D99">
              <w:t>Response</w:t>
            </w:r>
          </w:p>
        </w:tc>
        <w:tc>
          <w:tcPr>
            <w:tcW w:w="3353" w:type="pct"/>
          </w:tcPr>
          <w:p w14:paraId="613732F1" w14:textId="60841944" w:rsidR="002B1F75" w:rsidRPr="00C37D99" w:rsidRDefault="002B1F75" w:rsidP="00E131AF">
            <w:pPr>
              <w:pStyle w:val="ANSVNormal"/>
            </w:pPr>
            <w:r w:rsidRPr="00C37D99">
              <w:t>JSON Object</w:t>
            </w:r>
          </w:p>
        </w:tc>
      </w:tr>
    </w:tbl>
    <w:p w14:paraId="4A145CA8" w14:textId="77777777" w:rsidR="00F87F2A" w:rsidRPr="00C37D99" w:rsidRDefault="00F87F2A" w:rsidP="00B67F8B">
      <w:pPr>
        <w:spacing w:line="288" w:lineRule="auto"/>
      </w:pPr>
    </w:p>
    <w:p w14:paraId="0A337C64" w14:textId="77777777" w:rsidR="00F87F2A" w:rsidRPr="00C37D99" w:rsidRDefault="00F87F2A" w:rsidP="00B67F8B">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800"/>
        <w:gridCol w:w="1530"/>
        <w:gridCol w:w="990"/>
        <w:gridCol w:w="1429"/>
        <w:gridCol w:w="2801"/>
      </w:tblGrid>
      <w:tr w:rsidR="00F87F2A" w:rsidRPr="00C37D99" w14:paraId="506F07B7" w14:textId="77777777" w:rsidTr="00B23006">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437B642" w14:textId="77777777" w:rsidR="00F87F2A" w:rsidRPr="00C37D99" w:rsidRDefault="00F87F2A" w:rsidP="00B67F8B">
            <w:pPr>
              <w:spacing w:line="288" w:lineRule="auto"/>
              <w:rPr>
                <w:b/>
                <w:bCs/>
                <w:lang w:eastAsia="en-AU"/>
              </w:rPr>
            </w:pPr>
            <w:r w:rsidRPr="00C37D99">
              <w:rPr>
                <w:b/>
                <w:bCs/>
                <w:lang w:eastAsia="en-AU"/>
              </w:rPr>
              <w:t>No</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57E915" w14:textId="77777777" w:rsidR="00F87F2A" w:rsidRPr="00C37D99" w:rsidRDefault="00F87F2A" w:rsidP="00B67F8B">
            <w:pPr>
              <w:spacing w:line="288" w:lineRule="auto"/>
              <w:rPr>
                <w:b/>
                <w:bCs/>
                <w:lang w:eastAsia="en-AU"/>
              </w:rPr>
            </w:pPr>
            <w:r w:rsidRPr="00C37D99">
              <w:rPr>
                <w:b/>
                <w:bCs/>
                <w:lang w:eastAsia="en-AU"/>
              </w:rPr>
              <w:t>Parameter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F957BB4" w14:textId="77777777" w:rsidR="00F87F2A" w:rsidRPr="00C37D99" w:rsidRDefault="00F87F2A" w:rsidP="00B67F8B">
            <w:pPr>
              <w:spacing w:line="288" w:lineRule="auto"/>
              <w:rPr>
                <w:b/>
                <w:bCs/>
                <w:lang w:eastAsia="en-AU"/>
              </w:rPr>
            </w:pPr>
            <w:r w:rsidRPr="00C37D99">
              <w:rPr>
                <w:b/>
                <w:bCs/>
                <w:lang w:eastAsia="en-AU"/>
              </w:rPr>
              <w:t>Mandatory</w:t>
            </w:r>
          </w:p>
        </w:tc>
        <w:tc>
          <w:tcPr>
            <w:tcW w:w="990" w:type="dxa"/>
            <w:tcBorders>
              <w:top w:val="single" w:sz="4" w:space="0" w:color="auto"/>
              <w:left w:val="nil"/>
              <w:bottom w:val="single" w:sz="4" w:space="0" w:color="auto"/>
              <w:right w:val="single" w:sz="4" w:space="0" w:color="auto"/>
            </w:tcBorders>
            <w:vAlign w:val="center"/>
          </w:tcPr>
          <w:p w14:paraId="24B7A79F" w14:textId="77777777" w:rsidR="00F87F2A" w:rsidRPr="00C37D99" w:rsidRDefault="00F87F2A" w:rsidP="00B67F8B">
            <w:pPr>
              <w:spacing w:line="288" w:lineRule="auto"/>
              <w:rPr>
                <w:b/>
                <w:bCs/>
                <w:lang w:eastAsia="en-AU"/>
              </w:rPr>
            </w:pPr>
            <w:r w:rsidRPr="00C37D99">
              <w:rPr>
                <w:b/>
                <w:bCs/>
                <w:lang w:eastAsia="en-AU"/>
              </w:rPr>
              <w:t>Type</w:t>
            </w:r>
          </w:p>
        </w:tc>
        <w:tc>
          <w:tcPr>
            <w:tcW w:w="1429" w:type="dxa"/>
            <w:tcBorders>
              <w:top w:val="single" w:sz="4" w:space="0" w:color="auto"/>
              <w:left w:val="single" w:sz="4" w:space="0" w:color="auto"/>
              <w:bottom w:val="single" w:sz="4" w:space="0" w:color="auto"/>
              <w:right w:val="single" w:sz="4" w:space="0" w:color="auto"/>
            </w:tcBorders>
          </w:tcPr>
          <w:p w14:paraId="34A642B9" w14:textId="77777777" w:rsidR="00F87F2A" w:rsidRPr="00C37D99" w:rsidRDefault="00F87F2A" w:rsidP="00B67F8B">
            <w:pPr>
              <w:spacing w:line="288" w:lineRule="auto"/>
              <w:rPr>
                <w:b/>
                <w:bCs/>
                <w:lang w:eastAsia="en-AU"/>
              </w:rPr>
            </w:pPr>
            <w:r w:rsidRPr="00C37D99">
              <w:rPr>
                <w:b/>
                <w:bCs/>
                <w:lang w:eastAsia="en-AU"/>
              </w:rPr>
              <w:t>Max length</w:t>
            </w:r>
          </w:p>
        </w:tc>
        <w:tc>
          <w:tcPr>
            <w:tcW w:w="28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5A8361" w14:textId="77777777" w:rsidR="00F87F2A" w:rsidRPr="00C37D99" w:rsidRDefault="00F87F2A" w:rsidP="00B67F8B">
            <w:pPr>
              <w:spacing w:line="288" w:lineRule="auto"/>
              <w:rPr>
                <w:b/>
                <w:bCs/>
                <w:lang w:eastAsia="en-AU"/>
              </w:rPr>
            </w:pPr>
            <w:r w:rsidRPr="00C37D99">
              <w:rPr>
                <w:b/>
                <w:bCs/>
                <w:lang w:eastAsia="en-AU"/>
              </w:rPr>
              <w:t>Meaning/Value</w:t>
            </w:r>
          </w:p>
        </w:tc>
      </w:tr>
      <w:tr w:rsidR="00544311" w:rsidRPr="00C37D99" w14:paraId="2FF3181F" w14:textId="77777777" w:rsidTr="00B23006">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6ABC84A" w14:textId="657E1205" w:rsidR="00544311" w:rsidRPr="00C37D99" w:rsidRDefault="00544311" w:rsidP="00544311">
            <w:pPr>
              <w:spacing w:line="288" w:lineRule="auto"/>
              <w:rPr>
                <w:b/>
                <w:bCs/>
                <w:lang w:eastAsia="en-AU"/>
              </w:rPr>
            </w:pPr>
            <w:r w:rsidRPr="00C37D99">
              <w:rPr>
                <w:lang w:val="vi-VN" w:eastAsia="en-AU"/>
              </w:rPr>
              <w:t>1</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2F9F2A" w14:textId="26722D71" w:rsidR="00544311" w:rsidRPr="00C37D99" w:rsidRDefault="00544311" w:rsidP="00544311">
            <w:pPr>
              <w:spacing w:line="288" w:lineRule="auto"/>
              <w:rPr>
                <w:b/>
                <w:bCs/>
                <w:lang w:eastAsia="en-AU"/>
              </w:rPr>
            </w:pPr>
            <w:r w:rsidRPr="00C37D99">
              <w:rPr>
                <w:lang w:val="vi-VN"/>
              </w:rPr>
              <w:t>serialNumber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8F9F7C1" w14:textId="05460652" w:rsidR="00544311" w:rsidRPr="00C37D99" w:rsidRDefault="00544311" w:rsidP="00544311">
            <w:pPr>
              <w:spacing w:line="288" w:lineRule="auto"/>
              <w:rPr>
                <w:b/>
                <w:bCs/>
                <w:lang w:eastAsia="en-AU"/>
              </w:rPr>
            </w:pPr>
            <w:r w:rsidRPr="00C37D99">
              <w:rPr>
                <w:lang w:eastAsia="en-AU"/>
              </w:rPr>
              <w:t>Mandatory</w:t>
            </w:r>
          </w:p>
        </w:tc>
        <w:tc>
          <w:tcPr>
            <w:tcW w:w="990" w:type="dxa"/>
            <w:tcBorders>
              <w:top w:val="single" w:sz="4" w:space="0" w:color="auto"/>
              <w:left w:val="nil"/>
              <w:bottom w:val="single" w:sz="4" w:space="0" w:color="auto"/>
              <w:right w:val="single" w:sz="4" w:space="0" w:color="auto"/>
            </w:tcBorders>
            <w:vAlign w:val="center"/>
          </w:tcPr>
          <w:p w14:paraId="28A29DBA" w14:textId="6A6D2917" w:rsidR="00544311" w:rsidRPr="00C37D99" w:rsidRDefault="00544311" w:rsidP="00544311">
            <w:pPr>
              <w:spacing w:line="288" w:lineRule="auto"/>
              <w:rPr>
                <w:b/>
                <w:bCs/>
                <w:lang w:eastAsia="en-AU"/>
              </w:rPr>
            </w:pPr>
            <w:r w:rsidRPr="00C37D99">
              <w:rPr>
                <w:lang w:eastAsia="en-AU"/>
              </w:rPr>
              <w:t>String</w:t>
            </w:r>
          </w:p>
        </w:tc>
        <w:tc>
          <w:tcPr>
            <w:tcW w:w="1429" w:type="dxa"/>
            <w:tcBorders>
              <w:top w:val="single" w:sz="4" w:space="0" w:color="auto"/>
              <w:left w:val="single" w:sz="4" w:space="0" w:color="auto"/>
              <w:bottom w:val="single" w:sz="4" w:space="0" w:color="auto"/>
              <w:right w:val="single" w:sz="4" w:space="0" w:color="auto"/>
            </w:tcBorders>
            <w:vAlign w:val="center"/>
          </w:tcPr>
          <w:p w14:paraId="0189B0BB" w14:textId="78CE451F" w:rsidR="00544311" w:rsidRPr="00C37D99" w:rsidRDefault="00544311" w:rsidP="00544311">
            <w:pPr>
              <w:spacing w:line="288" w:lineRule="auto"/>
              <w:rPr>
                <w:b/>
                <w:bCs/>
                <w:lang w:eastAsia="en-AU"/>
              </w:rPr>
            </w:pPr>
            <w:r w:rsidRPr="00C37D99">
              <w:rPr>
                <w:lang w:val="vi-VN" w:eastAsia="en-AU"/>
              </w:rPr>
              <w:t>16</w:t>
            </w:r>
          </w:p>
        </w:tc>
        <w:tc>
          <w:tcPr>
            <w:tcW w:w="28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4DA657" w14:textId="0F2DEF34" w:rsidR="00544311" w:rsidRPr="00C37D99" w:rsidRDefault="00544311" w:rsidP="00544311">
            <w:pPr>
              <w:spacing w:line="288" w:lineRule="auto"/>
              <w:rPr>
                <w:b/>
                <w:bCs/>
                <w:lang w:eastAsia="en-AU"/>
              </w:rPr>
            </w:pPr>
            <w:r w:rsidRPr="00C37D99">
              <w:rPr>
                <w:lang w:val="vi-VN" w:eastAsia="en-AU"/>
              </w:rPr>
              <w:t xml:space="preserve">SerialNumber của thiết bị </w:t>
            </w:r>
            <w:r>
              <w:rPr>
                <w:lang w:eastAsia="en-AU"/>
              </w:rPr>
              <w:t>cần cấu hình</w:t>
            </w:r>
            <w:r w:rsidRPr="00C37D99">
              <w:rPr>
                <w:lang w:val="vi-VN" w:eastAsia="en-AU"/>
              </w:rPr>
              <w:t xml:space="preserve"> </w:t>
            </w:r>
          </w:p>
        </w:tc>
      </w:tr>
      <w:tr w:rsidR="00544311" w:rsidRPr="00C37D99" w14:paraId="535609EC" w14:textId="77777777" w:rsidTr="00B23006">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58C69C7" w14:textId="2D831E0D" w:rsidR="00544311" w:rsidRPr="00C37D99" w:rsidRDefault="00544311" w:rsidP="00544311">
            <w:pPr>
              <w:spacing w:line="288" w:lineRule="auto"/>
              <w:rPr>
                <w:b/>
                <w:bCs/>
                <w:lang w:eastAsia="en-AU"/>
              </w:rPr>
            </w:pPr>
            <w:r w:rsidRPr="00C37D99">
              <w:rPr>
                <w:lang w:val="vi-VN" w:eastAsia="en-AU"/>
              </w:rPr>
              <w:t>2</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2E584" w14:textId="1A249784" w:rsidR="00544311" w:rsidRPr="00C37D99" w:rsidRDefault="00544311" w:rsidP="00544311">
            <w:pPr>
              <w:spacing w:line="288" w:lineRule="auto"/>
              <w:rPr>
                <w:b/>
                <w:bCs/>
                <w:lang w:eastAsia="en-AU"/>
              </w:rPr>
            </w:pPr>
            <w:r w:rsidRPr="00C37D99">
              <w:rPr>
                <w:lang w:val="vi-VN"/>
              </w:rPr>
              <w:t>modelName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DEBB3D8" w14:textId="08D55EAD" w:rsidR="00544311" w:rsidRPr="00C37D99" w:rsidRDefault="00544311" w:rsidP="00544311">
            <w:pPr>
              <w:spacing w:line="288" w:lineRule="auto"/>
              <w:rPr>
                <w:b/>
                <w:bCs/>
                <w:lang w:eastAsia="en-AU"/>
              </w:rPr>
            </w:pPr>
            <w:r w:rsidRPr="00C37D99">
              <w:rPr>
                <w:lang w:eastAsia="en-AU"/>
              </w:rPr>
              <w:t>Mandatory</w:t>
            </w:r>
          </w:p>
        </w:tc>
        <w:tc>
          <w:tcPr>
            <w:tcW w:w="990" w:type="dxa"/>
            <w:tcBorders>
              <w:top w:val="single" w:sz="4" w:space="0" w:color="auto"/>
              <w:left w:val="nil"/>
              <w:bottom w:val="single" w:sz="4" w:space="0" w:color="auto"/>
              <w:right w:val="single" w:sz="4" w:space="0" w:color="auto"/>
            </w:tcBorders>
            <w:vAlign w:val="center"/>
          </w:tcPr>
          <w:p w14:paraId="565F5CD4" w14:textId="7C9DBD67" w:rsidR="00544311" w:rsidRPr="00C37D99" w:rsidRDefault="00544311" w:rsidP="00544311">
            <w:pPr>
              <w:spacing w:line="288" w:lineRule="auto"/>
              <w:rPr>
                <w:b/>
                <w:bCs/>
                <w:lang w:eastAsia="en-AU"/>
              </w:rPr>
            </w:pPr>
            <w:r w:rsidRPr="00C37D99">
              <w:rPr>
                <w:lang w:val="vi-VN" w:eastAsia="en-AU"/>
              </w:rPr>
              <w:t xml:space="preserve">String </w:t>
            </w:r>
          </w:p>
        </w:tc>
        <w:tc>
          <w:tcPr>
            <w:tcW w:w="1429" w:type="dxa"/>
            <w:tcBorders>
              <w:top w:val="single" w:sz="4" w:space="0" w:color="auto"/>
              <w:left w:val="single" w:sz="4" w:space="0" w:color="auto"/>
              <w:bottom w:val="single" w:sz="4" w:space="0" w:color="auto"/>
              <w:right w:val="single" w:sz="4" w:space="0" w:color="auto"/>
            </w:tcBorders>
            <w:vAlign w:val="center"/>
          </w:tcPr>
          <w:p w14:paraId="2379187E" w14:textId="4A781F37" w:rsidR="00544311" w:rsidRPr="00C37D99" w:rsidRDefault="00544311" w:rsidP="00544311">
            <w:pPr>
              <w:spacing w:line="288" w:lineRule="auto"/>
              <w:rPr>
                <w:b/>
                <w:bCs/>
                <w:lang w:eastAsia="en-AU"/>
              </w:rPr>
            </w:pPr>
            <w:r w:rsidRPr="00C37D99">
              <w:rPr>
                <w:lang w:val="vi-VN" w:eastAsia="en-AU"/>
              </w:rPr>
              <w:t xml:space="preserve">16 </w:t>
            </w:r>
          </w:p>
        </w:tc>
        <w:tc>
          <w:tcPr>
            <w:tcW w:w="28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AD6DB1" w14:textId="2320252D" w:rsidR="00544311" w:rsidRPr="00C37D99" w:rsidRDefault="00544311" w:rsidP="00544311">
            <w:pPr>
              <w:spacing w:line="288" w:lineRule="auto"/>
              <w:rPr>
                <w:b/>
                <w:bCs/>
                <w:lang w:eastAsia="en-AU"/>
              </w:rPr>
            </w:pPr>
            <w:r w:rsidRPr="00C37D99">
              <w:rPr>
                <w:lang w:val="vi-VN" w:eastAsia="en-AU"/>
              </w:rPr>
              <w:t xml:space="preserve">Model của thiết bị cần </w:t>
            </w:r>
            <w:r>
              <w:rPr>
                <w:lang w:eastAsia="en-AU"/>
              </w:rPr>
              <w:t>cấu hình</w:t>
            </w:r>
          </w:p>
        </w:tc>
      </w:tr>
      <w:tr w:rsidR="00816FA2" w:rsidRPr="00C37D99" w14:paraId="7CC65D3D" w14:textId="77777777" w:rsidTr="00B23006">
        <w:trPr>
          <w:trHeight w:val="255"/>
        </w:trPr>
        <w:tc>
          <w:tcPr>
            <w:tcW w:w="625" w:type="dxa"/>
            <w:tcBorders>
              <w:top w:val="single" w:sz="4" w:space="0" w:color="auto"/>
              <w:left w:val="single" w:sz="4" w:space="0" w:color="auto"/>
              <w:bottom w:val="single" w:sz="4" w:space="0" w:color="auto"/>
              <w:right w:val="single" w:sz="4" w:space="0" w:color="auto"/>
            </w:tcBorders>
          </w:tcPr>
          <w:p w14:paraId="7720112C" w14:textId="06227068" w:rsidR="00816FA2" w:rsidRPr="00C37D99" w:rsidRDefault="00265BDE" w:rsidP="00B67F8B">
            <w:pPr>
              <w:spacing w:line="288" w:lineRule="auto"/>
              <w:rPr>
                <w:lang w:val="vi-VN" w:eastAsia="en-AU"/>
              </w:rPr>
            </w:pPr>
            <w:r w:rsidRPr="00C37D99">
              <w:rPr>
                <w:lang w:val="vi-VN"/>
              </w:rPr>
              <w:t>3</w:t>
            </w:r>
          </w:p>
        </w:tc>
        <w:tc>
          <w:tcPr>
            <w:tcW w:w="1800" w:type="dxa"/>
            <w:tcBorders>
              <w:top w:val="single" w:sz="4" w:space="0" w:color="auto"/>
              <w:left w:val="single" w:sz="4" w:space="0" w:color="auto"/>
              <w:bottom w:val="single" w:sz="4" w:space="0" w:color="auto"/>
              <w:right w:val="single" w:sz="4" w:space="0" w:color="auto"/>
            </w:tcBorders>
            <w:shd w:val="clear" w:color="auto" w:fill="auto"/>
            <w:noWrap/>
          </w:tcPr>
          <w:p w14:paraId="243FB920" w14:textId="68236767" w:rsidR="00816FA2" w:rsidRPr="00C37D99" w:rsidRDefault="00265BDE" w:rsidP="00B67F8B">
            <w:pPr>
              <w:spacing w:line="288" w:lineRule="auto"/>
            </w:pPr>
            <w:r w:rsidRPr="00C37D99">
              <w:t>wanIndex</w:t>
            </w:r>
          </w:p>
        </w:tc>
        <w:tc>
          <w:tcPr>
            <w:tcW w:w="1530" w:type="dxa"/>
            <w:tcBorders>
              <w:top w:val="single" w:sz="4" w:space="0" w:color="auto"/>
              <w:left w:val="nil"/>
              <w:bottom w:val="single" w:sz="4" w:space="0" w:color="auto"/>
              <w:right w:val="single" w:sz="4" w:space="0" w:color="auto"/>
            </w:tcBorders>
            <w:shd w:val="clear" w:color="auto" w:fill="auto"/>
            <w:noWrap/>
          </w:tcPr>
          <w:p w14:paraId="3BADC915" w14:textId="5232DED8" w:rsidR="00816FA2" w:rsidRPr="00C37D99" w:rsidRDefault="00816FA2" w:rsidP="00B67F8B">
            <w:pPr>
              <w:spacing w:line="288" w:lineRule="auto"/>
              <w:rPr>
                <w:lang w:eastAsia="en-AU"/>
              </w:rPr>
            </w:pPr>
            <w:r w:rsidRPr="00C37D99">
              <w:rPr>
                <w:lang w:eastAsia="en-AU"/>
              </w:rPr>
              <w:t>Mandatory</w:t>
            </w:r>
          </w:p>
        </w:tc>
        <w:tc>
          <w:tcPr>
            <w:tcW w:w="990" w:type="dxa"/>
            <w:tcBorders>
              <w:top w:val="single" w:sz="4" w:space="0" w:color="auto"/>
              <w:left w:val="nil"/>
              <w:bottom w:val="single" w:sz="4" w:space="0" w:color="auto"/>
              <w:right w:val="single" w:sz="4" w:space="0" w:color="auto"/>
            </w:tcBorders>
          </w:tcPr>
          <w:p w14:paraId="1507F6E9" w14:textId="72E1AB78" w:rsidR="00816FA2" w:rsidRPr="00C37D99" w:rsidRDefault="00816FA2" w:rsidP="00B67F8B">
            <w:pPr>
              <w:spacing w:line="288" w:lineRule="auto"/>
            </w:pPr>
            <w:r w:rsidRPr="00C37D99">
              <w:t>Int</w:t>
            </w:r>
          </w:p>
        </w:tc>
        <w:tc>
          <w:tcPr>
            <w:tcW w:w="1429" w:type="dxa"/>
            <w:tcBorders>
              <w:top w:val="single" w:sz="4" w:space="0" w:color="auto"/>
              <w:left w:val="single" w:sz="4" w:space="0" w:color="auto"/>
              <w:bottom w:val="single" w:sz="4" w:space="0" w:color="auto"/>
              <w:right w:val="single" w:sz="4" w:space="0" w:color="auto"/>
            </w:tcBorders>
          </w:tcPr>
          <w:p w14:paraId="6D97F8AC" w14:textId="2EE783C6" w:rsidR="00816FA2" w:rsidRPr="00C37D99" w:rsidRDefault="00816FA2" w:rsidP="00B67F8B">
            <w:pPr>
              <w:pStyle w:val="ListParagraph"/>
              <w:spacing w:line="288" w:lineRule="auto"/>
              <w:ind w:left="0"/>
              <w:jc w:val="left"/>
              <w:rPr>
                <w:sz w:val="24"/>
                <w:szCs w:val="24"/>
                <w:lang w:val="vi-VN"/>
              </w:rPr>
            </w:pPr>
            <w:r w:rsidRPr="00C37D99">
              <w:rPr>
                <w:sz w:val="24"/>
                <w:szCs w:val="24"/>
                <w:lang w:val="vi-VN"/>
              </w:rPr>
              <w:t>1</w:t>
            </w:r>
          </w:p>
        </w:tc>
        <w:tc>
          <w:tcPr>
            <w:tcW w:w="2801" w:type="dxa"/>
            <w:tcBorders>
              <w:top w:val="single" w:sz="4" w:space="0" w:color="auto"/>
              <w:left w:val="single" w:sz="4" w:space="0" w:color="auto"/>
              <w:bottom w:val="single" w:sz="4" w:space="0" w:color="auto"/>
              <w:right w:val="single" w:sz="4" w:space="0" w:color="auto"/>
            </w:tcBorders>
            <w:shd w:val="clear" w:color="auto" w:fill="auto"/>
            <w:noWrap/>
          </w:tcPr>
          <w:p w14:paraId="6BDC594C" w14:textId="061E02D1" w:rsidR="00816FA2" w:rsidRPr="00C37D99" w:rsidRDefault="00B46A5D" w:rsidP="00B67F8B">
            <w:pPr>
              <w:spacing w:line="288" w:lineRule="auto"/>
              <w:rPr>
                <w:lang w:val="vi-VN"/>
              </w:rPr>
            </w:pPr>
            <w:r w:rsidRPr="00C37D99">
              <w:rPr>
                <w:lang w:val="vi-VN"/>
              </w:rPr>
              <w:t>+ Index WAN có enable NAT được lựa chọn để tạo rule Port Forwarding</w:t>
            </w:r>
          </w:p>
          <w:p w14:paraId="7A2BC8E1" w14:textId="2540D6D4" w:rsidR="00B46A5D" w:rsidRPr="00C37D99" w:rsidRDefault="00B46A5D" w:rsidP="00B67F8B">
            <w:pPr>
              <w:spacing w:line="288" w:lineRule="auto"/>
            </w:pPr>
            <w:r w:rsidRPr="00C37D99">
              <w:rPr>
                <w:lang w:val="vi-VN"/>
              </w:rPr>
              <w:t xml:space="preserve">+ giá trị </w:t>
            </w:r>
            <w:r w:rsidRPr="00C37D99">
              <w:rPr>
                <w:color w:val="000000"/>
              </w:rPr>
              <w:t>0-7</w:t>
            </w:r>
          </w:p>
        </w:tc>
      </w:tr>
      <w:tr w:rsidR="00816FA2" w:rsidRPr="00C37D99" w14:paraId="338A7433" w14:textId="77777777" w:rsidTr="00B23006">
        <w:trPr>
          <w:trHeight w:val="255"/>
        </w:trPr>
        <w:tc>
          <w:tcPr>
            <w:tcW w:w="625" w:type="dxa"/>
            <w:tcBorders>
              <w:top w:val="single" w:sz="4" w:space="0" w:color="auto"/>
              <w:left w:val="single" w:sz="4" w:space="0" w:color="auto"/>
              <w:bottom w:val="single" w:sz="4" w:space="0" w:color="auto"/>
              <w:right w:val="single" w:sz="4" w:space="0" w:color="auto"/>
            </w:tcBorders>
          </w:tcPr>
          <w:p w14:paraId="1783F548" w14:textId="729465AD" w:rsidR="00816FA2" w:rsidRPr="00C37D99" w:rsidRDefault="00265BDE" w:rsidP="00B67F8B">
            <w:pPr>
              <w:spacing w:line="288" w:lineRule="auto"/>
              <w:rPr>
                <w:lang w:val="vi-VN"/>
              </w:rPr>
            </w:pPr>
            <w:r w:rsidRPr="00C37D99">
              <w:rPr>
                <w:lang w:val="vi-VN"/>
              </w:rPr>
              <w:t>4</w:t>
            </w:r>
          </w:p>
        </w:tc>
        <w:tc>
          <w:tcPr>
            <w:tcW w:w="1800" w:type="dxa"/>
            <w:tcBorders>
              <w:top w:val="single" w:sz="4" w:space="0" w:color="auto"/>
              <w:left w:val="single" w:sz="4" w:space="0" w:color="auto"/>
              <w:bottom w:val="single" w:sz="4" w:space="0" w:color="auto"/>
              <w:right w:val="single" w:sz="4" w:space="0" w:color="auto"/>
            </w:tcBorders>
            <w:shd w:val="clear" w:color="auto" w:fill="auto"/>
            <w:noWrap/>
          </w:tcPr>
          <w:p w14:paraId="3C658A79" w14:textId="0A4727DF" w:rsidR="00816FA2" w:rsidRPr="00C37D99" w:rsidRDefault="00265BDE" w:rsidP="00B67F8B">
            <w:pPr>
              <w:spacing w:line="288" w:lineRule="auto"/>
            </w:pPr>
            <w:r w:rsidRPr="00C37D99">
              <w:rPr>
                <w:lang w:eastAsia="en-AU"/>
              </w:rPr>
              <w:t>ruleIndex</w:t>
            </w:r>
          </w:p>
        </w:tc>
        <w:tc>
          <w:tcPr>
            <w:tcW w:w="1530" w:type="dxa"/>
            <w:tcBorders>
              <w:top w:val="single" w:sz="4" w:space="0" w:color="auto"/>
              <w:left w:val="nil"/>
              <w:bottom w:val="single" w:sz="4" w:space="0" w:color="auto"/>
              <w:right w:val="single" w:sz="4" w:space="0" w:color="auto"/>
            </w:tcBorders>
            <w:shd w:val="clear" w:color="auto" w:fill="auto"/>
            <w:noWrap/>
          </w:tcPr>
          <w:p w14:paraId="1E7E0A18" w14:textId="65D869B6" w:rsidR="00816FA2" w:rsidRPr="00C37D99" w:rsidRDefault="00816FA2" w:rsidP="00B67F8B">
            <w:pPr>
              <w:spacing w:line="288" w:lineRule="auto"/>
            </w:pPr>
            <w:r w:rsidRPr="00C37D99">
              <w:rPr>
                <w:lang w:eastAsia="en-AU"/>
              </w:rPr>
              <w:t>Mandatory</w:t>
            </w:r>
          </w:p>
        </w:tc>
        <w:tc>
          <w:tcPr>
            <w:tcW w:w="990" w:type="dxa"/>
            <w:tcBorders>
              <w:top w:val="single" w:sz="4" w:space="0" w:color="auto"/>
              <w:left w:val="nil"/>
              <w:bottom w:val="single" w:sz="4" w:space="0" w:color="auto"/>
              <w:right w:val="single" w:sz="4" w:space="0" w:color="auto"/>
            </w:tcBorders>
          </w:tcPr>
          <w:p w14:paraId="6455EECB" w14:textId="0CFB8CE5" w:rsidR="00816FA2" w:rsidRPr="00C37D99" w:rsidRDefault="00816FA2" w:rsidP="00B67F8B">
            <w:pPr>
              <w:spacing w:line="288" w:lineRule="auto"/>
            </w:pPr>
            <w:r w:rsidRPr="00C37D99">
              <w:t>Int</w:t>
            </w:r>
          </w:p>
        </w:tc>
        <w:tc>
          <w:tcPr>
            <w:tcW w:w="1429" w:type="dxa"/>
            <w:tcBorders>
              <w:top w:val="single" w:sz="4" w:space="0" w:color="auto"/>
              <w:left w:val="single" w:sz="4" w:space="0" w:color="auto"/>
              <w:bottom w:val="single" w:sz="4" w:space="0" w:color="auto"/>
              <w:right w:val="single" w:sz="4" w:space="0" w:color="auto"/>
            </w:tcBorders>
          </w:tcPr>
          <w:p w14:paraId="4FB6C4CD" w14:textId="4DA32C78" w:rsidR="00816FA2" w:rsidRPr="00C37D99" w:rsidRDefault="00B46A5D" w:rsidP="00B67F8B">
            <w:pPr>
              <w:pStyle w:val="ListParagraph"/>
              <w:tabs>
                <w:tab w:val="left" w:pos="1313"/>
              </w:tabs>
              <w:spacing w:line="288" w:lineRule="auto"/>
              <w:ind w:left="0"/>
              <w:jc w:val="left"/>
              <w:rPr>
                <w:sz w:val="24"/>
                <w:szCs w:val="24"/>
                <w:lang w:val="vi-VN"/>
              </w:rPr>
            </w:pPr>
            <w:r w:rsidRPr="00C37D99">
              <w:rPr>
                <w:sz w:val="24"/>
                <w:szCs w:val="24"/>
                <w:lang w:val="vi-VN"/>
              </w:rPr>
              <w:t>2</w:t>
            </w:r>
          </w:p>
        </w:tc>
        <w:tc>
          <w:tcPr>
            <w:tcW w:w="2801" w:type="dxa"/>
            <w:tcBorders>
              <w:top w:val="single" w:sz="4" w:space="0" w:color="auto"/>
              <w:left w:val="single" w:sz="4" w:space="0" w:color="auto"/>
              <w:bottom w:val="single" w:sz="4" w:space="0" w:color="auto"/>
              <w:right w:val="single" w:sz="4" w:space="0" w:color="auto"/>
            </w:tcBorders>
            <w:shd w:val="clear" w:color="auto" w:fill="auto"/>
            <w:noWrap/>
          </w:tcPr>
          <w:p w14:paraId="456437E0" w14:textId="77777777" w:rsidR="00816FA2" w:rsidRPr="00C37D99" w:rsidRDefault="00B46A5D" w:rsidP="00B67F8B">
            <w:pPr>
              <w:spacing w:line="288" w:lineRule="auto"/>
            </w:pPr>
            <w:r w:rsidRPr="00C37D99">
              <w:rPr>
                <w:lang w:val="vi-VN"/>
              </w:rPr>
              <w:t xml:space="preserve">+ </w:t>
            </w:r>
            <w:r w:rsidR="00816FA2" w:rsidRPr="00C37D99">
              <w:t>Rule Index</w:t>
            </w:r>
          </w:p>
          <w:p w14:paraId="31A8CB42" w14:textId="6E4D832C" w:rsidR="00B46A5D" w:rsidRPr="00C37D99" w:rsidRDefault="00B46A5D" w:rsidP="00B67F8B">
            <w:pPr>
              <w:spacing w:line="288" w:lineRule="auto"/>
              <w:rPr>
                <w:lang w:val="vi-VN"/>
              </w:rPr>
            </w:pPr>
            <w:r w:rsidRPr="00C37D99">
              <w:rPr>
                <w:lang w:val="vi-VN"/>
              </w:rPr>
              <w:t xml:space="preserve">+ giá trị </w:t>
            </w:r>
            <w:r w:rsidRPr="00C37D99">
              <w:t>0-31</w:t>
            </w:r>
          </w:p>
        </w:tc>
      </w:tr>
      <w:tr w:rsidR="00816FA2" w:rsidRPr="00C37D99" w14:paraId="71D994F5" w14:textId="77777777" w:rsidTr="00B23006">
        <w:trPr>
          <w:trHeight w:val="657"/>
        </w:trPr>
        <w:tc>
          <w:tcPr>
            <w:tcW w:w="625" w:type="dxa"/>
            <w:tcBorders>
              <w:top w:val="single" w:sz="4" w:space="0" w:color="auto"/>
              <w:left w:val="single" w:sz="4" w:space="0" w:color="auto"/>
              <w:bottom w:val="single" w:sz="4" w:space="0" w:color="auto"/>
              <w:right w:val="single" w:sz="4" w:space="0" w:color="auto"/>
            </w:tcBorders>
          </w:tcPr>
          <w:p w14:paraId="7A00C801" w14:textId="1C3F0F76" w:rsidR="00816FA2" w:rsidRPr="00C37D99" w:rsidRDefault="00265BDE" w:rsidP="00B67F8B">
            <w:pPr>
              <w:spacing w:line="288" w:lineRule="auto"/>
              <w:rPr>
                <w:lang w:val="vi-VN"/>
              </w:rPr>
            </w:pPr>
            <w:r w:rsidRPr="00C37D99">
              <w:rPr>
                <w:lang w:val="vi-VN"/>
              </w:rPr>
              <w:t>5</w:t>
            </w:r>
          </w:p>
        </w:tc>
        <w:tc>
          <w:tcPr>
            <w:tcW w:w="1800" w:type="dxa"/>
            <w:tcBorders>
              <w:top w:val="single" w:sz="4" w:space="0" w:color="auto"/>
              <w:left w:val="single" w:sz="4" w:space="0" w:color="auto"/>
              <w:bottom w:val="single" w:sz="4" w:space="0" w:color="auto"/>
              <w:right w:val="single" w:sz="4" w:space="0" w:color="auto"/>
            </w:tcBorders>
            <w:shd w:val="clear" w:color="auto" w:fill="auto"/>
            <w:noWrap/>
          </w:tcPr>
          <w:p w14:paraId="0B05DAA2" w14:textId="6CE6AC62" w:rsidR="00816FA2" w:rsidRPr="00C37D99" w:rsidRDefault="00816FA2" w:rsidP="00B67F8B">
            <w:pPr>
              <w:spacing w:line="288" w:lineRule="auto"/>
            </w:pPr>
            <w:r w:rsidRPr="00C37D99">
              <w:t>application</w:t>
            </w:r>
          </w:p>
        </w:tc>
        <w:tc>
          <w:tcPr>
            <w:tcW w:w="1530" w:type="dxa"/>
            <w:tcBorders>
              <w:top w:val="single" w:sz="4" w:space="0" w:color="auto"/>
              <w:left w:val="nil"/>
              <w:bottom w:val="single" w:sz="4" w:space="0" w:color="auto"/>
              <w:right w:val="single" w:sz="4" w:space="0" w:color="auto"/>
            </w:tcBorders>
            <w:shd w:val="clear" w:color="auto" w:fill="auto"/>
            <w:noWrap/>
          </w:tcPr>
          <w:p w14:paraId="7AA12D86" w14:textId="44961C60" w:rsidR="00816FA2" w:rsidRPr="00C37D99" w:rsidRDefault="00816FA2" w:rsidP="00B67F8B">
            <w:pPr>
              <w:spacing w:line="288" w:lineRule="auto"/>
            </w:pPr>
            <w:r w:rsidRPr="00C37D99">
              <w:rPr>
                <w:lang w:eastAsia="en-AU"/>
              </w:rPr>
              <w:t>Mandatory</w:t>
            </w:r>
          </w:p>
        </w:tc>
        <w:tc>
          <w:tcPr>
            <w:tcW w:w="990" w:type="dxa"/>
            <w:tcBorders>
              <w:top w:val="single" w:sz="4" w:space="0" w:color="auto"/>
              <w:left w:val="nil"/>
              <w:bottom w:val="single" w:sz="4" w:space="0" w:color="auto"/>
              <w:right w:val="single" w:sz="4" w:space="0" w:color="auto"/>
            </w:tcBorders>
          </w:tcPr>
          <w:p w14:paraId="145C621F" w14:textId="1BFA6254" w:rsidR="00816FA2" w:rsidRPr="00C37D99" w:rsidRDefault="00816FA2" w:rsidP="00B67F8B">
            <w:pPr>
              <w:spacing w:line="288" w:lineRule="auto"/>
            </w:pPr>
            <w:r w:rsidRPr="00C37D99">
              <w:t>String</w:t>
            </w:r>
          </w:p>
        </w:tc>
        <w:tc>
          <w:tcPr>
            <w:tcW w:w="1429" w:type="dxa"/>
            <w:tcBorders>
              <w:top w:val="single" w:sz="4" w:space="0" w:color="auto"/>
              <w:left w:val="single" w:sz="4" w:space="0" w:color="auto"/>
              <w:bottom w:val="single" w:sz="4" w:space="0" w:color="auto"/>
              <w:right w:val="single" w:sz="4" w:space="0" w:color="auto"/>
            </w:tcBorders>
          </w:tcPr>
          <w:p w14:paraId="372CFD3A" w14:textId="437E47F3" w:rsidR="00816FA2" w:rsidRPr="00C37D99" w:rsidRDefault="00816FA2" w:rsidP="00B67F8B">
            <w:pPr>
              <w:pStyle w:val="ListParagraph"/>
              <w:spacing w:line="288" w:lineRule="auto"/>
              <w:ind w:left="0"/>
              <w:jc w:val="left"/>
              <w:rPr>
                <w:sz w:val="24"/>
                <w:szCs w:val="24"/>
              </w:rPr>
            </w:pPr>
          </w:p>
        </w:tc>
        <w:tc>
          <w:tcPr>
            <w:tcW w:w="2801" w:type="dxa"/>
            <w:tcBorders>
              <w:top w:val="single" w:sz="4" w:space="0" w:color="auto"/>
              <w:left w:val="single" w:sz="4" w:space="0" w:color="auto"/>
              <w:bottom w:val="single" w:sz="4" w:space="0" w:color="auto"/>
              <w:right w:val="single" w:sz="4" w:space="0" w:color="auto"/>
            </w:tcBorders>
            <w:shd w:val="clear" w:color="auto" w:fill="auto"/>
            <w:noWrap/>
          </w:tcPr>
          <w:p w14:paraId="53FB7C3A" w14:textId="420EE565" w:rsidR="00816FA2" w:rsidRPr="00C37D99" w:rsidRDefault="00816FA2" w:rsidP="00B67F8B">
            <w:pPr>
              <w:spacing w:line="288" w:lineRule="auto"/>
            </w:pPr>
            <w:r w:rsidRPr="00C37D99">
              <w:t>Tên một rule Port Forwarding</w:t>
            </w:r>
          </w:p>
        </w:tc>
      </w:tr>
      <w:tr w:rsidR="00816FA2" w:rsidRPr="00C37D99" w14:paraId="1C5ED897" w14:textId="77777777" w:rsidTr="00B23006">
        <w:trPr>
          <w:trHeight w:val="255"/>
        </w:trPr>
        <w:tc>
          <w:tcPr>
            <w:tcW w:w="625" w:type="dxa"/>
            <w:tcBorders>
              <w:top w:val="single" w:sz="4" w:space="0" w:color="auto"/>
              <w:left w:val="single" w:sz="4" w:space="0" w:color="auto"/>
              <w:bottom w:val="single" w:sz="4" w:space="0" w:color="auto"/>
              <w:right w:val="single" w:sz="4" w:space="0" w:color="auto"/>
            </w:tcBorders>
          </w:tcPr>
          <w:p w14:paraId="44984597" w14:textId="63A749C0" w:rsidR="00816FA2" w:rsidRPr="00C37D99" w:rsidRDefault="00265BDE" w:rsidP="00B67F8B">
            <w:pPr>
              <w:spacing w:line="288" w:lineRule="auto"/>
              <w:rPr>
                <w:lang w:val="vi-VN"/>
              </w:rPr>
            </w:pPr>
            <w:r w:rsidRPr="00C37D99">
              <w:rPr>
                <w:lang w:val="vi-VN"/>
              </w:rPr>
              <w:t>6</w:t>
            </w:r>
          </w:p>
        </w:tc>
        <w:tc>
          <w:tcPr>
            <w:tcW w:w="1800" w:type="dxa"/>
            <w:tcBorders>
              <w:top w:val="single" w:sz="4" w:space="0" w:color="auto"/>
              <w:left w:val="single" w:sz="4" w:space="0" w:color="auto"/>
              <w:bottom w:val="single" w:sz="4" w:space="0" w:color="auto"/>
              <w:right w:val="single" w:sz="4" w:space="0" w:color="auto"/>
            </w:tcBorders>
            <w:shd w:val="clear" w:color="auto" w:fill="auto"/>
            <w:noWrap/>
          </w:tcPr>
          <w:p w14:paraId="20B27957" w14:textId="6A9076D0" w:rsidR="00816FA2" w:rsidRPr="00C37D99" w:rsidRDefault="00816FA2" w:rsidP="00B67F8B">
            <w:pPr>
              <w:spacing w:line="288" w:lineRule="auto"/>
            </w:pPr>
            <w:r w:rsidRPr="00C37D99">
              <w:rPr>
                <w:lang w:val="vi-VN"/>
              </w:rPr>
              <w:t>p</w:t>
            </w:r>
            <w:r w:rsidRPr="00C37D99">
              <w:t>rotocol</w:t>
            </w:r>
          </w:p>
        </w:tc>
        <w:tc>
          <w:tcPr>
            <w:tcW w:w="1530" w:type="dxa"/>
            <w:tcBorders>
              <w:top w:val="single" w:sz="4" w:space="0" w:color="auto"/>
              <w:left w:val="nil"/>
              <w:bottom w:val="single" w:sz="4" w:space="0" w:color="auto"/>
              <w:right w:val="single" w:sz="4" w:space="0" w:color="auto"/>
            </w:tcBorders>
            <w:shd w:val="clear" w:color="auto" w:fill="auto"/>
            <w:noWrap/>
          </w:tcPr>
          <w:p w14:paraId="79E5BD04" w14:textId="5CD2DC38" w:rsidR="00816FA2" w:rsidRPr="00C37D99" w:rsidRDefault="00816FA2" w:rsidP="00B67F8B">
            <w:pPr>
              <w:spacing w:line="288" w:lineRule="auto"/>
            </w:pPr>
            <w:r w:rsidRPr="00C37D99">
              <w:rPr>
                <w:lang w:eastAsia="en-AU"/>
              </w:rPr>
              <w:t>Mandatory</w:t>
            </w:r>
          </w:p>
        </w:tc>
        <w:tc>
          <w:tcPr>
            <w:tcW w:w="990" w:type="dxa"/>
            <w:tcBorders>
              <w:top w:val="single" w:sz="4" w:space="0" w:color="auto"/>
              <w:left w:val="nil"/>
              <w:bottom w:val="single" w:sz="4" w:space="0" w:color="auto"/>
              <w:right w:val="single" w:sz="4" w:space="0" w:color="auto"/>
            </w:tcBorders>
          </w:tcPr>
          <w:p w14:paraId="7D914E6A" w14:textId="076FCD06" w:rsidR="00816FA2" w:rsidRPr="00C37D99" w:rsidRDefault="00816FA2" w:rsidP="00B67F8B">
            <w:pPr>
              <w:spacing w:line="288" w:lineRule="auto"/>
            </w:pPr>
            <w:r w:rsidRPr="00C37D99">
              <w:t>String</w:t>
            </w:r>
          </w:p>
        </w:tc>
        <w:tc>
          <w:tcPr>
            <w:tcW w:w="1429" w:type="dxa"/>
            <w:tcBorders>
              <w:top w:val="single" w:sz="4" w:space="0" w:color="auto"/>
              <w:left w:val="single" w:sz="4" w:space="0" w:color="auto"/>
              <w:bottom w:val="single" w:sz="4" w:space="0" w:color="auto"/>
              <w:right w:val="single" w:sz="4" w:space="0" w:color="auto"/>
            </w:tcBorders>
          </w:tcPr>
          <w:p w14:paraId="4A7A4466" w14:textId="0B2402F3" w:rsidR="00816FA2" w:rsidRPr="00C37D99" w:rsidRDefault="00B96595" w:rsidP="00B67F8B">
            <w:pPr>
              <w:pStyle w:val="ListParagraph"/>
              <w:spacing w:line="288" w:lineRule="auto"/>
              <w:ind w:left="0"/>
              <w:jc w:val="left"/>
              <w:rPr>
                <w:sz w:val="24"/>
                <w:szCs w:val="24"/>
                <w:lang w:val="vi-VN"/>
              </w:rPr>
            </w:pPr>
            <w:r w:rsidRPr="00C37D99">
              <w:rPr>
                <w:sz w:val="24"/>
                <w:szCs w:val="24"/>
                <w:lang w:val="vi-VN"/>
              </w:rPr>
              <w:t>3</w:t>
            </w:r>
          </w:p>
        </w:tc>
        <w:tc>
          <w:tcPr>
            <w:tcW w:w="2801" w:type="dxa"/>
            <w:tcBorders>
              <w:top w:val="single" w:sz="4" w:space="0" w:color="auto"/>
              <w:left w:val="single" w:sz="4" w:space="0" w:color="auto"/>
              <w:bottom w:val="single" w:sz="4" w:space="0" w:color="auto"/>
              <w:right w:val="single" w:sz="4" w:space="0" w:color="auto"/>
            </w:tcBorders>
            <w:shd w:val="clear" w:color="auto" w:fill="auto"/>
            <w:noWrap/>
          </w:tcPr>
          <w:p w14:paraId="6484782F" w14:textId="3C9C507C" w:rsidR="00816FA2" w:rsidRPr="00C37D99" w:rsidRDefault="00B96595" w:rsidP="00B67F8B">
            <w:pPr>
              <w:spacing w:line="288" w:lineRule="auto"/>
            </w:pPr>
            <w:r w:rsidRPr="00C37D99">
              <w:rPr>
                <w:lang w:val="vi-VN"/>
              </w:rPr>
              <w:t xml:space="preserve">+ </w:t>
            </w:r>
            <w:r w:rsidR="00816FA2" w:rsidRPr="00C37D99">
              <w:t>Protocal của một rule</w:t>
            </w:r>
          </w:p>
          <w:p w14:paraId="4F9EDBB0" w14:textId="4D6DDF80" w:rsidR="00B96595" w:rsidRPr="00C37D99" w:rsidRDefault="00B96595" w:rsidP="00B67F8B">
            <w:pPr>
              <w:spacing w:line="288" w:lineRule="auto"/>
            </w:pPr>
            <w:r w:rsidRPr="00C37D99">
              <w:rPr>
                <w:lang w:val="vi-VN"/>
              </w:rPr>
              <w:t xml:space="preserve">+ </w:t>
            </w:r>
            <w:r w:rsidRPr="00C37D99">
              <w:t>TCP/UDP/ALL</w:t>
            </w:r>
          </w:p>
        </w:tc>
      </w:tr>
      <w:tr w:rsidR="00816FA2" w:rsidRPr="00C37D99" w14:paraId="0C1CCA72" w14:textId="77777777" w:rsidTr="00B23006">
        <w:trPr>
          <w:trHeight w:val="255"/>
        </w:trPr>
        <w:tc>
          <w:tcPr>
            <w:tcW w:w="625" w:type="dxa"/>
            <w:tcBorders>
              <w:top w:val="single" w:sz="4" w:space="0" w:color="auto"/>
              <w:left w:val="single" w:sz="4" w:space="0" w:color="auto"/>
              <w:bottom w:val="single" w:sz="4" w:space="0" w:color="auto"/>
              <w:right w:val="single" w:sz="4" w:space="0" w:color="auto"/>
            </w:tcBorders>
          </w:tcPr>
          <w:p w14:paraId="5791B383" w14:textId="6240EB2A" w:rsidR="00816FA2" w:rsidRPr="00C37D99" w:rsidRDefault="00265BDE" w:rsidP="00B67F8B">
            <w:pPr>
              <w:spacing w:line="288" w:lineRule="auto"/>
              <w:rPr>
                <w:lang w:val="vi-VN"/>
              </w:rPr>
            </w:pPr>
            <w:r w:rsidRPr="00C37D99">
              <w:rPr>
                <w:lang w:val="vi-VN"/>
              </w:rPr>
              <w:t>7</w:t>
            </w:r>
          </w:p>
        </w:tc>
        <w:tc>
          <w:tcPr>
            <w:tcW w:w="1800" w:type="dxa"/>
            <w:tcBorders>
              <w:top w:val="single" w:sz="4" w:space="0" w:color="auto"/>
              <w:left w:val="single" w:sz="4" w:space="0" w:color="auto"/>
              <w:bottom w:val="single" w:sz="4" w:space="0" w:color="auto"/>
              <w:right w:val="single" w:sz="4" w:space="0" w:color="auto"/>
            </w:tcBorders>
            <w:shd w:val="clear" w:color="auto" w:fill="auto"/>
            <w:noWrap/>
          </w:tcPr>
          <w:p w14:paraId="0BA09D2F" w14:textId="4033D3D6" w:rsidR="00816FA2" w:rsidRPr="00C37D99" w:rsidRDefault="00816FA2" w:rsidP="00B67F8B">
            <w:pPr>
              <w:spacing w:line="288" w:lineRule="auto"/>
            </w:pPr>
            <w:r w:rsidRPr="00C37D99">
              <w:t>startRemotePort</w:t>
            </w:r>
          </w:p>
        </w:tc>
        <w:tc>
          <w:tcPr>
            <w:tcW w:w="1530" w:type="dxa"/>
            <w:tcBorders>
              <w:top w:val="single" w:sz="4" w:space="0" w:color="auto"/>
              <w:left w:val="nil"/>
              <w:bottom w:val="single" w:sz="4" w:space="0" w:color="auto"/>
              <w:right w:val="single" w:sz="4" w:space="0" w:color="auto"/>
            </w:tcBorders>
            <w:shd w:val="clear" w:color="auto" w:fill="auto"/>
            <w:noWrap/>
          </w:tcPr>
          <w:p w14:paraId="2BBAB977" w14:textId="3501624E" w:rsidR="00816FA2" w:rsidRPr="00C37D99" w:rsidRDefault="00816FA2" w:rsidP="00B67F8B">
            <w:pPr>
              <w:spacing w:line="288" w:lineRule="auto"/>
            </w:pPr>
            <w:r w:rsidRPr="00C37D99">
              <w:rPr>
                <w:lang w:eastAsia="en-AU"/>
              </w:rPr>
              <w:t>Mandatory</w:t>
            </w:r>
          </w:p>
        </w:tc>
        <w:tc>
          <w:tcPr>
            <w:tcW w:w="990" w:type="dxa"/>
            <w:tcBorders>
              <w:top w:val="single" w:sz="4" w:space="0" w:color="auto"/>
              <w:left w:val="nil"/>
              <w:bottom w:val="single" w:sz="4" w:space="0" w:color="auto"/>
              <w:right w:val="single" w:sz="4" w:space="0" w:color="auto"/>
            </w:tcBorders>
          </w:tcPr>
          <w:p w14:paraId="3569D635" w14:textId="15AD7A1C" w:rsidR="00816FA2" w:rsidRPr="00C37D99" w:rsidRDefault="00816FA2" w:rsidP="00B67F8B">
            <w:pPr>
              <w:spacing w:line="288" w:lineRule="auto"/>
            </w:pPr>
            <w:r w:rsidRPr="00C37D99">
              <w:t>Int</w:t>
            </w:r>
          </w:p>
        </w:tc>
        <w:tc>
          <w:tcPr>
            <w:tcW w:w="1429" w:type="dxa"/>
            <w:tcBorders>
              <w:top w:val="single" w:sz="4" w:space="0" w:color="auto"/>
              <w:left w:val="single" w:sz="4" w:space="0" w:color="auto"/>
              <w:bottom w:val="single" w:sz="4" w:space="0" w:color="auto"/>
              <w:right w:val="single" w:sz="4" w:space="0" w:color="auto"/>
            </w:tcBorders>
          </w:tcPr>
          <w:p w14:paraId="384B9023" w14:textId="6DFA12A5" w:rsidR="00816FA2" w:rsidRPr="00C37D99" w:rsidRDefault="00B96595" w:rsidP="00B67F8B">
            <w:pPr>
              <w:pStyle w:val="ListParagraph"/>
              <w:spacing w:line="288" w:lineRule="auto"/>
              <w:ind w:left="0"/>
              <w:jc w:val="left"/>
              <w:rPr>
                <w:sz w:val="24"/>
                <w:szCs w:val="24"/>
                <w:lang w:val="vi-VN"/>
              </w:rPr>
            </w:pPr>
            <w:r w:rsidRPr="00C37D99">
              <w:rPr>
                <w:sz w:val="24"/>
                <w:szCs w:val="24"/>
                <w:lang w:val="vi-VN"/>
              </w:rPr>
              <w:t>5</w:t>
            </w:r>
          </w:p>
        </w:tc>
        <w:tc>
          <w:tcPr>
            <w:tcW w:w="2801" w:type="dxa"/>
            <w:tcBorders>
              <w:top w:val="single" w:sz="4" w:space="0" w:color="auto"/>
              <w:left w:val="single" w:sz="4" w:space="0" w:color="auto"/>
              <w:bottom w:val="single" w:sz="4" w:space="0" w:color="auto"/>
              <w:right w:val="single" w:sz="4" w:space="0" w:color="auto"/>
            </w:tcBorders>
            <w:shd w:val="clear" w:color="auto" w:fill="auto"/>
            <w:noWrap/>
          </w:tcPr>
          <w:p w14:paraId="734807C3" w14:textId="3CFEFAC6" w:rsidR="00816FA2" w:rsidRPr="00C37D99" w:rsidRDefault="00B96595" w:rsidP="00B67F8B">
            <w:pPr>
              <w:spacing w:line="288" w:lineRule="auto"/>
            </w:pPr>
            <w:r w:rsidRPr="00C37D99">
              <w:rPr>
                <w:lang w:val="vi-VN"/>
              </w:rPr>
              <w:t xml:space="preserve">+ </w:t>
            </w:r>
            <w:r w:rsidR="00816FA2" w:rsidRPr="00C37D99">
              <w:t>Start Remote Port của một rule</w:t>
            </w:r>
          </w:p>
          <w:p w14:paraId="45E5633C" w14:textId="470226F7" w:rsidR="00B96595" w:rsidRPr="00C37D99" w:rsidRDefault="00B96595" w:rsidP="00B67F8B">
            <w:pPr>
              <w:spacing w:line="288" w:lineRule="auto"/>
            </w:pPr>
            <w:r w:rsidRPr="00C37D99">
              <w:rPr>
                <w:lang w:val="vi-VN"/>
              </w:rPr>
              <w:t xml:space="preserve">+ giá trị </w:t>
            </w:r>
            <w:r w:rsidRPr="00C37D99">
              <w:t>0-65535</w:t>
            </w:r>
          </w:p>
        </w:tc>
      </w:tr>
      <w:tr w:rsidR="00816FA2" w:rsidRPr="00C37D99" w14:paraId="1B6438C5" w14:textId="77777777" w:rsidTr="00B23006">
        <w:trPr>
          <w:trHeight w:val="255"/>
        </w:trPr>
        <w:tc>
          <w:tcPr>
            <w:tcW w:w="625" w:type="dxa"/>
            <w:tcBorders>
              <w:top w:val="single" w:sz="4" w:space="0" w:color="auto"/>
              <w:left w:val="single" w:sz="4" w:space="0" w:color="auto"/>
              <w:bottom w:val="single" w:sz="4" w:space="0" w:color="auto"/>
              <w:right w:val="single" w:sz="4" w:space="0" w:color="auto"/>
            </w:tcBorders>
          </w:tcPr>
          <w:p w14:paraId="692F0FD6" w14:textId="33E5B79F" w:rsidR="00816FA2" w:rsidRPr="00C37D99" w:rsidRDefault="00265BDE" w:rsidP="00B67F8B">
            <w:pPr>
              <w:spacing w:line="288" w:lineRule="auto"/>
              <w:rPr>
                <w:lang w:val="vi-VN"/>
              </w:rPr>
            </w:pPr>
            <w:r w:rsidRPr="00C37D99">
              <w:rPr>
                <w:lang w:val="vi-VN"/>
              </w:rPr>
              <w:t>8</w:t>
            </w:r>
          </w:p>
        </w:tc>
        <w:tc>
          <w:tcPr>
            <w:tcW w:w="1800" w:type="dxa"/>
            <w:tcBorders>
              <w:top w:val="single" w:sz="4" w:space="0" w:color="auto"/>
              <w:left w:val="single" w:sz="4" w:space="0" w:color="auto"/>
              <w:bottom w:val="single" w:sz="4" w:space="0" w:color="auto"/>
              <w:right w:val="single" w:sz="4" w:space="0" w:color="auto"/>
            </w:tcBorders>
            <w:shd w:val="clear" w:color="auto" w:fill="auto"/>
            <w:noWrap/>
          </w:tcPr>
          <w:p w14:paraId="4D7F7C7A" w14:textId="70956641" w:rsidR="00816FA2" w:rsidRPr="00C37D99" w:rsidRDefault="00816FA2" w:rsidP="00B67F8B">
            <w:pPr>
              <w:spacing w:line="288" w:lineRule="auto"/>
            </w:pPr>
            <w:r w:rsidRPr="00C37D99">
              <w:t>endRemotePort</w:t>
            </w:r>
          </w:p>
        </w:tc>
        <w:tc>
          <w:tcPr>
            <w:tcW w:w="1530" w:type="dxa"/>
            <w:tcBorders>
              <w:top w:val="single" w:sz="4" w:space="0" w:color="auto"/>
              <w:left w:val="nil"/>
              <w:bottom w:val="single" w:sz="4" w:space="0" w:color="auto"/>
              <w:right w:val="single" w:sz="4" w:space="0" w:color="auto"/>
            </w:tcBorders>
            <w:shd w:val="clear" w:color="auto" w:fill="auto"/>
            <w:noWrap/>
          </w:tcPr>
          <w:p w14:paraId="2ED73833" w14:textId="0EE4F151" w:rsidR="00816FA2" w:rsidRPr="00C37D99" w:rsidRDefault="00816FA2" w:rsidP="00B67F8B">
            <w:pPr>
              <w:tabs>
                <w:tab w:val="left" w:pos="870"/>
              </w:tabs>
              <w:spacing w:line="288" w:lineRule="auto"/>
            </w:pPr>
            <w:r w:rsidRPr="00C37D99">
              <w:rPr>
                <w:lang w:eastAsia="en-AU"/>
              </w:rPr>
              <w:t>Mandatory</w:t>
            </w:r>
          </w:p>
        </w:tc>
        <w:tc>
          <w:tcPr>
            <w:tcW w:w="990" w:type="dxa"/>
            <w:tcBorders>
              <w:top w:val="single" w:sz="4" w:space="0" w:color="auto"/>
              <w:left w:val="nil"/>
              <w:bottom w:val="single" w:sz="4" w:space="0" w:color="auto"/>
              <w:right w:val="single" w:sz="4" w:space="0" w:color="auto"/>
            </w:tcBorders>
          </w:tcPr>
          <w:p w14:paraId="1193DB3D" w14:textId="43773BBA" w:rsidR="00816FA2" w:rsidRPr="00C37D99" w:rsidRDefault="00816FA2" w:rsidP="00B67F8B">
            <w:pPr>
              <w:spacing w:line="288" w:lineRule="auto"/>
            </w:pPr>
            <w:r w:rsidRPr="00C37D99">
              <w:t>Int</w:t>
            </w:r>
          </w:p>
        </w:tc>
        <w:tc>
          <w:tcPr>
            <w:tcW w:w="1429" w:type="dxa"/>
            <w:tcBorders>
              <w:top w:val="single" w:sz="4" w:space="0" w:color="auto"/>
              <w:left w:val="single" w:sz="4" w:space="0" w:color="auto"/>
              <w:bottom w:val="single" w:sz="4" w:space="0" w:color="auto"/>
              <w:right w:val="single" w:sz="4" w:space="0" w:color="auto"/>
            </w:tcBorders>
          </w:tcPr>
          <w:p w14:paraId="704E7D69" w14:textId="5B6B8A09" w:rsidR="00816FA2" w:rsidRPr="00C37D99" w:rsidRDefault="00B96595" w:rsidP="00B67F8B">
            <w:pPr>
              <w:pStyle w:val="ListParagraph"/>
              <w:spacing w:line="288" w:lineRule="auto"/>
              <w:ind w:left="0"/>
              <w:jc w:val="left"/>
              <w:rPr>
                <w:sz w:val="24"/>
                <w:szCs w:val="24"/>
                <w:lang w:val="vi-VN"/>
              </w:rPr>
            </w:pPr>
            <w:r w:rsidRPr="00C37D99">
              <w:rPr>
                <w:sz w:val="24"/>
                <w:szCs w:val="24"/>
                <w:lang w:val="vi-VN"/>
              </w:rPr>
              <w:t>5</w:t>
            </w:r>
          </w:p>
        </w:tc>
        <w:tc>
          <w:tcPr>
            <w:tcW w:w="2801" w:type="dxa"/>
            <w:tcBorders>
              <w:top w:val="single" w:sz="4" w:space="0" w:color="auto"/>
              <w:left w:val="single" w:sz="4" w:space="0" w:color="auto"/>
              <w:bottom w:val="single" w:sz="4" w:space="0" w:color="auto"/>
              <w:right w:val="single" w:sz="4" w:space="0" w:color="auto"/>
            </w:tcBorders>
            <w:shd w:val="clear" w:color="auto" w:fill="auto"/>
            <w:noWrap/>
          </w:tcPr>
          <w:p w14:paraId="0E2E2593" w14:textId="796F06B4" w:rsidR="00B96595" w:rsidRPr="00C37D99" w:rsidRDefault="00B96595" w:rsidP="00B67F8B">
            <w:pPr>
              <w:spacing w:line="288" w:lineRule="auto"/>
            </w:pPr>
            <w:r w:rsidRPr="00C37D99">
              <w:rPr>
                <w:lang w:val="vi-VN"/>
              </w:rPr>
              <w:t xml:space="preserve">+ </w:t>
            </w:r>
            <w:r w:rsidR="00816FA2" w:rsidRPr="00C37D99">
              <w:t>End Remote Port của một rule</w:t>
            </w:r>
          </w:p>
        </w:tc>
      </w:tr>
      <w:tr w:rsidR="00816FA2" w:rsidRPr="00C37D99" w14:paraId="409EB9C1" w14:textId="77777777" w:rsidTr="00B23006">
        <w:trPr>
          <w:trHeight w:val="255"/>
        </w:trPr>
        <w:tc>
          <w:tcPr>
            <w:tcW w:w="625" w:type="dxa"/>
            <w:tcBorders>
              <w:top w:val="single" w:sz="4" w:space="0" w:color="auto"/>
              <w:left w:val="single" w:sz="4" w:space="0" w:color="auto"/>
              <w:bottom w:val="single" w:sz="4" w:space="0" w:color="auto"/>
              <w:right w:val="single" w:sz="4" w:space="0" w:color="auto"/>
            </w:tcBorders>
          </w:tcPr>
          <w:p w14:paraId="28F9D2E1" w14:textId="46BC8EB9" w:rsidR="00816FA2" w:rsidRPr="00C37D99" w:rsidRDefault="00265BDE" w:rsidP="00B67F8B">
            <w:pPr>
              <w:spacing w:line="288" w:lineRule="auto"/>
              <w:rPr>
                <w:lang w:val="vi-VN"/>
              </w:rPr>
            </w:pPr>
            <w:r w:rsidRPr="00C37D99">
              <w:rPr>
                <w:lang w:val="vi-VN"/>
              </w:rPr>
              <w:t>9</w:t>
            </w:r>
          </w:p>
        </w:tc>
        <w:tc>
          <w:tcPr>
            <w:tcW w:w="1800" w:type="dxa"/>
            <w:tcBorders>
              <w:top w:val="single" w:sz="4" w:space="0" w:color="auto"/>
              <w:left w:val="single" w:sz="4" w:space="0" w:color="auto"/>
              <w:bottom w:val="single" w:sz="4" w:space="0" w:color="auto"/>
              <w:right w:val="single" w:sz="4" w:space="0" w:color="auto"/>
            </w:tcBorders>
            <w:shd w:val="clear" w:color="auto" w:fill="auto"/>
            <w:noWrap/>
          </w:tcPr>
          <w:p w14:paraId="131BBC8F" w14:textId="57C903DE" w:rsidR="00816FA2" w:rsidRPr="00C37D99" w:rsidRDefault="00816FA2" w:rsidP="00B67F8B">
            <w:pPr>
              <w:spacing w:line="288" w:lineRule="auto"/>
            </w:pPr>
            <w:r w:rsidRPr="00C37D99">
              <w:t>ipAddr</w:t>
            </w:r>
          </w:p>
        </w:tc>
        <w:tc>
          <w:tcPr>
            <w:tcW w:w="1530" w:type="dxa"/>
            <w:tcBorders>
              <w:top w:val="single" w:sz="4" w:space="0" w:color="auto"/>
              <w:left w:val="nil"/>
              <w:bottom w:val="single" w:sz="4" w:space="0" w:color="auto"/>
              <w:right w:val="single" w:sz="4" w:space="0" w:color="auto"/>
            </w:tcBorders>
            <w:shd w:val="clear" w:color="auto" w:fill="auto"/>
            <w:noWrap/>
          </w:tcPr>
          <w:p w14:paraId="2A1D83FB" w14:textId="01A24546" w:rsidR="00816FA2" w:rsidRPr="00C37D99" w:rsidRDefault="00816FA2" w:rsidP="00B67F8B">
            <w:pPr>
              <w:spacing w:line="288" w:lineRule="auto"/>
            </w:pPr>
            <w:r w:rsidRPr="00C37D99">
              <w:rPr>
                <w:lang w:eastAsia="en-AU"/>
              </w:rPr>
              <w:t>Mandatory</w:t>
            </w:r>
          </w:p>
        </w:tc>
        <w:tc>
          <w:tcPr>
            <w:tcW w:w="990" w:type="dxa"/>
            <w:tcBorders>
              <w:top w:val="single" w:sz="4" w:space="0" w:color="auto"/>
              <w:left w:val="nil"/>
              <w:bottom w:val="single" w:sz="4" w:space="0" w:color="auto"/>
              <w:right w:val="single" w:sz="4" w:space="0" w:color="auto"/>
            </w:tcBorders>
          </w:tcPr>
          <w:p w14:paraId="495CF958" w14:textId="21FFBF20" w:rsidR="00816FA2" w:rsidRPr="00C37D99" w:rsidRDefault="00816FA2" w:rsidP="00B67F8B">
            <w:pPr>
              <w:spacing w:line="288" w:lineRule="auto"/>
            </w:pPr>
            <w:r w:rsidRPr="00C37D99">
              <w:t>String</w:t>
            </w:r>
          </w:p>
        </w:tc>
        <w:tc>
          <w:tcPr>
            <w:tcW w:w="1429" w:type="dxa"/>
            <w:tcBorders>
              <w:top w:val="single" w:sz="4" w:space="0" w:color="auto"/>
              <w:left w:val="single" w:sz="4" w:space="0" w:color="auto"/>
              <w:bottom w:val="single" w:sz="4" w:space="0" w:color="auto"/>
              <w:right w:val="single" w:sz="4" w:space="0" w:color="auto"/>
            </w:tcBorders>
          </w:tcPr>
          <w:p w14:paraId="0ED6718C" w14:textId="754F2A1D" w:rsidR="00816FA2" w:rsidRPr="00C37D99" w:rsidRDefault="00B96595" w:rsidP="00B67F8B">
            <w:pPr>
              <w:pStyle w:val="ListParagraph"/>
              <w:spacing w:line="288" w:lineRule="auto"/>
              <w:ind w:left="0"/>
              <w:jc w:val="left"/>
              <w:rPr>
                <w:sz w:val="24"/>
                <w:szCs w:val="24"/>
                <w:lang w:val="vi-VN"/>
              </w:rPr>
            </w:pPr>
            <w:r w:rsidRPr="00C37D99">
              <w:rPr>
                <w:sz w:val="24"/>
                <w:szCs w:val="24"/>
                <w:lang w:val="vi-VN"/>
              </w:rPr>
              <w:t>16</w:t>
            </w:r>
          </w:p>
        </w:tc>
        <w:tc>
          <w:tcPr>
            <w:tcW w:w="2801" w:type="dxa"/>
            <w:tcBorders>
              <w:top w:val="single" w:sz="4" w:space="0" w:color="auto"/>
              <w:left w:val="single" w:sz="4" w:space="0" w:color="auto"/>
              <w:bottom w:val="single" w:sz="4" w:space="0" w:color="auto"/>
              <w:right w:val="single" w:sz="4" w:space="0" w:color="auto"/>
            </w:tcBorders>
            <w:shd w:val="clear" w:color="auto" w:fill="auto"/>
            <w:noWrap/>
          </w:tcPr>
          <w:p w14:paraId="0CC33EDE" w14:textId="77777777" w:rsidR="00816FA2" w:rsidRPr="00C37D99" w:rsidRDefault="00B96595" w:rsidP="00B67F8B">
            <w:pPr>
              <w:spacing w:line="288" w:lineRule="auto"/>
            </w:pPr>
            <w:r w:rsidRPr="00C37D99">
              <w:rPr>
                <w:lang w:val="vi-VN"/>
              </w:rPr>
              <w:t xml:space="preserve">+ </w:t>
            </w:r>
            <w:r w:rsidR="00816FA2" w:rsidRPr="00C37D99">
              <w:t>Địa chỉ IP Local của một rule</w:t>
            </w:r>
          </w:p>
          <w:p w14:paraId="53CED3C3" w14:textId="20701CBA" w:rsidR="00B96595" w:rsidRPr="00C37D99" w:rsidRDefault="00B96595" w:rsidP="00B67F8B">
            <w:pPr>
              <w:spacing w:line="288" w:lineRule="auto"/>
            </w:pPr>
          </w:p>
        </w:tc>
      </w:tr>
      <w:tr w:rsidR="00816FA2" w:rsidRPr="00C37D99" w14:paraId="4ACB836E" w14:textId="77777777" w:rsidTr="00B23006">
        <w:trPr>
          <w:trHeight w:val="255"/>
        </w:trPr>
        <w:tc>
          <w:tcPr>
            <w:tcW w:w="625" w:type="dxa"/>
            <w:tcBorders>
              <w:top w:val="single" w:sz="4" w:space="0" w:color="auto"/>
              <w:left w:val="single" w:sz="4" w:space="0" w:color="auto"/>
              <w:bottom w:val="single" w:sz="4" w:space="0" w:color="auto"/>
              <w:right w:val="single" w:sz="4" w:space="0" w:color="auto"/>
            </w:tcBorders>
          </w:tcPr>
          <w:p w14:paraId="5EA41492" w14:textId="7A960BF5" w:rsidR="00816FA2" w:rsidRPr="00C37D99" w:rsidRDefault="00265BDE" w:rsidP="00B67F8B">
            <w:pPr>
              <w:spacing w:line="288" w:lineRule="auto"/>
              <w:rPr>
                <w:lang w:val="vi-VN"/>
              </w:rPr>
            </w:pPr>
            <w:r w:rsidRPr="00C37D99">
              <w:rPr>
                <w:lang w:val="vi-VN"/>
              </w:rPr>
              <w:lastRenderedPageBreak/>
              <w:t>10</w:t>
            </w:r>
          </w:p>
        </w:tc>
        <w:tc>
          <w:tcPr>
            <w:tcW w:w="1800" w:type="dxa"/>
            <w:tcBorders>
              <w:top w:val="single" w:sz="4" w:space="0" w:color="auto"/>
              <w:left w:val="single" w:sz="4" w:space="0" w:color="auto"/>
              <w:bottom w:val="single" w:sz="4" w:space="0" w:color="auto"/>
              <w:right w:val="single" w:sz="4" w:space="0" w:color="auto"/>
            </w:tcBorders>
            <w:shd w:val="clear" w:color="auto" w:fill="auto"/>
            <w:noWrap/>
          </w:tcPr>
          <w:p w14:paraId="57B60DF0" w14:textId="1F011C08" w:rsidR="00816FA2" w:rsidRPr="00C37D99" w:rsidRDefault="00816FA2" w:rsidP="00B67F8B">
            <w:pPr>
              <w:spacing w:line="288" w:lineRule="auto"/>
            </w:pPr>
            <w:r w:rsidRPr="00C37D99">
              <w:t>startLocalPort</w:t>
            </w:r>
          </w:p>
        </w:tc>
        <w:tc>
          <w:tcPr>
            <w:tcW w:w="1530" w:type="dxa"/>
            <w:tcBorders>
              <w:top w:val="single" w:sz="4" w:space="0" w:color="auto"/>
              <w:left w:val="nil"/>
              <w:bottom w:val="single" w:sz="4" w:space="0" w:color="auto"/>
              <w:right w:val="single" w:sz="4" w:space="0" w:color="auto"/>
            </w:tcBorders>
            <w:shd w:val="clear" w:color="auto" w:fill="auto"/>
            <w:noWrap/>
          </w:tcPr>
          <w:p w14:paraId="7E41956A" w14:textId="4AC8501B" w:rsidR="00816FA2" w:rsidRPr="00C37D99" w:rsidRDefault="00816FA2" w:rsidP="00B67F8B">
            <w:pPr>
              <w:spacing w:line="288" w:lineRule="auto"/>
            </w:pPr>
            <w:r w:rsidRPr="00C37D99">
              <w:rPr>
                <w:lang w:eastAsia="en-AU"/>
              </w:rPr>
              <w:t>Mandatory</w:t>
            </w:r>
          </w:p>
        </w:tc>
        <w:tc>
          <w:tcPr>
            <w:tcW w:w="990" w:type="dxa"/>
            <w:tcBorders>
              <w:top w:val="single" w:sz="4" w:space="0" w:color="auto"/>
              <w:left w:val="nil"/>
              <w:bottom w:val="single" w:sz="4" w:space="0" w:color="auto"/>
              <w:right w:val="single" w:sz="4" w:space="0" w:color="auto"/>
            </w:tcBorders>
          </w:tcPr>
          <w:p w14:paraId="350DEC8F" w14:textId="71BDFB03" w:rsidR="00816FA2" w:rsidRPr="00C37D99" w:rsidRDefault="00816FA2" w:rsidP="00B67F8B">
            <w:pPr>
              <w:spacing w:line="288" w:lineRule="auto"/>
            </w:pPr>
            <w:r w:rsidRPr="00C37D99">
              <w:t>Int</w:t>
            </w:r>
          </w:p>
        </w:tc>
        <w:tc>
          <w:tcPr>
            <w:tcW w:w="1429" w:type="dxa"/>
            <w:tcBorders>
              <w:top w:val="single" w:sz="4" w:space="0" w:color="auto"/>
              <w:left w:val="single" w:sz="4" w:space="0" w:color="auto"/>
              <w:bottom w:val="single" w:sz="4" w:space="0" w:color="auto"/>
              <w:right w:val="single" w:sz="4" w:space="0" w:color="auto"/>
            </w:tcBorders>
          </w:tcPr>
          <w:p w14:paraId="7238F6E6" w14:textId="52CB3717" w:rsidR="00816FA2" w:rsidRPr="00C37D99" w:rsidRDefault="00B96595" w:rsidP="00B67F8B">
            <w:pPr>
              <w:pStyle w:val="ListParagraph"/>
              <w:spacing w:line="288" w:lineRule="auto"/>
              <w:ind w:left="0"/>
              <w:jc w:val="left"/>
              <w:rPr>
                <w:sz w:val="24"/>
                <w:szCs w:val="24"/>
                <w:lang w:val="vi-VN"/>
              </w:rPr>
            </w:pPr>
            <w:r w:rsidRPr="00C37D99">
              <w:rPr>
                <w:sz w:val="24"/>
                <w:szCs w:val="24"/>
                <w:lang w:val="vi-VN"/>
              </w:rPr>
              <w:t>5</w:t>
            </w:r>
          </w:p>
        </w:tc>
        <w:tc>
          <w:tcPr>
            <w:tcW w:w="2801" w:type="dxa"/>
            <w:tcBorders>
              <w:top w:val="single" w:sz="4" w:space="0" w:color="auto"/>
              <w:left w:val="single" w:sz="4" w:space="0" w:color="auto"/>
              <w:bottom w:val="single" w:sz="4" w:space="0" w:color="auto"/>
              <w:right w:val="single" w:sz="4" w:space="0" w:color="auto"/>
            </w:tcBorders>
            <w:shd w:val="clear" w:color="auto" w:fill="auto"/>
            <w:noWrap/>
          </w:tcPr>
          <w:p w14:paraId="4ED99C42" w14:textId="77777777" w:rsidR="00816FA2" w:rsidRPr="00C37D99" w:rsidRDefault="00B96595" w:rsidP="00B67F8B">
            <w:pPr>
              <w:spacing w:line="288" w:lineRule="auto"/>
            </w:pPr>
            <w:r w:rsidRPr="00C37D99">
              <w:rPr>
                <w:lang w:val="vi-VN"/>
              </w:rPr>
              <w:t xml:space="preserve">+ </w:t>
            </w:r>
            <w:r w:rsidR="00816FA2" w:rsidRPr="00C37D99">
              <w:t>Start Local Port của một rule</w:t>
            </w:r>
          </w:p>
          <w:p w14:paraId="0E64C44D" w14:textId="73E3A0CF" w:rsidR="00B96595" w:rsidRPr="00C37D99" w:rsidRDefault="00B96595" w:rsidP="00B67F8B">
            <w:pPr>
              <w:spacing w:line="288" w:lineRule="auto"/>
              <w:rPr>
                <w:lang w:val="vi-VN"/>
              </w:rPr>
            </w:pPr>
            <w:r w:rsidRPr="00C37D99">
              <w:rPr>
                <w:lang w:val="vi-VN"/>
              </w:rPr>
              <w:t xml:space="preserve">+  giá trị </w:t>
            </w:r>
            <w:r w:rsidRPr="00C37D99">
              <w:t>0-65535</w:t>
            </w:r>
          </w:p>
        </w:tc>
      </w:tr>
      <w:tr w:rsidR="00816FA2" w:rsidRPr="00C37D99" w14:paraId="7EB6F7CD" w14:textId="77777777" w:rsidTr="00B23006">
        <w:trPr>
          <w:trHeight w:val="255"/>
        </w:trPr>
        <w:tc>
          <w:tcPr>
            <w:tcW w:w="625" w:type="dxa"/>
            <w:tcBorders>
              <w:top w:val="single" w:sz="4" w:space="0" w:color="auto"/>
              <w:left w:val="single" w:sz="4" w:space="0" w:color="auto"/>
              <w:bottom w:val="single" w:sz="4" w:space="0" w:color="auto"/>
              <w:right w:val="single" w:sz="4" w:space="0" w:color="auto"/>
            </w:tcBorders>
          </w:tcPr>
          <w:p w14:paraId="5A097155" w14:textId="61BDDB77" w:rsidR="00816FA2" w:rsidRPr="00C37D99" w:rsidRDefault="00265BDE" w:rsidP="00B67F8B">
            <w:pPr>
              <w:spacing w:line="288" w:lineRule="auto"/>
              <w:rPr>
                <w:lang w:val="vi-VN"/>
              </w:rPr>
            </w:pPr>
            <w:r w:rsidRPr="00C37D99">
              <w:rPr>
                <w:lang w:val="vi-VN"/>
              </w:rPr>
              <w:t>11</w:t>
            </w:r>
          </w:p>
        </w:tc>
        <w:tc>
          <w:tcPr>
            <w:tcW w:w="1800" w:type="dxa"/>
            <w:tcBorders>
              <w:top w:val="single" w:sz="4" w:space="0" w:color="auto"/>
              <w:left w:val="single" w:sz="4" w:space="0" w:color="auto"/>
              <w:bottom w:val="single" w:sz="4" w:space="0" w:color="auto"/>
              <w:right w:val="single" w:sz="4" w:space="0" w:color="auto"/>
            </w:tcBorders>
            <w:shd w:val="clear" w:color="auto" w:fill="auto"/>
            <w:noWrap/>
          </w:tcPr>
          <w:p w14:paraId="374DA5D1" w14:textId="0F14F860" w:rsidR="00816FA2" w:rsidRPr="00C37D99" w:rsidRDefault="00816FA2" w:rsidP="00B67F8B">
            <w:pPr>
              <w:spacing w:line="288" w:lineRule="auto"/>
            </w:pPr>
            <w:r w:rsidRPr="00C37D99">
              <w:t>endLocalPort</w:t>
            </w:r>
          </w:p>
        </w:tc>
        <w:tc>
          <w:tcPr>
            <w:tcW w:w="1530" w:type="dxa"/>
            <w:tcBorders>
              <w:top w:val="single" w:sz="4" w:space="0" w:color="auto"/>
              <w:left w:val="nil"/>
              <w:bottom w:val="single" w:sz="4" w:space="0" w:color="auto"/>
              <w:right w:val="single" w:sz="4" w:space="0" w:color="auto"/>
            </w:tcBorders>
            <w:shd w:val="clear" w:color="auto" w:fill="auto"/>
            <w:noWrap/>
          </w:tcPr>
          <w:p w14:paraId="38DF17E5" w14:textId="6B3776BE" w:rsidR="00816FA2" w:rsidRPr="00C37D99" w:rsidRDefault="00816FA2" w:rsidP="00B67F8B">
            <w:pPr>
              <w:spacing w:line="288" w:lineRule="auto"/>
            </w:pPr>
            <w:r w:rsidRPr="00C37D99">
              <w:rPr>
                <w:lang w:eastAsia="en-AU"/>
              </w:rPr>
              <w:t>Mandatory</w:t>
            </w:r>
          </w:p>
        </w:tc>
        <w:tc>
          <w:tcPr>
            <w:tcW w:w="990" w:type="dxa"/>
            <w:tcBorders>
              <w:top w:val="single" w:sz="4" w:space="0" w:color="auto"/>
              <w:left w:val="nil"/>
              <w:bottom w:val="single" w:sz="4" w:space="0" w:color="auto"/>
              <w:right w:val="single" w:sz="4" w:space="0" w:color="auto"/>
            </w:tcBorders>
          </w:tcPr>
          <w:p w14:paraId="61A48548" w14:textId="625C8DFB" w:rsidR="00816FA2" w:rsidRPr="00C37D99" w:rsidRDefault="00816FA2" w:rsidP="00B67F8B">
            <w:pPr>
              <w:spacing w:line="288" w:lineRule="auto"/>
            </w:pPr>
            <w:r w:rsidRPr="00C37D99">
              <w:t>Int</w:t>
            </w:r>
          </w:p>
        </w:tc>
        <w:tc>
          <w:tcPr>
            <w:tcW w:w="1429" w:type="dxa"/>
            <w:tcBorders>
              <w:top w:val="single" w:sz="4" w:space="0" w:color="auto"/>
              <w:left w:val="single" w:sz="4" w:space="0" w:color="auto"/>
              <w:bottom w:val="single" w:sz="4" w:space="0" w:color="auto"/>
              <w:right w:val="single" w:sz="4" w:space="0" w:color="auto"/>
            </w:tcBorders>
          </w:tcPr>
          <w:p w14:paraId="7F99F3DE" w14:textId="13BFB8CB" w:rsidR="00816FA2" w:rsidRPr="00C37D99" w:rsidRDefault="00816FA2" w:rsidP="00B67F8B">
            <w:pPr>
              <w:pStyle w:val="ListParagraph"/>
              <w:spacing w:line="288" w:lineRule="auto"/>
              <w:ind w:left="0"/>
              <w:jc w:val="left"/>
              <w:rPr>
                <w:sz w:val="24"/>
                <w:szCs w:val="24"/>
              </w:rPr>
            </w:pPr>
            <w:r w:rsidRPr="00C37D99">
              <w:rPr>
                <w:sz w:val="24"/>
                <w:szCs w:val="24"/>
              </w:rPr>
              <w:t>0-65535</w:t>
            </w:r>
          </w:p>
        </w:tc>
        <w:tc>
          <w:tcPr>
            <w:tcW w:w="2801" w:type="dxa"/>
            <w:tcBorders>
              <w:top w:val="single" w:sz="4" w:space="0" w:color="auto"/>
              <w:left w:val="single" w:sz="4" w:space="0" w:color="auto"/>
              <w:bottom w:val="single" w:sz="4" w:space="0" w:color="auto"/>
              <w:right w:val="single" w:sz="4" w:space="0" w:color="auto"/>
            </w:tcBorders>
            <w:shd w:val="clear" w:color="auto" w:fill="auto"/>
            <w:noWrap/>
          </w:tcPr>
          <w:p w14:paraId="080F945A" w14:textId="77777777" w:rsidR="00816FA2" w:rsidRPr="00C37D99" w:rsidRDefault="00B96595" w:rsidP="00B67F8B">
            <w:pPr>
              <w:spacing w:line="288" w:lineRule="auto"/>
            </w:pPr>
            <w:r w:rsidRPr="00C37D99">
              <w:rPr>
                <w:lang w:val="vi-VN"/>
              </w:rPr>
              <w:t xml:space="preserve">+ </w:t>
            </w:r>
            <w:r w:rsidR="00816FA2" w:rsidRPr="00C37D99">
              <w:t>End Local Port của một rule</w:t>
            </w:r>
          </w:p>
          <w:p w14:paraId="502D8E3F" w14:textId="29A4F467" w:rsidR="00B96595" w:rsidRPr="00C37D99" w:rsidRDefault="00B96595" w:rsidP="00B67F8B">
            <w:pPr>
              <w:spacing w:line="288" w:lineRule="auto"/>
              <w:rPr>
                <w:lang w:val="vi-VN"/>
              </w:rPr>
            </w:pPr>
            <w:r w:rsidRPr="00C37D99">
              <w:rPr>
                <w:lang w:val="vi-VN"/>
              </w:rPr>
              <w:t xml:space="preserve">+ giá trị </w:t>
            </w:r>
            <w:r w:rsidRPr="00C37D99">
              <w:t>0-65535</w:t>
            </w:r>
          </w:p>
        </w:tc>
      </w:tr>
    </w:tbl>
    <w:p w14:paraId="0D6DDD38" w14:textId="77777777" w:rsidR="00F87F2A" w:rsidRPr="00C37D99" w:rsidRDefault="00F87F2A" w:rsidP="00B67F8B">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530"/>
        <w:gridCol w:w="1530"/>
        <w:gridCol w:w="1080"/>
        <w:gridCol w:w="1440"/>
        <w:gridCol w:w="2970"/>
      </w:tblGrid>
      <w:tr w:rsidR="00F87F2A" w:rsidRPr="00C37D99" w14:paraId="3CA16857" w14:textId="77777777" w:rsidTr="0054461D">
        <w:trPr>
          <w:trHeight w:val="255"/>
        </w:trPr>
        <w:tc>
          <w:tcPr>
            <w:tcW w:w="625" w:type="dxa"/>
            <w:vAlign w:val="center"/>
          </w:tcPr>
          <w:p w14:paraId="4ACC6670" w14:textId="77777777" w:rsidR="00F87F2A" w:rsidRPr="00C37D99" w:rsidRDefault="00F87F2A" w:rsidP="00B67F8B">
            <w:pPr>
              <w:spacing w:line="288" w:lineRule="auto"/>
              <w:rPr>
                <w:b/>
                <w:bCs/>
                <w:lang w:eastAsia="en-AU"/>
              </w:rPr>
            </w:pPr>
            <w:r w:rsidRPr="00C37D99">
              <w:rPr>
                <w:b/>
                <w:bCs/>
                <w:lang w:eastAsia="en-AU"/>
              </w:rPr>
              <w:t>No</w:t>
            </w:r>
          </w:p>
        </w:tc>
        <w:tc>
          <w:tcPr>
            <w:tcW w:w="1530" w:type="dxa"/>
            <w:shd w:val="clear" w:color="auto" w:fill="auto"/>
            <w:noWrap/>
            <w:vAlign w:val="center"/>
          </w:tcPr>
          <w:p w14:paraId="1E82C044" w14:textId="77777777" w:rsidR="00F87F2A" w:rsidRPr="00C37D99" w:rsidRDefault="00F87F2A" w:rsidP="00B67F8B">
            <w:pPr>
              <w:spacing w:line="288" w:lineRule="auto"/>
              <w:rPr>
                <w:b/>
                <w:bCs/>
                <w:lang w:eastAsia="en-AU"/>
              </w:rPr>
            </w:pPr>
            <w:r w:rsidRPr="00C37D99">
              <w:rPr>
                <w:b/>
                <w:bCs/>
                <w:lang w:eastAsia="en-AU"/>
              </w:rPr>
              <w:t>Parameter</w:t>
            </w:r>
          </w:p>
        </w:tc>
        <w:tc>
          <w:tcPr>
            <w:tcW w:w="1530" w:type="dxa"/>
            <w:shd w:val="clear" w:color="auto" w:fill="auto"/>
            <w:noWrap/>
            <w:vAlign w:val="center"/>
          </w:tcPr>
          <w:p w14:paraId="1916A18F" w14:textId="77777777" w:rsidR="00F87F2A" w:rsidRPr="00C37D99" w:rsidRDefault="00F87F2A" w:rsidP="00B67F8B">
            <w:pPr>
              <w:spacing w:line="288" w:lineRule="auto"/>
              <w:rPr>
                <w:b/>
                <w:bCs/>
                <w:lang w:eastAsia="en-AU"/>
              </w:rPr>
            </w:pPr>
            <w:r w:rsidRPr="00C37D99">
              <w:rPr>
                <w:b/>
                <w:bCs/>
                <w:lang w:eastAsia="en-AU"/>
              </w:rPr>
              <w:t>Mandatory</w:t>
            </w:r>
          </w:p>
        </w:tc>
        <w:tc>
          <w:tcPr>
            <w:tcW w:w="1080" w:type="dxa"/>
          </w:tcPr>
          <w:p w14:paraId="1440AEEA" w14:textId="77777777" w:rsidR="00F87F2A" w:rsidRPr="00C37D99" w:rsidRDefault="00F87F2A" w:rsidP="00B67F8B">
            <w:pPr>
              <w:spacing w:line="288" w:lineRule="auto"/>
              <w:rPr>
                <w:b/>
                <w:bCs/>
                <w:lang w:eastAsia="en-AU"/>
              </w:rPr>
            </w:pPr>
            <w:r w:rsidRPr="00C37D99">
              <w:rPr>
                <w:b/>
                <w:bCs/>
                <w:lang w:eastAsia="en-AU"/>
              </w:rPr>
              <w:t>Type</w:t>
            </w:r>
          </w:p>
        </w:tc>
        <w:tc>
          <w:tcPr>
            <w:tcW w:w="1440" w:type="dxa"/>
            <w:vAlign w:val="center"/>
          </w:tcPr>
          <w:p w14:paraId="1082F0D2" w14:textId="77777777" w:rsidR="00F87F2A" w:rsidRPr="00C37D99" w:rsidRDefault="00F87F2A" w:rsidP="00B67F8B">
            <w:pPr>
              <w:spacing w:line="288" w:lineRule="auto"/>
              <w:rPr>
                <w:b/>
                <w:bCs/>
                <w:lang w:eastAsia="en-AU"/>
              </w:rPr>
            </w:pPr>
            <w:r w:rsidRPr="00C37D99">
              <w:rPr>
                <w:b/>
                <w:bCs/>
                <w:lang w:eastAsia="en-AU"/>
              </w:rPr>
              <w:t>Max length</w:t>
            </w:r>
          </w:p>
        </w:tc>
        <w:tc>
          <w:tcPr>
            <w:tcW w:w="2970" w:type="dxa"/>
            <w:shd w:val="clear" w:color="auto" w:fill="auto"/>
            <w:noWrap/>
            <w:vAlign w:val="center"/>
          </w:tcPr>
          <w:p w14:paraId="0A5D6968" w14:textId="77777777" w:rsidR="00F87F2A" w:rsidRPr="00C37D99" w:rsidRDefault="00F87F2A" w:rsidP="00B67F8B">
            <w:pPr>
              <w:spacing w:line="288" w:lineRule="auto"/>
              <w:rPr>
                <w:b/>
                <w:bCs/>
                <w:lang w:eastAsia="en-AU"/>
              </w:rPr>
            </w:pPr>
            <w:r w:rsidRPr="00C37D99">
              <w:rPr>
                <w:b/>
                <w:bCs/>
                <w:lang w:eastAsia="en-AU"/>
              </w:rPr>
              <w:t>Meaning</w:t>
            </w:r>
          </w:p>
        </w:tc>
      </w:tr>
      <w:tr w:rsidR="00F87F2A" w:rsidRPr="00C37D99" w14:paraId="2D5E39E5" w14:textId="77777777" w:rsidTr="0054461D">
        <w:trPr>
          <w:trHeight w:val="255"/>
        </w:trPr>
        <w:tc>
          <w:tcPr>
            <w:tcW w:w="625" w:type="dxa"/>
            <w:vAlign w:val="center"/>
          </w:tcPr>
          <w:p w14:paraId="172C95DE" w14:textId="77777777" w:rsidR="00F87F2A" w:rsidRPr="00C37D99" w:rsidRDefault="00F87F2A" w:rsidP="00B67F8B">
            <w:pPr>
              <w:spacing w:line="288" w:lineRule="auto"/>
              <w:rPr>
                <w:lang w:eastAsia="en-AU"/>
              </w:rPr>
            </w:pPr>
            <w:r w:rsidRPr="00C37D99">
              <w:rPr>
                <w:lang w:eastAsia="en-AU"/>
              </w:rPr>
              <w:t>1</w:t>
            </w:r>
          </w:p>
        </w:tc>
        <w:tc>
          <w:tcPr>
            <w:tcW w:w="1530" w:type="dxa"/>
            <w:shd w:val="clear" w:color="auto" w:fill="auto"/>
            <w:noWrap/>
            <w:vAlign w:val="center"/>
          </w:tcPr>
          <w:p w14:paraId="247E2B55" w14:textId="77777777" w:rsidR="00F87F2A" w:rsidRPr="00C37D99" w:rsidRDefault="00F87F2A" w:rsidP="00B67F8B">
            <w:pPr>
              <w:spacing w:line="288" w:lineRule="auto"/>
              <w:rPr>
                <w:lang w:eastAsia="en-AU"/>
              </w:rPr>
            </w:pPr>
            <w:r w:rsidRPr="00C37D99">
              <w:rPr>
                <w:lang w:eastAsia="en-AU"/>
              </w:rPr>
              <w:t>errorCode</w:t>
            </w:r>
          </w:p>
        </w:tc>
        <w:tc>
          <w:tcPr>
            <w:tcW w:w="1530" w:type="dxa"/>
            <w:shd w:val="clear" w:color="auto" w:fill="auto"/>
            <w:noWrap/>
            <w:vAlign w:val="center"/>
          </w:tcPr>
          <w:p w14:paraId="175132E0" w14:textId="77777777" w:rsidR="00F87F2A" w:rsidRPr="00C37D99" w:rsidRDefault="00F87F2A" w:rsidP="00B67F8B">
            <w:pPr>
              <w:spacing w:line="288" w:lineRule="auto"/>
              <w:rPr>
                <w:lang w:eastAsia="en-AU"/>
              </w:rPr>
            </w:pPr>
            <w:r w:rsidRPr="00C37D99">
              <w:rPr>
                <w:lang w:eastAsia="en-AU"/>
              </w:rPr>
              <w:t>Mandatory</w:t>
            </w:r>
          </w:p>
        </w:tc>
        <w:tc>
          <w:tcPr>
            <w:tcW w:w="1080" w:type="dxa"/>
          </w:tcPr>
          <w:p w14:paraId="21196A6F" w14:textId="77777777" w:rsidR="00F87F2A" w:rsidRPr="00C37D99" w:rsidRDefault="00F87F2A" w:rsidP="00B67F8B">
            <w:pPr>
              <w:spacing w:line="288" w:lineRule="auto"/>
              <w:rPr>
                <w:lang w:eastAsia="en-AU"/>
              </w:rPr>
            </w:pPr>
            <w:r w:rsidRPr="00C37D99">
              <w:rPr>
                <w:lang w:eastAsia="en-AU"/>
              </w:rPr>
              <w:t>String</w:t>
            </w:r>
          </w:p>
        </w:tc>
        <w:tc>
          <w:tcPr>
            <w:tcW w:w="1440" w:type="dxa"/>
            <w:vAlign w:val="center"/>
          </w:tcPr>
          <w:p w14:paraId="6714DA7F" w14:textId="77777777" w:rsidR="00F87F2A" w:rsidRPr="00C37D99" w:rsidRDefault="00F87F2A" w:rsidP="00B67F8B">
            <w:pPr>
              <w:spacing w:line="288" w:lineRule="auto"/>
              <w:rPr>
                <w:lang w:eastAsia="en-AU"/>
              </w:rPr>
            </w:pPr>
            <w:r w:rsidRPr="00C37D99">
              <w:rPr>
                <w:lang w:eastAsia="en-AU"/>
              </w:rPr>
              <w:t>4</w:t>
            </w:r>
          </w:p>
        </w:tc>
        <w:tc>
          <w:tcPr>
            <w:tcW w:w="2970" w:type="dxa"/>
            <w:shd w:val="clear" w:color="auto" w:fill="auto"/>
            <w:noWrap/>
            <w:vAlign w:val="center"/>
          </w:tcPr>
          <w:p w14:paraId="260F207E" w14:textId="77777777" w:rsidR="00F87F2A" w:rsidRPr="00C37D99" w:rsidRDefault="00F87F2A" w:rsidP="00B67F8B">
            <w:pPr>
              <w:spacing w:line="288" w:lineRule="auto"/>
              <w:rPr>
                <w:lang w:eastAsia="en-AU"/>
              </w:rPr>
            </w:pPr>
            <w:r w:rsidRPr="00C37D99">
              <w:rPr>
                <w:lang w:eastAsia="en-AU"/>
              </w:rPr>
              <w:t>Mã lỗi</w:t>
            </w:r>
          </w:p>
        </w:tc>
      </w:tr>
      <w:tr w:rsidR="00F87F2A" w:rsidRPr="00C37D99" w14:paraId="365A850F" w14:textId="77777777" w:rsidTr="0054461D">
        <w:trPr>
          <w:trHeight w:val="255"/>
        </w:trPr>
        <w:tc>
          <w:tcPr>
            <w:tcW w:w="625" w:type="dxa"/>
            <w:vAlign w:val="center"/>
          </w:tcPr>
          <w:p w14:paraId="12DFE1E8" w14:textId="77777777" w:rsidR="00F87F2A" w:rsidRPr="00C37D99" w:rsidRDefault="00F87F2A" w:rsidP="00B67F8B">
            <w:pPr>
              <w:spacing w:line="288" w:lineRule="auto"/>
              <w:rPr>
                <w:lang w:eastAsia="en-AU"/>
              </w:rPr>
            </w:pPr>
            <w:r w:rsidRPr="00C37D99">
              <w:rPr>
                <w:lang w:eastAsia="en-AU"/>
              </w:rPr>
              <w:t>2</w:t>
            </w:r>
          </w:p>
        </w:tc>
        <w:tc>
          <w:tcPr>
            <w:tcW w:w="1530" w:type="dxa"/>
            <w:shd w:val="clear" w:color="auto" w:fill="auto"/>
            <w:noWrap/>
            <w:vAlign w:val="center"/>
          </w:tcPr>
          <w:p w14:paraId="31EA4159" w14:textId="77777777" w:rsidR="00F87F2A" w:rsidRPr="00C37D99" w:rsidRDefault="00F87F2A" w:rsidP="00B67F8B">
            <w:pPr>
              <w:spacing w:line="288" w:lineRule="auto"/>
              <w:rPr>
                <w:lang w:eastAsia="en-AU"/>
              </w:rPr>
            </w:pPr>
            <w:r w:rsidRPr="00C37D99">
              <w:rPr>
                <w:lang w:eastAsia="en-AU"/>
              </w:rPr>
              <w:t>errorMessage</w:t>
            </w:r>
          </w:p>
        </w:tc>
        <w:tc>
          <w:tcPr>
            <w:tcW w:w="1530" w:type="dxa"/>
            <w:shd w:val="clear" w:color="auto" w:fill="auto"/>
            <w:noWrap/>
            <w:vAlign w:val="center"/>
          </w:tcPr>
          <w:p w14:paraId="02D9B26D" w14:textId="77777777" w:rsidR="00F87F2A" w:rsidRPr="00C37D99" w:rsidRDefault="00F87F2A" w:rsidP="00B67F8B">
            <w:pPr>
              <w:spacing w:line="288" w:lineRule="auto"/>
              <w:rPr>
                <w:lang w:eastAsia="en-AU"/>
              </w:rPr>
            </w:pPr>
            <w:r w:rsidRPr="00C37D99">
              <w:rPr>
                <w:lang w:eastAsia="en-AU"/>
              </w:rPr>
              <w:t>Optional</w:t>
            </w:r>
          </w:p>
        </w:tc>
        <w:tc>
          <w:tcPr>
            <w:tcW w:w="1080" w:type="dxa"/>
          </w:tcPr>
          <w:p w14:paraId="749EB0D3" w14:textId="77777777" w:rsidR="00F87F2A" w:rsidRPr="00C37D99" w:rsidRDefault="00F87F2A" w:rsidP="00B67F8B">
            <w:pPr>
              <w:spacing w:line="288" w:lineRule="auto"/>
              <w:rPr>
                <w:lang w:eastAsia="en-AU"/>
              </w:rPr>
            </w:pPr>
            <w:r w:rsidRPr="00C37D99">
              <w:rPr>
                <w:lang w:eastAsia="en-AU"/>
              </w:rPr>
              <w:t>String</w:t>
            </w:r>
          </w:p>
        </w:tc>
        <w:tc>
          <w:tcPr>
            <w:tcW w:w="1440" w:type="dxa"/>
            <w:vAlign w:val="center"/>
          </w:tcPr>
          <w:p w14:paraId="06F27576" w14:textId="77777777" w:rsidR="00F87F2A" w:rsidRPr="00C37D99" w:rsidRDefault="00F87F2A" w:rsidP="00B67F8B">
            <w:pPr>
              <w:spacing w:line="288" w:lineRule="auto"/>
              <w:rPr>
                <w:lang w:eastAsia="en-AU"/>
              </w:rPr>
            </w:pPr>
            <w:r w:rsidRPr="00C37D99">
              <w:rPr>
                <w:lang w:eastAsia="en-AU"/>
              </w:rPr>
              <w:t>64</w:t>
            </w:r>
          </w:p>
        </w:tc>
        <w:tc>
          <w:tcPr>
            <w:tcW w:w="2970" w:type="dxa"/>
            <w:shd w:val="clear" w:color="auto" w:fill="auto"/>
            <w:noWrap/>
            <w:vAlign w:val="center"/>
          </w:tcPr>
          <w:p w14:paraId="1E90DC27" w14:textId="77777777" w:rsidR="00F87F2A" w:rsidRPr="00C37D99" w:rsidRDefault="00F87F2A" w:rsidP="00B67F8B">
            <w:pPr>
              <w:spacing w:line="288" w:lineRule="auto"/>
              <w:rPr>
                <w:lang w:eastAsia="en-AU"/>
              </w:rPr>
            </w:pPr>
            <w:r w:rsidRPr="00C37D99">
              <w:rPr>
                <w:lang w:eastAsia="en-AU"/>
              </w:rPr>
              <w:t>Mô tả lỗi</w:t>
            </w:r>
          </w:p>
        </w:tc>
      </w:tr>
    </w:tbl>
    <w:p w14:paraId="49AF4F77" w14:textId="77777777" w:rsidR="00F87F2A" w:rsidRPr="00C37D99" w:rsidRDefault="00F87F2A" w:rsidP="00B67F8B">
      <w:pPr>
        <w:pStyle w:val="Heading4"/>
        <w:spacing w:line="288" w:lineRule="auto"/>
        <w:rPr>
          <w:sz w:val="24"/>
          <w:szCs w:val="24"/>
        </w:rPr>
      </w:pPr>
      <w:r w:rsidRPr="00C37D99">
        <w:rPr>
          <w:sz w:val="24"/>
          <w:szCs w:val="24"/>
        </w:rPr>
        <w:t>Example</w:t>
      </w:r>
    </w:p>
    <w:p w14:paraId="658858DA" w14:textId="77777777" w:rsidR="00F87F2A" w:rsidRPr="00C37D99" w:rsidRDefault="00F87F2A" w:rsidP="00B67F8B">
      <w:pPr>
        <w:spacing w:line="288" w:lineRule="auto"/>
        <w:rPr>
          <w:b/>
          <w:bCs/>
        </w:rPr>
      </w:pPr>
      <w:r w:rsidRPr="00C37D99">
        <w:rPr>
          <w:b/>
          <w:bCs/>
        </w:rPr>
        <w:t>Request:</w:t>
      </w:r>
    </w:p>
    <w:p w14:paraId="3AC58E1E" w14:textId="1627DC2C" w:rsidR="00F87F2A" w:rsidRPr="00C37D99" w:rsidRDefault="00F87F2A"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lang w:val="vi-VN"/>
        </w:rPr>
        <w:t xml:space="preserve"> </w:t>
      </w:r>
      <w:r w:rsidR="000D06CD" w:rsidRPr="00C37D99">
        <w:rPr>
          <w:rFonts w:ascii="Times New Roman" w:hAnsi="Times New Roman" w:cs="Times New Roman"/>
          <w:sz w:val="24"/>
          <w:szCs w:val="24"/>
        </w:rPr>
        <w:t xml:space="preserve">createPortForwardConfig </w:t>
      </w:r>
      <w:r w:rsidRPr="00C37D99">
        <w:rPr>
          <w:rFonts w:ascii="Times New Roman" w:hAnsi="Times New Roman" w:cs="Times New Roman"/>
          <w:sz w:val="24"/>
          <w:szCs w:val="24"/>
        </w:rPr>
        <w:t>(data);</w:t>
      </w:r>
    </w:p>
    <w:p w14:paraId="0620AAD2" w14:textId="77777777" w:rsidR="007F1072" w:rsidRDefault="00F87F2A" w:rsidP="00B67F8B">
      <w:pPr>
        <w:pStyle w:val="HTMLPreformatted"/>
        <w:spacing w:line="288" w:lineRule="auto"/>
        <w:rPr>
          <w:rFonts w:ascii="Times New Roman" w:hAnsi="Times New Roman" w:cs="Times New Roman"/>
          <w:sz w:val="24"/>
          <w:szCs w:val="24"/>
          <w:lang w:val="vi-VN"/>
        </w:rPr>
      </w:pPr>
      <w:r w:rsidRPr="00C37D99">
        <w:rPr>
          <w:rFonts w:ascii="Times New Roman" w:hAnsi="Times New Roman" w:cs="Times New Roman"/>
          <w:sz w:val="24"/>
          <w:szCs w:val="24"/>
          <w:lang w:val="vi-VN"/>
        </w:rPr>
        <w:t xml:space="preserve"> </w:t>
      </w: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p>
    <w:p w14:paraId="47E9F674" w14:textId="2E45EE37" w:rsidR="00F87F2A" w:rsidRPr="00C37D99" w:rsidRDefault="007F1072" w:rsidP="00B67F8B">
      <w:pPr>
        <w:pStyle w:val="HTMLPreformatted"/>
        <w:spacing w:line="288" w:lineRule="auto"/>
        <w:rPr>
          <w:rFonts w:ascii="Times New Roman" w:hAnsi="Times New Roman" w:cs="Times New Roman"/>
          <w:sz w:val="24"/>
          <w:szCs w:val="24"/>
        </w:rPr>
      </w:pPr>
      <w:r>
        <w:rPr>
          <w:rFonts w:ascii="Times New Roman" w:hAnsi="Times New Roman" w:cs="Times New Roman"/>
          <w:sz w:val="24"/>
          <w:szCs w:val="24"/>
        </w:rPr>
        <w:t xml:space="preserve"> </w:t>
      </w:r>
      <w:r w:rsidR="00F87F2A" w:rsidRPr="00C37D99">
        <w:rPr>
          <w:rFonts w:ascii="Times New Roman" w:hAnsi="Times New Roman" w:cs="Times New Roman"/>
          <w:sz w:val="24"/>
          <w:szCs w:val="24"/>
        </w:rPr>
        <w:t>{</w:t>
      </w:r>
    </w:p>
    <w:p w14:paraId="4D3F71EF" w14:textId="3F5B63F7" w:rsidR="00B96595" w:rsidRPr="00C37D99" w:rsidRDefault="00B96595" w:rsidP="00B67F8B">
      <w:pPr>
        <w:pStyle w:val="HTMLPreformatted"/>
        <w:spacing w:line="288" w:lineRule="auto"/>
        <w:ind w:left="720"/>
        <w:rPr>
          <w:rFonts w:ascii="Times New Roman" w:hAnsi="Times New Roman" w:cs="Times New Roman"/>
          <w:sz w:val="24"/>
          <w:szCs w:val="24"/>
        </w:rPr>
      </w:pPr>
      <w:r w:rsidRPr="00C37D99">
        <w:rPr>
          <w:rFonts w:ascii="Times New Roman" w:hAnsi="Times New Roman" w:cs="Times New Roman"/>
          <w:sz w:val="24"/>
          <w:szCs w:val="24"/>
        </w:rPr>
        <w:t>“serialNumber”: “</w:t>
      </w:r>
      <w:r w:rsidR="00DB6D2D">
        <w:rPr>
          <w:rFonts w:ascii="Times New Roman" w:hAnsi="Times New Roman" w:cs="Times New Roman"/>
          <w:sz w:val="24"/>
          <w:szCs w:val="24"/>
        </w:rPr>
        <w:t>VNPT123456</w:t>
      </w:r>
      <w:r w:rsidRPr="00C37D99">
        <w:rPr>
          <w:rFonts w:ascii="Times New Roman" w:hAnsi="Times New Roman" w:cs="Times New Roman"/>
          <w:sz w:val="24"/>
          <w:szCs w:val="24"/>
        </w:rPr>
        <w:t>”,</w:t>
      </w:r>
    </w:p>
    <w:p w14:paraId="086EAE8F" w14:textId="0D108FA7" w:rsidR="00776FE3" w:rsidRPr="00C37D99" w:rsidRDefault="00776FE3" w:rsidP="00B67F8B">
      <w:pPr>
        <w:pStyle w:val="HTMLPreformatted"/>
        <w:spacing w:line="288" w:lineRule="auto"/>
        <w:ind w:left="720"/>
        <w:rPr>
          <w:rFonts w:ascii="Times New Roman" w:hAnsi="Times New Roman" w:cs="Times New Roman"/>
          <w:sz w:val="24"/>
          <w:szCs w:val="24"/>
        </w:rPr>
      </w:pPr>
      <w:r w:rsidRPr="00C37D99">
        <w:rPr>
          <w:rFonts w:ascii="Times New Roman" w:hAnsi="Times New Roman" w:cs="Times New Roman"/>
          <w:sz w:val="24"/>
          <w:szCs w:val="24"/>
        </w:rPr>
        <w:t>“modelName”: “</w:t>
      </w:r>
      <w:r w:rsidR="00DB6D2D">
        <w:rPr>
          <w:rFonts w:ascii="Times New Roman" w:hAnsi="Times New Roman" w:cs="Times New Roman"/>
          <w:sz w:val="24"/>
          <w:szCs w:val="24"/>
        </w:rPr>
        <w:t>GW040H</w:t>
      </w:r>
      <w:r w:rsidRPr="00C37D99">
        <w:rPr>
          <w:rFonts w:ascii="Times New Roman" w:hAnsi="Times New Roman" w:cs="Times New Roman"/>
          <w:sz w:val="24"/>
          <w:szCs w:val="24"/>
        </w:rPr>
        <w:t>”,</w:t>
      </w:r>
    </w:p>
    <w:p w14:paraId="6C12B139" w14:textId="27124FB5" w:rsidR="00B96595" w:rsidRPr="00C37D99" w:rsidRDefault="00B96595" w:rsidP="00B67F8B">
      <w:pPr>
        <w:pStyle w:val="HTMLPreformatted"/>
        <w:spacing w:line="288" w:lineRule="auto"/>
        <w:ind w:left="720"/>
        <w:rPr>
          <w:rFonts w:ascii="Times New Roman" w:hAnsi="Times New Roman" w:cs="Times New Roman"/>
          <w:sz w:val="24"/>
          <w:szCs w:val="24"/>
        </w:rPr>
      </w:pPr>
      <w:r w:rsidRPr="00C37D99">
        <w:rPr>
          <w:rFonts w:ascii="Times New Roman" w:hAnsi="Times New Roman" w:cs="Times New Roman"/>
          <w:sz w:val="24"/>
          <w:szCs w:val="24"/>
        </w:rPr>
        <w:t>“</w:t>
      </w:r>
      <w:r w:rsidR="00776FE3" w:rsidRPr="00C37D99">
        <w:rPr>
          <w:rFonts w:ascii="Times New Roman" w:hAnsi="Times New Roman" w:cs="Times New Roman"/>
          <w:sz w:val="24"/>
          <w:szCs w:val="24"/>
        </w:rPr>
        <w:t>wanIndex</w:t>
      </w:r>
      <w:r w:rsidRPr="00C37D99">
        <w:rPr>
          <w:rFonts w:ascii="Times New Roman" w:hAnsi="Times New Roman" w:cs="Times New Roman"/>
          <w:sz w:val="24"/>
          <w:szCs w:val="24"/>
        </w:rPr>
        <w:t>”: “&lt;</w:t>
      </w:r>
      <w:r w:rsidR="00776FE3" w:rsidRPr="00C37D99">
        <w:rPr>
          <w:rFonts w:ascii="Times New Roman" w:hAnsi="Times New Roman" w:cs="Times New Roman"/>
          <w:sz w:val="24"/>
          <w:szCs w:val="24"/>
        </w:rPr>
        <w:t xml:space="preserve">wanIndex </w:t>
      </w:r>
      <w:r w:rsidRPr="00C37D99">
        <w:rPr>
          <w:rFonts w:ascii="Times New Roman" w:hAnsi="Times New Roman" w:cs="Times New Roman"/>
          <w:sz w:val="24"/>
          <w:szCs w:val="24"/>
        </w:rPr>
        <w:t>&gt;”,</w:t>
      </w:r>
    </w:p>
    <w:p w14:paraId="6F3920E3" w14:textId="47E796C0" w:rsidR="00B96595" w:rsidRPr="00C37D99" w:rsidRDefault="000D06CD" w:rsidP="00B67F8B">
      <w:pPr>
        <w:spacing w:line="288" w:lineRule="auto"/>
        <w:ind w:left="720"/>
      </w:pPr>
      <w:r w:rsidRPr="00C37D99">
        <w:t>“ruleIndex”: “&lt;ruleIndex&gt;”,</w:t>
      </w:r>
    </w:p>
    <w:p w14:paraId="3EB14012" w14:textId="6A0C0B25" w:rsidR="00B96595" w:rsidRPr="00C37D99" w:rsidRDefault="000D06CD" w:rsidP="00B67F8B">
      <w:pPr>
        <w:spacing w:line="288" w:lineRule="auto"/>
        <w:ind w:left="720"/>
      </w:pPr>
      <w:r w:rsidRPr="00C37D99">
        <w:t>“application”: “&lt;application&gt;”,</w:t>
      </w:r>
    </w:p>
    <w:p w14:paraId="48D57246" w14:textId="7D380B07" w:rsidR="00B96595" w:rsidRPr="00C37D99" w:rsidRDefault="000D06CD" w:rsidP="00B67F8B">
      <w:pPr>
        <w:spacing w:line="288" w:lineRule="auto"/>
        <w:ind w:left="720"/>
      </w:pPr>
      <w:r w:rsidRPr="00C37D99">
        <w:t>“protocol”: “&lt;protocol&gt;”,</w:t>
      </w:r>
    </w:p>
    <w:p w14:paraId="277D177D" w14:textId="77777777" w:rsidR="00776FE3" w:rsidRPr="00C37D99" w:rsidRDefault="000D06CD" w:rsidP="00B67F8B">
      <w:pPr>
        <w:spacing w:line="288" w:lineRule="auto"/>
        <w:ind w:left="720"/>
      </w:pPr>
      <w:r w:rsidRPr="00C37D99">
        <w:t>“startRemotePort”: “&lt;startRemotePort &gt;”,</w:t>
      </w:r>
    </w:p>
    <w:p w14:paraId="2C84052C" w14:textId="77777777" w:rsidR="00776FE3" w:rsidRPr="00C37D99" w:rsidRDefault="000D06CD" w:rsidP="00B67F8B">
      <w:pPr>
        <w:spacing w:line="288" w:lineRule="auto"/>
        <w:ind w:left="720"/>
      </w:pPr>
      <w:r w:rsidRPr="00C37D99">
        <w:t>“endRemotePort”: “&lt;endRemotePort &gt;”,</w:t>
      </w:r>
    </w:p>
    <w:p w14:paraId="0465E5D6" w14:textId="77777777" w:rsidR="00776FE3" w:rsidRPr="00C37D99" w:rsidRDefault="000D06CD" w:rsidP="00B67F8B">
      <w:pPr>
        <w:spacing w:line="288" w:lineRule="auto"/>
        <w:ind w:left="720"/>
      </w:pPr>
      <w:r w:rsidRPr="00C37D99">
        <w:t>“ipAddr”: “&lt;ipAddr &gt;”,</w:t>
      </w:r>
    </w:p>
    <w:p w14:paraId="00B3264B" w14:textId="77777777" w:rsidR="00776FE3" w:rsidRPr="00C37D99" w:rsidRDefault="000D06CD" w:rsidP="00B67F8B">
      <w:pPr>
        <w:spacing w:line="288" w:lineRule="auto"/>
        <w:ind w:left="720"/>
      </w:pPr>
      <w:r w:rsidRPr="00C37D99">
        <w:t xml:space="preserve"> “startLocalPort”: “&lt;startLocalPort &gt;”,</w:t>
      </w:r>
    </w:p>
    <w:p w14:paraId="33AEBA49" w14:textId="0DD07ECE" w:rsidR="000D06CD" w:rsidRPr="00C37D99" w:rsidRDefault="25C730A8" w:rsidP="00B67F8B">
      <w:pPr>
        <w:spacing w:line="288" w:lineRule="auto"/>
        <w:ind w:left="720"/>
      </w:pPr>
      <w:r w:rsidRPr="00C37D99">
        <w:t xml:space="preserve"> “endLocalPort”: “&lt;endLocalPort &gt;”</w:t>
      </w:r>
    </w:p>
    <w:p w14:paraId="301A2302" w14:textId="53C605DD" w:rsidR="00F87F2A" w:rsidRPr="00C37D99" w:rsidRDefault="00F87F2A" w:rsidP="00B67F8B">
      <w:pPr>
        <w:spacing w:line="288" w:lineRule="auto"/>
      </w:pPr>
      <w:r w:rsidRPr="00C37D99">
        <w:t xml:space="preserve"> }</w:t>
      </w:r>
    </w:p>
    <w:p w14:paraId="75BDD22C" w14:textId="77777777" w:rsidR="00F87F2A" w:rsidRPr="00C37D99" w:rsidRDefault="00F87F2A" w:rsidP="00B67F8B">
      <w:pPr>
        <w:spacing w:line="288" w:lineRule="auto"/>
        <w:rPr>
          <w:b/>
          <w:bCs/>
        </w:rPr>
      </w:pPr>
      <w:r w:rsidRPr="00C37D99">
        <w:rPr>
          <w:b/>
          <w:bCs/>
        </w:rPr>
        <w:t>Response:</w:t>
      </w:r>
    </w:p>
    <w:p w14:paraId="0E34E902" w14:textId="4BD08919" w:rsidR="00F87F2A" w:rsidRPr="00C37D99" w:rsidRDefault="00F87F2A" w:rsidP="00B67F8B">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w:t>
      </w:r>
    </w:p>
    <w:p w14:paraId="1EDBB17E" w14:textId="77777777" w:rsidR="00F87F2A" w:rsidRPr="00C37D99" w:rsidRDefault="00F87F2A" w:rsidP="00B67F8B">
      <w:pPr>
        <w:pStyle w:val="FirstLevelBullet"/>
        <w:spacing w:line="288" w:lineRule="auto"/>
        <w:ind w:firstLine="0"/>
        <w:rPr>
          <w:sz w:val="24"/>
          <w:szCs w:val="24"/>
        </w:rPr>
      </w:pPr>
      <w:r w:rsidRPr="00C37D99">
        <w:rPr>
          <w:sz w:val="24"/>
          <w:szCs w:val="24"/>
        </w:rPr>
        <w:t xml:space="preserve"> </w:t>
      </w:r>
      <w:r w:rsidRPr="00C37D99">
        <w:rPr>
          <w:sz w:val="24"/>
          <w:szCs w:val="24"/>
          <w:lang w:val="vi-VN"/>
        </w:rPr>
        <w:t xml:space="preserve"> </w:t>
      </w:r>
      <w:r w:rsidRPr="00C37D99">
        <w:rPr>
          <w:sz w:val="24"/>
          <w:szCs w:val="24"/>
        </w:rPr>
        <w:t>"errorCode": "200",</w:t>
      </w:r>
    </w:p>
    <w:p w14:paraId="24287CC6" w14:textId="19F31465" w:rsidR="00F87F2A" w:rsidRPr="00C37D99" w:rsidRDefault="00F87F2A" w:rsidP="00E131AF">
      <w:pPr>
        <w:pStyle w:val="ANSVNormal"/>
        <w:rPr>
          <w:lang w:val="vi-VN"/>
        </w:rPr>
      </w:pPr>
      <w:r w:rsidRPr="00C37D99">
        <w:rPr>
          <w:lang w:val="vi-VN"/>
        </w:rPr>
        <w:t xml:space="preserve">  </w:t>
      </w:r>
      <w:r w:rsidR="00A85734">
        <w:rPr>
          <w:lang w:val="vi-VN"/>
        </w:rPr>
        <w:tab/>
      </w:r>
      <w:r w:rsidR="00A85734">
        <w:t xml:space="preserve">  </w:t>
      </w:r>
      <w:r w:rsidRPr="00C37D99">
        <w:t>"errorMessage": "SUCCESS"</w:t>
      </w:r>
    </w:p>
    <w:p w14:paraId="67E5D520" w14:textId="075A7ED8" w:rsidR="00934F92" w:rsidRPr="00C37D99" w:rsidRDefault="00F87F2A" w:rsidP="00E131AF">
      <w:pPr>
        <w:pStyle w:val="ANSVNormal"/>
        <w:rPr>
          <w:lang w:val="vi-VN"/>
        </w:rPr>
      </w:pPr>
      <w:r w:rsidRPr="00C37D99">
        <w:rPr>
          <w:lang w:val="vi-VN"/>
        </w:rPr>
        <w:t>}</w:t>
      </w:r>
    </w:p>
    <w:p w14:paraId="58CB85F9" w14:textId="7F732805" w:rsidR="00934F92" w:rsidRPr="00C37D99" w:rsidRDefault="00604D2F" w:rsidP="00303550">
      <w:pPr>
        <w:pStyle w:val="Heading3"/>
      </w:pPr>
      <w:bookmarkStart w:id="121" w:name="_Toc113436577"/>
      <w:r w:rsidRPr="00C37D99">
        <w:lastRenderedPageBreak/>
        <w:t>edit</w:t>
      </w:r>
      <w:r w:rsidR="00934F92" w:rsidRPr="00C37D99">
        <w:t>PortForwardConfig</w:t>
      </w:r>
      <w:bookmarkEnd w:id="121"/>
      <w:r w:rsidR="00934F92" w:rsidRPr="00C37D99">
        <w:t xml:space="preserve"> </w:t>
      </w:r>
    </w:p>
    <w:p w14:paraId="6CB778AE" w14:textId="77777777" w:rsidR="006629E8" w:rsidRPr="00C37D99" w:rsidRDefault="006629E8" w:rsidP="00B67F8B">
      <w:pPr>
        <w:pStyle w:val="Heading4"/>
        <w:spacing w:line="288" w:lineRule="auto"/>
        <w:rPr>
          <w:sz w:val="24"/>
          <w:szCs w:val="24"/>
        </w:rPr>
      </w:pPr>
      <w:r w:rsidRPr="00C37D99">
        <w:rPr>
          <w:sz w:val="24"/>
          <w:szCs w:val="24"/>
        </w:rPr>
        <w:t xml:space="preserve"> 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6629E8" w:rsidRPr="00C37D99" w14:paraId="1DC45C48" w14:textId="77777777" w:rsidTr="0054461D">
        <w:tc>
          <w:tcPr>
            <w:tcW w:w="1122" w:type="pct"/>
            <w:shd w:val="clear" w:color="auto" w:fill="BFBFBF" w:themeFill="background1" w:themeFillShade="BF"/>
          </w:tcPr>
          <w:p w14:paraId="559DA0EC" w14:textId="77777777" w:rsidR="006629E8" w:rsidRPr="00C37D99" w:rsidRDefault="006629E8" w:rsidP="00E131AF">
            <w:pPr>
              <w:pStyle w:val="ANSVNormal"/>
            </w:pPr>
            <w:r w:rsidRPr="00C37D99">
              <w:t>Tên API</w:t>
            </w:r>
          </w:p>
        </w:tc>
        <w:tc>
          <w:tcPr>
            <w:tcW w:w="3878" w:type="pct"/>
            <w:shd w:val="clear" w:color="auto" w:fill="BFBFBF" w:themeFill="background1" w:themeFillShade="BF"/>
          </w:tcPr>
          <w:p w14:paraId="1B33655D" w14:textId="77777777" w:rsidR="006629E8" w:rsidRPr="00C37D99" w:rsidRDefault="006629E8" w:rsidP="00E131AF">
            <w:pPr>
              <w:pStyle w:val="ANSVNormal"/>
            </w:pPr>
            <w:r w:rsidRPr="00C37D99">
              <w:t>Mô tả</w:t>
            </w:r>
          </w:p>
        </w:tc>
      </w:tr>
      <w:tr w:rsidR="006629E8" w:rsidRPr="00C37D99" w14:paraId="44F5BE9B" w14:textId="77777777" w:rsidTr="0054461D">
        <w:trPr>
          <w:trHeight w:val="362"/>
        </w:trPr>
        <w:tc>
          <w:tcPr>
            <w:tcW w:w="1122" w:type="pct"/>
          </w:tcPr>
          <w:p w14:paraId="1114F22D" w14:textId="3C353586" w:rsidR="006629E8" w:rsidRPr="00C37D99" w:rsidRDefault="00C92B27" w:rsidP="00E131AF">
            <w:pPr>
              <w:pStyle w:val="ANSVNormal"/>
              <w:rPr>
                <w:lang w:val="vi-VN"/>
              </w:rPr>
            </w:pPr>
            <w:r w:rsidRPr="00C37D99">
              <w:rPr>
                <w:lang w:val="vi-VN"/>
              </w:rPr>
              <w:t>edit</w:t>
            </w:r>
            <w:r w:rsidR="006629E8" w:rsidRPr="00C37D99">
              <w:rPr>
                <w:lang w:val="vi-VN"/>
              </w:rPr>
              <w:t>PortForwardConfig</w:t>
            </w:r>
          </w:p>
        </w:tc>
        <w:tc>
          <w:tcPr>
            <w:tcW w:w="3878" w:type="pct"/>
          </w:tcPr>
          <w:p w14:paraId="6B9B6EC7" w14:textId="25C2C6D8" w:rsidR="006629E8" w:rsidRPr="00C37D99" w:rsidRDefault="00C92B27" w:rsidP="00E131AF">
            <w:pPr>
              <w:pStyle w:val="ANSVNormal"/>
            </w:pPr>
            <w:r w:rsidRPr="00C37D99">
              <w:t>Điều khiển sửa cấu hình Rule Port Forwarding hiện tại</w:t>
            </w:r>
          </w:p>
        </w:tc>
      </w:tr>
      <w:tr w:rsidR="002B1F75" w:rsidRPr="00C37D99" w14:paraId="23376D35" w14:textId="77777777" w:rsidTr="0054461D">
        <w:tc>
          <w:tcPr>
            <w:tcW w:w="1122" w:type="pct"/>
          </w:tcPr>
          <w:p w14:paraId="229E12F5" w14:textId="2C3AB3B9" w:rsidR="002B1F75" w:rsidRPr="00C37D99" w:rsidRDefault="002B1F75" w:rsidP="00E131AF">
            <w:pPr>
              <w:pStyle w:val="ANSVNormal"/>
            </w:pPr>
            <w:r w:rsidRPr="00C37D99">
              <w:t>Method</w:t>
            </w:r>
          </w:p>
        </w:tc>
        <w:tc>
          <w:tcPr>
            <w:tcW w:w="3878" w:type="pct"/>
          </w:tcPr>
          <w:p w14:paraId="254A01E5" w14:textId="290194BE" w:rsidR="002B1F75" w:rsidRPr="00C37D99" w:rsidRDefault="002B1F75" w:rsidP="00E131AF">
            <w:pPr>
              <w:pStyle w:val="ANSVNormal"/>
            </w:pPr>
            <w:r w:rsidRPr="00C37D99">
              <w:t>Function call</w:t>
            </w:r>
          </w:p>
        </w:tc>
      </w:tr>
      <w:tr w:rsidR="002B1F75" w:rsidRPr="00C37D99" w14:paraId="4A68FB2A" w14:textId="77777777" w:rsidTr="0054461D">
        <w:tc>
          <w:tcPr>
            <w:tcW w:w="1122" w:type="pct"/>
          </w:tcPr>
          <w:p w14:paraId="20655AE1" w14:textId="5F7FC043" w:rsidR="002B1F75" w:rsidRPr="00C37D99" w:rsidRDefault="002B1F75" w:rsidP="00E131AF">
            <w:pPr>
              <w:pStyle w:val="ANSVNormal"/>
            </w:pPr>
            <w:r w:rsidRPr="00C37D99">
              <w:t>Response</w:t>
            </w:r>
          </w:p>
        </w:tc>
        <w:tc>
          <w:tcPr>
            <w:tcW w:w="3878" w:type="pct"/>
          </w:tcPr>
          <w:p w14:paraId="6B5C2E4C" w14:textId="68BF770A" w:rsidR="002B1F75" w:rsidRPr="00C37D99" w:rsidRDefault="002B1F75" w:rsidP="00E131AF">
            <w:pPr>
              <w:pStyle w:val="ANSVNormal"/>
            </w:pPr>
            <w:r w:rsidRPr="00C37D99">
              <w:t>JSON Object</w:t>
            </w:r>
          </w:p>
        </w:tc>
      </w:tr>
    </w:tbl>
    <w:p w14:paraId="3B259C12" w14:textId="77777777" w:rsidR="006629E8" w:rsidRPr="00C37D99" w:rsidRDefault="006629E8" w:rsidP="00B67F8B">
      <w:pPr>
        <w:spacing w:line="288" w:lineRule="auto"/>
      </w:pPr>
    </w:p>
    <w:p w14:paraId="2CE14471" w14:textId="77777777" w:rsidR="006629E8" w:rsidRPr="00C37D99" w:rsidRDefault="006629E8" w:rsidP="00B67F8B">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2160"/>
        <w:gridCol w:w="1530"/>
        <w:gridCol w:w="990"/>
        <w:gridCol w:w="1170"/>
        <w:gridCol w:w="41"/>
        <w:gridCol w:w="2659"/>
      </w:tblGrid>
      <w:tr w:rsidR="006629E8" w:rsidRPr="00C37D99" w14:paraId="772B7CFB" w14:textId="77777777" w:rsidTr="00B23006">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90B7E16" w14:textId="77777777" w:rsidR="006629E8" w:rsidRPr="00C37D99" w:rsidRDefault="006629E8" w:rsidP="00B67F8B">
            <w:pPr>
              <w:spacing w:line="288" w:lineRule="auto"/>
              <w:rPr>
                <w:b/>
                <w:bCs/>
                <w:lang w:eastAsia="en-AU"/>
              </w:rPr>
            </w:pPr>
            <w:r w:rsidRPr="00C37D99">
              <w:rPr>
                <w:b/>
                <w:bCs/>
                <w:lang w:eastAsia="en-AU"/>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F1066F" w14:textId="77777777" w:rsidR="006629E8" w:rsidRPr="00C37D99" w:rsidRDefault="006629E8" w:rsidP="00B67F8B">
            <w:pPr>
              <w:spacing w:line="288" w:lineRule="auto"/>
              <w:rPr>
                <w:b/>
                <w:bCs/>
                <w:lang w:eastAsia="en-AU"/>
              </w:rPr>
            </w:pPr>
            <w:r w:rsidRPr="00C37D99">
              <w:rPr>
                <w:b/>
                <w:bCs/>
                <w:lang w:eastAsia="en-AU"/>
              </w:rPr>
              <w:t>Parameter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1908E24" w14:textId="77777777" w:rsidR="006629E8" w:rsidRPr="00C37D99" w:rsidRDefault="006629E8" w:rsidP="00B67F8B">
            <w:pPr>
              <w:spacing w:line="288" w:lineRule="auto"/>
              <w:rPr>
                <w:b/>
                <w:bCs/>
                <w:lang w:eastAsia="en-AU"/>
              </w:rPr>
            </w:pPr>
            <w:r w:rsidRPr="00C37D99">
              <w:rPr>
                <w:b/>
                <w:bCs/>
                <w:lang w:eastAsia="en-AU"/>
              </w:rPr>
              <w:t>Mandatory</w:t>
            </w:r>
          </w:p>
        </w:tc>
        <w:tc>
          <w:tcPr>
            <w:tcW w:w="990" w:type="dxa"/>
            <w:tcBorders>
              <w:top w:val="single" w:sz="4" w:space="0" w:color="auto"/>
              <w:left w:val="nil"/>
              <w:bottom w:val="single" w:sz="4" w:space="0" w:color="auto"/>
              <w:right w:val="single" w:sz="4" w:space="0" w:color="auto"/>
            </w:tcBorders>
            <w:vAlign w:val="center"/>
          </w:tcPr>
          <w:p w14:paraId="61A9CF4C" w14:textId="77777777" w:rsidR="006629E8" w:rsidRPr="00C37D99" w:rsidRDefault="006629E8" w:rsidP="00B67F8B">
            <w:pPr>
              <w:spacing w:line="288" w:lineRule="auto"/>
              <w:rPr>
                <w:b/>
                <w:bCs/>
                <w:lang w:eastAsia="en-AU"/>
              </w:rPr>
            </w:pPr>
            <w:r w:rsidRPr="00C37D99">
              <w:rPr>
                <w:b/>
                <w:bCs/>
                <w:lang w:eastAsia="en-AU"/>
              </w:rPr>
              <w:t>Type</w:t>
            </w:r>
          </w:p>
        </w:tc>
        <w:tc>
          <w:tcPr>
            <w:tcW w:w="1170" w:type="dxa"/>
            <w:tcBorders>
              <w:top w:val="single" w:sz="4" w:space="0" w:color="auto"/>
              <w:left w:val="single" w:sz="4" w:space="0" w:color="auto"/>
              <w:bottom w:val="single" w:sz="4" w:space="0" w:color="auto"/>
              <w:right w:val="single" w:sz="4" w:space="0" w:color="auto"/>
            </w:tcBorders>
          </w:tcPr>
          <w:p w14:paraId="4A8276BE" w14:textId="77777777" w:rsidR="006629E8" w:rsidRPr="00C37D99" w:rsidRDefault="006629E8" w:rsidP="00B67F8B">
            <w:pPr>
              <w:spacing w:line="288" w:lineRule="auto"/>
              <w:rPr>
                <w:b/>
                <w:bCs/>
                <w:lang w:eastAsia="en-AU"/>
              </w:rPr>
            </w:pPr>
            <w:r w:rsidRPr="00C37D99">
              <w:rPr>
                <w:b/>
                <w:bCs/>
                <w:lang w:eastAsia="en-AU"/>
              </w:rPr>
              <w:t>Max length</w:t>
            </w:r>
          </w:p>
        </w:tc>
        <w:tc>
          <w:tcPr>
            <w:tcW w:w="27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A123297" w14:textId="77777777" w:rsidR="006629E8" w:rsidRPr="00C37D99" w:rsidRDefault="006629E8" w:rsidP="00B67F8B">
            <w:pPr>
              <w:spacing w:line="288" w:lineRule="auto"/>
              <w:rPr>
                <w:b/>
                <w:bCs/>
                <w:lang w:eastAsia="en-AU"/>
              </w:rPr>
            </w:pPr>
            <w:r w:rsidRPr="00C37D99">
              <w:rPr>
                <w:b/>
                <w:bCs/>
                <w:lang w:eastAsia="en-AU"/>
              </w:rPr>
              <w:t>Meaning/Value</w:t>
            </w:r>
          </w:p>
        </w:tc>
      </w:tr>
      <w:tr w:rsidR="00544311" w:rsidRPr="00C37D99" w14:paraId="1304A765" w14:textId="77777777" w:rsidTr="00B23006">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A6696E1" w14:textId="7408397D" w:rsidR="00544311" w:rsidRPr="00C37D99" w:rsidRDefault="00544311" w:rsidP="00544311">
            <w:pPr>
              <w:spacing w:line="288" w:lineRule="auto"/>
              <w:rPr>
                <w:lang w:eastAsia="en-AU"/>
              </w:rPr>
            </w:pPr>
            <w:r w:rsidRPr="00C37D99">
              <w:rPr>
                <w:lang w:val="vi-VN" w:eastAsia="en-AU"/>
              </w:rPr>
              <w:t>1</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70C95" w14:textId="2DE5C2C0" w:rsidR="00544311" w:rsidRPr="00C37D99" w:rsidRDefault="00544311" w:rsidP="00544311">
            <w:pPr>
              <w:spacing w:line="288" w:lineRule="auto"/>
            </w:pPr>
            <w:r w:rsidRPr="00C37D99">
              <w:rPr>
                <w:lang w:val="vi-VN"/>
              </w:rPr>
              <w:t>serialNumber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56A779D" w14:textId="0C8A3DE7" w:rsidR="00544311" w:rsidRPr="00C37D99" w:rsidRDefault="00544311" w:rsidP="00544311">
            <w:pPr>
              <w:spacing w:line="288" w:lineRule="auto"/>
              <w:rPr>
                <w:lang w:eastAsia="en-AU"/>
              </w:rPr>
            </w:pPr>
            <w:r w:rsidRPr="00C37D99">
              <w:rPr>
                <w:lang w:eastAsia="en-AU"/>
              </w:rPr>
              <w:t>Mandatory</w:t>
            </w:r>
          </w:p>
        </w:tc>
        <w:tc>
          <w:tcPr>
            <w:tcW w:w="990" w:type="dxa"/>
            <w:tcBorders>
              <w:top w:val="single" w:sz="4" w:space="0" w:color="auto"/>
              <w:left w:val="nil"/>
              <w:bottom w:val="single" w:sz="4" w:space="0" w:color="auto"/>
              <w:right w:val="single" w:sz="4" w:space="0" w:color="auto"/>
            </w:tcBorders>
            <w:vAlign w:val="center"/>
          </w:tcPr>
          <w:p w14:paraId="607B8073" w14:textId="6F2F8078" w:rsidR="00544311" w:rsidRPr="00C37D99" w:rsidRDefault="00544311" w:rsidP="00544311">
            <w:pPr>
              <w:spacing w:line="288" w:lineRule="auto"/>
            </w:pPr>
            <w:r w:rsidRPr="00C37D99">
              <w:rPr>
                <w:lang w:eastAsia="en-AU"/>
              </w:rPr>
              <w:t>String</w:t>
            </w:r>
          </w:p>
        </w:tc>
        <w:tc>
          <w:tcPr>
            <w:tcW w:w="1211" w:type="dxa"/>
            <w:gridSpan w:val="2"/>
            <w:tcBorders>
              <w:top w:val="single" w:sz="4" w:space="0" w:color="auto"/>
              <w:left w:val="single" w:sz="4" w:space="0" w:color="auto"/>
              <w:bottom w:val="single" w:sz="4" w:space="0" w:color="auto"/>
              <w:right w:val="single" w:sz="4" w:space="0" w:color="auto"/>
            </w:tcBorders>
            <w:vAlign w:val="center"/>
          </w:tcPr>
          <w:p w14:paraId="5C6AEBC4" w14:textId="69AE5322" w:rsidR="00544311" w:rsidRPr="00C37D99" w:rsidRDefault="00544311" w:rsidP="00544311">
            <w:pPr>
              <w:pStyle w:val="ListParagraph"/>
              <w:spacing w:line="288" w:lineRule="auto"/>
              <w:ind w:left="0"/>
              <w:jc w:val="left"/>
              <w:rPr>
                <w:sz w:val="24"/>
                <w:szCs w:val="24"/>
              </w:rPr>
            </w:pPr>
            <w:r w:rsidRPr="00C37D99">
              <w:rPr>
                <w:sz w:val="24"/>
                <w:szCs w:val="24"/>
                <w:lang w:val="vi-VN" w:eastAsia="en-AU"/>
              </w:rPr>
              <w:t>16</w:t>
            </w:r>
          </w:p>
        </w:tc>
        <w:tc>
          <w:tcPr>
            <w:tcW w:w="26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39CD7" w14:textId="6D5FB73C" w:rsidR="00544311" w:rsidRPr="00C37D99" w:rsidRDefault="00544311" w:rsidP="00544311">
            <w:pPr>
              <w:spacing w:line="288" w:lineRule="auto"/>
            </w:pPr>
            <w:r w:rsidRPr="00C37D99">
              <w:rPr>
                <w:lang w:val="vi-VN" w:eastAsia="en-AU"/>
              </w:rPr>
              <w:t xml:space="preserve">SerialNumber của thiết bị </w:t>
            </w:r>
            <w:r>
              <w:rPr>
                <w:lang w:eastAsia="en-AU"/>
              </w:rPr>
              <w:t>cần cấu hình</w:t>
            </w:r>
            <w:r w:rsidRPr="00C37D99">
              <w:rPr>
                <w:lang w:val="vi-VN" w:eastAsia="en-AU"/>
              </w:rPr>
              <w:t xml:space="preserve"> </w:t>
            </w:r>
          </w:p>
        </w:tc>
      </w:tr>
      <w:tr w:rsidR="00544311" w:rsidRPr="00C37D99" w14:paraId="360FF230" w14:textId="77777777" w:rsidTr="00B23006">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4968584" w14:textId="400AFBE6" w:rsidR="00544311" w:rsidRPr="00C37D99" w:rsidRDefault="00544311" w:rsidP="00544311">
            <w:pPr>
              <w:spacing w:line="288" w:lineRule="auto"/>
            </w:pPr>
            <w:r w:rsidRPr="00C37D99">
              <w:rPr>
                <w:lang w:val="vi-VN" w:eastAsia="en-AU"/>
              </w:rPr>
              <w:t>2</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8CD8CC" w14:textId="29F89799" w:rsidR="00544311" w:rsidRPr="00C37D99" w:rsidRDefault="00544311" w:rsidP="00544311">
            <w:pPr>
              <w:spacing w:line="288" w:lineRule="auto"/>
              <w:rPr>
                <w:lang w:val="vi-VN"/>
              </w:rPr>
            </w:pPr>
            <w:r w:rsidRPr="00C37D99">
              <w:rPr>
                <w:lang w:val="vi-VN"/>
              </w:rPr>
              <w:t>modelName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F65B44B" w14:textId="696FDC01" w:rsidR="00544311" w:rsidRPr="00C37D99" w:rsidRDefault="00544311" w:rsidP="00544311">
            <w:pPr>
              <w:spacing w:line="288" w:lineRule="auto"/>
            </w:pPr>
            <w:r w:rsidRPr="00C37D99">
              <w:rPr>
                <w:lang w:eastAsia="en-AU"/>
              </w:rPr>
              <w:t>Mandatory</w:t>
            </w:r>
          </w:p>
        </w:tc>
        <w:tc>
          <w:tcPr>
            <w:tcW w:w="990" w:type="dxa"/>
            <w:tcBorders>
              <w:top w:val="single" w:sz="4" w:space="0" w:color="auto"/>
              <w:left w:val="nil"/>
              <w:bottom w:val="single" w:sz="4" w:space="0" w:color="auto"/>
              <w:right w:val="single" w:sz="4" w:space="0" w:color="auto"/>
            </w:tcBorders>
            <w:vAlign w:val="center"/>
          </w:tcPr>
          <w:p w14:paraId="2BC28534" w14:textId="60D663FF" w:rsidR="00544311" w:rsidRPr="00C37D99" w:rsidRDefault="00544311" w:rsidP="00544311">
            <w:pPr>
              <w:spacing w:line="288" w:lineRule="auto"/>
            </w:pPr>
            <w:r w:rsidRPr="00C37D99">
              <w:rPr>
                <w:lang w:val="vi-VN" w:eastAsia="en-AU"/>
              </w:rPr>
              <w:t xml:space="preserve">String </w:t>
            </w:r>
          </w:p>
        </w:tc>
        <w:tc>
          <w:tcPr>
            <w:tcW w:w="1211" w:type="dxa"/>
            <w:gridSpan w:val="2"/>
            <w:tcBorders>
              <w:top w:val="single" w:sz="4" w:space="0" w:color="auto"/>
              <w:left w:val="single" w:sz="4" w:space="0" w:color="auto"/>
              <w:bottom w:val="single" w:sz="4" w:space="0" w:color="auto"/>
              <w:right w:val="single" w:sz="4" w:space="0" w:color="auto"/>
            </w:tcBorders>
            <w:vAlign w:val="center"/>
          </w:tcPr>
          <w:p w14:paraId="607CDB5A" w14:textId="42AF48DB" w:rsidR="00544311" w:rsidRPr="00C37D99" w:rsidRDefault="00544311" w:rsidP="00544311">
            <w:pPr>
              <w:pStyle w:val="ListParagraph"/>
              <w:spacing w:line="288" w:lineRule="auto"/>
              <w:ind w:left="0"/>
              <w:jc w:val="left"/>
              <w:rPr>
                <w:sz w:val="24"/>
                <w:szCs w:val="24"/>
              </w:rPr>
            </w:pPr>
            <w:r w:rsidRPr="00C37D99">
              <w:rPr>
                <w:sz w:val="24"/>
                <w:szCs w:val="24"/>
                <w:lang w:val="vi-VN" w:eastAsia="en-AU"/>
              </w:rPr>
              <w:t xml:space="preserve">16 </w:t>
            </w:r>
          </w:p>
        </w:tc>
        <w:tc>
          <w:tcPr>
            <w:tcW w:w="26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F80621" w14:textId="454571AF" w:rsidR="00544311" w:rsidRPr="00C37D99" w:rsidRDefault="00544311" w:rsidP="00544311">
            <w:pPr>
              <w:spacing w:line="288" w:lineRule="auto"/>
            </w:pPr>
            <w:r w:rsidRPr="00C37D99">
              <w:rPr>
                <w:lang w:val="vi-VN" w:eastAsia="en-AU"/>
              </w:rPr>
              <w:t xml:space="preserve">Model của thiết bị cần </w:t>
            </w:r>
            <w:r>
              <w:rPr>
                <w:lang w:eastAsia="en-AU"/>
              </w:rPr>
              <w:t>cấu hình</w:t>
            </w:r>
          </w:p>
        </w:tc>
      </w:tr>
      <w:tr w:rsidR="00776FE3" w:rsidRPr="00C37D99" w14:paraId="3A95133F" w14:textId="77777777" w:rsidTr="00B23006">
        <w:trPr>
          <w:trHeight w:val="657"/>
        </w:trPr>
        <w:tc>
          <w:tcPr>
            <w:tcW w:w="625" w:type="dxa"/>
            <w:tcBorders>
              <w:top w:val="single" w:sz="4" w:space="0" w:color="auto"/>
              <w:left w:val="single" w:sz="4" w:space="0" w:color="auto"/>
              <w:bottom w:val="single" w:sz="4" w:space="0" w:color="auto"/>
              <w:right w:val="single" w:sz="4" w:space="0" w:color="auto"/>
            </w:tcBorders>
          </w:tcPr>
          <w:p w14:paraId="1CCAD8E2" w14:textId="4EC70072" w:rsidR="00776FE3" w:rsidRPr="00C37D99" w:rsidRDefault="00776FE3" w:rsidP="00B67F8B">
            <w:pPr>
              <w:spacing w:line="288" w:lineRule="auto"/>
            </w:pPr>
            <w:r w:rsidRPr="00C37D99">
              <w:rPr>
                <w:lang w:val="vi-VN"/>
              </w:rPr>
              <w:t>3</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14:paraId="2CEF077B" w14:textId="2B0B89A9" w:rsidR="00776FE3" w:rsidRPr="00C37D99" w:rsidRDefault="00776FE3" w:rsidP="00B67F8B">
            <w:pPr>
              <w:spacing w:line="288" w:lineRule="auto"/>
            </w:pPr>
            <w:r w:rsidRPr="00C37D99">
              <w:t>wanIndex</w:t>
            </w:r>
          </w:p>
        </w:tc>
        <w:tc>
          <w:tcPr>
            <w:tcW w:w="1530" w:type="dxa"/>
            <w:tcBorders>
              <w:top w:val="single" w:sz="4" w:space="0" w:color="auto"/>
              <w:left w:val="nil"/>
              <w:bottom w:val="single" w:sz="4" w:space="0" w:color="auto"/>
              <w:right w:val="single" w:sz="4" w:space="0" w:color="auto"/>
            </w:tcBorders>
            <w:shd w:val="clear" w:color="auto" w:fill="auto"/>
            <w:noWrap/>
          </w:tcPr>
          <w:p w14:paraId="114DC124" w14:textId="24B9D450" w:rsidR="00776FE3" w:rsidRPr="00C37D99" w:rsidRDefault="00776FE3" w:rsidP="00B67F8B">
            <w:pPr>
              <w:spacing w:line="288" w:lineRule="auto"/>
            </w:pPr>
            <w:r w:rsidRPr="00C37D99">
              <w:rPr>
                <w:lang w:eastAsia="en-AU"/>
              </w:rPr>
              <w:t>Mandatory</w:t>
            </w:r>
          </w:p>
        </w:tc>
        <w:tc>
          <w:tcPr>
            <w:tcW w:w="990" w:type="dxa"/>
            <w:tcBorders>
              <w:top w:val="single" w:sz="4" w:space="0" w:color="auto"/>
              <w:left w:val="nil"/>
              <w:bottom w:val="single" w:sz="4" w:space="0" w:color="auto"/>
              <w:right w:val="single" w:sz="4" w:space="0" w:color="auto"/>
            </w:tcBorders>
          </w:tcPr>
          <w:p w14:paraId="6EF745D0" w14:textId="55A12A62" w:rsidR="00776FE3" w:rsidRPr="00C37D99" w:rsidRDefault="00776FE3" w:rsidP="00B67F8B">
            <w:pPr>
              <w:spacing w:line="288" w:lineRule="auto"/>
            </w:pPr>
            <w:r w:rsidRPr="00C37D99">
              <w:t>Int</w:t>
            </w:r>
          </w:p>
        </w:tc>
        <w:tc>
          <w:tcPr>
            <w:tcW w:w="1211" w:type="dxa"/>
            <w:gridSpan w:val="2"/>
            <w:tcBorders>
              <w:top w:val="single" w:sz="4" w:space="0" w:color="auto"/>
              <w:left w:val="single" w:sz="4" w:space="0" w:color="auto"/>
              <w:bottom w:val="single" w:sz="4" w:space="0" w:color="auto"/>
              <w:right w:val="single" w:sz="4" w:space="0" w:color="auto"/>
            </w:tcBorders>
          </w:tcPr>
          <w:p w14:paraId="1F3E1E32" w14:textId="19AFAC54" w:rsidR="00776FE3" w:rsidRPr="00C37D99" w:rsidRDefault="00776FE3" w:rsidP="00B67F8B">
            <w:pPr>
              <w:pStyle w:val="ListParagraph"/>
              <w:spacing w:line="288" w:lineRule="auto"/>
              <w:ind w:left="0"/>
              <w:jc w:val="left"/>
              <w:rPr>
                <w:sz w:val="24"/>
                <w:szCs w:val="24"/>
              </w:rPr>
            </w:pPr>
            <w:r w:rsidRPr="00C37D99">
              <w:rPr>
                <w:sz w:val="24"/>
                <w:szCs w:val="24"/>
                <w:lang w:val="vi-VN"/>
              </w:rPr>
              <w:t>1</w:t>
            </w:r>
          </w:p>
        </w:tc>
        <w:tc>
          <w:tcPr>
            <w:tcW w:w="2659" w:type="dxa"/>
            <w:tcBorders>
              <w:top w:val="single" w:sz="4" w:space="0" w:color="auto"/>
              <w:left w:val="single" w:sz="4" w:space="0" w:color="auto"/>
              <w:bottom w:val="single" w:sz="4" w:space="0" w:color="auto"/>
              <w:right w:val="single" w:sz="4" w:space="0" w:color="auto"/>
            </w:tcBorders>
            <w:shd w:val="clear" w:color="auto" w:fill="auto"/>
            <w:noWrap/>
          </w:tcPr>
          <w:p w14:paraId="646A7B38" w14:textId="77777777" w:rsidR="00776FE3" w:rsidRPr="00C37D99" w:rsidRDefault="00776FE3" w:rsidP="00B67F8B">
            <w:pPr>
              <w:spacing w:line="288" w:lineRule="auto"/>
              <w:rPr>
                <w:lang w:val="vi-VN"/>
              </w:rPr>
            </w:pPr>
            <w:r w:rsidRPr="00C37D99">
              <w:rPr>
                <w:lang w:val="vi-VN"/>
              </w:rPr>
              <w:t>+ Index WAN có enable NAT được lựa chọn để tạo rule Port Forwarding</w:t>
            </w:r>
          </w:p>
          <w:p w14:paraId="2D1931B7" w14:textId="64060E4D" w:rsidR="00776FE3" w:rsidRPr="00C37D99" w:rsidRDefault="00776FE3" w:rsidP="00B67F8B">
            <w:pPr>
              <w:spacing w:line="288" w:lineRule="auto"/>
            </w:pPr>
            <w:r w:rsidRPr="00C37D99">
              <w:rPr>
                <w:lang w:val="vi-VN"/>
              </w:rPr>
              <w:t xml:space="preserve">+ giá trị </w:t>
            </w:r>
            <w:r w:rsidRPr="00C37D99">
              <w:rPr>
                <w:color w:val="000000"/>
              </w:rPr>
              <w:t>0-7</w:t>
            </w:r>
          </w:p>
        </w:tc>
      </w:tr>
      <w:tr w:rsidR="00776FE3" w:rsidRPr="00C37D99" w14:paraId="2C5DB46A" w14:textId="77777777" w:rsidTr="00B23006">
        <w:trPr>
          <w:trHeight w:val="255"/>
        </w:trPr>
        <w:tc>
          <w:tcPr>
            <w:tcW w:w="625" w:type="dxa"/>
            <w:tcBorders>
              <w:top w:val="single" w:sz="4" w:space="0" w:color="auto"/>
              <w:left w:val="single" w:sz="4" w:space="0" w:color="auto"/>
              <w:bottom w:val="single" w:sz="4" w:space="0" w:color="auto"/>
              <w:right w:val="single" w:sz="4" w:space="0" w:color="auto"/>
            </w:tcBorders>
          </w:tcPr>
          <w:p w14:paraId="04102298" w14:textId="053B4D74" w:rsidR="00776FE3" w:rsidRPr="00C37D99" w:rsidRDefault="00776FE3" w:rsidP="00B67F8B">
            <w:pPr>
              <w:spacing w:line="288" w:lineRule="auto"/>
            </w:pPr>
            <w:r w:rsidRPr="00C37D99">
              <w:rPr>
                <w:lang w:val="vi-VN"/>
              </w:rPr>
              <w:t>4</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14:paraId="7A0BD85D" w14:textId="42ACB42A" w:rsidR="00776FE3" w:rsidRPr="00C37D99" w:rsidRDefault="00776FE3" w:rsidP="00B67F8B">
            <w:pPr>
              <w:spacing w:line="288" w:lineRule="auto"/>
            </w:pPr>
            <w:r w:rsidRPr="00C37D99">
              <w:rPr>
                <w:lang w:eastAsia="en-AU"/>
              </w:rPr>
              <w:t>ruleIndex</w:t>
            </w:r>
          </w:p>
        </w:tc>
        <w:tc>
          <w:tcPr>
            <w:tcW w:w="1530" w:type="dxa"/>
            <w:tcBorders>
              <w:top w:val="single" w:sz="4" w:space="0" w:color="auto"/>
              <w:left w:val="nil"/>
              <w:bottom w:val="single" w:sz="4" w:space="0" w:color="auto"/>
              <w:right w:val="single" w:sz="4" w:space="0" w:color="auto"/>
            </w:tcBorders>
            <w:shd w:val="clear" w:color="auto" w:fill="auto"/>
            <w:noWrap/>
          </w:tcPr>
          <w:p w14:paraId="33785C00" w14:textId="705C261A" w:rsidR="00776FE3" w:rsidRPr="00C37D99" w:rsidRDefault="00776FE3" w:rsidP="00B67F8B">
            <w:pPr>
              <w:spacing w:line="288" w:lineRule="auto"/>
            </w:pPr>
            <w:r w:rsidRPr="00C37D99">
              <w:rPr>
                <w:lang w:eastAsia="en-AU"/>
              </w:rPr>
              <w:t>Mandatory</w:t>
            </w:r>
          </w:p>
        </w:tc>
        <w:tc>
          <w:tcPr>
            <w:tcW w:w="990" w:type="dxa"/>
            <w:tcBorders>
              <w:top w:val="single" w:sz="4" w:space="0" w:color="auto"/>
              <w:left w:val="nil"/>
              <w:bottom w:val="single" w:sz="4" w:space="0" w:color="auto"/>
              <w:right w:val="single" w:sz="4" w:space="0" w:color="auto"/>
            </w:tcBorders>
          </w:tcPr>
          <w:p w14:paraId="2B6E3B5A" w14:textId="0CA33992" w:rsidR="00776FE3" w:rsidRPr="00C37D99" w:rsidRDefault="00776FE3" w:rsidP="00B67F8B">
            <w:pPr>
              <w:spacing w:line="288" w:lineRule="auto"/>
            </w:pPr>
            <w:r w:rsidRPr="00C37D99">
              <w:t>Int</w:t>
            </w:r>
          </w:p>
        </w:tc>
        <w:tc>
          <w:tcPr>
            <w:tcW w:w="1211" w:type="dxa"/>
            <w:gridSpan w:val="2"/>
            <w:tcBorders>
              <w:top w:val="single" w:sz="4" w:space="0" w:color="auto"/>
              <w:left w:val="single" w:sz="4" w:space="0" w:color="auto"/>
              <w:bottom w:val="single" w:sz="4" w:space="0" w:color="auto"/>
              <w:right w:val="single" w:sz="4" w:space="0" w:color="auto"/>
            </w:tcBorders>
          </w:tcPr>
          <w:p w14:paraId="3EE7ACE2" w14:textId="105796ED" w:rsidR="00776FE3" w:rsidRPr="00C37D99" w:rsidRDefault="00776FE3" w:rsidP="00B67F8B">
            <w:pPr>
              <w:pStyle w:val="ListParagraph"/>
              <w:spacing w:line="288" w:lineRule="auto"/>
              <w:ind w:left="0"/>
              <w:jc w:val="left"/>
              <w:rPr>
                <w:sz w:val="24"/>
                <w:szCs w:val="24"/>
              </w:rPr>
            </w:pPr>
            <w:r w:rsidRPr="00C37D99">
              <w:rPr>
                <w:sz w:val="24"/>
                <w:szCs w:val="24"/>
                <w:lang w:val="vi-VN"/>
              </w:rPr>
              <w:t>2</w:t>
            </w:r>
          </w:p>
        </w:tc>
        <w:tc>
          <w:tcPr>
            <w:tcW w:w="2659" w:type="dxa"/>
            <w:tcBorders>
              <w:top w:val="single" w:sz="4" w:space="0" w:color="auto"/>
              <w:left w:val="single" w:sz="4" w:space="0" w:color="auto"/>
              <w:bottom w:val="single" w:sz="4" w:space="0" w:color="auto"/>
              <w:right w:val="single" w:sz="4" w:space="0" w:color="auto"/>
            </w:tcBorders>
            <w:shd w:val="clear" w:color="auto" w:fill="auto"/>
            <w:noWrap/>
          </w:tcPr>
          <w:p w14:paraId="0C64D94D" w14:textId="77777777" w:rsidR="00776FE3" w:rsidRPr="00C37D99" w:rsidRDefault="00776FE3" w:rsidP="00B67F8B">
            <w:pPr>
              <w:spacing w:line="288" w:lineRule="auto"/>
            </w:pPr>
            <w:r w:rsidRPr="00C37D99">
              <w:rPr>
                <w:lang w:val="vi-VN"/>
              </w:rPr>
              <w:t xml:space="preserve">+ </w:t>
            </w:r>
            <w:r w:rsidRPr="00C37D99">
              <w:t>Rule Index</w:t>
            </w:r>
          </w:p>
          <w:p w14:paraId="58E034FD" w14:textId="13F11FA4" w:rsidR="00776FE3" w:rsidRPr="00C37D99" w:rsidRDefault="00776FE3" w:rsidP="00B67F8B">
            <w:pPr>
              <w:spacing w:line="288" w:lineRule="auto"/>
            </w:pPr>
            <w:r w:rsidRPr="00C37D99">
              <w:rPr>
                <w:lang w:val="vi-VN"/>
              </w:rPr>
              <w:t xml:space="preserve">+ giá trị </w:t>
            </w:r>
            <w:r w:rsidRPr="00C37D99">
              <w:t>0-31</w:t>
            </w:r>
          </w:p>
        </w:tc>
      </w:tr>
      <w:tr w:rsidR="00776FE3" w:rsidRPr="00C37D99" w14:paraId="11BC582A" w14:textId="77777777" w:rsidTr="00B23006">
        <w:trPr>
          <w:trHeight w:val="255"/>
        </w:trPr>
        <w:tc>
          <w:tcPr>
            <w:tcW w:w="625" w:type="dxa"/>
            <w:tcBorders>
              <w:top w:val="single" w:sz="4" w:space="0" w:color="auto"/>
              <w:left w:val="single" w:sz="4" w:space="0" w:color="auto"/>
              <w:bottom w:val="single" w:sz="4" w:space="0" w:color="auto"/>
              <w:right w:val="single" w:sz="4" w:space="0" w:color="auto"/>
            </w:tcBorders>
          </w:tcPr>
          <w:p w14:paraId="21DF0C91" w14:textId="4BF0BCEC" w:rsidR="00776FE3" w:rsidRPr="00C37D99" w:rsidRDefault="00776FE3" w:rsidP="00B67F8B">
            <w:pPr>
              <w:spacing w:line="288" w:lineRule="auto"/>
            </w:pPr>
            <w:r w:rsidRPr="00C37D99">
              <w:rPr>
                <w:lang w:val="vi-VN"/>
              </w:rPr>
              <w:t>5</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14:paraId="04F1EA26" w14:textId="4504B487" w:rsidR="00776FE3" w:rsidRPr="00C37D99" w:rsidRDefault="00776FE3" w:rsidP="00B67F8B">
            <w:pPr>
              <w:spacing w:line="288" w:lineRule="auto"/>
            </w:pPr>
            <w:r w:rsidRPr="00C37D99">
              <w:t>application</w:t>
            </w:r>
          </w:p>
        </w:tc>
        <w:tc>
          <w:tcPr>
            <w:tcW w:w="1530" w:type="dxa"/>
            <w:tcBorders>
              <w:top w:val="single" w:sz="4" w:space="0" w:color="auto"/>
              <w:left w:val="nil"/>
              <w:bottom w:val="single" w:sz="4" w:space="0" w:color="auto"/>
              <w:right w:val="single" w:sz="4" w:space="0" w:color="auto"/>
            </w:tcBorders>
            <w:shd w:val="clear" w:color="auto" w:fill="auto"/>
            <w:noWrap/>
          </w:tcPr>
          <w:p w14:paraId="4FB0749E" w14:textId="55614088" w:rsidR="00776FE3" w:rsidRPr="00C37D99" w:rsidRDefault="00776FE3" w:rsidP="00B67F8B">
            <w:pPr>
              <w:spacing w:line="288" w:lineRule="auto"/>
            </w:pPr>
            <w:r w:rsidRPr="00C37D99">
              <w:rPr>
                <w:lang w:eastAsia="en-AU"/>
              </w:rPr>
              <w:t>Mandatory</w:t>
            </w:r>
          </w:p>
        </w:tc>
        <w:tc>
          <w:tcPr>
            <w:tcW w:w="990" w:type="dxa"/>
            <w:tcBorders>
              <w:top w:val="single" w:sz="4" w:space="0" w:color="auto"/>
              <w:left w:val="nil"/>
              <w:bottom w:val="single" w:sz="4" w:space="0" w:color="auto"/>
              <w:right w:val="single" w:sz="4" w:space="0" w:color="auto"/>
            </w:tcBorders>
          </w:tcPr>
          <w:p w14:paraId="3F76AFCF" w14:textId="7A5DB35E" w:rsidR="00776FE3" w:rsidRPr="00C37D99" w:rsidRDefault="00776FE3" w:rsidP="00B67F8B">
            <w:pPr>
              <w:spacing w:line="288" w:lineRule="auto"/>
            </w:pPr>
            <w:r w:rsidRPr="00C37D99">
              <w:t>String</w:t>
            </w:r>
          </w:p>
        </w:tc>
        <w:tc>
          <w:tcPr>
            <w:tcW w:w="1211" w:type="dxa"/>
            <w:gridSpan w:val="2"/>
            <w:tcBorders>
              <w:top w:val="single" w:sz="4" w:space="0" w:color="auto"/>
              <w:left w:val="single" w:sz="4" w:space="0" w:color="auto"/>
              <w:bottom w:val="single" w:sz="4" w:space="0" w:color="auto"/>
              <w:right w:val="single" w:sz="4" w:space="0" w:color="auto"/>
            </w:tcBorders>
          </w:tcPr>
          <w:p w14:paraId="47436CF1" w14:textId="77B709DE" w:rsidR="00776FE3" w:rsidRPr="00C37D99" w:rsidRDefault="00776FE3" w:rsidP="00B67F8B">
            <w:pPr>
              <w:pStyle w:val="ListParagraph"/>
              <w:spacing w:line="288" w:lineRule="auto"/>
              <w:ind w:left="0"/>
              <w:jc w:val="left"/>
              <w:rPr>
                <w:sz w:val="24"/>
                <w:szCs w:val="24"/>
              </w:rPr>
            </w:pPr>
          </w:p>
        </w:tc>
        <w:tc>
          <w:tcPr>
            <w:tcW w:w="2659" w:type="dxa"/>
            <w:tcBorders>
              <w:top w:val="single" w:sz="4" w:space="0" w:color="auto"/>
              <w:left w:val="single" w:sz="4" w:space="0" w:color="auto"/>
              <w:bottom w:val="single" w:sz="4" w:space="0" w:color="auto"/>
              <w:right w:val="single" w:sz="4" w:space="0" w:color="auto"/>
            </w:tcBorders>
            <w:shd w:val="clear" w:color="auto" w:fill="auto"/>
            <w:noWrap/>
          </w:tcPr>
          <w:p w14:paraId="00B7441A" w14:textId="2DEB5EEA" w:rsidR="00776FE3" w:rsidRPr="00C37D99" w:rsidRDefault="00776FE3" w:rsidP="00B67F8B">
            <w:pPr>
              <w:spacing w:line="288" w:lineRule="auto"/>
            </w:pPr>
            <w:r w:rsidRPr="00C37D99">
              <w:t>Tên một rule Port Forwarding</w:t>
            </w:r>
          </w:p>
        </w:tc>
      </w:tr>
      <w:tr w:rsidR="00776FE3" w:rsidRPr="00C37D99" w14:paraId="4AE1D8A5" w14:textId="77777777" w:rsidTr="00B23006">
        <w:trPr>
          <w:trHeight w:val="255"/>
        </w:trPr>
        <w:tc>
          <w:tcPr>
            <w:tcW w:w="625" w:type="dxa"/>
            <w:tcBorders>
              <w:top w:val="single" w:sz="4" w:space="0" w:color="auto"/>
              <w:left w:val="single" w:sz="4" w:space="0" w:color="auto"/>
              <w:bottom w:val="single" w:sz="4" w:space="0" w:color="auto"/>
              <w:right w:val="single" w:sz="4" w:space="0" w:color="auto"/>
            </w:tcBorders>
          </w:tcPr>
          <w:p w14:paraId="018EF803" w14:textId="081A7955" w:rsidR="00776FE3" w:rsidRPr="00C37D99" w:rsidRDefault="00776FE3" w:rsidP="00B67F8B">
            <w:pPr>
              <w:spacing w:line="288" w:lineRule="auto"/>
            </w:pPr>
            <w:r w:rsidRPr="00C37D99">
              <w:rPr>
                <w:lang w:val="vi-VN"/>
              </w:rPr>
              <w:t>6</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14:paraId="64CD4545" w14:textId="6A43F826" w:rsidR="00776FE3" w:rsidRPr="00C37D99" w:rsidRDefault="00776FE3" w:rsidP="00B67F8B">
            <w:pPr>
              <w:spacing w:line="288" w:lineRule="auto"/>
            </w:pPr>
            <w:r w:rsidRPr="00C37D99">
              <w:rPr>
                <w:lang w:val="vi-VN"/>
              </w:rPr>
              <w:t>p</w:t>
            </w:r>
            <w:r w:rsidRPr="00C37D99">
              <w:t>rotocol</w:t>
            </w:r>
          </w:p>
        </w:tc>
        <w:tc>
          <w:tcPr>
            <w:tcW w:w="1530" w:type="dxa"/>
            <w:tcBorders>
              <w:top w:val="single" w:sz="4" w:space="0" w:color="auto"/>
              <w:left w:val="nil"/>
              <w:bottom w:val="single" w:sz="4" w:space="0" w:color="auto"/>
              <w:right w:val="single" w:sz="4" w:space="0" w:color="auto"/>
            </w:tcBorders>
            <w:shd w:val="clear" w:color="auto" w:fill="auto"/>
            <w:noWrap/>
          </w:tcPr>
          <w:p w14:paraId="31E756C6" w14:textId="5B10138A" w:rsidR="00776FE3" w:rsidRPr="00C37D99" w:rsidRDefault="00776FE3" w:rsidP="00B67F8B">
            <w:pPr>
              <w:tabs>
                <w:tab w:val="left" w:pos="870"/>
              </w:tabs>
              <w:spacing w:line="288" w:lineRule="auto"/>
            </w:pPr>
            <w:r w:rsidRPr="00C37D99">
              <w:rPr>
                <w:lang w:eastAsia="en-AU"/>
              </w:rPr>
              <w:t>Mandatory</w:t>
            </w:r>
          </w:p>
        </w:tc>
        <w:tc>
          <w:tcPr>
            <w:tcW w:w="990" w:type="dxa"/>
            <w:tcBorders>
              <w:top w:val="single" w:sz="4" w:space="0" w:color="auto"/>
              <w:left w:val="nil"/>
              <w:bottom w:val="single" w:sz="4" w:space="0" w:color="auto"/>
              <w:right w:val="single" w:sz="4" w:space="0" w:color="auto"/>
            </w:tcBorders>
          </w:tcPr>
          <w:p w14:paraId="12F8CA71" w14:textId="7A695FA0" w:rsidR="00776FE3" w:rsidRPr="00C37D99" w:rsidRDefault="00776FE3" w:rsidP="00B67F8B">
            <w:pPr>
              <w:spacing w:line="288" w:lineRule="auto"/>
            </w:pPr>
            <w:r w:rsidRPr="00C37D99">
              <w:t>String</w:t>
            </w:r>
          </w:p>
        </w:tc>
        <w:tc>
          <w:tcPr>
            <w:tcW w:w="1211" w:type="dxa"/>
            <w:gridSpan w:val="2"/>
            <w:tcBorders>
              <w:top w:val="single" w:sz="4" w:space="0" w:color="auto"/>
              <w:left w:val="single" w:sz="4" w:space="0" w:color="auto"/>
              <w:bottom w:val="single" w:sz="4" w:space="0" w:color="auto"/>
              <w:right w:val="single" w:sz="4" w:space="0" w:color="auto"/>
            </w:tcBorders>
          </w:tcPr>
          <w:p w14:paraId="6D7B02BA" w14:textId="3EC4C2C7" w:rsidR="00776FE3" w:rsidRPr="00C37D99" w:rsidRDefault="00776FE3" w:rsidP="00B67F8B">
            <w:pPr>
              <w:pStyle w:val="ListParagraph"/>
              <w:spacing w:line="288" w:lineRule="auto"/>
              <w:ind w:left="0"/>
              <w:jc w:val="left"/>
              <w:rPr>
                <w:sz w:val="24"/>
                <w:szCs w:val="24"/>
              </w:rPr>
            </w:pPr>
            <w:r w:rsidRPr="00C37D99">
              <w:rPr>
                <w:sz w:val="24"/>
                <w:szCs w:val="24"/>
                <w:lang w:val="vi-VN"/>
              </w:rPr>
              <w:t>3</w:t>
            </w:r>
          </w:p>
        </w:tc>
        <w:tc>
          <w:tcPr>
            <w:tcW w:w="2659" w:type="dxa"/>
            <w:tcBorders>
              <w:top w:val="single" w:sz="4" w:space="0" w:color="auto"/>
              <w:left w:val="single" w:sz="4" w:space="0" w:color="auto"/>
              <w:bottom w:val="single" w:sz="4" w:space="0" w:color="auto"/>
              <w:right w:val="single" w:sz="4" w:space="0" w:color="auto"/>
            </w:tcBorders>
            <w:shd w:val="clear" w:color="auto" w:fill="auto"/>
            <w:noWrap/>
          </w:tcPr>
          <w:p w14:paraId="199CCED8" w14:textId="77777777" w:rsidR="00776FE3" w:rsidRPr="00C37D99" w:rsidRDefault="00776FE3" w:rsidP="00B67F8B">
            <w:pPr>
              <w:spacing w:line="288" w:lineRule="auto"/>
            </w:pPr>
            <w:r w:rsidRPr="00C37D99">
              <w:rPr>
                <w:lang w:val="vi-VN"/>
              </w:rPr>
              <w:t xml:space="preserve">+ </w:t>
            </w:r>
            <w:r w:rsidRPr="00C37D99">
              <w:t>Protocal của một rule</w:t>
            </w:r>
          </w:p>
          <w:p w14:paraId="232483D2" w14:textId="2FB7F5CF" w:rsidR="00776FE3" w:rsidRPr="00C37D99" w:rsidRDefault="00776FE3" w:rsidP="00B67F8B">
            <w:pPr>
              <w:spacing w:line="288" w:lineRule="auto"/>
            </w:pPr>
            <w:r w:rsidRPr="00C37D99">
              <w:rPr>
                <w:lang w:val="vi-VN"/>
              </w:rPr>
              <w:t xml:space="preserve">+ </w:t>
            </w:r>
            <w:r w:rsidRPr="00C37D99">
              <w:t>TCP/UDP/ALL</w:t>
            </w:r>
          </w:p>
        </w:tc>
      </w:tr>
      <w:tr w:rsidR="00776FE3" w:rsidRPr="00C37D99" w14:paraId="0D70E109" w14:textId="77777777" w:rsidTr="00B23006">
        <w:trPr>
          <w:trHeight w:val="255"/>
        </w:trPr>
        <w:tc>
          <w:tcPr>
            <w:tcW w:w="625" w:type="dxa"/>
            <w:tcBorders>
              <w:top w:val="single" w:sz="4" w:space="0" w:color="auto"/>
              <w:left w:val="single" w:sz="4" w:space="0" w:color="auto"/>
              <w:bottom w:val="single" w:sz="4" w:space="0" w:color="auto"/>
              <w:right w:val="single" w:sz="4" w:space="0" w:color="auto"/>
            </w:tcBorders>
          </w:tcPr>
          <w:p w14:paraId="5541051C" w14:textId="0BE7D9A8" w:rsidR="00776FE3" w:rsidRPr="00C37D99" w:rsidRDefault="00776FE3" w:rsidP="00B67F8B">
            <w:pPr>
              <w:spacing w:line="288" w:lineRule="auto"/>
            </w:pPr>
            <w:r w:rsidRPr="00C37D99">
              <w:rPr>
                <w:lang w:val="vi-VN"/>
              </w:rPr>
              <w:t>7</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14:paraId="3A6DF4D7" w14:textId="0546AC89" w:rsidR="00776FE3" w:rsidRPr="00C37D99" w:rsidRDefault="00776FE3" w:rsidP="00B67F8B">
            <w:pPr>
              <w:spacing w:line="288" w:lineRule="auto"/>
            </w:pPr>
            <w:r w:rsidRPr="00C37D99">
              <w:t>startRemotePort</w:t>
            </w:r>
          </w:p>
        </w:tc>
        <w:tc>
          <w:tcPr>
            <w:tcW w:w="1530" w:type="dxa"/>
            <w:tcBorders>
              <w:top w:val="single" w:sz="4" w:space="0" w:color="auto"/>
              <w:left w:val="nil"/>
              <w:bottom w:val="single" w:sz="4" w:space="0" w:color="auto"/>
              <w:right w:val="single" w:sz="4" w:space="0" w:color="auto"/>
            </w:tcBorders>
            <w:shd w:val="clear" w:color="auto" w:fill="auto"/>
            <w:noWrap/>
          </w:tcPr>
          <w:p w14:paraId="2756A4A3" w14:textId="0BF62B75" w:rsidR="00776FE3" w:rsidRPr="00C37D99" w:rsidRDefault="00776FE3" w:rsidP="00B67F8B">
            <w:pPr>
              <w:spacing w:line="288" w:lineRule="auto"/>
            </w:pPr>
            <w:r w:rsidRPr="00C37D99">
              <w:rPr>
                <w:lang w:eastAsia="en-AU"/>
              </w:rPr>
              <w:t>Mandatory</w:t>
            </w:r>
          </w:p>
        </w:tc>
        <w:tc>
          <w:tcPr>
            <w:tcW w:w="990" w:type="dxa"/>
            <w:tcBorders>
              <w:top w:val="single" w:sz="4" w:space="0" w:color="auto"/>
              <w:left w:val="nil"/>
              <w:bottom w:val="single" w:sz="4" w:space="0" w:color="auto"/>
              <w:right w:val="single" w:sz="4" w:space="0" w:color="auto"/>
            </w:tcBorders>
          </w:tcPr>
          <w:p w14:paraId="41F6D476" w14:textId="28ABE438" w:rsidR="00776FE3" w:rsidRPr="00C37D99" w:rsidRDefault="00776FE3" w:rsidP="00B67F8B">
            <w:pPr>
              <w:spacing w:line="288" w:lineRule="auto"/>
            </w:pPr>
            <w:r w:rsidRPr="00C37D99">
              <w:t>Int</w:t>
            </w:r>
          </w:p>
        </w:tc>
        <w:tc>
          <w:tcPr>
            <w:tcW w:w="1211" w:type="dxa"/>
            <w:gridSpan w:val="2"/>
            <w:tcBorders>
              <w:top w:val="single" w:sz="4" w:space="0" w:color="auto"/>
              <w:left w:val="single" w:sz="4" w:space="0" w:color="auto"/>
              <w:bottom w:val="single" w:sz="4" w:space="0" w:color="auto"/>
              <w:right w:val="single" w:sz="4" w:space="0" w:color="auto"/>
            </w:tcBorders>
          </w:tcPr>
          <w:p w14:paraId="35418524" w14:textId="0A07753C" w:rsidR="00776FE3" w:rsidRPr="00C37D99" w:rsidRDefault="00776FE3" w:rsidP="00B67F8B">
            <w:pPr>
              <w:pStyle w:val="ListParagraph"/>
              <w:spacing w:line="288" w:lineRule="auto"/>
              <w:ind w:left="0"/>
              <w:jc w:val="left"/>
              <w:rPr>
                <w:sz w:val="24"/>
                <w:szCs w:val="24"/>
              </w:rPr>
            </w:pPr>
            <w:r w:rsidRPr="00C37D99">
              <w:rPr>
                <w:sz w:val="24"/>
                <w:szCs w:val="24"/>
                <w:lang w:val="vi-VN"/>
              </w:rPr>
              <w:t>5</w:t>
            </w:r>
          </w:p>
        </w:tc>
        <w:tc>
          <w:tcPr>
            <w:tcW w:w="2659" w:type="dxa"/>
            <w:tcBorders>
              <w:top w:val="single" w:sz="4" w:space="0" w:color="auto"/>
              <w:left w:val="single" w:sz="4" w:space="0" w:color="auto"/>
              <w:bottom w:val="single" w:sz="4" w:space="0" w:color="auto"/>
              <w:right w:val="single" w:sz="4" w:space="0" w:color="auto"/>
            </w:tcBorders>
            <w:shd w:val="clear" w:color="auto" w:fill="auto"/>
            <w:noWrap/>
          </w:tcPr>
          <w:p w14:paraId="569737CF" w14:textId="77777777" w:rsidR="00776FE3" w:rsidRPr="00C37D99" w:rsidRDefault="00776FE3" w:rsidP="00B67F8B">
            <w:pPr>
              <w:spacing w:line="288" w:lineRule="auto"/>
            </w:pPr>
            <w:r w:rsidRPr="00C37D99">
              <w:rPr>
                <w:lang w:val="vi-VN"/>
              </w:rPr>
              <w:t xml:space="preserve">+ </w:t>
            </w:r>
            <w:r w:rsidRPr="00C37D99">
              <w:t>Start Remote Port của một rule</w:t>
            </w:r>
          </w:p>
          <w:p w14:paraId="2D9D7A7D" w14:textId="0244D6BF" w:rsidR="00776FE3" w:rsidRPr="00C37D99" w:rsidRDefault="00776FE3" w:rsidP="00B67F8B">
            <w:pPr>
              <w:spacing w:line="288" w:lineRule="auto"/>
            </w:pPr>
            <w:r w:rsidRPr="00C37D99">
              <w:rPr>
                <w:lang w:val="vi-VN"/>
              </w:rPr>
              <w:t xml:space="preserve">+ giá trị </w:t>
            </w:r>
            <w:r w:rsidRPr="00C37D99">
              <w:t>0-65535</w:t>
            </w:r>
          </w:p>
        </w:tc>
      </w:tr>
      <w:tr w:rsidR="00776FE3" w:rsidRPr="00C37D99" w14:paraId="644BB287" w14:textId="77777777" w:rsidTr="00B23006">
        <w:trPr>
          <w:trHeight w:val="255"/>
        </w:trPr>
        <w:tc>
          <w:tcPr>
            <w:tcW w:w="625" w:type="dxa"/>
            <w:tcBorders>
              <w:top w:val="single" w:sz="4" w:space="0" w:color="auto"/>
              <w:left w:val="single" w:sz="4" w:space="0" w:color="auto"/>
              <w:bottom w:val="single" w:sz="4" w:space="0" w:color="auto"/>
              <w:right w:val="single" w:sz="4" w:space="0" w:color="auto"/>
            </w:tcBorders>
          </w:tcPr>
          <w:p w14:paraId="3E75BEA8" w14:textId="5E38ED89" w:rsidR="00776FE3" w:rsidRPr="00C37D99" w:rsidRDefault="00776FE3" w:rsidP="00B67F8B">
            <w:pPr>
              <w:spacing w:line="288" w:lineRule="auto"/>
            </w:pPr>
            <w:r w:rsidRPr="00C37D99">
              <w:rPr>
                <w:lang w:val="vi-VN"/>
              </w:rPr>
              <w:t>8</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14:paraId="46200933" w14:textId="4451CAEC" w:rsidR="00776FE3" w:rsidRPr="00C37D99" w:rsidRDefault="00776FE3" w:rsidP="00B67F8B">
            <w:pPr>
              <w:spacing w:line="288" w:lineRule="auto"/>
            </w:pPr>
            <w:r w:rsidRPr="00C37D99">
              <w:t>endRemotePort</w:t>
            </w:r>
          </w:p>
        </w:tc>
        <w:tc>
          <w:tcPr>
            <w:tcW w:w="1530" w:type="dxa"/>
            <w:tcBorders>
              <w:top w:val="single" w:sz="4" w:space="0" w:color="auto"/>
              <w:left w:val="nil"/>
              <w:bottom w:val="single" w:sz="4" w:space="0" w:color="auto"/>
              <w:right w:val="single" w:sz="4" w:space="0" w:color="auto"/>
            </w:tcBorders>
            <w:shd w:val="clear" w:color="auto" w:fill="auto"/>
            <w:noWrap/>
          </w:tcPr>
          <w:p w14:paraId="68660652" w14:textId="61D99AAC" w:rsidR="00776FE3" w:rsidRPr="00C37D99" w:rsidRDefault="00776FE3" w:rsidP="00B67F8B">
            <w:pPr>
              <w:spacing w:line="288" w:lineRule="auto"/>
            </w:pPr>
            <w:r w:rsidRPr="00C37D99">
              <w:rPr>
                <w:lang w:eastAsia="en-AU"/>
              </w:rPr>
              <w:t>Mandatory</w:t>
            </w:r>
          </w:p>
        </w:tc>
        <w:tc>
          <w:tcPr>
            <w:tcW w:w="990" w:type="dxa"/>
            <w:tcBorders>
              <w:top w:val="single" w:sz="4" w:space="0" w:color="auto"/>
              <w:left w:val="nil"/>
              <w:bottom w:val="single" w:sz="4" w:space="0" w:color="auto"/>
              <w:right w:val="single" w:sz="4" w:space="0" w:color="auto"/>
            </w:tcBorders>
          </w:tcPr>
          <w:p w14:paraId="2D0D5A06" w14:textId="197511E4" w:rsidR="00776FE3" w:rsidRPr="00C37D99" w:rsidRDefault="00776FE3" w:rsidP="00B67F8B">
            <w:pPr>
              <w:spacing w:line="288" w:lineRule="auto"/>
            </w:pPr>
            <w:r w:rsidRPr="00C37D99">
              <w:t>Int</w:t>
            </w:r>
          </w:p>
        </w:tc>
        <w:tc>
          <w:tcPr>
            <w:tcW w:w="1211" w:type="dxa"/>
            <w:gridSpan w:val="2"/>
            <w:tcBorders>
              <w:top w:val="single" w:sz="4" w:space="0" w:color="auto"/>
              <w:left w:val="single" w:sz="4" w:space="0" w:color="auto"/>
              <w:bottom w:val="single" w:sz="4" w:space="0" w:color="auto"/>
              <w:right w:val="single" w:sz="4" w:space="0" w:color="auto"/>
            </w:tcBorders>
          </w:tcPr>
          <w:p w14:paraId="744350AC" w14:textId="08C709CE" w:rsidR="00776FE3" w:rsidRPr="00C37D99" w:rsidRDefault="00776FE3" w:rsidP="00B67F8B">
            <w:pPr>
              <w:pStyle w:val="ListParagraph"/>
              <w:spacing w:line="288" w:lineRule="auto"/>
              <w:ind w:left="0"/>
              <w:jc w:val="left"/>
              <w:rPr>
                <w:sz w:val="24"/>
                <w:szCs w:val="24"/>
              </w:rPr>
            </w:pPr>
            <w:r w:rsidRPr="00C37D99">
              <w:rPr>
                <w:sz w:val="24"/>
                <w:szCs w:val="24"/>
                <w:lang w:val="vi-VN"/>
              </w:rPr>
              <w:t>5</w:t>
            </w:r>
          </w:p>
        </w:tc>
        <w:tc>
          <w:tcPr>
            <w:tcW w:w="2659" w:type="dxa"/>
            <w:tcBorders>
              <w:top w:val="single" w:sz="4" w:space="0" w:color="auto"/>
              <w:left w:val="single" w:sz="4" w:space="0" w:color="auto"/>
              <w:bottom w:val="single" w:sz="4" w:space="0" w:color="auto"/>
              <w:right w:val="single" w:sz="4" w:space="0" w:color="auto"/>
            </w:tcBorders>
            <w:shd w:val="clear" w:color="auto" w:fill="auto"/>
            <w:noWrap/>
          </w:tcPr>
          <w:p w14:paraId="557AD50A" w14:textId="00331657" w:rsidR="00776FE3" w:rsidRPr="00C37D99" w:rsidRDefault="00776FE3" w:rsidP="00B67F8B">
            <w:pPr>
              <w:spacing w:line="288" w:lineRule="auto"/>
            </w:pPr>
            <w:r w:rsidRPr="00C37D99">
              <w:rPr>
                <w:lang w:val="vi-VN"/>
              </w:rPr>
              <w:t xml:space="preserve">+ </w:t>
            </w:r>
            <w:r w:rsidRPr="00C37D99">
              <w:t>End Remote Port của một rule</w:t>
            </w:r>
          </w:p>
        </w:tc>
      </w:tr>
      <w:tr w:rsidR="00776FE3" w:rsidRPr="00C37D99" w14:paraId="69FAA05F" w14:textId="77777777" w:rsidTr="00B23006">
        <w:trPr>
          <w:trHeight w:val="255"/>
        </w:trPr>
        <w:tc>
          <w:tcPr>
            <w:tcW w:w="625" w:type="dxa"/>
            <w:tcBorders>
              <w:top w:val="single" w:sz="4" w:space="0" w:color="auto"/>
              <w:left w:val="single" w:sz="4" w:space="0" w:color="auto"/>
              <w:bottom w:val="single" w:sz="4" w:space="0" w:color="auto"/>
              <w:right w:val="single" w:sz="4" w:space="0" w:color="auto"/>
            </w:tcBorders>
          </w:tcPr>
          <w:p w14:paraId="470CD356" w14:textId="0E19EE95" w:rsidR="00776FE3" w:rsidRPr="00C37D99" w:rsidRDefault="00776FE3" w:rsidP="00B67F8B">
            <w:pPr>
              <w:spacing w:line="288" w:lineRule="auto"/>
            </w:pPr>
            <w:r w:rsidRPr="00C37D99">
              <w:rPr>
                <w:lang w:val="vi-VN"/>
              </w:rPr>
              <w:t>9</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14:paraId="52147277" w14:textId="74582533" w:rsidR="00776FE3" w:rsidRPr="00C37D99" w:rsidRDefault="00776FE3" w:rsidP="00B67F8B">
            <w:pPr>
              <w:spacing w:line="288" w:lineRule="auto"/>
            </w:pPr>
            <w:r w:rsidRPr="00C37D99">
              <w:t>ipAddr</w:t>
            </w:r>
          </w:p>
        </w:tc>
        <w:tc>
          <w:tcPr>
            <w:tcW w:w="1530" w:type="dxa"/>
            <w:tcBorders>
              <w:top w:val="single" w:sz="4" w:space="0" w:color="auto"/>
              <w:left w:val="nil"/>
              <w:bottom w:val="single" w:sz="4" w:space="0" w:color="auto"/>
              <w:right w:val="single" w:sz="4" w:space="0" w:color="auto"/>
            </w:tcBorders>
            <w:shd w:val="clear" w:color="auto" w:fill="auto"/>
            <w:noWrap/>
          </w:tcPr>
          <w:p w14:paraId="75783278" w14:textId="08DA0072" w:rsidR="00776FE3" w:rsidRPr="00C37D99" w:rsidRDefault="00776FE3" w:rsidP="00B67F8B">
            <w:pPr>
              <w:spacing w:line="288" w:lineRule="auto"/>
            </w:pPr>
            <w:r w:rsidRPr="00C37D99">
              <w:rPr>
                <w:lang w:eastAsia="en-AU"/>
              </w:rPr>
              <w:t>Mandatory</w:t>
            </w:r>
          </w:p>
        </w:tc>
        <w:tc>
          <w:tcPr>
            <w:tcW w:w="990" w:type="dxa"/>
            <w:tcBorders>
              <w:top w:val="single" w:sz="4" w:space="0" w:color="auto"/>
              <w:left w:val="nil"/>
              <w:bottom w:val="single" w:sz="4" w:space="0" w:color="auto"/>
              <w:right w:val="single" w:sz="4" w:space="0" w:color="auto"/>
            </w:tcBorders>
          </w:tcPr>
          <w:p w14:paraId="1F350D5F" w14:textId="43A73DD9" w:rsidR="00776FE3" w:rsidRPr="00C37D99" w:rsidRDefault="00776FE3" w:rsidP="00B67F8B">
            <w:pPr>
              <w:spacing w:line="288" w:lineRule="auto"/>
            </w:pPr>
            <w:r w:rsidRPr="00C37D99">
              <w:t>String</w:t>
            </w:r>
          </w:p>
        </w:tc>
        <w:tc>
          <w:tcPr>
            <w:tcW w:w="1211" w:type="dxa"/>
            <w:gridSpan w:val="2"/>
            <w:tcBorders>
              <w:top w:val="single" w:sz="4" w:space="0" w:color="auto"/>
              <w:left w:val="single" w:sz="4" w:space="0" w:color="auto"/>
              <w:bottom w:val="single" w:sz="4" w:space="0" w:color="auto"/>
              <w:right w:val="single" w:sz="4" w:space="0" w:color="auto"/>
            </w:tcBorders>
          </w:tcPr>
          <w:p w14:paraId="514EBF04" w14:textId="502CE04F" w:rsidR="00776FE3" w:rsidRPr="00C37D99" w:rsidRDefault="00776FE3" w:rsidP="00B67F8B">
            <w:pPr>
              <w:pStyle w:val="ListParagraph"/>
              <w:spacing w:line="288" w:lineRule="auto"/>
              <w:ind w:left="0"/>
              <w:jc w:val="left"/>
              <w:rPr>
                <w:sz w:val="24"/>
                <w:szCs w:val="24"/>
              </w:rPr>
            </w:pPr>
            <w:r w:rsidRPr="00C37D99">
              <w:rPr>
                <w:sz w:val="24"/>
                <w:szCs w:val="24"/>
                <w:lang w:val="vi-VN"/>
              </w:rPr>
              <w:t>16</w:t>
            </w:r>
          </w:p>
        </w:tc>
        <w:tc>
          <w:tcPr>
            <w:tcW w:w="2659" w:type="dxa"/>
            <w:tcBorders>
              <w:top w:val="single" w:sz="4" w:space="0" w:color="auto"/>
              <w:left w:val="single" w:sz="4" w:space="0" w:color="auto"/>
              <w:bottom w:val="single" w:sz="4" w:space="0" w:color="auto"/>
              <w:right w:val="single" w:sz="4" w:space="0" w:color="auto"/>
            </w:tcBorders>
            <w:shd w:val="clear" w:color="auto" w:fill="auto"/>
            <w:noWrap/>
          </w:tcPr>
          <w:p w14:paraId="556D3D6C" w14:textId="77777777" w:rsidR="00776FE3" w:rsidRPr="00C37D99" w:rsidRDefault="00776FE3" w:rsidP="00B67F8B">
            <w:pPr>
              <w:spacing w:line="288" w:lineRule="auto"/>
            </w:pPr>
            <w:r w:rsidRPr="00C37D99">
              <w:rPr>
                <w:lang w:val="vi-VN"/>
              </w:rPr>
              <w:t xml:space="preserve">+ </w:t>
            </w:r>
            <w:r w:rsidRPr="00C37D99">
              <w:t>Địa chỉ IP Local của một rule</w:t>
            </w:r>
          </w:p>
          <w:p w14:paraId="5502DD8F" w14:textId="64A62884" w:rsidR="00776FE3" w:rsidRPr="00C37D99" w:rsidRDefault="00776FE3" w:rsidP="00B67F8B">
            <w:pPr>
              <w:spacing w:line="288" w:lineRule="auto"/>
            </w:pPr>
          </w:p>
        </w:tc>
      </w:tr>
      <w:tr w:rsidR="00776FE3" w:rsidRPr="00C37D99" w14:paraId="44443288" w14:textId="77777777" w:rsidTr="00B23006">
        <w:trPr>
          <w:trHeight w:val="255"/>
        </w:trPr>
        <w:tc>
          <w:tcPr>
            <w:tcW w:w="625" w:type="dxa"/>
            <w:tcBorders>
              <w:top w:val="single" w:sz="4" w:space="0" w:color="auto"/>
              <w:left w:val="single" w:sz="4" w:space="0" w:color="auto"/>
              <w:bottom w:val="single" w:sz="4" w:space="0" w:color="auto"/>
              <w:right w:val="single" w:sz="4" w:space="0" w:color="auto"/>
            </w:tcBorders>
          </w:tcPr>
          <w:p w14:paraId="061D32B3" w14:textId="5ADA4089" w:rsidR="00776FE3" w:rsidRPr="00C37D99" w:rsidRDefault="00776FE3" w:rsidP="00B67F8B">
            <w:pPr>
              <w:spacing w:line="288" w:lineRule="auto"/>
            </w:pPr>
            <w:r w:rsidRPr="00C37D99">
              <w:rPr>
                <w:lang w:val="vi-VN"/>
              </w:rPr>
              <w:t>10</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14:paraId="292EB2D4" w14:textId="01EA9B9E" w:rsidR="00776FE3" w:rsidRPr="00C37D99" w:rsidRDefault="00776FE3" w:rsidP="00B67F8B">
            <w:pPr>
              <w:spacing w:line="288" w:lineRule="auto"/>
            </w:pPr>
            <w:r w:rsidRPr="00C37D99">
              <w:t>startLocalPort</w:t>
            </w:r>
          </w:p>
        </w:tc>
        <w:tc>
          <w:tcPr>
            <w:tcW w:w="1530" w:type="dxa"/>
            <w:tcBorders>
              <w:top w:val="single" w:sz="4" w:space="0" w:color="auto"/>
              <w:left w:val="nil"/>
              <w:bottom w:val="single" w:sz="4" w:space="0" w:color="auto"/>
              <w:right w:val="single" w:sz="4" w:space="0" w:color="auto"/>
            </w:tcBorders>
            <w:shd w:val="clear" w:color="auto" w:fill="auto"/>
            <w:noWrap/>
          </w:tcPr>
          <w:p w14:paraId="7F8F3286" w14:textId="2060B9B1" w:rsidR="00776FE3" w:rsidRPr="00C37D99" w:rsidRDefault="00776FE3" w:rsidP="00B67F8B">
            <w:pPr>
              <w:spacing w:line="288" w:lineRule="auto"/>
              <w:rPr>
                <w:lang w:eastAsia="en-AU"/>
              </w:rPr>
            </w:pPr>
            <w:r w:rsidRPr="00C37D99">
              <w:rPr>
                <w:lang w:eastAsia="en-AU"/>
              </w:rPr>
              <w:t>Mandatory</w:t>
            </w:r>
          </w:p>
        </w:tc>
        <w:tc>
          <w:tcPr>
            <w:tcW w:w="990" w:type="dxa"/>
            <w:tcBorders>
              <w:top w:val="single" w:sz="4" w:space="0" w:color="auto"/>
              <w:left w:val="nil"/>
              <w:bottom w:val="single" w:sz="4" w:space="0" w:color="auto"/>
              <w:right w:val="single" w:sz="4" w:space="0" w:color="auto"/>
            </w:tcBorders>
          </w:tcPr>
          <w:p w14:paraId="339231C5" w14:textId="39C0851C" w:rsidR="00776FE3" w:rsidRPr="00C37D99" w:rsidRDefault="00776FE3" w:rsidP="00B67F8B">
            <w:pPr>
              <w:spacing w:line="288" w:lineRule="auto"/>
            </w:pPr>
            <w:r w:rsidRPr="00C37D99">
              <w:t>Int</w:t>
            </w:r>
          </w:p>
        </w:tc>
        <w:tc>
          <w:tcPr>
            <w:tcW w:w="1211" w:type="dxa"/>
            <w:gridSpan w:val="2"/>
            <w:tcBorders>
              <w:top w:val="single" w:sz="4" w:space="0" w:color="auto"/>
              <w:left w:val="single" w:sz="4" w:space="0" w:color="auto"/>
              <w:bottom w:val="single" w:sz="4" w:space="0" w:color="auto"/>
              <w:right w:val="single" w:sz="4" w:space="0" w:color="auto"/>
            </w:tcBorders>
          </w:tcPr>
          <w:p w14:paraId="0A8C2C69" w14:textId="29BF4A6E" w:rsidR="00776FE3" w:rsidRPr="00C37D99" w:rsidRDefault="00776FE3" w:rsidP="00B67F8B">
            <w:pPr>
              <w:pStyle w:val="ListParagraph"/>
              <w:spacing w:line="288" w:lineRule="auto"/>
              <w:ind w:left="0"/>
              <w:jc w:val="left"/>
              <w:rPr>
                <w:sz w:val="24"/>
                <w:szCs w:val="24"/>
              </w:rPr>
            </w:pPr>
            <w:r w:rsidRPr="00C37D99">
              <w:rPr>
                <w:sz w:val="24"/>
                <w:szCs w:val="24"/>
                <w:lang w:val="vi-VN"/>
              </w:rPr>
              <w:t>5</w:t>
            </w:r>
          </w:p>
        </w:tc>
        <w:tc>
          <w:tcPr>
            <w:tcW w:w="2659" w:type="dxa"/>
            <w:tcBorders>
              <w:top w:val="single" w:sz="4" w:space="0" w:color="auto"/>
              <w:left w:val="single" w:sz="4" w:space="0" w:color="auto"/>
              <w:bottom w:val="single" w:sz="4" w:space="0" w:color="auto"/>
              <w:right w:val="single" w:sz="4" w:space="0" w:color="auto"/>
            </w:tcBorders>
            <w:shd w:val="clear" w:color="auto" w:fill="auto"/>
            <w:noWrap/>
          </w:tcPr>
          <w:p w14:paraId="2A972DD6" w14:textId="77777777" w:rsidR="00776FE3" w:rsidRPr="00C37D99" w:rsidRDefault="00776FE3" w:rsidP="00B67F8B">
            <w:pPr>
              <w:spacing w:line="288" w:lineRule="auto"/>
            </w:pPr>
            <w:r w:rsidRPr="00C37D99">
              <w:rPr>
                <w:lang w:val="vi-VN"/>
              </w:rPr>
              <w:t xml:space="preserve">+ </w:t>
            </w:r>
            <w:r w:rsidRPr="00C37D99">
              <w:t>Start Local Port của một rule</w:t>
            </w:r>
          </w:p>
          <w:p w14:paraId="3E906374" w14:textId="04C63659" w:rsidR="00776FE3" w:rsidRPr="00C37D99" w:rsidRDefault="00776FE3" w:rsidP="00B67F8B">
            <w:pPr>
              <w:spacing w:line="288" w:lineRule="auto"/>
            </w:pPr>
            <w:r w:rsidRPr="00C37D99">
              <w:rPr>
                <w:lang w:val="vi-VN"/>
              </w:rPr>
              <w:t xml:space="preserve">+  giá trị </w:t>
            </w:r>
            <w:r w:rsidRPr="00C37D99">
              <w:t>0-65535</w:t>
            </w:r>
          </w:p>
        </w:tc>
      </w:tr>
      <w:tr w:rsidR="00776FE3" w:rsidRPr="00C37D99" w14:paraId="3F73AE82" w14:textId="77777777" w:rsidTr="00B23006">
        <w:trPr>
          <w:trHeight w:val="255"/>
        </w:trPr>
        <w:tc>
          <w:tcPr>
            <w:tcW w:w="625" w:type="dxa"/>
            <w:tcBorders>
              <w:top w:val="single" w:sz="4" w:space="0" w:color="auto"/>
              <w:left w:val="single" w:sz="4" w:space="0" w:color="auto"/>
              <w:bottom w:val="single" w:sz="4" w:space="0" w:color="auto"/>
              <w:right w:val="single" w:sz="4" w:space="0" w:color="auto"/>
            </w:tcBorders>
          </w:tcPr>
          <w:p w14:paraId="596EB16D" w14:textId="431FB25F" w:rsidR="00776FE3" w:rsidRPr="00C37D99" w:rsidRDefault="00776FE3" w:rsidP="00B67F8B">
            <w:pPr>
              <w:spacing w:line="288" w:lineRule="auto"/>
            </w:pPr>
            <w:r w:rsidRPr="00C37D99">
              <w:rPr>
                <w:lang w:val="vi-VN"/>
              </w:rPr>
              <w:lastRenderedPageBreak/>
              <w:t>11</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14:paraId="069981C3" w14:textId="320ACFA3" w:rsidR="00776FE3" w:rsidRPr="00C37D99" w:rsidRDefault="00776FE3" w:rsidP="00B67F8B">
            <w:pPr>
              <w:spacing w:line="288" w:lineRule="auto"/>
            </w:pPr>
            <w:r w:rsidRPr="00C37D99">
              <w:t>endLocalPort</w:t>
            </w:r>
          </w:p>
        </w:tc>
        <w:tc>
          <w:tcPr>
            <w:tcW w:w="1530" w:type="dxa"/>
            <w:tcBorders>
              <w:top w:val="single" w:sz="4" w:space="0" w:color="auto"/>
              <w:left w:val="nil"/>
              <w:bottom w:val="single" w:sz="4" w:space="0" w:color="auto"/>
              <w:right w:val="single" w:sz="4" w:space="0" w:color="auto"/>
            </w:tcBorders>
            <w:shd w:val="clear" w:color="auto" w:fill="auto"/>
            <w:noWrap/>
          </w:tcPr>
          <w:p w14:paraId="4A13C8A4" w14:textId="63CC73FC" w:rsidR="00776FE3" w:rsidRPr="00C37D99" w:rsidRDefault="00776FE3" w:rsidP="00B67F8B">
            <w:pPr>
              <w:spacing w:line="288" w:lineRule="auto"/>
              <w:rPr>
                <w:lang w:eastAsia="en-AU"/>
              </w:rPr>
            </w:pPr>
            <w:r w:rsidRPr="00C37D99">
              <w:rPr>
                <w:lang w:eastAsia="en-AU"/>
              </w:rPr>
              <w:t>Mandatory</w:t>
            </w:r>
          </w:p>
        </w:tc>
        <w:tc>
          <w:tcPr>
            <w:tcW w:w="990" w:type="dxa"/>
            <w:tcBorders>
              <w:top w:val="single" w:sz="4" w:space="0" w:color="auto"/>
              <w:left w:val="nil"/>
              <w:bottom w:val="single" w:sz="4" w:space="0" w:color="auto"/>
              <w:right w:val="single" w:sz="4" w:space="0" w:color="auto"/>
            </w:tcBorders>
          </w:tcPr>
          <w:p w14:paraId="74051B42" w14:textId="358A673C" w:rsidR="00776FE3" w:rsidRPr="00C37D99" w:rsidRDefault="00776FE3" w:rsidP="00B67F8B">
            <w:pPr>
              <w:spacing w:line="288" w:lineRule="auto"/>
            </w:pPr>
            <w:r w:rsidRPr="00C37D99">
              <w:t>Int</w:t>
            </w:r>
          </w:p>
        </w:tc>
        <w:tc>
          <w:tcPr>
            <w:tcW w:w="1211" w:type="dxa"/>
            <w:gridSpan w:val="2"/>
            <w:tcBorders>
              <w:top w:val="single" w:sz="4" w:space="0" w:color="auto"/>
              <w:left w:val="single" w:sz="4" w:space="0" w:color="auto"/>
              <w:bottom w:val="single" w:sz="4" w:space="0" w:color="auto"/>
              <w:right w:val="single" w:sz="4" w:space="0" w:color="auto"/>
            </w:tcBorders>
          </w:tcPr>
          <w:p w14:paraId="02F3B176" w14:textId="19A736BA" w:rsidR="00776FE3" w:rsidRPr="00C37D99" w:rsidRDefault="00776FE3" w:rsidP="00B67F8B">
            <w:pPr>
              <w:pStyle w:val="ListParagraph"/>
              <w:spacing w:line="288" w:lineRule="auto"/>
              <w:ind w:left="0"/>
              <w:jc w:val="left"/>
              <w:rPr>
                <w:sz w:val="24"/>
                <w:szCs w:val="24"/>
              </w:rPr>
            </w:pPr>
            <w:r w:rsidRPr="00C37D99">
              <w:rPr>
                <w:sz w:val="24"/>
                <w:szCs w:val="24"/>
              </w:rPr>
              <w:t>0-65535</w:t>
            </w:r>
          </w:p>
        </w:tc>
        <w:tc>
          <w:tcPr>
            <w:tcW w:w="2659" w:type="dxa"/>
            <w:tcBorders>
              <w:top w:val="single" w:sz="4" w:space="0" w:color="auto"/>
              <w:left w:val="single" w:sz="4" w:space="0" w:color="auto"/>
              <w:bottom w:val="single" w:sz="4" w:space="0" w:color="auto"/>
              <w:right w:val="single" w:sz="4" w:space="0" w:color="auto"/>
            </w:tcBorders>
            <w:shd w:val="clear" w:color="auto" w:fill="auto"/>
            <w:noWrap/>
          </w:tcPr>
          <w:p w14:paraId="3EEB2D73" w14:textId="77777777" w:rsidR="00776FE3" w:rsidRPr="00C37D99" w:rsidRDefault="00776FE3" w:rsidP="00B67F8B">
            <w:pPr>
              <w:spacing w:line="288" w:lineRule="auto"/>
            </w:pPr>
            <w:r w:rsidRPr="00C37D99">
              <w:rPr>
                <w:lang w:val="vi-VN"/>
              </w:rPr>
              <w:t xml:space="preserve">+ </w:t>
            </w:r>
            <w:r w:rsidRPr="00C37D99">
              <w:t>End Local Port của một rule</w:t>
            </w:r>
          </w:p>
          <w:p w14:paraId="59EBA05B" w14:textId="5F3B713D" w:rsidR="00776FE3" w:rsidRPr="00C37D99" w:rsidRDefault="00776FE3" w:rsidP="00B67F8B">
            <w:pPr>
              <w:spacing w:line="288" w:lineRule="auto"/>
            </w:pPr>
            <w:r w:rsidRPr="00C37D99">
              <w:rPr>
                <w:lang w:val="vi-VN"/>
              </w:rPr>
              <w:t xml:space="preserve">+ giá trị </w:t>
            </w:r>
            <w:r w:rsidRPr="00C37D99">
              <w:t>0-65535</w:t>
            </w:r>
          </w:p>
        </w:tc>
      </w:tr>
    </w:tbl>
    <w:p w14:paraId="4EE74C27" w14:textId="77777777" w:rsidR="006629E8" w:rsidRPr="00C37D99" w:rsidRDefault="006629E8" w:rsidP="00B67F8B">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530"/>
        <w:gridCol w:w="1530"/>
        <w:gridCol w:w="1080"/>
        <w:gridCol w:w="1440"/>
        <w:gridCol w:w="2970"/>
      </w:tblGrid>
      <w:tr w:rsidR="006629E8" w:rsidRPr="00C37D99" w14:paraId="167F106B" w14:textId="77777777" w:rsidTr="0054461D">
        <w:trPr>
          <w:trHeight w:val="255"/>
        </w:trPr>
        <w:tc>
          <w:tcPr>
            <w:tcW w:w="625" w:type="dxa"/>
            <w:vAlign w:val="center"/>
          </w:tcPr>
          <w:p w14:paraId="1A6166BC" w14:textId="77777777" w:rsidR="006629E8" w:rsidRPr="00C37D99" w:rsidRDefault="006629E8" w:rsidP="00B67F8B">
            <w:pPr>
              <w:spacing w:line="288" w:lineRule="auto"/>
              <w:rPr>
                <w:b/>
                <w:bCs/>
                <w:lang w:eastAsia="en-AU"/>
              </w:rPr>
            </w:pPr>
            <w:r w:rsidRPr="00C37D99">
              <w:rPr>
                <w:b/>
                <w:bCs/>
                <w:lang w:eastAsia="en-AU"/>
              </w:rPr>
              <w:t>No</w:t>
            </w:r>
          </w:p>
        </w:tc>
        <w:tc>
          <w:tcPr>
            <w:tcW w:w="1530" w:type="dxa"/>
            <w:shd w:val="clear" w:color="auto" w:fill="auto"/>
            <w:noWrap/>
            <w:vAlign w:val="center"/>
          </w:tcPr>
          <w:p w14:paraId="25AF09B9" w14:textId="77777777" w:rsidR="006629E8" w:rsidRPr="00C37D99" w:rsidRDefault="006629E8" w:rsidP="00B67F8B">
            <w:pPr>
              <w:spacing w:line="288" w:lineRule="auto"/>
              <w:rPr>
                <w:b/>
                <w:bCs/>
                <w:lang w:eastAsia="en-AU"/>
              </w:rPr>
            </w:pPr>
            <w:r w:rsidRPr="00C37D99">
              <w:rPr>
                <w:b/>
                <w:bCs/>
                <w:lang w:eastAsia="en-AU"/>
              </w:rPr>
              <w:t>Parameter</w:t>
            </w:r>
          </w:p>
        </w:tc>
        <w:tc>
          <w:tcPr>
            <w:tcW w:w="1530" w:type="dxa"/>
            <w:shd w:val="clear" w:color="auto" w:fill="auto"/>
            <w:noWrap/>
            <w:vAlign w:val="center"/>
          </w:tcPr>
          <w:p w14:paraId="4714C65D" w14:textId="77777777" w:rsidR="006629E8" w:rsidRPr="00C37D99" w:rsidRDefault="006629E8" w:rsidP="00B67F8B">
            <w:pPr>
              <w:spacing w:line="288" w:lineRule="auto"/>
              <w:rPr>
                <w:b/>
                <w:bCs/>
                <w:lang w:eastAsia="en-AU"/>
              </w:rPr>
            </w:pPr>
            <w:r w:rsidRPr="00C37D99">
              <w:rPr>
                <w:b/>
                <w:bCs/>
                <w:lang w:eastAsia="en-AU"/>
              </w:rPr>
              <w:t>Mandatory</w:t>
            </w:r>
          </w:p>
        </w:tc>
        <w:tc>
          <w:tcPr>
            <w:tcW w:w="1080" w:type="dxa"/>
          </w:tcPr>
          <w:p w14:paraId="030AB48E" w14:textId="77777777" w:rsidR="006629E8" w:rsidRPr="00C37D99" w:rsidRDefault="006629E8" w:rsidP="00B67F8B">
            <w:pPr>
              <w:spacing w:line="288" w:lineRule="auto"/>
              <w:rPr>
                <w:b/>
                <w:bCs/>
                <w:lang w:eastAsia="en-AU"/>
              </w:rPr>
            </w:pPr>
            <w:r w:rsidRPr="00C37D99">
              <w:rPr>
                <w:b/>
                <w:bCs/>
                <w:lang w:eastAsia="en-AU"/>
              </w:rPr>
              <w:t>Type</w:t>
            </w:r>
          </w:p>
        </w:tc>
        <w:tc>
          <w:tcPr>
            <w:tcW w:w="1440" w:type="dxa"/>
            <w:vAlign w:val="center"/>
          </w:tcPr>
          <w:p w14:paraId="4CBD6C19" w14:textId="77777777" w:rsidR="006629E8" w:rsidRPr="00C37D99" w:rsidRDefault="006629E8" w:rsidP="00B67F8B">
            <w:pPr>
              <w:spacing w:line="288" w:lineRule="auto"/>
              <w:rPr>
                <w:b/>
                <w:bCs/>
                <w:lang w:eastAsia="en-AU"/>
              </w:rPr>
            </w:pPr>
            <w:r w:rsidRPr="00C37D99">
              <w:rPr>
                <w:b/>
                <w:bCs/>
                <w:lang w:eastAsia="en-AU"/>
              </w:rPr>
              <w:t>Max length</w:t>
            </w:r>
          </w:p>
        </w:tc>
        <w:tc>
          <w:tcPr>
            <w:tcW w:w="2970" w:type="dxa"/>
            <w:shd w:val="clear" w:color="auto" w:fill="auto"/>
            <w:noWrap/>
            <w:vAlign w:val="center"/>
          </w:tcPr>
          <w:p w14:paraId="19E8E3FD" w14:textId="77777777" w:rsidR="006629E8" w:rsidRPr="00C37D99" w:rsidRDefault="006629E8" w:rsidP="00B67F8B">
            <w:pPr>
              <w:spacing w:line="288" w:lineRule="auto"/>
              <w:rPr>
                <w:b/>
                <w:bCs/>
                <w:lang w:eastAsia="en-AU"/>
              </w:rPr>
            </w:pPr>
            <w:r w:rsidRPr="00C37D99">
              <w:rPr>
                <w:b/>
                <w:bCs/>
                <w:lang w:eastAsia="en-AU"/>
              </w:rPr>
              <w:t>Meaning</w:t>
            </w:r>
          </w:p>
        </w:tc>
      </w:tr>
      <w:tr w:rsidR="006629E8" w:rsidRPr="00C37D99" w14:paraId="6BE8999A" w14:textId="77777777" w:rsidTr="0054461D">
        <w:trPr>
          <w:trHeight w:val="255"/>
        </w:trPr>
        <w:tc>
          <w:tcPr>
            <w:tcW w:w="625" w:type="dxa"/>
            <w:vAlign w:val="center"/>
          </w:tcPr>
          <w:p w14:paraId="23A5927E" w14:textId="77777777" w:rsidR="006629E8" w:rsidRPr="00C37D99" w:rsidRDefault="006629E8" w:rsidP="00B67F8B">
            <w:pPr>
              <w:spacing w:line="288" w:lineRule="auto"/>
              <w:rPr>
                <w:lang w:eastAsia="en-AU"/>
              </w:rPr>
            </w:pPr>
            <w:r w:rsidRPr="00C37D99">
              <w:rPr>
                <w:lang w:eastAsia="en-AU"/>
              </w:rPr>
              <w:t>1</w:t>
            </w:r>
          </w:p>
        </w:tc>
        <w:tc>
          <w:tcPr>
            <w:tcW w:w="1530" w:type="dxa"/>
            <w:shd w:val="clear" w:color="auto" w:fill="auto"/>
            <w:noWrap/>
            <w:vAlign w:val="center"/>
          </w:tcPr>
          <w:p w14:paraId="21F1B967" w14:textId="77777777" w:rsidR="006629E8" w:rsidRPr="00C37D99" w:rsidRDefault="006629E8" w:rsidP="00B67F8B">
            <w:pPr>
              <w:spacing w:line="288" w:lineRule="auto"/>
              <w:rPr>
                <w:lang w:eastAsia="en-AU"/>
              </w:rPr>
            </w:pPr>
            <w:r w:rsidRPr="00C37D99">
              <w:rPr>
                <w:lang w:eastAsia="en-AU"/>
              </w:rPr>
              <w:t>errorCode</w:t>
            </w:r>
          </w:p>
        </w:tc>
        <w:tc>
          <w:tcPr>
            <w:tcW w:w="1530" w:type="dxa"/>
            <w:shd w:val="clear" w:color="auto" w:fill="auto"/>
            <w:noWrap/>
            <w:vAlign w:val="center"/>
          </w:tcPr>
          <w:p w14:paraId="51625EC9" w14:textId="77777777" w:rsidR="006629E8" w:rsidRPr="00C37D99" w:rsidRDefault="006629E8" w:rsidP="00B67F8B">
            <w:pPr>
              <w:spacing w:line="288" w:lineRule="auto"/>
              <w:rPr>
                <w:lang w:eastAsia="en-AU"/>
              </w:rPr>
            </w:pPr>
            <w:r w:rsidRPr="00C37D99">
              <w:rPr>
                <w:lang w:eastAsia="en-AU"/>
              </w:rPr>
              <w:t>Mandatory</w:t>
            </w:r>
          </w:p>
        </w:tc>
        <w:tc>
          <w:tcPr>
            <w:tcW w:w="1080" w:type="dxa"/>
          </w:tcPr>
          <w:p w14:paraId="45DB31F7" w14:textId="77777777" w:rsidR="006629E8" w:rsidRPr="00C37D99" w:rsidRDefault="006629E8" w:rsidP="00B67F8B">
            <w:pPr>
              <w:spacing w:line="288" w:lineRule="auto"/>
              <w:rPr>
                <w:lang w:eastAsia="en-AU"/>
              </w:rPr>
            </w:pPr>
            <w:r w:rsidRPr="00C37D99">
              <w:rPr>
                <w:lang w:eastAsia="en-AU"/>
              </w:rPr>
              <w:t>String</w:t>
            </w:r>
          </w:p>
        </w:tc>
        <w:tc>
          <w:tcPr>
            <w:tcW w:w="1440" w:type="dxa"/>
            <w:vAlign w:val="center"/>
          </w:tcPr>
          <w:p w14:paraId="0518AE9F" w14:textId="77777777" w:rsidR="006629E8" w:rsidRPr="00C37D99" w:rsidRDefault="006629E8" w:rsidP="00B67F8B">
            <w:pPr>
              <w:spacing w:line="288" w:lineRule="auto"/>
              <w:rPr>
                <w:lang w:eastAsia="en-AU"/>
              </w:rPr>
            </w:pPr>
            <w:r w:rsidRPr="00C37D99">
              <w:rPr>
                <w:lang w:eastAsia="en-AU"/>
              </w:rPr>
              <w:t>4</w:t>
            </w:r>
          </w:p>
        </w:tc>
        <w:tc>
          <w:tcPr>
            <w:tcW w:w="2970" w:type="dxa"/>
            <w:shd w:val="clear" w:color="auto" w:fill="auto"/>
            <w:noWrap/>
            <w:vAlign w:val="center"/>
          </w:tcPr>
          <w:p w14:paraId="1EEFADBB" w14:textId="77777777" w:rsidR="006629E8" w:rsidRPr="00C37D99" w:rsidRDefault="006629E8" w:rsidP="00B67F8B">
            <w:pPr>
              <w:spacing w:line="288" w:lineRule="auto"/>
              <w:rPr>
                <w:lang w:eastAsia="en-AU"/>
              </w:rPr>
            </w:pPr>
            <w:r w:rsidRPr="00C37D99">
              <w:rPr>
                <w:lang w:eastAsia="en-AU"/>
              </w:rPr>
              <w:t>Mã lỗi</w:t>
            </w:r>
          </w:p>
        </w:tc>
      </w:tr>
      <w:tr w:rsidR="006629E8" w:rsidRPr="00C37D99" w14:paraId="23A93F37" w14:textId="77777777" w:rsidTr="0054461D">
        <w:trPr>
          <w:trHeight w:val="255"/>
        </w:trPr>
        <w:tc>
          <w:tcPr>
            <w:tcW w:w="625" w:type="dxa"/>
            <w:vAlign w:val="center"/>
          </w:tcPr>
          <w:p w14:paraId="55598B66" w14:textId="77777777" w:rsidR="006629E8" w:rsidRPr="00C37D99" w:rsidRDefault="006629E8" w:rsidP="00B67F8B">
            <w:pPr>
              <w:spacing w:line="288" w:lineRule="auto"/>
              <w:rPr>
                <w:lang w:eastAsia="en-AU"/>
              </w:rPr>
            </w:pPr>
            <w:r w:rsidRPr="00C37D99">
              <w:rPr>
                <w:lang w:eastAsia="en-AU"/>
              </w:rPr>
              <w:t>2</w:t>
            </w:r>
          </w:p>
        </w:tc>
        <w:tc>
          <w:tcPr>
            <w:tcW w:w="1530" w:type="dxa"/>
            <w:shd w:val="clear" w:color="auto" w:fill="auto"/>
            <w:noWrap/>
            <w:vAlign w:val="center"/>
          </w:tcPr>
          <w:p w14:paraId="6745BBF7" w14:textId="77777777" w:rsidR="006629E8" w:rsidRPr="00C37D99" w:rsidRDefault="006629E8" w:rsidP="00B67F8B">
            <w:pPr>
              <w:spacing w:line="288" w:lineRule="auto"/>
              <w:rPr>
                <w:lang w:eastAsia="en-AU"/>
              </w:rPr>
            </w:pPr>
            <w:r w:rsidRPr="00C37D99">
              <w:rPr>
                <w:lang w:eastAsia="en-AU"/>
              </w:rPr>
              <w:t>errorMessage</w:t>
            </w:r>
          </w:p>
        </w:tc>
        <w:tc>
          <w:tcPr>
            <w:tcW w:w="1530" w:type="dxa"/>
            <w:shd w:val="clear" w:color="auto" w:fill="auto"/>
            <w:noWrap/>
            <w:vAlign w:val="center"/>
          </w:tcPr>
          <w:p w14:paraId="7948F2DB" w14:textId="77777777" w:rsidR="006629E8" w:rsidRPr="00C37D99" w:rsidRDefault="006629E8" w:rsidP="00B67F8B">
            <w:pPr>
              <w:spacing w:line="288" w:lineRule="auto"/>
              <w:rPr>
                <w:lang w:eastAsia="en-AU"/>
              </w:rPr>
            </w:pPr>
            <w:r w:rsidRPr="00C37D99">
              <w:rPr>
                <w:lang w:eastAsia="en-AU"/>
              </w:rPr>
              <w:t>Optional</w:t>
            </w:r>
          </w:p>
        </w:tc>
        <w:tc>
          <w:tcPr>
            <w:tcW w:w="1080" w:type="dxa"/>
          </w:tcPr>
          <w:p w14:paraId="7E99AC9F" w14:textId="77777777" w:rsidR="006629E8" w:rsidRPr="00C37D99" w:rsidRDefault="006629E8" w:rsidP="00B67F8B">
            <w:pPr>
              <w:spacing w:line="288" w:lineRule="auto"/>
              <w:rPr>
                <w:lang w:eastAsia="en-AU"/>
              </w:rPr>
            </w:pPr>
            <w:r w:rsidRPr="00C37D99">
              <w:rPr>
                <w:lang w:eastAsia="en-AU"/>
              </w:rPr>
              <w:t>String</w:t>
            </w:r>
          </w:p>
        </w:tc>
        <w:tc>
          <w:tcPr>
            <w:tcW w:w="1440" w:type="dxa"/>
            <w:vAlign w:val="center"/>
          </w:tcPr>
          <w:p w14:paraId="688053B5" w14:textId="77777777" w:rsidR="006629E8" w:rsidRPr="00C37D99" w:rsidRDefault="006629E8" w:rsidP="00B67F8B">
            <w:pPr>
              <w:spacing w:line="288" w:lineRule="auto"/>
              <w:rPr>
                <w:lang w:eastAsia="en-AU"/>
              </w:rPr>
            </w:pPr>
            <w:r w:rsidRPr="00C37D99">
              <w:rPr>
                <w:lang w:eastAsia="en-AU"/>
              </w:rPr>
              <w:t>64</w:t>
            </w:r>
          </w:p>
        </w:tc>
        <w:tc>
          <w:tcPr>
            <w:tcW w:w="2970" w:type="dxa"/>
            <w:shd w:val="clear" w:color="auto" w:fill="auto"/>
            <w:noWrap/>
            <w:vAlign w:val="center"/>
          </w:tcPr>
          <w:p w14:paraId="1E184203" w14:textId="77777777" w:rsidR="006629E8" w:rsidRPr="00C37D99" w:rsidRDefault="006629E8" w:rsidP="00B67F8B">
            <w:pPr>
              <w:spacing w:line="288" w:lineRule="auto"/>
              <w:rPr>
                <w:lang w:eastAsia="en-AU"/>
              </w:rPr>
            </w:pPr>
            <w:r w:rsidRPr="00C37D99">
              <w:rPr>
                <w:lang w:eastAsia="en-AU"/>
              </w:rPr>
              <w:t>Mô tả lỗi</w:t>
            </w:r>
          </w:p>
        </w:tc>
      </w:tr>
    </w:tbl>
    <w:p w14:paraId="2EEAD774" w14:textId="77777777" w:rsidR="006629E8" w:rsidRPr="00C37D99" w:rsidRDefault="006629E8" w:rsidP="00B67F8B">
      <w:pPr>
        <w:pStyle w:val="Heading4"/>
        <w:spacing w:line="288" w:lineRule="auto"/>
        <w:rPr>
          <w:sz w:val="24"/>
          <w:szCs w:val="24"/>
        </w:rPr>
      </w:pPr>
      <w:r w:rsidRPr="00C37D99">
        <w:rPr>
          <w:sz w:val="24"/>
          <w:szCs w:val="24"/>
        </w:rPr>
        <w:t>Example</w:t>
      </w:r>
    </w:p>
    <w:p w14:paraId="02585902" w14:textId="77777777" w:rsidR="006629E8" w:rsidRPr="00C37D99" w:rsidRDefault="006629E8" w:rsidP="00B67F8B">
      <w:pPr>
        <w:spacing w:line="288" w:lineRule="auto"/>
        <w:rPr>
          <w:b/>
          <w:bCs/>
        </w:rPr>
      </w:pPr>
      <w:r w:rsidRPr="00C37D99">
        <w:rPr>
          <w:b/>
          <w:bCs/>
        </w:rPr>
        <w:t>Request:</w:t>
      </w:r>
    </w:p>
    <w:p w14:paraId="125B495E" w14:textId="7B95A01E" w:rsidR="006629E8" w:rsidRPr="00C37D99" w:rsidRDefault="006629E8"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lang w:val="vi-VN"/>
        </w:rPr>
        <w:t xml:space="preserve"> </w:t>
      </w:r>
      <w:r w:rsidR="00C92B27" w:rsidRPr="00C37D99">
        <w:rPr>
          <w:rFonts w:ascii="Times New Roman" w:hAnsi="Times New Roman" w:cs="Times New Roman"/>
          <w:sz w:val="24"/>
          <w:szCs w:val="24"/>
          <w:lang w:val="vi-VN"/>
        </w:rPr>
        <w:t>edit</w:t>
      </w:r>
      <w:r w:rsidRPr="00C37D99">
        <w:rPr>
          <w:rFonts w:ascii="Times New Roman" w:hAnsi="Times New Roman" w:cs="Times New Roman"/>
          <w:sz w:val="24"/>
          <w:szCs w:val="24"/>
        </w:rPr>
        <w:t>PortForwardConfig (data);</w:t>
      </w:r>
    </w:p>
    <w:p w14:paraId="0215B2E9" w14:textId="77777777" w:rsidR="007F1072" w:rsidRDefault="006629E8" w:rsidP="00B67F8B">
      <w:pPr>
        <w:pStyle w:val="HTMLPreformatted"/>
        <w:spacing w:line="288" w:lineRule="auto"/>
        <w:rPr>
          <w:rFonts w:ascii="Times New Roman" w:hAnsi="Times New Roman" w:cs="Times New Roman"/>
          <w:sz w:val="24"/>
          <w:szCs w:val="24"/>
          <w:lang w:val="vi-VN"/>
        </w:rPr>
      </w:pPr>
      <w:r w:rsidRPr="00C37D99">
        <w:rPr>
          <w:rFonts w:ascii="Times New Roman" w:hAnsi="Times New Roman" w:cs="Times New Roman"/>
          <w:sz w:val="24"/>
          <w:szCs w:val="24"/>
          <w:lang w:val="vi-VN"/>
        </w:rPr>
        <w:t xml:space="preserve"> </w:t>
      </w: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p>
    <w:p w14:paraId="531A51FF" w14:textId="6EDBD20A" w:rsidR="006629E8" w:rsidRPr="00C37D99" w:rsidRDefault="006629E8"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w:t>
      </w:r>
    </w:p>
    <w:p w14:paraId="48132FAA" w14:textId="76251F5F" w:rsidR="00776FE3" w:rsidRPr="00C37D99" w:rsidRDefault="00776FE3" w:rsidP="00B67F8B">
      <w:pPr>
        <w:pStyle w:val="ListParagraph"/>
        <w:spacing w:line="288" w:lineRule="auto"/>
        <w:rPr>
          <w:sz w:val="24"/>
          <w:szCs w:val="24"/>
        </w:rPr>
      </w:pPr>
      <w:r w:rsidRPr="00C37D99">
        <w:rPr>
          <w:sz w:val="24"/>
          <w:szCs w:val="24"/>
        </w:rPr>
        <w:t>“serialNumber”: “</w:t>
      </w:r>
      <w:r w:rsidR="00DB6D2D">
        <w:rPr>
          <w:sz w:val="24"/>
          <w:szCs w:val="24"/>
        </w:rPr>
        <w:t>VNPT123456</w:t>
      </w:r>
      <w:r w:rsidRPr="00C37D99">
        <w:rPr>
          <w:sz w:val="24"/>
          <w:szCs w:val="24"/>
        </w:rPr>
        <w:t>”,</w:t>
      </w:r>
    </w:p>
    <w:p w14:paraId="2318651A" w14:textId="3E40F2C0" w:rsidR="00776FE3" w:rsidRPr="00C37D99" w:rsidRDefault="00776FE3" w:rsidP="00B67F8B">
      <w:pPr>
        <w:pStyle w:val="ListParagraph"/>
        <w:spacing w:line="288" w:lineRule="auto"/>
        <w:rPr>
          <w:sz w:val="24"/>
          <w:szCs w:val="24"/>
        </w:rPr>
      </w:pPr>
      <w:r w:rsidRPr="00C37D99">
        <w:rPr>
          <w:sz w:val="24"/>
          <w:szCs w:val="24"/>
        </w:rPr>
        <w:t>“modelName”: “</w:t>
      </w:r>
      <w:r w:rsidR="00DB6D2D">
        <w:rPr>
          <w:sz w:val="24"/>
          <w:szCs w:val="24"/>
        </w:rPr>
        <w:t>GW040H</w:t>
      </w:r>
      <w:r w:rsidRPr="00C37D99">
        <w:rPr>
          <w:sz w:val="24"/>
          <w:szCs w:val="24"/>
        </w:rPr>
        <w:t>”,</w:t>
      </w:r>
    </w:p>
    <w:p w14:paraId="79EB4FD6" w14:textId="77777777" w:rsidR="00776FE3" w:rsidRPr="00C37D99" w:rsidRDefault="00776FE3" w:rsidP="00B67F8B">
      <w:pPr>
        <w:pStyle w:val="ListParagraph"/>
        <w:spacing w:line="288" w:lineRule="auto"/>
        <w:rPr>
          <w:sz w:val="24"/>
          <w:szCs w:val="24"/>
        </w:rPr>
      </w:pPr>
      <w:r w:rsidRPr="00C37D99">
        <w:rPr>
          <w:sz w:val="24"/>
          <w:szCs w:val="24"/>
        </w:rPr>
        <w:t>“wanIndex”: “&lt;wanIndex &gt;”,</w:t>
      </w:r>
    </w:p>
    <w:p w14:paraId="5362CA30" w14:textId="77777777" w:rsidR="00776FE3" w:rsidRPr="00C37D99" w:rsidRDefault="00776FE3" w:rsidP="00B67F8B">
      <w:pPr>
        <w:pStyle w:val="ListParagraph"/>
        <w:spacing w:line="288" w:lineRule="auto"/>
        <w:rPr>
          <w:sz w:val="24"/>
          <w:szCs w:val="24"/>
        </w:rPr>
      </w:pPr>
      <w:r w:rsidRPr="00C37D99">
        <w:rPr>
          <w:sz w:val="24"/>
          <w:szCs w:val="24"/>
        </w:rPr>
        <w:t>“ruleIndex”: “&lt;ruleIndex&gt;”,</w:t>
      </w:r>
    </w:p>
    <w:p w14:paraId="0FF3809C" w14:textId="77777777" w:rsidR="00776FE3" w:rsidRPr="00C37D99" w:rsidRDefault="00776FE3" w:rsidP="00B67F8B">
      <w:pPr>
        <w:pStyle w:val="ListParagraph"/>
        <w:spacing w:line="288" w:lineRule="auto"/>
        <w:rPr>
          <w:sz w:val="24"/>
          <w:szCs w:val="24"/>
        </w:rPr>
      </w:pPr>
      <w:r w:rsidRPr="00C37D99">
        <w:rPr>
          <w:sz w:val="24"/>
          <w:szCs w:val="24"/>
        </w:rPr>
        <w:t>“application”: “&lt;application&gt;”,</w:t>
      </w:r>
    </w:p>
    <w:p w14:paraId="0B99AD1A" w14:textId="77777777" w:rsidR="00776FE3" w:rsidRPr="00C37D99" w:rsidRDefault="00776FE3" w:rsidP="00B67F8B">
      <w:pPr>
        <w:pStyle w:val="ListParagraph"/>
        <w:spacing w:line="288" w:lineRule="auto"/>
        <w:rPr>
          <w:sz w:val="24"/>
          <w:szCs w:val="24"/>
        </w:rPr>
      </w:pPr>
      <w:r w:rsidRPr="00C37D99">
        <w:rPr>
          <w:sz w:val="24"/>
          <w:szCs w:val="24"/>
        </w:rPr>
        <w:t>“protocol”: “&lt;protocol&gt;”,</w:t>
      </w:r>
    </w:p>
    <w:p w14:paraId="21927C6A" w14:textId="77777777" w:rsidR="00776FE3" w:rsidRPr="00C37D99" w:rsidRDefault="00776FE3" w:rsidP="00B67F8B">
      <w:pPr>
        <w:pStyle w:val="ListParagraph"/>
        <w:spacing w:line="288" w:lineRule="auto"/>
        <w:rPr>
          <w:sz w:val="24"/>
          <w:szCs w:val="24"/>
        </w:rPr>
      </w:pPr>
      <w:r w:rsidRPr="00C37D99">
        <w:rPr>
          <w:sz w:val="24"/>
          <w:szCs w:val="24"/>
        </w:rPr>
        <w:t>“startRemotePort”: “&lt;startRemotePort &gt;”,</w:t>
      </w:r>
    </w:p>
    <w:p w14:paraId="0BBBAA4E" w14:textId="77777777" w:rsidR="00776FE3" w:rsidRPr="00C37D99" w:rsidRDefault="00776FE3" w:rsidP="00B67F8B">
      <w:pPr>
        <w:pStyle w:val="ListParagraph"/>
        <w:spacing w:line="288" w:lineRule="auto"/>
        <w:rPr>
          <w:sz w:val="24"/>
          <w:szCs w:val="24"/>
        </w:rPr>
      </w:pPr>
      <w:r w:rsidRPr="00C37D99">
        <w:rPr>
          <w:sz w:val="24"/>
          <w:szCs w:val="24"/>
        </w:rPr>
        <w:t>“endRemotePort”: “&lt;endRemotePort &gt;”,</w:t>
      </w:r>
    </w:p>
    <w:p w14:paraId="398123DD" w14:textId="77777777" w:rsidR="00776FE3" w:rsidRPr="00C37D99" w:rsidRDefault="00776FE3" w:rsidP="00B67F8B">
      <w:pPr>
        <w:pStyle w:val="ListParagraph"/>
        <w:spacing w:line="288" w:lineRule="auto"/>
        <w:rPr>
          <w:sz w:val="24"/>
          <w:szCs w:val="24"/>
        </w:rPr>
      </w:pPr>
      <w:r w:rsidRPr="00C37D99">
        <w:rPr>
          <w:sz w:val="24"/>
          <w:szCs w:val="24"/>
        </w:rPr>
        <w:t>“ipAddr”: “&lt;ipAddr &gt;”,</w:t>
      </w:r>
    </w:p>
    <w:p w14:paraId="2A49B199" w14:textId="77777777" w:rsidR="00776FE3" w:rsidRPr="00C37D99" w:rsidRDefault="00776FE3" w:rsidP="00B67F8B">
      <w:pPr>
        <w:pStyle w:val="ListParagraph"/>
        <w:spacing w:line="288" w:lineRule="auto"/>
        <w:rPr>
          <w:sz w:val="24"/>
          <w:szCs w:val="24"/>
        </w:rPr>
      </w:pPr>
      <w:r w:rsidRPr="00C37D99">
        <w:rPr>
          <w:sz w:val="24"/>
          <w:szCs w:val="24"/>
        </w:rPr>
        <w:t xml:space="preserve"> “startLocalPort”: “&lt;startLocalPort &gt;”,</w:t>
      </w:r>
    </w:p>
    <w:p w14:paraId="7EA4FDEA" w14:textId="6254D704" w:rsidR="00776FE3" w:rsidRPr="00C37D99" w:rsidRDefault="0A96BD6C" w:rsidP="00B67F8B">
      <w:pPr>
        <w:pStyle w:val="ListParagraph"/>
        <w:spacing w:line="288" w:lineRule="auto"/>
        <w:rPr>
          <w:sz w:val="24"/>
          <w:szCs w:val="24"/>
        </w:rPr>
      </w:pPr>
      <w:r w:rsidRPr="00C37D99">
        <w:rPr>
          <w:sz w:val="24"/>
          <w:szCs w:val="24"/>
        </w:rPr>
        <w:t xml:space="preserve"> “endLocalPort”: “&lt;endLocalPort &gt;”</w:t>
      </w:r>
    </w:p>
    <w:p w14:paraId="5EAC45B0" w14:textId="689089FE" w:rsidR="006629E8" w:rsidRPr="007F1072" w:rsidRDefault="006629E8" w:rsidP="007F1072">
      <w:pPr>
        <w:spacing w:line="288" w:lineRule="auto"/>
      </w:pPr>
      <w:r w:rsidRPr="007F1072">
        <w:t>}</w:t>
      </w:r>
    </w:p>
    <w:p w14:paraId="11FA58A4" w14:textId="77777777" w:rsidR="006629E8" w:rsidRPr="00C37D99" w:rsidRDefault="006629E8" w:rsidP="00B67F8B">
      <w:pPr>
        <w:spacing w:line="288" w:lineRule="auto"/>
        <w:rPr>
          <w:b/>
          <w:bCs/>
        </w:rPr>
      </w:pPr>
      <w:r w:rsidRPr="00C37D99">
        <w:rPr>
          <w:b/>
          <w:bCs/>
        </w:rPr>
        <w:t>Response:</w:t>
      </w:r>
    </w:p>
    <w:p w14:paraId="4C274E0A" w14:textId="068DBB24" w:rsidR="006629E8" w:rsidRPr="00C37D99" w:rsidRDefault="006629E8" w:rsidP="00B67F8B">
      <w:pPr>
        <w:pStyle w:val="FirstLevelBullet"/>
        <w:spacing w:line="288" w:lineRule="auto"/>
        <w:ind w:left="0" w:firstLine="0"/>
        <w:rPr>
          <w:sz w:val="24"/>
          <w:szCs w:val="24"/>
        </w:rPr>
      </w:pPr>
      <w:r w:rsidRPr="00C37D99">
        <w:rPr>
          <w:sz w:val="24"/>
          <w:szCs w:val="24"/>
        </w:rPr>
        <w:t>{</w:t>
      </w:r>
    </w:p>
    <w:p w14:paraId="1AE9B3E5" w14:textId="77777777" w:rsidR="006629E8" w:rsidRPr="00C37D99" w:rsidRDefault="006629E8" w:rsidP="00B67F8B">
      <w:pPr>
        <w:pStyle w:val="FirstLevelBullet"/>
        <w:spacing w:line="288" w:lineRule="auto"/>
        <w:ind w:firstLine="0"/>
        <w:rPr>
          <w:sz w:val="24"/>
          <w:szCs w:val="24"/>
        </w:rPr>
      </w:pPr>
      <w:r w:rsidRPr="00C37D99">
        <w:rPr>
          <w:sz w:val="24"/>
          <w:szCs w:val="24"/>
        </w:rPr>
        <w:t xml:space="preserve"> </w:t>
      </w:r>
      <w:r w:rsidRPr="00C37D99">
        <w:rPr>
          <w:sz w:val="24"/>
          <w:szCs w:val="24"/>
          <w:lang w:val="vi-VN"/>
        </w:rPr>
        <w:t xml:space="preserve"> </w:t>
      </w:r>
      <w:r w:rsidRPr="00C37D99">
        <w:rPr>
          <w:sz w:val="24"/>
          <w:szCs w:val="24"/>
        </w:rPr>
        <w:t>"errorCode": "200",</w:t>
      </w:r>
    </w:p>
    <w:p w14:paraId="12A71F00" w14:textId="3A1BA21B" w:rsidR="006629E8" w:rsidRPr="00C37D99" w:rsidRDefault="006629E8" w:rsidP="00E131AF">
      <w:pPr>
        <w:pStyle w:val="ANSVNormal"/>
        <w:rPr>
          <w:lang w:val="vi-VN"/>
        </w:rPr>
      </w:pPr>
      <w:r w:rsidRPr="00C37D99">
        <w:rPr>
          <w:lang w:val="vi-VN"/>
        </w:rPr>
        <w:t xml:space="preserve">  </w:t>
      </w:r>
      <w:r w:rsidR="00A85734">
        <w:rPr>
          <w:lang w:val="vi-VN"/>
        </w:rPr>
        <w:tab/>
      </w:r>
      <w:r w:rsidR="00A85734">
        <w:t xml:space="preserve">  </w:t>
      </w:r>
      <w:r w:rsidRPr="00C37D99">
        <w:t>"errorMessage": "SUCCESS"</w:t>
      </w:r>
      <w:r w:rsidRPr="00C37D99">
        <w:rPr>
          <w:lang w:val="vi-VN"/>
        </w:rPr>
        <w:t xml:space="preserve">                  </w:t>
      </w:r>
    </w:p>
    <w:p w14:paraId="3E058E23" w14:textId="6C3CF408" w:rsidR="00934F92" w:rsidRPr="00C37D99" w:rsidRDefault="006629E8" w:rsidP="00E131AF">
      <w:pPr>
        <w:pStyle w:val="ANSVNormal"/>
        <w:rPr>
          <w:lang w:val="vi-VN"/>
        </w:rPr>
      </w:pPr>
      <w:r w:rsidRPr="00C37D99">
        <w:rPr>
          <w:lang w:val="vi-VN"/>
        </w:rPr>
        <w:t>}</w:t>
      </w:r>
    </w:p>
    <w:p w14:paraId="38D78D26" w14:textId="44BBF09F" w:rsidR="00D1674F" w:rsidRPr="00C37D99" w:rsidRDefault="00D1674F" w:rsidP="00303550">
      <w:pPr>
        <w:pStyle w:val="Heading3"/>
      </w:pPr>
      <w:bookmarkStart w:id="122" w:name="_Toc113436578"/>
      <w:r w:rsidRPr="00C37D99">
        <w:t>removePortForwardConfig</w:t>
      </w:r>
      <w:bookmarkEnd w:id="122"/>
    </w:p>
    <w:p w14:paraId="173BC52F" w14:textId="77777777" w:rsidR="004D4207" w:rsidRPr="00C37D99" w:rsidRDefault="004D4207" w:rsidP="00B67F8B">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4D4207" w:rsidRPr="00C37D99" w14:paraId="4020B657" w14:textId="77777777" w:rsidTr="0054461D">
        <w:tc>
          <w:tcPr>
            <w:tcW w:w="1122" w:type="pct"/>
            <w:shd w:val="clear" w:color="auto" w:fill="BFBFBF" w:themeFill="background1" w:themeFillShade="BF"/>
          </w:tcPr>
          <w:p w14:paraId="6B0867C0" w14:textId="77777777" w:rsidR="004D4207" w:rsidRPr="00C37D99" w:rsidRDefault="004D4207" w:rsidP="00E131AF">
            <w:pPr>
              <w:pStyle w:val="ANSVNormal"/>
            </w:pPr>
            <w:r w:rsidRPr="00C37D99">
              <w:t>Tên API</w:t>
            </w:r>
          </w:p>
        </w:tc>
        <w:tc>
          <w:tcPr>
            <w:tcW w:w="3878" w:type="pct"/>
            <w:shd w:val="clear" w:color="auto" w:fill="BFBFBF" w:themeFill="background1" w:themeFillShade="BF"/>
          </w:tcPr>
          <w:p w14:paraId="3C811C1F" w14:textId="77777777" w:rsidR="004D4207" w:rsidRPr="00C37D99" w:rsidRDefault="004D4207" w:rsidP="00E131AF">
            <w:pPr>
              <w:pStyle w:val="ANSVNormal"/>
            </w:pPr>
            <w:r w:rsidRPr="00C37D99">
              <w:t>Mô tả</w:t>
            </w:r>
          </w:p>
        </w:tc>
      </w:tr>
      <w:tr w:rsidR="004D4207" w:rsidRPr="00C37D99" w14:paraId="49A1E186" w14:textId="77777777" w:rsidTr="0054461D">
        <w:trPr>
          <w:trHeight w:val="362"/>
        </w:trPr>
        <w:tc>
          <w:tcPr>
            <w:tcW w:w="1122" w:type="pct"/>
          </w:tcPr>
          <w:p w14:paraId="420002B8" w14:textId="5E44D0B1" w:rsidR="004D4207" w:rsidRPr="00C37D99" w:rsidRDefault="004D4207" w:rsidP="00E131AF">
            <w:pPr>
              <w:pStyle w:val="ANSVNormal"/>
              <w:rPr>
                <w:lang w:val="vi-VN"/>
              </w:rPr>
            </w:pPr>
            <w:r w:rsidRPr="00C37D99">
              <w:rPr>
                <w:lang w:val="vi-VN"/>
              </w:rPr>
              <w:t>removePortForwardConfig</w:t>
            </w:r>
          </w:p>
        </w:tc>
        <w:tc>
          <w:tcPr>
            <w:tcW w:w="3878" w:type="pct"/>
          </w:tcPr>
          <w:p w14:paraId="157521E4" w14:textId="2F39FA98" w:rsidR="004D4207" w:rsidRPr="00C37D99" w:rsidRDefault="004D4207" w:rsidP="00E131AF">
            <w:pPr>
              <w:pStyle w:val="ANSVNormal"/>
            </w:pPr>
            <w:r w:rsidRPr="00C37D99">
              <w:t>Điều khiển xóa cấu hình Rule Port Forwarding đang tồn tại</w:t>
            </w:r>
          </w:p>
        </w:tc>
      </w:tr>
      <w:tr w:rsidR="002B1F75" w:rsidRPr="00C37D99" w14:paraId="34B374F4" w14:textId="77777777" w:rsidTr="0054461D">
        <w:tc>
          <w:tcPr>
            <w:tcW w:w="1122" w:type="pct"/>
          </w:tcPr>
          <w:p w14:paraId="6255A646" w14:textId="39760C0F" w:rsidR="002B1F75" w:rsidRPr="00C37D99" w:rsidRDefault="002B1F75" w:rsidP="00E131AF">
            <w:pPr>
              <w:pStyle w:val="ANSVNormal"/>
            </w:pPr>
            <w:r w:rsidRPr="00C37D99">
              <w:lastRenderedPageBreak/>
              <w:t>Method</w:t>
            </w:r>
          </w:p>
        </w:tc>
        <w:tc>
          <w:tcPr>
            <w:tcW w:w="3878" w:type="pct"/>
          </w:tcPr>
          <w:p w14:paraId="0AD8A80B" w14:textId="3C0B75F4" w:rsidR="002B1F75" w:rsidRPr="00C37D99" w:rsidRDefault="002B1F75" w:rsidP="00E131AF">
            <w:pPr>
              <w:pStyle w:val="ANSVNormal"/>
            </w:pPr>
            <w:r w:rsidRPr="00C37D99">
              <w:t>Function call</w:t>
            </w:r>
          </w:p>
        </w:tc>
      </w:tr>
      <w:tr w:rsidR="002B1F75" w:rsidRPr="00C37D99" w14:paraId="5E111FAE" w14:textId="77777777" w:rsidTr="0054461D">
        <w:tc>
          <w:tcPr>
            <w:tcW w:w="1122" w:type="pct"/>
          </w:tcPr>
          <w:p w14:paraId="639A8F01" w14:textId="3506B830" w:rsidR="002B1F75" w:rsidRPr="00C37D99" w:rsidRDefault="002B1F75" w:rsidP="00E131AF">
            <w:pPr>
              <w:pStyle w:val="ANSVNormal"/>
            </w:pPr>
            <w:r w:rsidRPr="00C37D99">
              <w:t>Response</w:t>
            </w:r>
          </w:p>
        </w:tc>
        <w:tc>
          <w:tcPr>
            <w:tcW w:w="3878" w:type="pct"/>
          </w:tcPr>
          <w:p w14:paraId="3B6CF573" w14:textId="48E6C612" w:rsidR="002B1F75" w:rsidRPr="00C37D99" w:rsidRDefault="002B1F75" w:rsidP="00E131AF">
            <w:pPr>
              <w:pStyle w:val="ANSVNormal"/>
            </w:pPr>
            <w:r w:rsidRPr="00C37D99">
              <w:t>JSON Object</w:t>
            </w:r>
          </w:p>
        </w:tc>
      </w:tr>
    </w:tbl>
    <w:p w14:paraId="61272356" w14:textId="77777777" w:rsidR="004D4207" w:rsidRPr="00C37D99" w:rsidRDefault="004D4207" w:rsidP="00B67F8B">
      <w:pPr>
        <w:spacing w:line="288" w:lineRule="auto"/>
      </w:pPr>
    </w:p>
    <w:p w14:paraId="35838CF5" w14:textId="77777777" w:rsidR="004D4207" w:rsidRPr="00C37D99" w:rsidRDefault="004D4207" w:rsidP="00B67F8B">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638"/>
        <w:gridCol w:w="1422"/>
        <w:gridCol w:w="990"/>
        <w:gridCol w:w="1132"/>
        <w:gridCol w:w="3368"/>
      </w:tblGrid>
      <w:tr w:rsidR="004D4207" w:rsidRPr="00C37D99" w14:paraId="0E5F709A" w14:textId="77777777" w:rsidTr="007F107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2C3705E" w14:textId="77777777" w:rsidR="004D4207" w:rsidRPr="00C37D99" w:rsidRDefault="004D4207" w:rsidP="00B67F8B">
            <w:pPr>
              <w:spacing w:line="288" w:lineRule="auto"/>
              <w:rPr>
                <w:b/>
                <w:bCs/>
                <w:lang w:eastAsia="en-AU"/>
              </w:rPr>
            </w:pPr>
            <w:r w:rsidRPr="00C37D99">
              <w:rPr>
                <w:b/>
                <w:bCs/>
                <w:lang w:eastAsia="en-AU"/>
              </w:rPr>
              <w:t>No</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A860F" w14:textId="77777777" w:rsidR="004D4207" w:rsidRPr="00C37D99" w:rsidRDefault="004D4207" w:rsidP="00B67F8B">
            <w:pPr>
              <w:spacing w:line="288" w:lineRule="auto"/>
              <w:rPr>
                <w:b/>
                <w:bCs/>
                <w:lang w:eastAsia="en-AU"/>
              </w:rPr>
            </w:pPr>
            <w:r w:rsidRPr="00C37D99">
              <w:rPr>
                <w:b/>
                <w:bCs/>
                <w:lang w:eastAsia="en-AU"/>
              </w:rPr>
              <w:t>Parameter</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04B5EB55" w14:textId="77777777" w:rsidR="004D4207" w:rsidRPr="00C37D99" w:rsidRDefault="004D4207" w:rsidP="00B67F8B">
            <w:pPr>
              <w:spacing w:line="288" w:lineRule="auto"/>
              <w:rPr>
                <w:b/>
                <w:bCs/>
                <w:lang w:eastAsia="en-AU"/>
              </w:rPr>
            </w:pPr>
            <w:r w:rsidRPr="00C37D99">
              <w:rPr>
                <w:b/>
                <w:bCs/>
                <w:lang w:eastAsia="en-AU"/>
              </w:rPr>
              <w:t>Mandatory</w:t>
            </w:r>
          </w:p>
        </w:tc>
        <w:tc>
          <w:tcPr>
            <w:tcW w:w="990" w:type="dxa"/>
            <w:tcBorders>
              <w:top w:val="single" w:sz="4" w:space="0" w:color="auto"/>
              <w:left w:val="nil"/>
              <w:bottom w:val="single" w:sz="4" w:space="0" w:color="auto"/>
              <w:right w:val="single" w:sz="4" w:space="0" w:color="auto"/>
            </w:tcBorders>
            <w:vAlign w:val="center"/>
          </w:tcPr>
          <w:p w14:paraId="5211D559" w14:textId="77777777" w:rsidR="004D4207" w:rsidRPr="00C37D99" w:rsidRDefault="004D4207" w:rsidP="00B67F8B">
            <w:pPr>
              <w:spacing w:line="288" w:lineRule="auto"/>
              <w:rPr>
                <w:b/>
                <w:bCs/>
                <w:lang w:eastAsia="en-AU"/>
              </w:rPr>
            </w:pPr>
            <w:r w:rsidRPr="00C37D99">
              <w:rPr>
                <w:b/>
                <w:bCs/>
                <w:lang w:eastAsia="en-AU"/>
              </w:rPr>
              <w:t>Type</w:t>
            </w:r>
          </w:p>
        </w:tc>
        <w:tc>
          <w:tcPr>
            <w:tcW w:w="1132" w:type="dxa"/>
            <w:tcBorders>
              <w:top w:val="single" w:sz="4" w:space="0" w:color="auto"/>
              <w:left w:val="single" w:sz="4" w:space="0" w:color="auto"/>
              <w:bottom w:val="single" w:sz="4" w:space="0" w:color="auto"/>
              <w:right w:val="single" w:sz="4" w:space="0" w:color="auto"/>
            </w:tcBorders>
          </w:tcPr>
          <w:p w14:paraId="11329D63" w14:textId="77777777" w:rsidR="004D4207" w:rsidRPr="00C37D99" w:rsidRDefault="004D4207" w:rsidP="00B67F8B">
            <w:pPr>
              <w:spacing w:line="288" w:lineRule="auto"/>
              <w:rPr>
                <w:b/>
                <w:bCs/>
                <w:lang w:eastAsia="en-AU"/>
              </w:rPr>
            </w:pPr>
            <w:r w:rsidRPr="00C37D99">
              <w:rPr>
                <w:b/>
                <w:bCs/>
                <w:lang w:eastAsia="en-AU"/>
              </w:rPr>
              <w:t>Max length</w:t>
            </w:r>
          </w:p>
        </w:tc>
        <w:tc>
          <w:tcPr>
            <w:tcW w:w="33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CA193" w14:textId="77777777" w:rsidR="004D4207" w:rsidRPr="00C37D99" w:rsidRDefault="004D4207" w:rsidP="00B67F8B">
            <w:pPr>
              <w:spacing w:line="288" w:lineRule="auto"/>
              <w:rPr>
                <w:b/>
                <w:bCs/>
                <w:lang w:eastAsia="en-AU"/>
              </w:rPr>
            </w:pPr>
            <w:r w:rsidRPr="00C37D99">
              <w:rPr>
                <w:b/>
                <w:bCs/>
                <w:lang w:eastAsia="en-AU"/>
              </w:rPr>
              <w:t>Meaning/Value</w:t>
            </w:r>
          </w:p>
        </w:tc>
      </w:tr>
      <w:tr w:rsidR="00544311" w:rsidRPr="00C37D99" w14:paraId="2DE061E8" w14:textId="77777777" w:rsidTr="007F107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45CEE58" w14:textId="27939688" w:rsidR="00544311" w:rsidRPr="00C37D99" w:rsidRDefault="00544311" w:rsidP="00544311">
            <w:pPr>
              <w:spacing w:line="288" w:lineRule="auto"/>
              <w:rPr>
                <w:b/>
                <w:bCs/>
                <w:lang w:eastAsia="en-AU"/>
              </w:rPr>
            </w:pPr>
            <w:r w:rsidRPr="00C37D99">
              <w:rPr>
                <w:lang w:val="vi-VN" w:eastAsia="en-AU"/>
              </w:rPr>
              <w:t>1</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06761" w14:textId="6D3C6121" w:rsidR="00544311" w:rsidRPr="00C37D99" w:rsidRDefault="00544311" w:rsidP="00544311">
            <w:pPr>
              <w:spacing w:line="288" w:lineRule="auto"/>
              <w:jc w:val="both"/>
              <w:rPr>
                <w:b/>
                <w:bCs/>
                <w:lang w:eastAsia="en-AU"/>
              </w:rPr>
            </w:pPr>
            <w:r w:rsidRPr="00C37D99">
              <w:rPr>
                <w:lang w:val="vi-VN"/>
              </w:rPr>
              <w:t>serialNumber</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77FAE407" w14:textId="40670F45" w:rsidR="00544311" w:rsidRPr="00C37D99" w:rsidRDefault="00544311" w:rsidP="00544311">
            <w:pPr>
              <w:spacing w:line="288" w:lineRule="auto"/>
              <w:jc w:val="both"/>
              <w:rPr>
                <w:b/>
                <w:bCs/>
                <w:lang w:eastAsia="en-AU"/>
              </w:rPr>
            </w:pPr>
            <w:r w:rsidRPr="00C37D99">
              <w:rPr>
                <w:lang w:eastAsia="en-AU"/>
              </w:rPr>
              <w:t>Mandatory</w:t>
            </w:r>
          </w:p>
        </w:tc>
        <w:tc>
          <w:tcPr>
            <w:tcW w:w="990" w:type="dxa"/>
            <w:tcBorders>
              <w:top w:val="single" w:sz="4" w:space="0" w:color="auto"/>
              <w:left w:val="nil"/>
              <w:bottom w:val="single" w:sz="4" w:space="0" w:color="auto"/>
              <w:right w:val="single" w:sz="4" w:space="0" w:color="auto"/>
            </w:tcBorders>
            <w:vAlign w:val="center"/>
          </w:tcPr>
          <w:p w14:paraId="6F0AE10B" w14:textId="4CC1B3A4" w:rsidR="00544311" w:rsidRPr="00C37D99" w:rsidRDefault="00544311" w:rsidP="00544311">
            <w:pPr>
              <w:spacing w:line="288" w:lineRule="auto"/>
              <w:jc w:val="both"/>
              <w:rPr>
                <w:b/>
                <w:bCs/>
                <w:lang w:eastAsia="en-AU"/>
              </w:rPr>
            </w:pPr>
            <w:r w:rsidRPr="00C37D99">
              <w:rPr>
                <w:lang w:eastAsia="en-AU"/>
              </w:rPr>
              <w:t>String</w:t>
            </w:r>
          </w:p>
        </w:tc>
        <w:tc>
          <w:tcPr>
            <w:tcW w:w="1132" w:type="dxa"/>
            <w:tcBorders>
              <w:top w:val="single" w:sz="4" w:space="0" w:color="auto"/>
              <w:left w:val="single" w:sz="4" w:space="0" w:color="auto"/>
              <w:bottom w:val="single" w:sz="4" w:space="0" w:color="auto"/>
              <w:right w:val="single" w:sz="4" w:space="0" w:color="auto"/>
            </w:tcBorders>
            <w:vAlign w:val="center"/>
          </w:tcPr>
          <w:p w14:paraId="0F68509F" w14:textId="3E1571CC" w:rsidR="00544311" w:rsidRPr="00C37D99" w:rsidRDefault="00544311" w:rsidP="00544311">
            <w:pPr>
              <w:spacing w:line="288" w:lineRule="auto"/>
              <w:jc w:val="both"/>
              <w:rPr>
                <w:b/>
                <w:bCs/>
                <w:lang w:eastAsia="en-AU"/>
              </w:rPr>
            </w:pPr>
            <w:r w:rsidRPr="00C37D99">
              <w:rPr>
                <w:lang w:val="vi-VN" w:eastAsia="en-AU"/>
              </w:rPr>
              <w:t>16</w:t>
            </w:r>
          </w:p>
        </w:tc>
        <w:tc>
          <w:tcPr>
            <w:tcW w:w="33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98D59" w14:textId="297A9817" w:rsidR="00544311" w:rsidRPr="00C37D99" w:rsidRDefault="00544311" w:rsidP="00544311">
            <w:pPr>
              <w:spacing w:line="288" w:lineRule="auto"/>
              <w:jc w:val="both"/>
              <w:rPr>
                <w:b/>
                <w:bCs/>
                <w:lang w:eastAsia="en-AU"/>
              </w:rPr>
            </w:pPr>
            <w:r w:rsidRPr="00C37D99">
              <w:rPr>
                <w:lang w:val="vi-VN" w:eastAsia="en-AU"/>
              </w:rPr>
              <w:t xml:space="preserve">SerialNumber của thiết bị </w:t>
            </w:r>
            <w:r>
              <w:rPr>
                <w:lang w:eastAsia="en-AU"/>
              </w:rPr>
              <w:t>cần cấu hình</w:t>
            </w:r>
            <w:r w:rsidRPr="00C37D99">
              <w:rPr>
                <w:lang w:val="vi-VN" w:eastAsia="en-AU"/>
              </w:rPr>
              <w:t xml:space="preserve"> </w:t>
            </w:r>
          </w:p>
        </w:tc>
      </w:tr>
      <w:tr w:rsidR="00544311" w:rsidRPr="00C37D99" w14:paraId="2A9738D8" w14:textId="77777777" w:rsidTr="007F107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F3EA1DF" w14:textId="4AD479B6" w:rsidR="00544311" w:rsidRPr="00C37D99" w:rsidRDefault="00544311" w:rsidP="00544311">
            <w:pPr>
              <w:spacing w:line="288" w:lineRule="auto"/>
              <w:rPr>
                <w:b/>
                <w:bCs/>
                <w:lang w:eastAsia="en-AU"/>
              </w:rPr>
            </w:pPr>
            <w:r w:rsidRPr="00C37D99">
              <w:rPr>
                <w:lang w:val="vi-VN" w:eastAsia="en-AU"/>
              </w:rPr>
              <w:t>2</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D4AF6B" w14:textId="544E2298" w:rsidR="00544311" w:rsidRPr="00C37D99" w:rsidRDefault="00544311" w:rsidP="00544311">
            <w:pPr>
              <w:spacing w:line="288" w:lineRule="auto"/>
              <w:jc w:val="both"/>
              <w:rPr>
                <w:b/>
                <w:bCs/>
                <w:lang w:eastAsia="en-AU"/>
              </w:rPr>
            </w:pPr>
            <w:r w:rsidRPr="00C37D99">
              <w:rPr>
                <w:lang w:val="vi-VN"/>
              </w:rPr>
              <w:t>modelName</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3A5A79AF" w14:textId="5491F523" w:rsidR="00544311" w:rsidRPr="00C37D99" w:rsidRDefault="00544311" w:rsidP="00544311">
            <w:pPr>
              <w:spacing w:line="288" w:lineRule="auto"/>
              <w:jc w:val="both"/>
              <w:rPr>
                <w:b/>
                <w:bCs/>
                <w:lang w:eastAsia="en-AU"/>
              </w:rPr>
            </w:pPr>
            <w:r w:rsidRPr="00C37D99">
              <w:rPr>
                <w:lang w:eastAsia="en-AU"/>
              </w:rPr>
              <w:t>Mandatory</w:t>
            </w:r>
          </w:p>
        </w:tc>
        <w:tc>
          <w:tcPr>
            <w:tcW w:w="990" w:type="dxa"/>
            <w:tcBorders>
              <w:top w:val="single" w:sz="4" w:space="0" w:color="auto"/>
              <w:left w:val="nil"/>
              <w:bottom w:val="single" w:sz="4" w:space="0" w:color="auto"/>
              <w:right w:val="single" w:sz="4" w:space="0" w:color="auto"/>
            </w:tcBorders>
            <w:vAlign w:val="center"/>
          </w:tcPr>
          <w:p w14:paraId="3BFAF1EF" w14:textId="7E762A56" w:rsidR="00544311" w:rsidRPr="00C37D99" w:rsidRDefault="00544311" w:rsidP="00544311">
            <w:pPr>
              <w:spacing w:line="288" w:lineRule="auto"/>
              <w:jc w:val="both"/>
              <w:rPr>
                <w:b/>
                <w:bCs/>
                <w:lang w:eastAsia="en-AU"/>
              </w:rPr>
            </w:pPr>
            <w:r w:rsidRPr="00C37D99">
              <w:rPr>
                <w:lang w:val="vi-VN" w:eastAsia="en-AU"/>
              </w:rPr>
              <w:t xml:space="preserve">String </w:t>
            </w:r>
          </w:p>
        </w:tc>
        <w:tc>
          <w:tcPr>
            <w:tcW w:w="1132" w:type="dxa"/>
            <w:tcBorders>
              <w:top w:val="single" w:sz="4" w:space="0" w:color="auto"/>
              <w:left w:val="single" w:sz="4" w:space="0" w:color="auto"/>
              <w:bottom w:val="single" w:sz="4" w:space="0" w:color="auto"/>
              <w:right w:val="single" w:sz="4" w:space="0" w:color="auto"/>
            </w:tcBorders>
            <w:vAlign w:val="center"/>
          </w:tcPr>
          <w:p w14:paraId="252042FB" w14:textId="1643114B" w:rsidR="00544311" w:rsidRPr="00C37D99" w:rsidRDefault="00544311" w:rsidP="00544311">
            <w:pPr>
              <w:spacing w:line="288" w:lineRule="auto"/>
              <w:jc w:val="both"/>
              <w:rPr>
                <w:b/>
                <w:bCs/>
                <w:lang w:eastAsia="en-AU"/>
              </w:rPr>
            </w:pPr>
            <w:r w:rsidRPr="00C37D99">
              <w:rPr>
                <w:lang w:val="vi-VN" w:eastAsia="en-AU"/>
              </w:rPr>
              <w:t xml:space="preserve">16 </w:t>
            </w:r>
          </w:p>
        </w:tc>
        <w:tc>
          <w:tcPr>
            <w:tcW w:w="33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B652E6" w14:textId="56F221A3" w:rsidR="00544311" w:rsidRPr="00C37D99" w:rsidRDefault="00544311" w:rsidP="00544311">
            <w:pPr>
              <w:spacing w:line="288" w:lineRule="auto"/>
              <w:jc w:val="both"/>
              <w:rPr>
                <w:b/>
                <w:bCs/>
                <w:lang w:eastAsia="en-AU"/>
              </w:rPr>
            </w:pPr>
            <w:r w:rsidRPr="00C37D99">
              <w:rPr>
                <w:lang w:val="vi-VN" w:eastAsia="en-AU"/>
              </w:rPr>
              <w:t xml:space="preserve">Model của thiết bị cần </w:t>
            </w:r>
            <w:r>
              <w:rPr>
                <w:lang w:eastAsia="en-AU"/>
              </w:rPr>
              <w:t>cấu hình</w:t>
            </w:r>
          </w:p>
        </w:tc>
      </w:tr>
      <w:tr w:rsidR="00AF428E" w:rsidRPr="00C37D99" w14:paraId="16CBCBB3" w14:textId="77777777" w:rsidTr="007F1072">
        <w:trPr>
          <w:trHeight w:val="255"/>
        </w:trPr>
        <w:tc>
          <w:tcPr>
            <w:tcW w:w="625" w:type="dxa"/>
            <w:tcBorders>
              <w:top w:val="single" w:sz="4" w:space="0" w:color="auto"/>
              <w:left w:val="single" w:sz="4" w:space="0" w:color="auto"/>
              <w:bottom w:val="single" w:sz="4" w:space="0" w:color="auto"/>
              <w:right w:val="single" w:sz="4" w:space="0" w:color="auto"/>
            </w:tcBorders>
          </w:tcPr>
          <w:p w14:paraId="7E6F8282" w14:textId="55109410" w:rsidR="00AF428E" w:rsidRPr="00C37D99" w:rsidRDefault="00AF428E" w:rsidP="00B67F8B">
            <w:pPr>
              <w:spacing w:line="288" w:lineRule="auto"/>
              <w:rPr>
                <w:lang w:val="vi-VN" w:eastAsia="en-AU"/>
              </w:rPr>
            </w:pPr>
            <w:r w:rsidRPr="00C37D99">
              <w:rPr>
                <w:lang w:val="vi-VN"/>
              </w:rPr>
              <w:t>3</w:t>
            </w:r>
          </w:p>
        </w:tc>
        <w:tc>
          <w:tcPr>
            <w:tcW w:w="1638" w:type="dxa"/>
            <w:tcBorders>
              <w:top w:val="single" w:sz="4" w:space="0" w:color="auto"/>
              <w:left w:val="single" w:sz="4" w:space="0" w:color="auto"/>
              <w:bottom w:val="single" w:sz="4" w:space="0" w:color="auto"/>
              <w:right w:val="single" w:sz="4" w:space="0" w:color="auto"/>
            </w:tcBorders>
            <w:shd w:val="clear" w:color="auto" w:fill="auto"/>
            <w:noWrap/>
          </w:tcPr>
          <w:p w14:paraId="16EEA8C5" w14:textId="708AAA7D" w:rsidR="00AF428E" w:rsidRPr="00C37D99" w:rsidRDefault="00AF428E" w:rsidP="00B67F8B">
            <w:pPr>
              <w:spacing w:line="288" w:lineRule="auto"/>
              <w:jc w:val="both"/>
            </w:pPr>
            <w:r w:rsidRPr="00C37D99">
              <w:t>wanIndex</w:t>
            </w:r>
          </w:p>
        </w:tc>
        <w:tc>
          <w:tcPr>
            <w:tcW w:w="1422" w:type="dxa"/>
            <w:tcBorders>
              <w:top w:val="single" w:sz="4" w:space="0" w:color="auto"/>
              <w:left w:val="nil"/>
              <w:bottom w:val="single" w:sz="4" w:space="0" w:color="auto"/>
              <w:right w:val="single" w:sz="4" w:space="0" w:color="auto"/>
            </w:tcBorders>
            <w:shd w:val="clear" w:color="auto" w:fill="auto"/>
            <w:noWrap/>
          </w:tcPr>
          <w:p w14:paraId="5CCD44A3" w14:textId="77777777" w:rsidR="00AF428E" w:rsidRPr="00C37D99" w:rsidRDefault="00AF428E" w:rsidP="00B67F8B">
            <w:pPr>
              <w:spacing w:line="288" w:lineRule="auto"/>
              <w:jc w:val="both"/>
              <w:rPr>
                <w:lang w:eastAsia="en-AU"/>
              </w:rPr>
            </w:pPr>
            <w:r w:rsidRPr="00C37D99">
              <w:rPr>
                <w:lang w:eastAsia="en-AU"/>
              </w:rPr>
              <w:t>Mandatory</w:t>
            </w:r>
          </w:p>
        </w:tc>
        <w:tc>
          <w:tcPr>
            <w:tcW w:w="990" w:type="dxa"/>
            <w:tcBorders>
              <w:top w:val="single" w:sz="4" w:space="0" w:color="auto"/>
              <w:left w:val="nil"/>
              <w:bottom w:val="single" w:sz="4" w:space="0" w:color="auto"/>
              <w:right w:val="single" w:sz="4" w:space="0" w:color="auto"/>
            </w:tcBorders>
          </w:tcPr>
          <w:p w14:paraId="49CF0E76" w14:textId="77777777" w:rsidR="00AF428E" w:rsidRPr="00C37D99" w:rsidRDefault="00AF428E" w:rsidP="00B67F8B">
            <w:pPr>
              <w:spacing w:line="288" w:lineRule="auto"/>
              <w:jc w:val="both"/>
            </w:pPr>
            <w:r w:rsidRPr="00C37D99">
              <w:t>Int</w:t>
            </w:r>
          </w:p>
        </w:tc>
        <w:tc>
          <w:tcPr>
            <w:tcW w:w="1132" w:type="dxa"/>
            <w:tcBorders>
              <w:top w:val="single" w:sz="4" w:space="0" w:color="auto"/>
              <w:left w:val="single" w:sz="4" w:space="0" w:color="auto"/>
              <w:bottom w:val="single" w:sz="4" w:space="0" w:color="auto"/>
              <w:right w:val="single" w:sz="4" w:space="0" w:color="auto"/>
            </w:tcBorders>
          </w:tcPr>
          <w:p w14:paraId="3F60228C" w14:textId="0AB35BEF" w:rsidR="00AF428E" w:rsidRPr="00C37D99" w:rsidRDefault="00AF428E" w:rsidP="00B67F8B">
            <w:pPr>
              <w:pStyle w:val="ListParagraph"/>
              <w:spacing w:line="288" w:lineRule="auto"/>
              <w:ind w:left="0"/>
              <w:rPr>
                <w:sz w:val="24"/>
                <w:szCs w:val="24"/>
                <w:lang w:val="vi-VN"/>
              </w:rPr>
            </w:pPr>
            <w:r w:rsidRPr="00C37D99">
              <w:rPr>
                <w:sz w:val="24"/>
                <w:szCs w:val="24"/>
                <w:lang w:val="vi-VN"/>
              </w:rPr>
              <w:t>1</w:t>
            </w:r>
          </w:p>
        </w:tc>
        <w:tc>
          <w:tcPr>
            <w:tcW w:w="3368" w:type="dxa"/>
            <w:tcBorders>
              <w:top w:val="single" w:sz="4" w:space="0" w:color="auto"/>
              <w:left w:val="single" w:sz="4" w:space="0" w:color="auto"/>
              <w:bottom w:val="single" w:sz="4" w:space="0" w:color="auto"/>
              <w:right w:val="single" w:sz="4" w:space="0" w:color="auto"/>
            </w:tcBorders>
            <w:shd w:val="clear" w:color="auto" w:fill="auto"/>
            <w:noWrap/>
          </w:tcPr>
          <w:p w14:paraId="6D1A77F0" w14:textId="77777777" w:rsidR="00AF428E" w:rsidRPr="00C37D99" w:rsidRDefault="00AF428E" w:rsidP="00B67F8B">
            <w:pPr>
              <w:spacing w:line="288" w:lineRule="auto"/>
              <w:jc w:val="both"/>
            </w:pPr>
            <w:r w:rsidRPr="00C37D99">
              <w:rPr>
                <w:lang w:val="vi-VN"/>
              </w:rPr>
              <w:t xml:space="preserve">+ </w:t>
            </w:r>
            <w:r w:rsidRPr="00C37D99">
              <w:t>Index WAN có enable NAT được lựa chọn để xóa rule Port Forwarding</w:t>
            </w:r>
          </w:p>
          <w:p w14:paraId="661A3763" w14:textId="109AA14F" w:rsidR="00AF428E" w:rsidRPr="00C37D99" w:rsidRDefault="00AF428E" w:rsidP="00B67F8B">
            <w:pPr>
              <w:spacing w:line="288" w:lineRule="auto"/>
              <w:jc w:val="both"/>
              <w:rPr>
                <w:lang w:val="vi-VN"/>
              </w:rPr>
            </w:pPr>
            <w:r w:rsidRPr="00C37D99">
              <w:rPr>
                <w:lang w:val="vi-VN"/>
              </w:rPr>
              <w:t xml:space="preserve">+ giá tị từ 0-7 </w:t>
            </w:r>
          </w:p>
        </w:tc>
      </w:tr>
      <w:tr w:rsidR="00AF428E" w:rsidRPr="00C37D99" w14:paraId="0BC91F55" w14:textId="77777777" w:rsidTr="007F1072">
        <w:trPr>
          <w:trHeight w:val="255"/>
        </w:trPr>
        <w:tc>
          <w:tcPr>
            <w:tcW w:w="625" w:type="dxa"/>
            <w:tcBorders>
              <w:top w:val="single" w:sz="4" w:space="0" w:color="auto"/>
              <w:left w:val="single" w:sz="4" w:space="0" w:color="auto"/>
              <w:bottom w:val="single" w:sz="4" w:space="0" w:color="auto"/>
              <w:right w:val="single" w:sz="4" w:space="0" w:color="auto"/>
            </w:tcBorders>
          </w:tcPr>
          <w:p w14:paraId="235259BC" w14:textId="284EB873" w:rsidR="00AF428E" w:rsidRPr="00C37D99" w:rsidRDefault="00AF428E" w:rsidP="00B67F8B">
            <w:pPr>
              <w:spacing w:line="288" w:lineRule="auto"/>
              <w:rPr>
                <w:lang w:val="vi-VN"/>
              </w:rPr>
            </w:pPr>
            <w:r w:rsidRPr="00C37D99">
              <w:rPr>
                <w:lang w:val="vi-VN"/>
              </w:rPr>
              <w:t>4</w:t>
            </w:r>
          </w:p>
        </w:tc>
        <w:tc>
          <w:tcPr>
            <w:tcW w:w="1638" w:type="dxa"/>
            <w:tcBorders>
              <w:top w:val="single" w:sz="4" w:space="0" w:color="auto"/>
              <w:left w:val="single" w:sz="4" w:space="0" w:color="auto"/>
              <w:bottom w:val="single" w:sz="4" w:space="0" w:color="auto"/>
              <w:right w:val="single" w:sz="4" w:space="0" w:color="auto"/>
            </w:tcBorders>
            <w:shd w:val="clear" w:color="auto" w:fill="auto"/>
            <w:noWrap/>
          </w:tcPr>
          <w:p w14:paraId="2949549E" w14:textId="68C607B7" w:rsidR="00AF428E" w:rsidRPr="00C37D99" w:rsidRDefault="00AF428E" w:rsidP="00B67F8B">
            <w:pPr>
              <w:spacing w:line="288" w:lineRule="auto"/>
              <w:jc w:val="both"/>
              <w:rPr>
                <w:lang w:val="vi-VN"/>
              </w:rPr>
            </w:pPr>
            <w:r w:rsidRPr="00C37D99">
              <w:rPr>
                <w:lang w:val="vi-VN"/>
              </w:rPr>
              <w:t>ruleIndex</w:t>
            </w:r>
          </w:p>
        </w:tc>
        <w:tc>
          <w:tcPr>
            <w:tcW w:w="1422" w:type="dxa"/>
            <w:tcBorders>
              <w:top w:val="single" w:sz="4" w:space="0" w:color="auto"/>
              <w:left w:val="nil"/>
              <w:bottom w:val="single" w:sz="4" w:space="0" w:color="auto"/>
              <w:right w:val="single" w:sz="4" w:space="0" w:color="auto"/>
            </w:tcBorders>
            <w:shd w:val="clear" w:color="auto" w:fill="auto"/>
            <w:noWrap/>
          </w:tcPr>
          <w:p w14:paraId="7D400AA2" w14:textId="77777777" w:rsidR="00AF428E" w:rsidRPr="00C37D99" w:rsidRDefault="00AF428E" w:rsidP="00B67F8B">
            <w:pPr>
              <w:spacing w:line="288" w:lineRule="auto"/>
              <w:jc w:val="both"/>
            </w:pPr>
            <w:r w:rsidRPr="00C37D99">
              <w:rPr>
                <w:lang w:eastAsia="en-AU"/>
              </w:rPr>
              <w:t>Mandatory</w:t>
            </w:r>
          </w:p>
        </w:tc>
        <w:tc>
          <w:tcPr>
            <w:tcW w:w="990" w:type="dxa"/>
            <w:tcBorders>
              <w:top w:val="single" w:sz="4" w:space="0" w:color="auto"/>
              <w:left w:val="nil"/>
              <w:bottom w:val="single" w:sz="4" w:space="0" w:color="auto"/>
              <w:right w:val="single" w:sz="4" w:space="0" w:color="auto"/>
            </w:tcBorders>
          </w:tcPr>
          <w:p w14:paraId="1CE4F5DE" w14:textId="77777777" w:rsidR="00AF428E" w:rsidRPr="00C37D99" w:rsidRDefault="00AF428E" w:rsidP="00B67F8B">
            <w:pPr>
              <w:spacing w:line="288" w:lineRule="auto"/>
              <w:jc w:val="both"/>
            </w:pPr>
            <w:r w:rsidRPr="00C37D99">
              <w:t>Int</w:t>
            </w:r>
          </w:p>
        </w:tc>
        <w:tc>
          <w:tcPr>
            <w:tcW w:w="1132" w:type="dxa"/>
            <w:tcBorders>
              <w:top w:val="single" w:sz="4" w:space="0" w:color="auto"/>
              <w:left w:val="single" w:sz="4" w:space="0" w:color="auto"/>
              <w:bottom w:val="single" w:sz="4" w:space="0" w:color="auto"/>
              <w:right w:val="single" w:sz="4" w:space="0" w:color="auto"/>
            </w:tcBorders>
          </w:tcPr>
          <w:p w14:paraId="16B919CC" w14:textId="684F0010" w:rsidR="00AF428E" w:rsidRPr="00C37D99" w:rsidRDefault="00AF428E" w:rsidP="00B67F8B">
            <w:pPr>
              <w:pStyle w:val="ListParagraph"/>
              <w:spacing w:line="288" w:lineRule="auto"/>
              <w:ind w:left="0"/>
              <w:rPr>
                <w:sz w:val="24"/>
                <w:szCs w:val="24"/>
                <w:lang w:val="vi-VN"/>
              </w:rPr>
            </w:pPr>
            <w:r w:rsidRPr="00C37D99">
              <w:rPr>
                <w:sz w:val="24"/>
                <w:szCs w:val="24"/>
                <w:lang w:val="vi-VN"/>
              </w:rPr>
              <w:t>2</w:t>
            </w:r>
          </w:p>
        </w:tc>
        <w:tc>
          <w:tcPr>
            <w:tcW w:w="3368" w:type="dxa"/>
            <w:tcBorders>
              <w:top w:val="single" w:sz="4" w:space="0" w:color="auto"/>
              <w:left w:val="single" w:sz="4" w:space="0" w:color="auto"/>
              <w:bottom w:val="single" w:sz="4" w:space="0" w:color="auto"/>
              <w:right w:val="single" w:sz="4" w:space="0" w:color="auto"/>
            </w:tcBorders>
            <w:shd w:val="clear" w:color="auto" w:fill="auto"/>
            <w:noWrap/>
          </w:tcPr>
          <w:p w14:paraId="6D164F92" w14:textId="3B13059E" w:rsidR="00AF428E" w:rsidRPr="00C37D99" w:rsidRDefault="00AF428E" w:rsidP="00B67F8B">
            <w:pPr>
              <w:spacing w:line="288" w:lineRule="auto"/>
              <w:jc w:val="both"/>
            </w:pPr>
            <w:r w:rsidRPr="00C37D99">
              <w:rPr>
                <w:lang w:val="vi-VN"/>
              </w:rPr>
              <w:t xml:space="preserve">+ </w:t>
            </w:r>
            <w:r w:rsidRPr="00C37D99">
              <w:t>Rule Index</w:t>
            </w:r>
          </w:p>
          <w:p w14:paraId="561F59E9" w14:textId="1AA50263" w:rsidR="00AF428E" w:rsidRPr="00C37D99" w:rsidRDefault="00AF428E" w:rsidP="00B67F8B">
            <w:pPr>
              <w:spacing w:line="288" w:lineRule="auto"/>
              <w:jc w:val="both"/>
              <w:rPr>
                <w:lang w:val="vi-VN"/>
              </w:rPr>
            </w:pPr>
            <w:r w:rsidRPr="00C37D99">
              <w:rPr>
                <w:lang w:val="vi-VN"/>
              </w:rPr>
              <w:t>+ giá trị từ 0-31</w:t>
            </w:r>
          </w:p>
        </w:tc>
      </w:tr>
    </w:tbl>
    <w:p w14:paraId="4C39F09B" w14:textId="77777777" w:rsidR="004D4207" w:rsidRPr="00C37D99" w:rsidRDefault="004D4207" w:rsidP="00B67F8B">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530"/>
        <w:gridCol w:w="1530"/>
        <w:gridCol w:w="1080"/>
        <w:gridCol w:w="1440"/>
        <w:gridCol w:w="2970"/>
      </w:tblGrid>
      <w:tr w:rsidR="004D4207" w:rsidRPr="00C37D99" w14:paraId="3526232C" w14:textId="77777777" w:rsidTr="0054461D">
        <w:trPr>
          <w:trHeight w:val="255"/>
        </w:trPr>
        <w:tc>
          <w:tcPr>
            <w:tcW w:w="625" w:type="dxa"/>
            <w:vAlign w:val="center"/>
          </w:tcPr>
          <w:p w14:paraId="65D0480B" w14:textId="77777777" w:rsidR="004D4207" w:rsidRPr="00C37D99" w:rsidRDefault="004D4207" w:rsidP="00B67F8B">
            <w:pPr>
              <w:spacing w:line="288" w:lineRule="auto"/>
              <w:rPr>
                <w:b/>
                <w:bCs/>
                <w:lang w:eastAsia="en-AU"/>
              </w:rPr>
            </w:pPr>
            <w:r w:rsidRPr="00C37D99">
              <w:rPr>
                <w:b/>
                <w:bCs/>
                <w:lang w:eastAsia="en-AU"/>
              </w:rPr>
              <w:t>No</w:t>
            </w:r>
          </w:p>
        </w:tc>
        <w:tc>
          <w:tcPr>
            <w:tcW w:w="1530" w:type="dxa"/>
            <w:shd w:val="clear" w:color="auto" w:fill="auto"/>
            <w:noWrap/>
            <w:vAlign w:val="center"/>
          </w:tcPr>
          <w:p w14:paraId="0268B0C1" w14:textId="77777777" w:rsidR="004D4207" w:rsidRPr="00C37D99" w:rsidRDefault="004D4207" w:rsidP="00B67F8B">
            <w:pPr>
              <w:spacing w:line="288" w:lineRule="auto"/>
              <w:rPr>
                <w:b/>
                <w:bCs/>
                <w:lang w:eastAsia="en-AU"/>
              </w:rPr>
            </w:pPr>
            <w:r w:rsidRPr="00C37D99">
              <w:rPr>
                <w:b/>
                <w:bCs/>
                <w:lang w:eastAsia="en-AU"/>
              </w:rPr>
              <w:t>Parameter</w:t>
            </w:r>
          </w:p>
        </w:tc>
        <w:tc>
          <w:tcPr>
            <w:tcW w:w="1530" w:type="dxa"/>
            <w:shd w:val="clear" w:color="auto" w:fill="auto"/>
            <w:noWrap/>
            <w:vAlign w:val="center"/>
          </w:tcPr>
          <w:p w14:paraId="05519F07" w14:textId="77777777" w:rsidR="004D4207" w:rsidRPr="00C37D99" w:rsidRDefault="004D4207" w:rsidP="00B67F8B">
            <w:pPr>
              <w:spacing w:line="288" w:lineRule="auto"/>
              <w:rPr>
                <w:b/>
                <w:bCs/>
                <w:lang w:eastAsia="en-AU"/>
              </w:rPr>
            </w:pPr>
            <w:r w:rsidRPr="00C37D99">
              <w:rPr>
                <w:b/>
                <w:bCs/>
                <w:lang w:eastAsia="en-AU"/>
              </w:rPr>
              <w:t>Mandatory</w:t>
            </w:r>
          </w:p>
        </w:tc>
        <w:tc>
          <w:tcPr>
            <w:tcW w:w="1080" w:type="dxa"/>
          </w:tcPr>
          <w:p w14:paraId="274E8AE4" w14:textId="77777777" w:rsidR="004D4207" w:rsidRPr="00C37D99" w:rsidRDefault="004D4207" w:rsidP="00B67F8B">
            <w:pPr>
              <w:spacing w:line="288" w:lineRule="auto"/>
              <w:rPr>
                <w:b/>
                <w:bCs/>
                <w:lang w:eastAsia="en-AU"/>
              </w:rPr>
            </w:pPr>
            <w:r w:rsidRPr="00C37D99">
              <w:rPr>
                <w:b/>
                <w:bCs/>
                <w:lang w:eastAsia="en-AU"/>
              </w:rPr>
              <w:t>Type</w:t>
            </w:r>
          </w:p>
        </w:tc>
        <w:tc>
          <w:tcPr>
            <w:tcW w:w="1440" w:type="dxa"/>
            <w:vAlign w:val="center"/>
          </w:tcPr>
          <w:p w14:paraId="0B3311E8" w14:textId="77777777" w:rsidR="004D4207" w:rsidRPr="00C37D99" w:rsidRDefault="004D4207" w:rsidP="00B67F8B">
            <w:pPr>
              <w:spacing w:line="288" w:lineRule="auto"/>
              <w:rPr>
                <w:b/>
                <w:bCs/>
                <w:lang w:eastAsia="en-AU"/>
              </w:rPr>
            </w:pPr>
            <w:r w:rsidRPr="00C37D99">
              <w:rPr>
                <w:b/>
                <w:bCs/>
                <w:lang w:eastAsia="en-AU"/>
              </w:rPr>
              <w:t>Max length</w:t>
            </w:r>
          </w:p>
        </w:tc>
        <w:tc>
          <w:tcPr>
            <w:tcW w:w="2970" w:type="dxa"/>
            <w:shd w:val="clear" w:color="auto" w:fill="auto"/>
            <w:noWrap/>
            <w:vAlign w:val="center"/>
          </w:tcPr>
          <w:p w14:paraId="4142A7A4" w14:textId="77777777" w:rsidR="004D4207" w:rsidRPr="00C37D99" w:rsidRDefault="004D4207" w:rsidP="00B67F8B">
            <w:pPr>
              <w:spacing w:line="288" w:lineRule="auto"/>
              <w:rPr>
                <w:b/>
                <w:bCs/>
                <w:lang w:eastAsia="en-AU"/>
              </w:rPr>
            </w:pPr>
            <w:r w:rsidRPr="00C37D99">
              <w:rPr>
                <w:b/>
                <w:bCs/>
                <w:lang w:eastAsia="en-AU"/>
              </w:rPr>
              <w:t>Meaning</w:t>
            </w:r>
          </w:p>
        </w:tc>
      </w:tr>
      <w:tr w:rsidR="004D4207" w:rsidRPr="00C37D99" w14:paraId="60ED01B9" w14:textId="77777777" w:rsidTr="0054461D">
        <w:trPr>
          <w:trHeight w:val="255"/>
        </w:trPr>
        <w:tc>
          <w:tcPr>
            <w:tcW w:w="625" w:type="dxa"/>
            <w:vAlign w:val="center"/>
          </w:tcPr>
          <w:p w14:paraId="13201006" w14:textId="77777777" w:rsidR="004D4207" w:rsidRPr="00C37D99" w:rsidRDefault="004D4207" w:rsidP="00B67F8B">
            <w:pPr>
              <w:spacing w:line="288" w:lineRule="auto"/>
              <w:rPr>
                <w:lang w:eastAsia="en-AU"/>
              </w:rPr>
            </w:pPr>
            <w:r w:rsidRPr="00C37D99">
              <w:rPr>
                <w:lang w:eastAsia="en-AU"/>
              </w:rPr>
              <w:t>1</w:t>
            </w:r>
          </w:p>
        </w:tc>
        <w:tc>
          <w:tcPr>
            <w:tcW w:w="1530" w:type="dxa"/>
            <w:shd w:val="clear" w:color="auto" w:fill="auto"/>
            <w:noWrap/>
            <w:vAlign w:val="center"/>
          </w:tcPr>
          <w:p w14:paraId="50138321" w14:textId="77777777" w:rsidR="004D4207" w:rsidRPr="00C37D99" w:rsidRDefault="004D4207" w:rsidP="00B67F8B">
            <w:pPr>
              <w:spacing w:line="288" w:lineRule="auto"/>
              <w:rPr>
                <w:lang w:eastAsia="en-AU"/>
              </w:rPr>
            </w:pPr>
            <w:r w:rsidRPr="00C37D99">
              <w:rPr>
                <w:lang w:eastAsia="en-AU"/>
              </w:rPr>
              <w:t>errorCode</w:t>
            </w:r>
          </w:p>
        </w:tc>
        <w:tc>
          <w:tcPr>
            <w:tcW w:w="1530" w:type="dxa"/>
            <w:shd w:val="clear" w:color="auto" w:fill="auto"/>
            <w:noWrap/>
            <w:vAlign w:val="center"/>
          </w:tcPr>
          <w:p w14:paraId="179A77BC" w14:textId="77777777" w:rsidR="004D4207" w:rsidRPr="00C37D99" w:rsidRDefault="004D4207" w:rsidP="00B67F8B">
            <w:pPr>
              <w:spacing w:line="288" w:lineRule="auto"/>
              <w:rPr>
                <w:lang w:eastAsia="en-AU"/>
              </w:rPr>
            </w:pPr>
            <w:r w:rsidRPr="00C37D99">
              <w:rPr>
                <w:lang w:eastAsia="en-AU"/>
              </w:rPr>
              <w:t>Mandatory</w:t>
            </w:r>
          </w:p>
        </w:tc>
        <w:tc>
          <w:tcPr>
            <w:tcW w:w="1080" w:type="dxa"/>
          </w:tcPr>
          <w:p w14:paraId="1BF02C9C" w14:textId="77777777" w:rsidR="004D4207" w:rsidRPr="00C37D99" w:rsidRDefault="004D4207" w:rsidP="00B67F8B">
            <w:pPr>
              <w:spacing w:line="288" w:lineRule="auto"/>
              <w:rPr>
                <w:lang w:eastAsia="en-AU"/>
              </w:rPr>
            </w:pPr>
            <w:r w:rsidRPr="00C37D99">
              <w:rPr>
                <w:lang w:eastAsia="en-AU"/>
              </w:rPr>
              <w:t>String</w:t>
            </w:r>
          </w:p>
        </w:tc>
        <w:tc>
          <w:tcPr>
            <w:tcW w:w="1440" w:type="dxa"/>
            <w:vAlign w:val="center"/>
          </w:tcPr>
          <w:p w14:paraId="67EC10D2" w14:textId="77777777" w:rsidR="004D4207" w:rsidRPr="00C37D99" w:rsidRDefault="004D4207" w:rsidP="00B67F8B">
            <w:pPr>
              <w:spacing w:line="288" w:lineRule="auto"/>
              <w:rPr>
                <w:lang w:eastAsia="en-AU"/>
              </w:rPr>
            </w:pPr>
            <w:r w:rsidRPr="00C37D99">
              <w:rPr>
                <w:lang w:eastAsia="en-AU"/>
              </w:rPr>
              <w:t>4</w:t>
            </w:r>
          </w:p>
        </w:tc>
        <w:tc>
          <w:tcPr>
            <w:tcW w:w="2970" w:type="dxa"/>
            <w:shd w:val="clear" w:color="auto" w:fill="auto"/>
            <w:noWrap/>
            <w:vAlign w:val="center"/>
          </w:tcPr>
          <w:p w14:paraId="664E3250" w14:textId="77777777" w:rsidR="004D4207" w:rsidRPr="00C37D99" w:rsidRDefault="004D4207" w:rsidP="00B67F8B">
            <w:pPr>
              <w:spacing w:line="288" w:lineRule="auto"/>
              <w:rPr>
                <w:lang w:eastAsia="en-AU"/>
              </w:rPr>
            </w:pPr>
            <w:r w:rsidRPr="00C37D99">
              <w:rPr>
                <w:lang w:eastAsia="en-AU"/>
              </w:rPr>
              <w:t>Mã lỗi</w:t>
            </w:r>
          </w:p>
        </w:tc>
      </w:tr>
      <w:tr w:rsidR="004D4207" w:rsidRPr="00C37D99" w14:paraId="1CD4F783" w14:textId="77777777" w:rsidTr="0054461D">
        <w:trPr>
          <w:trHeight w:val="255"/>
        </w:trPr>
        <w:tc>
          <w:tcPr>
            <w:tcW w:w="625" w:type="dxa"/>
            <w:vAlign w:val="center"/>
          </w:tcPr>
          <w:p w14:paraId="7F680E2A" w14:textId="77777777" w:rsidR="004D4207" w:rsidRPr="00C37D99" w:rsidRDefault="004D4207" w:rsidP="00B67F8B">
            <w:pPr>
              <w:spacing w:line="288" w:lineRule="auto"/>
              <w:rPr>
                <w:lang w:eastAsia="en-AU"/>
              </w:rPr>
            </w:pPr>
            <w:r w:rsidRPr="00C37D99">
              <w:rPr>
                <w:lang w:eastAsia="en-AU"/>
              </w:rPr>
              <w:t>2</w:t>
            </w:r>
          </w:p>
        </w:tc>
        <w:tc>
          <w:tcPr>
            <w:tcW w:w="1530" w:type="dxa"/>
            <w:shd w:val="clear" w:color="auto" w:fill="auto"/>
            <w:noWrap/>
            <w:vAlign w:val="center"/>
          </w:tcPr>
          <w:p w14:paraId="55F45A0B" w14:textId="77777777" w:rsidR="004D4207" w:rsidRPr="00C37D99" w:rsidRDefault="004D4207" w:rsidP="00B67F8B">
            <w:pPr>
              <w:spacing w:line="288" w:lineRule="auto"/>
              <w:rPr>
                <w:lang w:eastAsia="en-AU"/>
              </w:rPr>
            </w:pPr>
            <w:r w:rsidRPr="00C37D99">
              <w:rPr>
                <w:lang w:eastAsia="en-AU"/>
              </w:rPr>
              <w:t>errorMessage</w:t>
            </w:r>
          </w:p>
        </w:tc>
        <w:tc>
          <w:tcPr>
            <w:tcW w:w="1530" w:type="dxa"/>
            <w:shd w:val="clear" w:color="auto" w:fill="auto"/>
            <w:noWrap/>
            <w:vAlign w:val="center"/>
          </w:tcPr>
          <w:p w14:paraId="1A2F2A58" w14:textId="77777777" w:rsidR="004D4207" w:rsidRPr="00C37D99" w:rsidRDefault="004D4207" w:rsidP="00B67F8B">
            <w:pPr>
              <w:spacing w:line="288" w:lineRule="auto"/>
              <w:rPr>
                <w:lang w:eastAsia="en-AU"/>
              </w:rPr>
            </w:pPr>
            <w:r w:rsidRPr="00C37D99">
              <w:rPr>
                <w:lang w:eastAsia="en-AU"/>
              </w:rPr>
              <w:t>Optional</w:t>
            </w:r>
          </w:p>
        </w:tc>
        <w:tc>
          <w:tcPr>
            <w:tcW w:w="1080" w:type="dxa"/>
          </w:tcPr>
          <w:p w14:paraId="1E783D59" w14:textId="77777777" w:rsidR="004D4207" w:rsidRPr="00C37D99" w:rsidRDefault="004D4207" w:rsidP="00B67F8B">
            <w:pPr>
              <w:spacing w:line="288" w:lineRule="auto"/>
              <w:rPr>
                <w:lang w:eastAsia="en-AU"/>
              </w:rPr>
            </w:pPr>
            <w:r w:rsidRPr="00C37D99">
              <w:rPr>
                <w:lang w:eastAsia="en-AU"/>
              </w:rPr>
              <w:t>String</w:t>
            </w:r>
          </w:p>
        </w:tc>
        <w:tc>
          <w:tcPr>
            <w:tcW w:w="1440" w:type="dxa"/>
            <w:vAlign w:val="center"/>
          </w:tcPr>
          <w:p w14:paraId="05D64ED6" w14:textId="77777777" w:rsidR="004D4207" w:rsidRPr="00C37D99" w:rsidRDefault="004D4207" w:rsidP="00B67F8B">
            <w:pPr>
              <w:spacing w:line="288" w:lineRule="auto"/>
              <w:rPr>
                <w:lang w:eastAsia="en-AU"/>
              </w:rPr>
            </w:pPr>
            <w:r w:rsidRPr="00C37D99">
              <w:rPr>
                <w:lang w:eastAsia="en-AU"/>
              </w:rPr>
              <w:t>64</w:t>
            </w:r>
          </w:p>
        </w:tc>
        <w:tc>
          <w:tcPr>
            <w:tcW w:w="2970" w:type="dxa"/>
            <w:shd w:val="clear" w:color="auto" w:fill="auto"/>
            <w:noWrap/>
            <w:vAlign w:val="center"/>
          </w:tcPr>
          <w:p w14:paraId="099B1082" w14:textId="77777777" w:rsidR="004D4207" w:rsidRPr="00C37D99" w:rsidRDefault="004D4207" w:rsidP="00B67F8B">
            <w:pPr>
              <w:spacing w:line="288" w:lineRule="auto"/>
              <w:rPr>
                <w:lang w:eastAsia="en-AU"/>
              </w:rPr>
            </w:pPr>
            <w:r w:rsidRPr="00C37D99">
              <w:rPr>
                <w:lang w:eastAsia="en-AU"/>
              </w:rPr>
              <w:t>Mô tả lỗi</w:t>
            </w:r>
          </w:p>
        </w:tc>
      </w:tr>
    </w:tbl>
    <w:p w14:paraId="31281D7B" w14:textId="77777777" w:rsidR="004D4207" w:rsidRPr="00C37D99" w:rsidRDefault="004D4207" w:rsidP="00B67F8B">
      <w:pPr>
        <w:pStyle w:val="Heading4"/>
        <w:spacing w:line="288" w:lineRule="auto"/>
        <w:rPr>
          <w:sz w:val="24"/>
          <w:szCs w:val="24"/>
        </w:rPr>
      </w:pPr>
      <w:r w:rsidRPr="00C37D99">
        <w:rPr>
          <w:sz w:val="24"/>
          <w:szCs w:val="24"/>
        </w:rPr>
        <w:t>Example</w:t>
      </w:r>
    </w:p>
    <w:p w14:paraId="6AFFB6B2" w14:textId="77777777" w:rsidR="004D4207" w:rsidRPr="00C37D99" w:rsidRDefault="004D4207" w:rsidP="00B67F8B">
      <w:pPr>
        <w:spacing w:line="288" w:lineRule="auto"/>
        <w:rPr>
          <w:b/>
          <w:bCs/>
        </w:rPr>
      </w:pPr>
      <w:r w:rsidRPr="00C37D99">
        <w:rPr>
          <w:b/>
          <w:bCs/>
        </w:rPr>
        <w:t>Request:</w:t>
      </w:r>
    </w:p>
    <w:p w14:paraId="6F10C1A6" w14:textId="43FB5F14" w:rsidR="004D4207" w:rsidRPr="00C37D99" w:rsidRDefault="004D4207"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lang w:val="vi-VN"/>
        </w:rPr>
        <w:t xml:space="preserve"> </w:t>
      </w:r>
      <w:r w:rsidR="00ED7E1C" w:rsidRPr="00C37D99">
        <w:rPr>
          <w:rFonts w:ascii="Times New Roman" w:hAnsi="Times New Roman" w:cs="Times New Roman"/>
          <w:sz w:val="24"/>
          <w:szCs w:val="24"/>
          <w:lang w:val="vi-VN"/>
        </w:rPr>
        <w:t>remove</w:t>
      </w:r>
      <w:r w:rsidRPr="00C37D99">
        <w:rPr>
          <w:rFonts w:ascii="Times New Roman" w:hAnsi="Times New Roman" w:cs="Times New Roman"/>
          <w:sz w:val="24"/>
          <w:szCs w:val="24"/>
        </w:rPr>
        <w:t>PortForwardConfig (data);</w:t>
      </w:r>
    </w:p>
    <w:p w14:paraId="33AD734D" w14:textId="77777777" w:rsidR="007F1072" w:rsidRDefault="004D4207" w:rsidP="00B67F8B">
      <w:pPr>
        <w:pStyle w:val="HTMLPreformatted"/>
        <w:spacing w:line="288" w:lineRule="auto"/>
        <w:rPr>
          <w:rFonts w:ascii="Times New Roman" w:hAnsi="Times New Roman" w:cs="Times New Roman"/>
          <w:sz w:val="24"/>
          <w:szCs w:val="24"/>
          <w:lang w:val="vi-VN"/>
        </w:rPr>
      </w:pPr>
      <w:r w:rsidRPr="00C37D99">
        <w:rPr>
          <w:rFonts w:ascii="Times New Roman" w:hAnsi="Times New Roman" w:cs="Times New Roman"/>
          <w:sz w:val="24"/>
          <w:szCs w:val="24"/>
          <w:lang w:val="vi-VN"/>
        </w:rPr>
        <w:t xml:space="preserve"> </w:t>
      </w: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p>
    <w:p w14:paraId="70E1E83A" w14:textId="6715355F" w:rsidR="004D4207" w:rsidRPr="00C37D99" w:rsidRDefault="004D4207"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w:t>
      </w:r>
    </w:p>
    <w:p w14:paraId="11541704" w14:textId="4C0E7504" w:rsidR="00C87C54" w:rsidRPr="00C37D99" w:rsidRDefault="00196F88" w:rsidP="00B67F8B">
      <w:pPr>
        <w:spacing w:line="288" w:lineRule="auto"/>
        <w:ind w:left="720"/>
      </w:pPr>
      <w:r w:rsidRPr="00C37D99">
        <w:rPr>
          <w:lang w:val="vi-VN"/>
        </w:rPr>
        <w:t>“</w:t>
      </w:r>
      <w:r w:rsidR="00C87C54" w:rsidRPr="00C37D99">
        <w:t>serialNumber”: “</w:t>
      </w:r>
      <w:r w:rsidR="00DB6D2D">
        <w:t>VNPT123456</w:t>
      </w:r>
      <w:r w:rsidR="00C87C54" w:rsidRPr="00C37D99">
        <w:t>”,</w:t>
      </w:r>
    </w:p>
    <w:p w14:paraId="6203BE7B" w14:textId="09A3AA99" w:rsidR="00C87C54" w:rsidRPr="00C37D99" w:rsidRDefault="00C87C54" w:rsidP="00B67F8B">
      <w:pPr>
        <w:spacing w:line="288" w:lineRule="auto"/>
        <w:ind w:left="720"/>
      </w:pPr>
      <w:r w:rsidRPr="00C37D99">
        <w:t>“modelName”: “</w:t>
      </w:r>
      <w:r w:rsidR="00DB6D2D">
        <w:t>GW040H</w:t>
      </w:r>
      <w:r w:rsidRPr="00C37D99">
        <w:t>”,</w:t>
      </w:r>
    </w:p>
    <w:p w14:paraId="44AF6035" w14:textId="77777777" w:rsidR="00C87C54" w:rsidRPr="00C37D99" w:rsidRDefault="00C87C54" w:rsidP="00B67F8B">
      <w:pPr>
        <w:spacing w:line="288" w:lineRule="auto"/>
        <w:ind w:left="720"/>
      </w:pPr>
      <w:r w:rsidRPr="00C37D99">
        <w:t>“wanIndex”: “&lt;wanIndex &gt;”,</w:t>
      </w:r>
    </w:p>
    <w:p w14:paraId="6352E2C4" w14:textId="11E5EB35" w:rsidR="00C87C54" w:rsidRPr="00C37D99" w:rsidRDefault="37E91DA0" w:rsidP="00B67F8B">
      <w:pPr>
        <w:spacing w:line="288" w:lineRule="auto"/>
        <w:ind w:left="720"/>
      </w:pPr>
      <w:r w:rsidRPr="00C37D99">
        <w:t>“ruleIndex”: “&lt;ruleIndex&gt;”</w:t>
      </w:r>
    </w:p>
    <w:p w14:paraId="5F6B7F8E" w14:textId="3B577AAE" w:rsidR="004D4207" w:rsidRPr="00C37D99" w:rsidRDefault="004D4207" w:rsidP="00B67F8B">
      <w:pPr>
        <w:spacing w:line="288" w:lineRule="auto"/>
      </w:pPr>
      <w:r w:rsidRPr="00C37D99">
        <w:t>}</w:t>
      </w:r>
    </w:p>
    <w:p w14:paraId="3A095669" w14:textId="77777777" w:rsidR="004D4207" w:rsidRPr="00C37D99" w:rsidRDefault="004D4207" w:rsidP="00B67F8B">
      <w:pPr>
        <w:spacing w:line="288" w:lineRule="auto"/>
        <w:rPr>
          <w:b/>
          <w:bCs/>
        </w:rPr>
      </w:pPr>
      <w:r w:rsidRPr="00C37D99">
        <w:rPr>
          <w:b/>
          <w:bCs/>
        </w:rPr>
        <w:t>Response:</w:t>
      </w:r>
    </w:p>
    <w:p w14:paraId="1344BC3C" w14:textId="6E5BD2D8" w:rsidR="004D4207" w:rsidRPr="00C37D99" w:rsidRDefault="004D4207" w:rsidP="00B67F8B">
      <w:pPr>
        <w:pStyle w:val="FirstLevelBullet"/>
        <w:spacing w:line="288" w:lineRule="auto"/>
        <w:ind w:left="0" w:firstLine="0"/>
        <w:rPr>
          <w:sz w:val="24"/>
          <w:szCs w:val="24"/>
        </w:rPr>
      </w:pPr>
      <w:r w:rsidRPr="00C37D99">
        <w:rPr>
          <w:sz w:val="24"/>
          <w:szCs w:val="24"/>
        </w:rPr>
        <w:t>{</w:t>
      </w:r>
    </w:p>
    <w:p w14:paraId="4EF60537" w14:textId="77777777" w:rsidR="004D4207" w:rsidRPr="00C37D99" w:rsidRDefault="004D4207" w:rsidP="00B67F8B">
      <w:pPr>
        <w:pStyle w:val="FirstLevelBullet"/>
        <w:spacing w:line="288" w:lineRule="auto"/>
        <w:ind w:firstLine="0"/>
        <w:rPr>
          <w:sz w:val="24"/>
          <w:szCs w:val="24"/>
        </w:rPr>
      </w:pPr>
      <w:r w:rsidRPr="00C37D99">
        <w:rPr>
          <w:sz w:val="24"/>
          <w:szCs w:val="24"/>
        </w:rPr>
        <w:t xml:space="preserve"> </w:t>
      </w:r>
      <w:r w:rsidRPr="00C37D99">
        <w:rPr>
          <w:sz w:val="24"/>
          <w:szCs w:val="24"/>
          <w:lang w:val="vi-VN"/>
        </w:rPr>
        <w:t xml:space="preserve"> </w:t>
      </w:r>
      <w:r w:rsidRPr="00C37D99">
        <w:rPr>
          <w:sz w:val="24"/>
          <w:szCs w:val="24"/>
        </w:rPr>
        <w:t>"errorCode": "200",</w:t>
      </w:r>
    </w:p>
    <w:p w14:paraId="4F32EA64" w14:textId="73218765" w:rsidR="004D4207" w:rsidRPr="00C37D99" w:rsidRDefault="004D4207" w:rsidP="00E131AF">
      <w:pPr>
        <w:pStyle w:val="ANSVNormal"/>
        <w:rPr>
          <w:lang w:val="vi-VN"/>
        </w:rPr>
      </w:pPr>
      <w:r w:rsidRPr="00C37D99">
        <w:rPr>
          <w:lang w:val="vi-VN"/>
        </w:rPr>
        <w:t xml:space="preserve">  </w:t>
      </w:r>
      <w:r w:rsidR="00A85734">
        <w:rPr>
          <w:lang w:val="vi-VN"/>
        </w:rPr>
        <w:tab/>
      </w:r>
      <w:r w:rsidR="00007114">
        <w:t xml:space="preserve">  </w:t>
      </w:r>
      <w:r w:rsidRPr="00C37D99">
        <w:t>"errorMessage": "SUCCESS"</w:t>
      </w:r>
      <w:r w:rsidRPr="00C37D99">
        <w:rPr>
          <w:lang w:val="vi-VN"/>
        </w:rPr>
        <w:t xml:space="preserve">                     </w:t>
      </w:r>
    </w:p>
    <w:p w14:paraId="2CCFBECD" w14:textId="55305ACC" w:rsidR="00D1674F" w:rsidRPr="00C37D99" w:rsidRDefault="004D4207" w:rsidP="00E131AF">
      <w:pPr>
        <w:pStyle w:val="ANSVNormal"/>
        <w:rPr>
          <w:lang w:val="vi-VN"/>
        </w:rPr>
      </w:pPr>
      <w:r w:rsidRPr="00C37D99">
        <w:rPr>
          <w:lang w:val="vi-VN"/>
        </w:rPr>
        <w:t>}</w:t>
      </w:r>
    </w:p>
    <w:p w14:paraId="10AAF28A" w14:textId="6AA894D5" w:rsidR="00F87F2A" w:rsidRPr="00C37D99" w:rsidRDefault="00F87F2A" w:rsidP="00303550">
      <w:pPr>
        <w:pStyle w:val="Heading3"/>
      </w:pPr>
      <w:bookmarkStart w:id="123" w:name="_Toc113436579"/>
      <w:r w:rsidRPr="00C37D99">
        <w:lastRenderedPageBreak/>
        <w:t>setDDNSConfig</w:t>
      </w:r>
      <w:bookmarkEnd w:id="123"/>
    </w:p>
    <w:p w14:paraId="09275CB2" w14:textId="77777777" w:rsidR="00F87F2A" w:rsidRPr="00C37D99" w:rsidRDefault="00F87F2A" w:rsidP="00B67F8B">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F87F2A" w:rsidRPr="00C37D99" w14:paraId="488F03E1" w14:textId="77777777" w:rsidTr="0054461D">
        <w:tc>
          <w:tcPr>
            <w:tcW w:w="1122" w:type="pct"/>
            <w:shd w:val="clear" w:color="auto" w:fill="BFBFBF" w:themeFill="background1" w:themeFillShade="BF"/>
          </w:tcPr>
          <w:p w14:paraId="461BD3DB" w14:textId="77777777" w:rsidR="00F87F2A" w:rsidRPr="00C37D99" w:rsidRDefault="00F87F2A" w:rsidP="00E131AF">
            <w:pPr>
              <w:pStyle w:val="ANSVNormal"/>
            </w:pPr>
            <w:r w:rsidRPr="00C37D99">
              <w:t>Tên API</w:t>
            </w:r>
          </w:p>
        </w:tc>
        <w:tc>
          <w:tcPr>
            <w:tcW w:w="3878" w:type="pct"/>
            <w:shd w:val="clear" w:color="auto" w:fill="BFBFBF" w:themeFill="background1" w:themeFillShade="BF"/>
          </w:tcPr>
          <w:p w14:paraId="349B656E" w14:textId="77777777" w:rsidR="00F87F2A" w:rsidRPr="00C37D99" w:rsidRDefault="00F87F2A" w:rsidP="00E131AF">
            <w:pPr>
              <w:pStyle w:val="ANSVNormal"/>
            </w:pPr>
            <w:r w:rsidRPr="00C37D99">
              <w:t>Mô tả</w:t>
            </w:r>
          </w:p>
        </w:tc>
      </w:tr>
      <w:tr w:rsidR="00F87F2A" w:rsidRPr="00C37D99" w14:paraId="349F4DB2" w14:textId="77777777" w:rsidTr="0054461D">
        <w:trPr>
          <w:trHeight w:val="362"/>
        </w:trPr>
        <w:tc>
          <w:tcPr>
            <w:tcW w:w="1122" w:type="pct"/>
          </w:tcPr>
          <w:p w14:paraId="31949D30" w14:textId="77777777" w:rsidR="00F87F2A" w:rsidRPr="00C37D99" w:rsidRDefault="00F87F2A" w:rsidP="00E131AF">
            <w:pPr>
              <w:pStyle w:val="ANSVNormal"/>
            </w:pPr>
            <w:r w:rsidRPr="00C37D99">
              <w:t>setDDNSConfig</w:t>
            </w:r>
          </w:p>
        </w:tc>
        <w:tc>
          <w:tcPr>
            <w:tcW w:w="3878" w:type="pct"/>
          </w:tcPr>
          <w:p w14:paraId="2D5F1B19" w14:textId="75D6CBD0" w:rsidR="00F87F2A" w:rsidRPr="00C37D99" w:rsidRDefault="00F87F2A" w:rsidP="00E131AF">
            <w:pPr>
              <w:pStyle w:val="ANSVNormal"/>
            </w:pPr>
            <w:r w:rsidRPr="00C37D99">
              <w:t xml:space="preserve">Điều khiển thay đổi thông tin cấu hình </w:t>
            </w:r>
            <w:r w:rsidR="00206B07" w:rsidRPr="00C37D99">
              <w:rPr>
                <w:lang w:val="vi-VN"/>
              </w:rPr>
              <w:t>D</w:t>
            </w:r>
            <w:r w:rsidRPr="00C37D99">
              <w:t>DNS</w:t>
            </w:r>
          </w:p>
        </w:tc>
      </w:tr>
      <w:tr w:rsidR="002B1F75" w:rsidRPr="00C37D99" w14:paraId="1BA8FC3E" w14:textId="77777777" w:rsidTr="0054461D">
        <w:tc>
          <w:tcPr>
            <w:tcW w:w="1122" w:type="pct"/>
          </w:tcPr>
          <w:p w14:paraId="5E7487AB" w14:textId="1BA0A2AF" w:rsidR="002B1F75" w:rsidRPr="00C37D99" w:rsidRDefault="002B1F75" w:rsidP="00E131AF">
            <w:pPr>
              <w:pStyle w:val="ANSVNormal"/>
            </w:pPr>
            <w:r w:rsidRPr="00C37D99">
              <w:t>Method</w:t>
            </w:r>
          </w:p>
        </w:tc>
        <w:tc>
          <w:tcPr>
            <w:tcW w:w="3878" w:type="pct"/>
          </w:tcPr>
          <w:p w14:paraId="37859B70" w14:textId="18A40538" w:rsidR="002B1F75" w:rsidRPr="00C37D99" w:rsidRDefault="002B1F75" w:rsidP="00E131AF">
            <w:pPr>
              <w:pStyle w:val="ANSVNormal"/>
            </w:pPr>
            <w:r w:rsidRPr="00C37D99">
              <w:t>Function call</w:t>
            </w:r>
          </w:p>
        </w:tc>
      </w:tr>
      <w:tr w:rsidR="002B1F75" w:rsidRPr="00C37D99" w14:paraId="1B11383C" w14:textId="77777777" w:rsidTr="0054461D">
        <w:tc>
          <w:tcPr>
            <w:tcW w:w="1122" w:type="pct"/>
          </w:tcPr>
          <w:p w14:paraId="3CE1A739" w14:textId="3E81F46B" w:rsidR="002B1F75" w:rsidRPr="00C37D99" w:rsidRDefault="002B1F75" w:rsidP="00E131AF">
            <w:pPr>
              <w:pStyle w:val="ANSVNormal"/>
            </w:pPr>
            <w:r w:rsidRPr="00C37D99">
              <w:t>Response</w:t>
            </w:r>
          </w:p>
        </w:tc>
        <w:tc>
          <w:tcPr>
            <w:tcW w:w="3878" w:type="pct"/>
          </w:tcPr>
          <w:p w14:paraId="37D9013C" w14:textId="4F89E3D9" w:rsidR="002B1F75" w:rsidRPr="00C37D99" w:rsidRDefault="002B1F75" w:rsidP="00E131AF">
            <w:pPr>
              <w:pStyle w:val="ANSVNormal"/>
            </w:pPr>
            <w:r w:rsidRPr="00C37D99">
              <w:t>JSON Object</w:t>
            </w:r>
          </w:p>
        </w:tc>
      </w:tr>
    </w:tbl>
    <w:p w14:paraId="11991E6F" w14:textId="77777777" w:rsidR="00F87F2A" w:rsidRPr="00C37D99" w:rsidRDefault="00F87F2A" w:rsidP="00B67F8B">
      <w:pPr>
        <w:spacing w:line="288" w:lineRule="auto"/>
      </w:pPr>
    </w:p>
    <w:p w14:paraId="3A313941" w14:textId="77777777" w:rsidR="00F87F2A" w:rsidRPr="00C37D99" w:rsidRDefault="00F87F2A" w:rsidP="00B67F8B">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638"/>
        <w:gridCol w:w="1422"/>
        <w:gridCol w:w="1080"/>
        <w:gridCol w:w="1184"/>
        <w:gridCol w:w="3226"/>
      </w:tblGrid>
      <w:tr w:rsidR="00F87F2A" w:rsidRPr="00C37D99" w14:paraId="14D960EA" w14:textId="77777777" w:rsidTr="007F107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D6E3D8C" w14:textId="77777777" w:rsidR="00F87F2A" w:rsidRPr="00C37D99" w:rsidRDefault="00F87F2A" w:rsidP="00B67F8B">
            <w:pPr>
              <w:spacing w:line="288" w:lineRule="auto"/>
              <w:rPr>
                <w:b/>
                <w:bCs/>
                <w:lang w:eastAsia="en-AU"/>
              </w:rPr>
            </w:pPr>
            <w:r w:rsidRPr="00C37D99">
              <w:rPr>
                <w:b/>
                <w:bCs/>
                <w:lang w:eastAsia="en-AU"/>
              </w:rPr>
              <w:t>No</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BC98C" w14:textId="77777777" w:rsidR="00F87F2A" w:rsidRPr="00C37D99" w:rsidRDefault="00F87F2A" w:rsidP="00B67F8B">
            <w:pPr>
              <w:spacing w:line="288" w:lineRule="auto"/>
              <w:rPr>
                <w:b/>
                <w:bCs/>
                <w:lang w:eastAsia="en-AU"/>
              </w:rPr>
            </w:pPr>
            <w:r w:rsidRPr="00C37D99">
              <w:rPr>
                <w:b/>
                <w:bCs/>
                <w:lang w:eastAsia="en-AU"/>
              </w:rPr>
              <w:t>Parameter</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65AFE7B5" w14:textId="77777777" w:rsidR="00F87F2A" w:rsidRPr="00C37D99" w:rsidRDefault="00F87F2A" w:rsidP="00B67F8B">
            <w:pPr>
              <w:spacing w:line="288" w:lineRule="auto"/>
              <w:rPr>
                <w:b/>
                <w:bCs/>
                <w:lang w:eastAsia="en-AU"/>
              </w:rPr>
            </w:pPr>
            <w:r w:rsidRPr="00C37D99">
              <w:rPr>
                <w:b/>
                <w:bCs/>
                <w:lang w:eastAsia="en-AU"/>
              </w:rPr>
              <w:t>Mandatory</w:t>
            </w:r>
          </w:p>
        </w:tc>
        <w:tc>
          <w:tcPr>
            <w:tcW w:w="1080" w:type="dxa"/>
            <w:tcBorders>
              <w:top w:val="single" w:sz="4" w:space="0" w:color="auto"/>
              <w:left w:val="nil"/>
              <w:bottom w:val="single" w:sz="4" w:space="0" w:color="auto"/>
              <w:right w:val="single" w:sz="4" w:space="0" w:color="auto"/>
            </w:tcBorders>
            <w:vAlign w:val="center"/>
          </w:tcPr>
          <w:p w14:paraId="28590184" w14:textId="77777777" w:rsidR="00F87F2A" w:rsidRPr="00C37D99" w:rsidRDefault="00F87F2A" w:rsidP="00B67F8B">
            <w:pPr>
              <w:spacing w:line="288" w:lineRule="auto"/>
              <w:rPr>
                <w:b/>
                <w:bCs/>
                <w:lang w:eastAsia="en-AU"/>
              </w:rPr>
            </w:pPr>
            <w:r w:rsidRPr="00C37D99">
              <w:rPr>
                <w:b/>
                <w:bCs/>
                <w:lang w:eastAsia="en-AU"/>
              </w:rPr>
              <w:t>Type</w:t>
            </w:r>
          </w:p>
        </w:tc>
        <w:tc>
          <w:tcPr>
            <w:tcW w:w="1184" w:type="dxa"/>
            <w:tcBorders>
              <w:top w:val="single" w:sz="4" w:space="0" w:color="auto"/>
              <w:left w:val="single" w:sz="4" w:space="0" w:color="auto"/>
              <w:bottom w:val="single" w:sz="4" w:space="0" w:color="auto"/>
              <w:right w:val="single" w:sz="4" w:space="0" w:color="auto"/>
            </w:tcBorders>
          </w:tcPr>
          <w:p w14:paraId="799BFAF8" w14:textId="77777777" w:rsidR="00F87F2A" w:rsidRPr="00C37D99" w:rsidRDefault="00F87F2A" w:rsidP="00B67F8B">
            <w:pPr>
              <w:spacing w:line="288" w:lineRule="auto"/>
              <w:rPr>
                <w:b/>
                <w:bCs/>
                <w:lang w:eastAsia="en-AU"/>
              </w:rPr>
            </w:pPr>
            <w:r w:rsidRPr="00C37D99">
              <w:rPr>
                <w:b/>
                <w:bCs/>
                <w:lang w:eastAsia="en-AU"/>
              </w:rPr>
              <w:t>Max length</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F7EA03" w14:textId="77777777" w:rsidR="00F87F2A" w:rsidRPr="00C37D99" w:rsidRDefault="00F87F2A" w:rsidP="00B67F8B">
            <w:pPr>
              <w:spacing w:line="288" w:lineRule="auto"/>
              <w:rPr>
                <w:b/>
                <w:bCs/>
                <w:lang w:eastAsia="en-AU"/>
              </w:rPr>
            </w:pPr>
            <w:r w:rsidRPr="00C37D99">
              <w:rPr>
                <w:b/>
                <w:bCs/>
                <w:lang w:eastAsia="en-AU"/>
              </w:rPr>
              <w:t>Meaning/Value</w:t>
            </w:r>
          </w:p>
        </w:tc>
      </w:tr>
      <w:tr w:rsidR="00206B07" w:rsidRPr="00C37D99" w14:paraId="49464436" w14:textId="77777777" w:rsidTr="007F107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267B32B" w14:textId="365948E6" w:rsidR="00206B07" w:rsidRPr="00C37D99" w:rsidRDefault="00206B07" w:rsidP="00B67F8B">
            <w:pPr>
              <w:spacing w:line="288" w:lineRule="auto"/>
              <w:rPr>
                <w:lang w:eastAsia="en-AU"/>
              </w:rPr>
            </w:pPr>
            <w:r w:rsidRPr="00C37D99">
              <w:rPr>
                <w:lang w:val="vi-VN" w:eastAsia="en-AU"/>
              </w:rPr>
              <w:t>1</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16160" w14:textId="27914624" w:rsidR="00206B07" w:rsidRPr="00C37D99" w:rsidRDefault="00206B07" w:rsidP="00B67F8B">
            <w:pPr>
              <w:spacing w:line="288" w:lineRule="auto"/>
            </w:pPr>
            <w:r w:rsidRPr="00C37D99">
              <w:rPr>
                <w:lang w:val="vi-VN"/>
              </w:rPr>
              <w:t>serialNumber</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401150F4" w14:textId="2F0244BB" w:rsidR="00206B07" w:rsidRPr="00C37D99" w:rsidRDefault="00206B07" w:rsidP="00B67F8B">
            <w:pPr>
              <w:tabs>
                <w:tab w:val="left" w:pos="923"/>
              </w:tabs>
              <w:spacing w:line="288" w:lineRule="auto"/>
              <w:rPr>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735B7981" w14:textId="571C7283" w:rsidR="00206B07" w:rsidRPr="00C37D99" w:rsidRDefault="00206B07" w:rsidP="00B67F8B">
            <w:pPr>
              <w:spacing w:line="288" w:lineRule="auto"/>
              <w:rPr>
                <w:lang w:eastAsia="en-AU"/>
              </w:rPr>
            </w:pPr>
            <w:r w:rsidRPr="00C37D99">
              <w:rPr>
                <w:lang w:eastAsia="en-AU"/>
              </w:rPr>
              <w:t>String</w:t>
            </w:r>
          </w:p>
        </w:tc>
        <w:tc>
          <w:tcPr>
            <w:tcW w:w="1184" w:type="dxa"/>
            <w:tcBorders>
              <w:top w:val="single" w:sz="4" w:space="0" w:color="auto"/>
              <w:left w:val="single" w:sz="4" w:space="0" w:color="auto"/>
              <w:bottom w:val="single" w:sz="4" w:space="0" w:color="auto"/>
              <w:right w:val="single" w:sz="4" w:space="0" w:color="auto"/>
            </w:tcBorders>
            <w:vAlign w:val="center"/>
          </w:tcPr>
          <w:p w14:paraId="214625F2" w14:textId="3C60967C" w:rsidR="00206B07" w:rsidRPr="00C37D99" w:rsidRDefault="00206B07" w:rsidP="00B67F8B">
            <w:pPr>
              <w:pStyle w:val="ListParagraph"/>
              <w:spacing w:line="288" w:lineRule="auto"/>
              <w:ind w:left="0"/>
              <w:rPr>
                <w:sz w:val="24"/>
                <w:szCs w:val="24"/>
              </w:rPr>
            </w:pPr>
            <w:r w:rsidRPr="00C37D99">
              <w:rPr>
                <w:sz w:val="24"/>
                <w:szCs w:val="24"/>
                <w:lang w:val="vi-VN" w:eastAsia="en-AU"/>
              </w:rPr>
              <w:t>16</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2A853D" w14:textId="6BB1B837" w:rsidR="00206B07" w:rsidRPr="00C37D99" w:rsidRDefault="00206B07" w:rsidP="00B67F8B">
            <w:pPr>
              <w:spacing w:line="288" w:lineRule="auto"/>
            </w:pPr>
            <w:r w:rsidRPr="00C37D99">
              <w:rPr>
                <w:lang w:val="vi-VN" w:eastAsia="en-AU"/>
              </w:rPr>
              <w:t xml:space="preserve">SerialNumber của thiết bị </w:t>
            </w:r>
            <w:r w:rsidR="00045180">
              <w:rPr>
                <w:lang w:eastAsia="en-AU"/>
              </w:rPr>
              <w:t>cần cấu hình</w:t>
            </w:r>
            <w:r w:rsidRPr="00C37D99">
              <w:rPr>
                <w:lang w:val="vi-VN" w:eastAsia="en-AU"/>
              </w:rPr>
              <w:t xml:space="preserve"> </w:t>
            </w:r>
          </w:p>
        </w:tc>
      </w:tr>
      <w:tr w:rsidR="00206B07" w:rsidRPr="00C37D99" w14:paraId="448ACD5F" w14:textId="77777777" w:rsidTr="007F1072">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7B3974C" w14:textId="54B4EB26" w:rsidR="00206B07" w:rsidRPr="00C37D99" w:rsidRDefault="00206B07" w:rsidP="00B67F8B">
            <w:pPr>
              <w:spacing w:line="288" w:lineRule="auto"/>
            </w:pPr>
            <w:r w:rsidRPr="00C37D99">
              <w:rPr>
                <w:lang w:val="vi-VN" w:eastAsia="en-AU"/>
              </w:rPr>
              <w:t>2</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0039F" w14:textId="1B06C27E" w:rsidR="00206B07" w:rsidRPr="00C37D99" w:rsidRDefault="00206B07" w:rsidP="00B67F8B">
            <w:pPr>
              <w:spacing w:line="288" w:lineRule="auto"/>
            </w:pPr>
            <w:r w:rsidRPr="00C37D99">
              <w:rPr>
                <w:lang w:val="vi-VN"/>
              </w:rPr>
              <w:t>modelName</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7457A966" w14:textId="1D85AA43" w:rsidR="00206B07" w:rsidRPr="00C37D99" w:rsidRDefault="00206B07" w:rsidP="00B67F8B">
            <w:pPr>
              <w:tabs>
                <w:tab w:val="left" w:pos="923"/>
              </w:tabs>
              <w:spacing w:line="288" w:lineRule="auto"/>
              <w:rPr>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620AA890" w14:textId="09359575" w:rsidR="00206B07" w:rsidRPr="00C37D99" w:rsidRDefault="00206B07" w:rsidP="00B67F8B">
            <w:pPr>
              <w:spacing w:line="288" w:lineRule="auto"/>
            </w:pPr>
            <w:r w:rsidRPr="00C37D99">
              <w:rPr>
                <w:lang w:val="vi-VN" w:eastAsia="en-AU"/>
              </w:rPr>
              <w:t xml:space="preserve">String </w:t>
            </w:r>
          </w:p>
        </w:tc>
        <w:tc>
          <w:tcPr>
            <w:tcW w:w="1184" w:type="dxa"/>
            <w:tcBorders>
              <w:top w:val="single" w:sz="4" w:space="0" w:color="auto"/>
              <w:left w:val="single" w:sz="4" w:space="0" w:color="auto"/>
              <w:bottom w:val="single" w:sz="4" w:space="0" w:color="auto"/>
              <w:right w:val="single" w:sz="4" w:space="0" w:color="auto"/>
            </w:tcBorders>
            <w:vAlign w:val="center"/>
          </w:tcPr>
          <w:p w14:paraId="4DF1758D" w14:textId="67FA0FBB" w:rsidR="00206B07" w:rsidRPr="00C37D99" w:rsidRDefault="00206B07" w:rsidP="00B67F8B">
            <w:pPr>
              <w:pStyle w:val="ListParagraph"/>
              <w:spacing w:line="288" w:lineRule="auto"/>
              <w:ind w:left="0"/>
              <w:rPr>
                <w:color w:val="000000"/>
                <w:sz w:val="24"/>
                <w:szCs w:val="24"/>
              </w:rPr>
            </w:pPr>
            <w:r w:rsidRPr="00C37D99">
              <w:rPr>
                <w:sz w:val="24"/>
                <w:szCs w:val="24"/>
                <w:lang w:val="vi-VN" w:eastAsia="en-AU"/>
              </w:rPr>
              <w:t xml:space="preserve">16 </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3788E0" w14:textId="2B67880D" w:rsidR="00206B07" w:rsidRPr="00047330" w:rsidRDefault="00206B07" w:rsidP="00B67F8B">
            <w:pPr>
              <w:spacing w:line="288" w:lineRule="auto"/>
            </w:pPr>
            <w:r w:rsidRPr="00C37D99">
              <w:rPr>
                <w:lang w:val="vi-VN" w:eastAsia="en-AU"/>
              </w:rPr>
              <w:t xml:space="preserve">Model của thiết bị cần </w:t>
            </w:r>
            <w:r w:rsidR="00047330">
              <w:rPr>
                <w:lang w:eastAsia="en-AU"/>
              </w:rPr>
              <w:t>cấu hình</w:t>
            </w:r>
          </w:p>
        </w:tc>
      </w:tr>
      <w:tr w:rsidR="00206B07" w:rsidRPr="00C37D99" w14:paraId="5C3AC9EA" w14:textId="77777777" w:rsidTr="007F1072">
        <w:trPr>
          <w:trHeight w:val="255"/>
        </w:trPr>
        <w:tc>
          <w:tcPr>
            <w:tcW w:w="625" w:type="dxa"/>
            <w:tcBorders>
              <w:top w:val="single" w:sz="4" w:space="0" w:color="auto"/>
              <w:left w:val="single" w:sz="4" w:space="0" w:color="auto"/>
              <w:bottom w:val="single" w:sz="4" w:space="0" w:color="auto"/>
              <w:right w:val="single" w:sz="4" w:space="0" w:color="auto"/>
            </w:tcBorders>
          </w:tcPr>
          <w:p w14:paraId="1BF580BE" w14:textId="5AC09AF0" w:rsidR="00206B07" w:rsidRPr="00C37D99" w:rsidRDefault="00206B07" w:rsidP="00B67F8B">
            <w:pPr>
              <w:spacing w:line="288" w:lineRule="auto"/>
            </w:pPr>
            <w:r w:rsidRPr="00C37D99">
              <w:rPr>
                <w:lang w:val="vi-VN"/>
              </w:rPr>
              <w:t>3</w:t>
            </w:r>
          </w:p>
        </w:tc>
        <w:tc>
          <w:tcPr>
            <w:tcW w:w="1638" w:type="dxa"/>
            <w:tcBorders>
              <w:top w:val="single" w:sz="4" w:space="0" w:color="auto"/>
              <w:left w:val="single" w:sz="4" w:space="0" w:color="auto"/>
              <w:bottom w:val="single" w:sz="4" w:space="0" w:color="auto"/>
              <w:right w:val="single" w:sz="4" w:space="0" w:color="auto"/>
            </w:tcBorders>
            <w:shd w:val="clear" w:color="auto" w:fill="auto"/>
            <w:noWrap/>
          </w:tcPr>
          <w:p w14:paraId="3458BA96" w14:textId="262954FE" w:rsidR="00206B07" w:rsidRPr="00C37D99" w:rsidRDefault="00206B07" w:rsidP="00B67F8B">
            <w:pPr>
              <w:spacing w:line="288" w:lineRule="auto"/>
            </w:pPr>
            <w:r w:rsidRPr="00C37D99">
              <w:t>enable</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4AFAE3DC" w14:textId="6D53B49B" w:rsidR="00206B07" w:rsidRPr="00C37D99" w:rsidRDefault="00B62673" w:rsidP="00B67F8B">
            <w:pPr>
              <w:tabs>
                <w:tab w:val="left" w:pos="923"/>
              </w:tabs>
              <w:spacing w:line="288" w:lineRule="auto"/>
            </w:pPr>
            <w:r w:rsidRPr="00C37D99">
              <w:rPr>
                <w:lang w:eastAsia="en-AU"/>
              </w:rPr>
              <w:t>Mandatory</w:t>
            </w:r>
          </w:p>
        </w:tc>
        <w:tc>
          <w:tcPr>
            <w:tcW w:w="1080" w:type="dxa"/>
            <w:tcBorders>
              <w:top w:val="single" w:sz="4" w:space="0" w:color="auto"/>
              <w:left w:val="nil"/>
              <w:bottom w:val="single" w:sz="4" w:space="0" w:color="auto"/>
              <w:right w:val="single" w:sz="4" w:space="0" w:color="auto"/>
            </w:tcBorders>
          </w:tcPr>
          <w:p w14:paraId="160440D2" w14:textId="594553E1" w:rsidR="00206B07" w:rsidRPr="00C37D99" w:rsidRDefault="00206B07" w:rsidP="00B67F8B">
            <w:pPr>
              <w:spacing w:line="288" w:lineRule="auto"/>
            </w:pPr>
            <w:r w:rsidRPr="00C37D99">
              <w:t>Boolean</w:t>
            </w:r>
          </w:p>
        </w:tc>
        <w:tc>
          <w:tcPr>
            <w:tcW w:w="1184" w:type="dxa"/>
            <w:tcBorders>
              <w:top w:val="single" w:sz="4" w:space="0" w:color="auto"/>
              <w:left w:val="single" w:sz="4" w:space="0" w:color="auto"/>
              <w:bottom w:val="single" w:sz="4" w:space="0" w:color="auto"/>
              <w:right w:val="single" w:sz="4" w:space="0" w:color="auto"/>
            </w:tcBorders>
          </w:tcPr>
          <w:p w14:paraId="3C378039" w14:textId="0281BC73" w:rsidR="00206B07" w:rsidRPr="009C63EA" w:rsidRDefault="009C63EA" w:rsidP="00B67F8B">
            <w:pPr>
              <w:pStyle w:val="ListParagraph"/>
              <w:spacing w:line="288" w:lineRule="auto"/>
              <w:ind w:left="0"/>
              <w:rPr>
                <w:sz w:val="24"/>
                <w:szCs w:val="24"/>
              </w:rPr>
            </w:pPr>
            <w:r>
              <w:rPr>
                <w:color w:val="000000"/>
                <w:sz w:val="24"/>
                <w:szCs w:val="24"/>
              </w:rPr>
              <w:t>1</w:t>
            </w:r>
          </w:p>
        </w:tc>
        <w:tc>
          <w:tcPr>
            <w:tcW w:w="3226" w:type="dxa"/>
            <w:tcBorders>
              <w:top w:val="single" w:sz="4" w:space="0" w:color="auto"/>
              <w:left w:val="single" w:sz="4" w:space="0" w:color="auto"/>
              <w:bottom w:val="single" w:sz="4" w:space="0" w:color="auto"/>
              <w:right w:val="single" w:sz="4" w:space="0" w:color="auto"/>
            </w:tcBorders>
            <w:shd w:val="clear" w:color="auto" w:fill="auto"/>
            <w:noWrap/>
          </w:tcPr>
          <w:p w14:paraId="383ECC92" w14:textId="7E20885E" w:rsidR="00206B07" w:rsidRPr="00C37D99" w:rsidRDefault="00206B07" w:rsidP="00B67F8B">
            <w:pPr>
              <w:spacing w:line="288" w:lineRule="auto"/>
            </w:pPr>
            <w:r w:rsidRPr="00C37D99">
              <w:t>Bật/tắt tính năng DDNS</w:t>
            </w:r>
          </w:p>
        </w:tc>
      </w:tr>
      <w:tr w:rsidR="00206B07" w:rsidRPr="00C37D99" w14:paraId="135EBBCB" w14:textId="77777777" w:rsidTr="007F1072">
        <w:trPr>
          <w:trHeight w:val="255"/>
        </w:trPr>
        <w:tc>
          <w:tcPr>
            <w:tcW w:w="625" w:type="dxa"/>
            <w:tcBorders>
              <w:top w:val="single" w:sz="4" w:space="0" w:color="auto"/>
              <w:left w:val="single" w:sz="4" w:space="0" w:color="auto"/>
              <w:bottom w:val="single" w:sz="4" w:space="0" w:color="auto"/>
              <w:right w:val="single" w:sz="4" w:space="0" w:color="auto"/>
            </w:tcBorders>
          </w:tcPr>
          <w:p w14:paraId="0EFD0AAD" w14:textId="411C804D" w:rsidR="00206B07" w:rsidRPr="00C37D99" w:rsidRDefault="00206B07" w:rsidP="00B67F8B">
            <w:pPr>
              <w:spacing w:line="288" w:lineRule="auto"/>
            </w:pPr>
            <w:r w:rsidRPr="00C37D99">
              <w:rPr>
                <w:lang w:val="vi-VN"/>
              </w:rPr>
              <w:t>4</w:t>
            </w:r>
          </w:p>
        </w:tc>
        <w:tc>
          <w:tcPr>
            <w:tcW w:w="1638" w:type="dxa"/>
            <w:tcBorders>
              <w:top w:val="single" w:sz="4" w:space="0" w:color="auto"/>
              <w:left w:val="single" w:sz="4" w:space="0" w:color="auto"/>
              <w:bottom w:val="single" w:sz="4" w:space="0" w:color="auto"/>
              <w:right w:val="single" w:sz="4" w:space="0" w:color="auto"/>
            </w:tcBorders>
            <w:shd w:val="clear" w:color="auto" w:fill="auto"/>
            <w:noWrap/>
          </w:tcPr>
          <w:p w14:paraId="1C8F398F" w14:textId="7D72D114" w:rsidR="00206B07" w:rsidRPr="00C37D99" w:rsidRDefault="00206B07" w:rsidP="00B67F8B">
            <w:pPr>
              <w:spacing w:line="288" w:lineRule="auto"/>
            </w:pPr>
            <w:r w:rsidRPr="00C37D99">
              <w:t>Service Provide</w:t>
            </w:r>
          </w:p>
        </w:tc>
        <w:tc>
          <w:tcPr>
            <w:tcW w:w="1422" w:type="dxa"/>
            <w:tcBorders>
              <w:top w:val="single" w:sz="4" w:space="0" w:color="auto"/>
              <w:left w:val="nil"/>
              <w:bottom w:val="single" w:sz="4" w:space="0" w:color="auto"/>
              <w:right w:val="single" w:sz="4" w:space="0" w:color="auto"/>
            </w:tcBorders>
            <w:shd w:val="clear" w:color="auto" w:fill="auto"/>
            <w:noWrap/>
          </w:tcPr>
          <w:p w14:paraId="3D9FEAF5" w14:textId="3A8BD1F3" w:rsidR="00206B07" w:rsidRPr="00C37D99" w:rsidRDefault="00B62673" w:rsidP="00B67F8B">
            <w:pPr>
              <w:tabs>
                <w:tab w:val="left" w:pos="923"/>
              </w:tabs>
              <w:spacing w:line="288" w:lineRule="auto"/>
              <w:rPr>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tcPr>
          <w:p w14:paraId="3B0581D6" w14:textId="7EA69284" w:rsidR="00206B07" w:rsidRPr="00C37D99" w:rsidRDefault="00206B07" w:rsidP="00B67F8B">
            <w:pPr>
              <w:spacing w:line="288" w:lineRule="auto"/>
            </w:pPr>
            <w:r w:rsidRPr="00C37D99">
              <w:t>String</w:t>
            </w:r>
          </w:p>
        </w:tc>
        <w:tc>
          <w:tcPr>
            <w:tcW w:w="1184" w:type="dxa"/>
            <w:tcBorders>
              <w:top w:val="single" w:sz="4" w:space="0" w:color="auto"/>
              <w:left w:val="single" w:sz="4" w:space="0" w:color="auto"/>
              <w:bottom w:val="single" w:sz="4" w:space="0" w:color="auto"/>
              <w:right w:val="single" w:sz="4" w:space="0" w:color="auto"/>
            </w:tcBorders>
          </w:tcPr>
          <w:p w14:paraId="5D52B77F" w14:textId="22C5F201" w:rsidR="00206B07" w:rsidRPr="00B12D3F" w:rsidRDefault="00B12D3F" w:rsidP="00B67F8B">
            <w:pPr>
              <w:pStyle w:val="ListParagraph"/>
              <w:spacing w:line="288" w:lineRule="auto"/>
              <w:ind w:left="0"/>
              <w:rPr>
                <w:sz w:val="24"/>
                <w:szCs w:val="24"/>
              </w:rPr>
            </w:pPr>
            <w:r>
              <w:rPr>
                <w:sz w:val="24"/>
                <w:szCs w:val="24"/>
              </w:rPr>
              <w:t>64</w:t>
            </w:r>
          </w:p>
        </w:tc>
        <w:tc>
          <w:tcPr>
            <w:tcW w:w="3226" w:type="dxa"/>
            <w:tcBorders>
              <w:top w:val="single" w:sz="4" w:space="0" w:color="auto"/>
              <w:left w:val="single" w:sz="4" w:space="0" w:color="auto"/>
              <w:bottom w:val="single" w:sz="4" w:space="0" w:color="auto"/>
              <w:right w:val="single" w:sz="4" w:space="0" w:color="auto"/>
            </w:tcBorders>
            <w:shd w:val="clear" w:color="auto" w:fill="auto"/>
            <w:noWrap/>
          </w:tcPr>
          <w:p w14:paraId="574FDBF8" w14:textId="77777777" w:rsidR="00206B07" w:rsidRPr="00C37D99" w:rsidRDefault="00206B07" w:rsidP="00B67F8B">
            <w:pPr>
              <w:spacing w:line="288" w:lineRule="auto"/>
            </w:pPr>
            <w:r w:rsidRPr="00C37D99">
              <w:rPr>
                <w:lang w:val="vi-VN"/>
              </w:rPr>
              <w:t xml:space="preserve">+ </w:t>
            </w:r>
            <w:r w:rsidRPr="00C37D99">
              <w:t>Nhà cung cấp dịch vụ DDNS</w:t>
            </w:r>
          </w:p>
          <w:p w14:paraId="2DB6A96A" w14:textId="77777777" w:rsidR="00206B07" w:rsidRPr="00C37D99" w:rsidRDefault="00206B07" w:rsidP="00B67F8B">
            <w:pPr>
              <w:spacing w:line="288" w:lineRule="auto"/>
              <w:rPr>
                <w:lang w:val="vi-VN"/>
              </w:rPr>
            </w:pPr>
            <w:r w:rsidRPr="00C37D99">
              <w:rPr>
                <w:lang w:val="vi-VN"/>
              </w:rPr>
              <w:t>+ ví dụ :</w:t>
            </w:r>
          </w:p>
          <w:p w14:paraId="538E05B3" w14:textId="77777777" w:rsidR="00206B07" w:rsidRPr="00C37D99" w:rsidRDefault="00206B07" w:rsidP="00B67F8B">
            <w:pPr>
              <w:spacing w:line="288" w:lineRule="auto"/>
            </w:pPr>
            <w:r w:rsidRPr="00C37D99">
              <w:rPr>
                <w:color w:val="000000"/>
              </w:rPr>
              <w:t>www.no-ip.com www.dyndns.com www.tzo.net www.zoneedit.com www.dhs.org www.hn.org www.ez-ip.net www.easydns.com</w:t>
            </w:r>
          </w:p>
          <w:p w14:paraId="49566B49" w14:textId="77777777" w:rsidR="00206B07" w:rsidRPr="00C37D99" w:rsidRDefault="00206B07" w:rsidP="00B67F8B">
            <w:pPr>
              <w:spacing w:line="288" w:lineRule="auto"/>
            </w:pPr>
          </w:p>
        </w:tc>
      </w:tr>
      <w:tr w:rsidR="00206B07" w:rsidRPr="00C37D99" w14:paraId="3E596BF9" w14:textId="77777777" w:rsidTr="007F1072">
        <w:trPr>
          <w:trHeight w:val="255"/>
        </w:trPr>
        <w:tc>
          <w:tcPr>
            <w:tcW w:w="625" w:type="dxa"/>
            <w:tcBorders>
              <w:top w:val="single" w:sz="4" w:space="0" w:color="auto"/>
              <w:left w:val="single" w:sz="4" w:space="0" w:color="auto"/>
              <w:bottom w:val="single" w:sz="4" w:space="0" w:color="auto"/>
              <w:right w:val="single" w:sz="4" w:space="0" w:color="auto"/>
            </w:tcBorders>
          </w:tcPr>
          <w:p w14:paraId="2DDCD2E2" w14:textId="0A7D74BB" w:rsidR="00206B07" w:rsidRPr="00C37D99" w:rsidRDefault="00206B07" w:rsidP="00B67F8B">
            <w:pPr>
              <w:spacing w:line="288" w:lineRule="auto"/>
            </w:pPr>
            <w:r w:rsidRPr="00C37D99">
              <w:rPr>
                <w:lang w:val="vi-VN"/>
              </w:rPr>
              <w:t>5</w:t>
            </w:r>
          </w:p>
        </w:tc>
        <w:tc>
          <w:tcPr>
            <w:tcW w:w="1638" w:type="dxa"/>
            <w:tcBorders>
              <w:top w:val="single" w:sz="4" w:space="0" w:color="auto"/>
              <w:left w:val="single" w:sz="4" w:space="0" w:color="auto"/>
              <w:bottom w:val="single" w:sz="4" w:space="0" w:color="auto"/>
              <w:right w:val="single" w:sz="4" w:space="0" w:color="auto"/>
            </w:tcBorders>
            <w:shd w:val="clear" w:color="auto" w:fill="auto"/>
            <w:noWrap/>
          </w:tcPr>
          <w:p w14:paraId="09F3CF1A" w14:textId="77777777" w:rsidR="00206B07" w:rsidRPr="00C37D99" w:rsidRDefault="00206B07" w:rsidP="00B67F8B">
            <w:pPr>
              <w:spacing w:line="288" w:lineRule="auto"/>
            </w:pPr>
            <w:r w:rsidRPr="00C37D99">
              <w:rPr>
                <w:color w:val="000000"/>
              </w:rPr>
              <w:t>hostname</w:t>
            </w:r>
          </w:p>
          <w:p w14:paraId="0B92F941" w14:textId="77777777" w:rsidR="00206B07" w:rsidRPr="00C37D99" w:rsidRDefault="00206B07" w:rsidP="00B67F8B">
            <w:pPr>
              <w:spacing w:line="288" w:lineRule="auto"/>
            </w:pPr>
          </w:p>
        </w:tc>
        <w:tc>
          <w:tcPr>
            <w:tcW w:w="1422" w:type="dxa"/>
            <w:tcBorders>
              <w:top w:val="single" w:sz="4" w:space="0" w:color="auto"/>
              <w:left w:val="nil"/>
              <w:bottom w:val="single" w:sz="4" w:space="0" w:color="auto"/>
              <w:right w:val="single" w:sz="4" w:space="0" w:color="auto"/>
            </w:tcBorders>
            <w:shd w:val="clear" w:color="auto" w:fill="auto"/>
            <w:noWrap/>
          </w:tcPr>
          <w:p w14:paraId="2070DB3A" w14:textId="4F20CB8B" w:rsidR="00206B07" w:rsidRPr="00C37D99" w:rsidRDefault="00B62673" w:rsidP="00B67F8B">
            <w:pPr>
              <w:tabs>
                <w:tab w:val="left" w:pos="923"/>
              </w:tabs>
              <w:spacing w:line="288" w:lineRule="auto"/>
              <w:rPr>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tcPr>
          <w:p w14:paraId="249704C8" w14:textId="2891E833" w:rsidR="00206B07" w:rsidRPr="00C37D99" w:rsidRDefault="00206B07" w:rsidP="00B67F8B">
            <w:pPr>
              <w:spacing w:line="288" w:lineRule="auto"/>
            </w:pPr>
            <w:r w:rsidRPr="00C37D99">
              <w:t>String</w:t>
            </w:r>
          </w:p>
        </w:tc>
        <w:tc>
          <w:tcPr>
            <w:tcW w:w="1184" w:type="dxa"/>
            <w:tcBorders>
              <w:top w:val="single" w:sz="4" w:space="0" w:color="auto"/>
              <w:left w:val="single" w:sz="4" w:space="0" w:color="auto"/>
              <w:bottom w:val="single" w:sz="4" w:space="0" w:color="auto"/>
              <w:right w:val="single" w:sz="4" w:space="0" w:color="auto"/>
            </w:tcBorders>
          </w:tcPr>
          <w:p w14:paraId="509F35C9" w14:textId="41957E9D" w:rsidR="00206B07" w:rsidRPr="00B12D3F" w:rsidRDefault="00B12D3F" w:rsidP="00B67F8B">
            <w:pPr>
              <w:pStyle w:val="ListParagraph"/>
              <w:spacing w:line="288" w:lineRule="auto"/>
              <w:ind w:left="0"/>
              <w:rPr>
                <w:sz w:val="24"/>
                <w:szCs w:val="24"/>
              </w:rPr>
            </w:pPr>
            <w:r>
              <w:rPr>
                <w:sz w:val="24"/>
                <w:szCs w:val="24"/>
              </w:rPr>
              <w:t>64</w:t>
            </w:r>
          </w:p>
        </w:tc>
        <w:tc>
          <w:tcPr>
            <w:tcW w:w="3226" w:type="dxa"/>
            <w:tcBorders>
              <w:top w:val="single" w:sz="4" w:space="0" w:color="auto"/>
              <w:left w:val="single" w:sz="4" w:space="0" w:color="auto"/>
              <w:bottom w:val="single" w:sz="4" w:space="0" w:color="auto"/>
              <w:right w:val="single" w:sz="4" w:space="0" w:color="auto"/>
            </w:tcBorders>
            <w:shd w:val="clear" w:color="auto" w:fill="auto"/>
            <w:noWrap/>
          </w:tcPr>
          <w:p w14:paraId="0085BFED" w14:textId="77777777" w:rsidR="00206B07" w:rsidRPr="00C37D99" w:rsidRDefault="00206B07" w:rsidP="00B67F8B">
            <w:pPr>
              <w:spacing w:line="288" w:lineRule="auto"/>
            </w:pPr>
            <w:r w:rsidRPr="00C37D99">
              <w:rPr>
                <w:color w:val="000000"/>
              </w:rPr>
              <w:t>Domain của người sử dụng</w:t>
            </w:r>
          </w:p>
          <w:p w14:paraId="06DF44A7" w14:textId="77777777" w:rsidR="00206B07" w:rsidRPr="00C37D99" w:rsidRDefault="00206B07" w:rsidP="00B67F8B">
            <w:pPr>
              <w:spacing w:line="288" w:lineRule="auto"/>
            </w:pPr>
          </w:p>
        </w:tc>
      </w:tr>
      <w:tr w:rsidR="00206B07" w:rsidRPr="00C37D99" w14:paraId="367E721B" w14:textId="77777777" w:rsidTr="007F1072">
        <w:trPr>
          <w:trHeight w:val="255"/>
        </w:trPr>
        <w:tc>
          <w:tcPr>
            <w:tcW w:w="625" w:type="dxa"/>
            <w:tcBorders>
              <w:top w:val="single" w:sz="4" w:space="0" w:color="auto"/>
              <w:left w:val="single" w:sz="4" w:space="0" w:color="auto"/>
              <w:bottom w:val="single" w:sz="4" w:space="0" w:color="auto"/>
              <w:right w:val="single" w:sz="4" w:space="0" w:color="auto"/>
            </w:tcBorders>
          </w:tcPr>
          <w:p w14:paraId="439D2910" w14:textId="2620A0F2" w:rsidR="00206B07" w:rsidRPr="00C37D99" w:rsidRDefault="00206B07" w:rsidP="00B67F8B">
            <w:pPr>
              <w:spacing w:line="288" w:lineRule="auto"/>
            </w:pPr>
            <w:r w:rsidRPr="00C37D99">
              <w:rPr>
                <w:lang w:val="vi-VN"/>
              </w:rPr>
              <w:t>6</w:t>
            </w:r>
          </w:p>
        </w:tc>
        <w:tc>
          <w:tcPr>
            <w:tcW w:w="1638" w:type="dxa"/>
            <w:tcBorders>
              <w:top w:val="single" w:sz="4" w:space="0" w:color="auto"/>
              <w:left w:val="single" w:sz="4" w:space="0" w:color="auto"/>
              <w:bottom w:val="single" w:sz="4" w:space="0" w:color="auto"/>
              <w:right w:val="single" w:sz="4" w:space="0" w:color="auto"/>
            </w:tcBorders>
            <w:shd w:val="clear" w:color="auto" w:fill="auto"/>
            <w:noWrap/>
          </w:tcPr>
          <w:p w14:paraId="7F3D23AD" w14:textId="4CCB2015" w:rsidR="00206B07" w:rsidRPr="00C37D99" w:rsidRDefault="00206B07" w:rsidP="00B67F8B">
            <w:pPr>
              <w:spacing w:line="288" w:lineRule="auto"/>
            </w:pPr>
            <w:r w:rsidRPr="00C37D99">
              <w:rPr>
                <w:color w:val="000000"/>
              </w:rPr>
              <w:t>username</w:t>
            </w:r>
          </w:p>
        </w:tc>
        <w:tc>
          <w:tcPr>
            <w:tcW w:w="1422" w:type="dxa"/>
            <w:tcBorders>
              <w:top w:val="single" w:sz="4" w:space="0" w:color="auto"/>
              <w:left w:val="nil"/>
              <w:bottom w:val="single" w:sz="4" w:space="0" w:color="auto"/>
              <w:right w:val="single" w:sz="4" w:space="0" w:color="auto"/>
            </w:tcBorders>
            <w:shd w:val="clear" w:color="auto" w:fill="auto"/>
            <w:noWrap/>
          </w:tcPr>
          <w:p w14:paraId="678E8E05" w14:textId="7394A6E5" w:rsidR="00206B07" w:rsidRPr="00C37D99" w:rsidRDefault="00B62673" w:rsidP="00B67F8B">
            <w:pPr>
              <w:tabs>
                <w:tab w:val="left" w:pos="923"/>
              </w:tabs>
              <w:spacing w:line="288" w:lineRule="auto"/>
              <w:rPr>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tcPr>
          <w:p w14:paraId="62EB3E7D" w14:textId="72CBF5D1" w:rsidR="00206B07" w:rsidRPr="00C37D99" w:rsidRDefault="00206B07" w:rsidP="00B67F8B">
            <w:pPr>
              <w:spacing w:line="288" w:lineRule="auto"/>
            </w:pPr>
            <w:r w:rsidRPr="00C37D99">
              <w:t>String</w:t>
            </w:r>
          </w:p>
        </w:tc>
        <w:tc>
          <w:tcPr>
            <w:tcW w:w="1184" w:type="dxa"/>
            <w:tcBorders>
              <w:top w:val="single" w:sz="4" w:space="0" w:color="auto"/>
              <w:left w:val="single" w:sz="4" w:space="0" w:color="auto"/>
              <w:bottom w:val="single" w:sz="4" w:space="0" w:color="auto"/>
              <w:right w:val="single" w:sz="4" w:space="0" w:color="auto"/>
            </w:tcBorders>
          </w:tcPr>
          <w:p w14:paraId="75C93818" w14:textId="50A42EBE" w:rsidR="00206B07" w:rsidRPr="00166E74" w:rsidRDefault="00166E74" w:rsidP="00B67F8B">
            <w:pPr>
              <w:pStyle w:val="ListParagraph"/>
              <w:spacing w:line="288" w:lineRule="auto"/>
              <w:ind w:left="0"/>
              <w:rPr>
                <w:sz w:val="24"/>
                <w:szCs w:val="24"/>
              </w:rPr>
            </w:pPr>
            <w:r>
              <w:rPr>
                <w:sz w:val="24"/>
                <w:szCs w:val="24"/>
              </w:rPr>
              <w:t>16</w:t>
            </w:r>
          </w:p>
        </w:tc>
        <w:tc>
          <w:tcPr>
            <w:tcW w:w="3226" w:type="dxa"/>
            <w:tcBorders>
              <w:top w:val="single" w:sz="4" w:space="0" w:color="auto"/>
              <w:left w:val="single" w:sz="4" w:space="0" w:color="auto"/>
              <w:bottom w:val="single" w:sz="4" w:space="0" w:color="auto"/>
              <w:right w:val="single" w:sz="4" w:space="0" w:color="auto"/>
            </w:tcBorders>
            <w:shd w:val="clear" w:color="auto" w:fill="auto"/>
            <w:noWrap/>
          </w:tcPr>
          <w:p w14:paraId="4379E622" w14:textId="15A2365C" w:rsidR="00206B07" w:rsidRPr="00C37D99" w:rsidRDefault="00206B07" w:rsidP="00B67F8B">
            <w:pPr>
              <w:spacing w:line="288" w:lineRule="auto"/>
            </w:pPr>
            <w:r w:rsidRPr="00C37D99">
              <w:rPr>
                <w:color w:val="000000"/>
              </w:rPr>
              <w:t>Username của người sử dụng</w:t>
            </w:r>
          </w:p>
        </w:tc>
      </w:tr>
      <w:tr w:rsidR="00206B07" w:rsidRPr="00C37D99" w14:paraId="37DF923D" w14:textId="77777777" w:rsidTr="007F1072">
        <w:trPr>
          <w:trHeight w:val="255"/>
        </w:trPr>
        <w:tc>
          <w:tcPr>
            <w:tcW w:w="625" w:type="dxa"/>
            <w:tcBorders>
              <w:top w:val="single" w:sz="4" w:space="0" w:color="auto"/>
              <w:left w:val="single" w:sz="4" w:space="0" w:color="auto"/>
              <w:bottom w:val="single" w:sz="4" w:space="0" w:color="auto"/>
              <w:right w:val="single" w:sz="4" w:space="0" w:color="auto"/>
            </w:tcBorders>
          </w:tcPr>
          <w:p w14:paraId="5BDCBA42" w14:textId="0B0C1C66" w:rsidR="00206B07" w:rsidRPr="00C37D99" w:rsidRDefault="00206B07" w:rsidP="00B67F8B">
            <w:pPr>
              <w:spacing w:line="288" w:lineRule="auto"/>
            </w:pPr>
            <w:r w:rsidRPr="00C37D99">
              <w:rPr>
                <w:lang w:val="vi-VN"/>
              </w:rPr>
              <w:t>7</w:t>
            </w:r>
          </w:p>
        </w:tc>
        <w:tc>
          <w:tcPr>
            <w:tcW w:w="1638" w:type="dxa"/>
            <w:tcBorders>
              <w:top w:val="single" w:sz="4" w:space="0" w:color="auto"/>
              <w:left w:val="single" w:sz="4" w:space="0" w:color="auto"/>
              <w:bottom w:val="single" w:sz="4" w:space="0" w:color="auto"/>
              <w:right w:val="single" w:sz="4" w:space="0" w:color="auto"/>
            </w:tcBorders>
            <w:shd w:val="clear" w:color="auto" w:fill="auto"/>
            <w:noWrap/>
          </w:tcPr>
          <w:p w14:paraId="3DE259A2" w14:textId="6AAA38A3" w:rsidR="00206B07" w:rsidRPr="00C37D99" w:rsidRDefault="00206B07" w:rsidP="00B67F8B">
            <w:pPr>
              <w:spacing w:line="288" w:lineRule="auto"/>
            </w:pPr>
            <w:r w:rsidRPr="00C37D99">
              <w:rPr>
                <w:color w:val="000000"/>
                <w:lang w:val="vi-VN"/>
              </w:rPr>
              <w:t>password</w:t>
            </w:r>
          </w:p>
        </w:tc>
        <w:tc>
          <w:tcPr>
            <w:tcW w:w="1422" w:type="dxa"/>
            <w:tcBorders>
              <w:top w:val="single" w:sz="4" w:space="0" w:color="auto"/>
              <w:left w:val="nil"/>
              <w:bottom w:val="single" w:sz="4" w:space="0" w:color="auto"/>
              <w:right w:val="single" w:sz="4" w:space="0" w:color="auto"/>
            </w:tcBorders>
            <w:shd w:val="clear" w:color="auto" w:fill="auto"/>
            <w:noWrap/>
          </w:tcPr>
          <w:p w14:paraId="2F9565A8" w14:textId="5560F89D" w:rsidR="00206B07" w:rsidRPr="00C37D99" w:rsidRDefault="00B62673" w:rsidP="00B67F8B">
            <w:pPr>
              <w:tabs>
                <w:tab w:val="left" w:pos="923"/>
              </w:tabs>
              <w:spacing w:line="288" w:lineRule="auto"/>
              <w:rPr>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tcPr>
          <w:p w14:paraId="1169B4A7" w14:textId="37F5B626" w:rsidR="00206B07" w:rsidRPr="00C37D99" w:rsidRDefault="00206B07" w:rsidP="00B67F8B">
            <w:pPr>
              <w:spacing w:line="288" w:lineRule="auto"/>
            </w:pPr>
            <w:r w:rsidRPr="00C37D99">
              <w:t>String</w:t>
            </w:r>
          </w:p>
        </w:tc>
        <w:tc>
          <w:tcPr>
            <w:tcW w:w="1184" w:type="dxa"/>
            <w:tcBorders>
              <w:top w:val="single" w:sz="4" w:space="0" w:color="auto"/>
              <w:left w:val="single" w:sz="4" w:space="0" w:color="auto"/>
              <w:bottom w:val="single" w:sz="4" w:space="0" w:color="auto"/>
              <w:right w:val="single" w:sz="4" w:space="0" w:color="auto"/>
            </w:tcBorders>
          </w:tcPr>
          <w:p w14:paraId="1F441D3F" w14:textId="7A6260BB" w:rsidR="00206B07" w:rsidRPr="00166E74" w:rsidRDefault="00166E74" w:rsidP="00B67F8B">
            <w:pPr>
              <w:pStyle w:val="ListParagraph"/>
              <w:spacing w:line="288" w:lineRule="auto"/>
              <w:ind w:left="0"/>
              <w:rPr>
                <w:sz w:val="24"/>
                <w:szCs w:val="24"/>
              </w:rPr>
            </w:pPr>
            <w:r>
              <w:rPr>
                <w:sz w:val="24"/>
                <w:szCs w:val="24"/>
              </w:rPr>
              <w:t>32</w:t>
            </w:r>
          </w:p>
        </w:tc>
        <w:tc>
          <w:tcPr>
            <w:tcW w:w="3226" w:type="dxa"/>
            <w:tcBorders>
              <w:top w:val="single" w:sz="4" w:space="0" w:color="auto"/>
              <w:left w:val="single" w:sz="4" w:space="0" w:color="auto"/>
              <w:bottom w:val="single" w:sz="4" w:space="0" w:color="auto"/>
              <w:right w:val="single" w:sz="4" w:space="0" w:color="auto"/>
            </w:tcBorders>
            <w:shd w:val="clear" w:color="auto" w:fill="auto"/>
            <w:noWrap/>
          </w:tcPr>
          <w:p w14:paraId="1322C4AB" w14:textId="6859A1D9" w:rsidR="00206B07" w:rsidRPr="00C37D99" w:rsidRDefault="00206B07" w:rsidP="00B67F8B">
            <w:pPr>
              <w:spacing w:line="288" w:lineRule="auto"/>
            </w:pPr>
            <w:r w:rsidRPr="00C37D99">
              <w:rPr>
                <w:color w:val="000000"/>
              </w:rPr>
              <w:t>Password của người sử dụng</w:t>
            </w:r>
          </w:p>
        </w:tc>
      </w:tr>
      <w:tr w:rsidR="00206B07" w:rsidRPr="00C37D99" w14:paraId="3210F90E" w14:textId="77777777" w:rsidTr="007F1072">
        <w:trPr>
          <w:trHeight w:val="255"/>
        </w:trPr>
        <w:tc>
          <w:tcPr>
            <w:tcW w:w="625" w:type="dxa"/>
            <w:tcBorders>
              <w:top w:val="single" w:sz="4" w:space="0" w:color="auto"/>
              <w:left w:val="single" w:sz="4" w:space="0" w:color="auto"/>
              <w:bottom w:val="single" w:sz="4" w:space="0" w:color="auto"/>
              <w:right w:val="single" w:sz="4" w:space="0" w:color="auto"/>
            </w:tcBorders>
          </w:tcPr>
          <w:p w14:paraId="324E589B" w14:textId="398AD12D" w:rsidR="00206B07" w:rsidRPr="00C37D99" w:rsidRDefault="00B62673" w:rsidP="00B67F8B">
            <w:pPr>
              <w:spacing w:line="288" w:lineRule="auto"/>
              <w:rPr>
                <w:lang w:val="vi-VN"/>
              </w:rPr>
            </w:pPr>
            <w:r w:rsidRPr="00C37D99">
              <w:rPr>
                <w:lang w:val="vi-VN"/>
              </w:rPr>
              <w:t>8</w:t>
            </w:r>
          </w:p>
        </w:tc>
        <w:tc>
          <w:tcPr>
            <w:tcW w:w="1638" w:type="dxa"/>
            <w:tcBorders>
              <w:top w:val="single" w:sz="4" w:space="0" w:color="auto"/>
              <w:left w:val="single" w:sz="4" w:space="0" w:color="auto"/>
              <w:bottom w:val="single" w:sz="4" w:space="0" w:color="auto"/>
              <w:right w:val="single" w:sz="4" w:space="0" w:color="auto"/>
            </w:tcBorders>
            <w:shd w:val="clear" w:color="auto" w:fill="auto"/>
            <w:noWrap/>
          </w:tcPr>
          <w:p w14:paraId="02A9FFCA" w14:textId="1AB1991C" w:rsidR="00206B07" w:rsidRPr="00C37D99" w:rsidRDefault="00B62673" w:rsidP="00B67F8B">
            <w:pPr>
              <w:spacing w:line="288" w:lineRule="auto"/>
              <w:rPr>
                <w:color w:val="000000"/>
                <w:lang w:val="vi-VN"/>
              </w:rPr>
            </w:pPr>
            <w:r w:rsidRPr="00C37D99">
              <w:rPr>
                <w:color w:val="000000"/>
                <w:lang w:val="vi-VN"/>
              </w:rPr>
              <w:t>wildCard</w:t>
            </w:r>
          </w:p>
        </w:tc>
        <w:tc>
          <w:tcPr>
            <w:tcW w:w="1422" w:type="dxa"/>
            <w:tcBorders>
              <w:top w:val="single" w:sz="4" w:space="0" w:color="auto"/>
              <w:left w:val="nil"/>
              <w:bottom w:val="single" w:sz="4" w:space="0" w:color="auto"/>
              <w:right w:val="single" w:sz="4" w:space="0" w:color="auto"/>
            </w:tcBorders>
            <w:shd w:val="clear" w:color="auto" w:fill="auto"/>
            <w:noWrap/>
          </w:tcPr>
          <w:p w14:paraId="4EC694D1" w14:textId="337E9883" w:rsidR="00206B07" w:rsidRPr="00C37D99" w:rsidRDefault="00B62673" w:rsidP="00B67F8B">
            <w:pPr>
              <w:tabs>
                <w:tab w:val="left" w:pos="923"/>
              </w:tabs>
              <w:spacing w:line="288" w:lineRule="auto"/>
              <w:rPr>
                <w:lang w:eastAsia="en-AU"/>
              </w:rPr>
            </w:pPr>
            <w:r w:rsidRPr="00C37D99">
              <w:rPr>
                <w:lang w:eastAsia="en-AU"/>
              </w:rPr>
              <w:t>Optional</w:t>
            </w:r>
          </w:p>
        </w:tc>
        <w:tc>
          <w:tcPr>
            <w:tcW w:w="1080" w:type="dxa"/>
            <w:tcBorders>
              <w:top w:val="single" w:sz="4" w:space="0" w:color="auto"/>
              <w:left w:val="nil"/>
              <w:bottom w:val="single" w:sz="4" w:space="0" w:color="auto"/>
              <w:right w:val="single" w:sz="4" w:space="0" w:color="auto"/>
            </w:tcBorders>
          </w:tcPr>
          <w:p w14:paraId="3347E4C1" w14:textId="3F1C4315" w:rsidR="00206B07" w:rsidRPr="009C63EA" w:rsidRDefault="009C63EA" w:rsidP="00B67F8B">
            <w:pPr>
              <w:spacing w:line="288" w:lineRule="auto"/>
            </w:pPr>
            <w:r>
              <w:t>Boolean</w:t>
            </w:r>
          </w:p>
        </w:tc>
        <w:tc>
          <w:tcPr>
            <w:tcW w:w="1184" w:type="dxa"/>
            <w:tcBorders>
              <w:top w:val="single" w:sz="4" w:space="0" w:color="auto"/>
              <w:left w:val="single" w:sz="4" w:space="0" w:color="auto"/>
              <w:bottom w:val="single" w:sz="4" w:space="0" w:color="auto"/>
              <w:right w:val="single" w:sz="4" w:space="0" w:color="auto"/>
            </w:tcBorders>
          </w:tcPr>
          <w:p w14:paraId="681F8DE3" w14:textId="61A5F264" w:rsidR="00206B07" w:rsidRPr="00C37D99" w:rsidRDefault="00B62673" w:rsidP="00B67F8B">
            <w:pPr>
              <w:pStyle w:val="ListParagraph"/>
              <w:spacing w:line="288" w:lineRule="auto"/>
              <w:ind w:left="0"/>
              <w:rPr>
                <w:sz w:val="24"/>
                <w:szCs w:val="24"/>
                <w:lang w:val="vi-VN"/>
              </w:rPr>
            </w:pPr>
            <w:r w:rsidRPr="00C37D99">
              <w:rPr>
                <w:sz w:val="24"/>
                <w:szCs w:val="24"/>
                <w:lang w:val="vi-VN"/>
              </w:rPr>
              <w:t>1</w:t>
            </w:r>
          </w:p>
        </w:tc>
        <w:tc>
          <w:tcPr>
            <w:tcW w:w="3226" w:type="dxa"/>
            <w:tcBorders>
              <w:top w:val="single" w:sz="4" w:space="0" w:color="auto"/>
              <w:left w:val="single" w:sz="4" w:space="0" w:color="auto"/>
              <w:bottom w:val="single" w:sz="4" w:space="0" w:color="auto"/>
              <w:right w:val="single" w:sz="4" w:space="0" w:color="auto"/>
            </w:tcBorders>
            <w:shd w:val="clear" w:color="auto" w:fill="auto"/>
            <w:noWrap/>
          </w:tcPr>
          <w:p w14:paraId="23DB5862" w14:textId="77777777" w:rsidR="00206B07" w:rsidRPr="00C37D99" w:rsidRDefault="00B62673" w:rsidP="00B67F8B">
            <w:pPr>
              <w:spacing w:line="288" w:lineRule="auto"/>
              <w:rPr>
                <w:color w:val="000000"/>
                <w:lang w:val="vi-VN"/>
              </w:rPr>
            </w:pPr>
            <w:r w:rsidRPr="00C37D99">
              <w:rPr>
                <w:color w:val="000000"/>
                <w:lang w:val="vi-VN"/>
              </w:rPr>
              <w:t>bật tắt tính năng wildCard</w:t>
            </w:r>
          </w:p>
          <w:p w14:paraId="2C50E165" w14:textId="4B4AAF1C" w:rsidR="00B62673" w:rsidRPr="00C37D99" w:rsidRDefault="00B62673" w:rsidP="00B67F8B">
            <w:pPr>
              <w:spacing w:line="288" w:lineRule="auto"/>
              <w:rPr>
                <w:color w:val="000000"/>
                <w:lang w:val="vi-VN"/>
              </w:rPr>
            </w:pPr>
            <w:r w:rsidRPr="00C37D99">
              <w:rPr>
                <w:color w:val="000000"/>
                <w:lang w:val="vi-VN"/>
              </w:rPr>
              <w:t xml:space="preserve">+ 0: Bật </w:t>
            </w:r>
          </w:p>
          <w:p w14:paraId="11767AEB" w14:textId="77777777" w:rsidR="00B62673" w:rsidRPr="00C37D99" w:rsidRDefault="00B62673" w:rsidP="00B67F8B">
            <w:pPr>
              <w:spacing w:line="288" w:lineRule="auto"/>
              <w:rPr>
                <w:color w:val="000000"/>
                <w:lang w:val="vi-VN"/>
              </w:rPr>
            </w:pPr>
            <w:r w:rsidRPr="00C37D99">
              <w:rPr>
                <w:color w:val="000000"/>
                <w:lang w:val="vi-VN"/>
              </w:rPr>
              <w:t>+ 1: Tắt</w:t>
            </w:r>
          </w:p>
          <w:p w14:paraId="1D932C23" w14:textId="78182E16" w:rsidR="00B62673" w:rsidRPr="00C37D99" w:rsidRDefault="00B62673" w:rsidP="00B67F8B">
            <w:pPr>
              <w:spacing w:line="288" w:lineRule="auto"/>
              <w:rPr>
                <w:color w:val="000000"/>
                <w:lang w:val="vi-VN"/>
              </w:rPr>
            </w:pPr>
            <w:r w:rsidRPr="00C37D99">
              <w:rPr>
                <w:color w:val="000000"/>
                <w:lang w:val="vi-VN"/>
              </w:rPr>
              <w:t xml:space="preserve">Thêm trường này khi kết nối đến OneLinkPlatform </w:t>
            </w:r>
          </w:p>
        </w:tc>
      </w:tr>
    </w:tbl>
    <w:p w14:paraId="5660FDC8" w14:textId="77777777" w:rsidR="00F87F2A" w:rsidRPr="00C37D99" w:rsidRDefault="00F87F2A" w:rsidP="00B67F8B">
      <w:pPr>
        <w:pStyle w:val="Heading4"/>
        <w:spacing w:line="288" w:lineRule="auto"/>
        <w:rPr>
          <w:sz w:val="24"/>
          <w:szCs w:val="24"/>
        </w:rPr>
      </w:pPr>
      <w:r w:rsidRPr="00C37D99">
        <w:rPr>
          <w:sz w:val="24"/>
          <w:szCs w:val="24"/>
        </w:rPr>
        <w:lastRenderedPageBreak/>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530"/>
        <w:gridCol w:w="1530"/>
        <w:gridCol w:w="1080"/>
        <w:gridCol w:w="1440"/>
        <w:gridCol w:w="2970"/>
      </w:tblGrid>
      <w:tr w:rsidR="00F87F2A" w:rsidRPr="00C37D99" w14:paraId="143DED34" w14:textId="77777777" w:rsidTr="0054461D">
        <w:trPr>
          <w:trHeight w:val="255"/>
        </w:trPr>
        <w:tc>
          <w:tcPr>
            <w:tcW w:w="625" w:type="dxa"/>
            <w:vAlign w:val="center"/>
          </w:tcPr>
          <w:p w14:paraId="61F4D173" w14:textId="77777777" w:rsidR="00F87F2A" w:rsidRPr="00C37D99" w:rsidRDefault="00F87F2A" w:rsidP="00B67F8B">
            <w:pPr>
              <w:spacing w:line="288" w:lineRule="auto"/>
              <w:rPr>
                <w:b/>
                <w:bCs/>
                <w:lang w:eastAsia="en-AU"/>
              </w:rPr>
            </w:pPr>
            <w:r w:rsidRPr="00C37D99">
              <w:rPr>
                <w:b/>
                <w:bCs/>
                <w:lang w:eastAsia="en-AU"/>
              </w:rPr>
              <w:t>No</w:t>
            </w:r>
          </w:p>
        </w:tc>
        <w:tc>
          <w:tcPr>
            <w:tcW w:w="1530" w:type="dxa"/>
            <w:shd w:val="clear" w:color="auto" w:fill="auto"/>
            <w:noWrap/>
            <w:vAlign w:val="center"/>
          </w:tcPr>
          <w:p w14:paraId="081402EB" w14:textId="77777777" w:rsidR="00F87F2A" w:rsidRPr="00C37D99" w:rsidRDefault="00F87F2A" w:rsidP="00B67F8B">
            <w:pPr>
              <w:spacing w:line="288" w:lineRule="auto"/>
              <w:rPr>
                <w:b/>
                <w:bCs/>
                <w:lang w:eastAsia="en-AU"/>
              </w:rPr>
            </w:pPr>
            <w:r w:rsidRPr="00C37D99">
              <w:rPr>
                <w:b/>
                <w:bCs/>
                <w:lang w:eastAsia="en-AU"/>
              </w:rPr>
              <w:t>Parameter</w:t>
            </w:r>
          </w:p>
        </w:tc>
        <w:tc>
          <w:tcPr>
            <w:tcW w:w="1530" w:type="dxa"/>
            <w:shd w:val="clear" w:color="auto" w:fill="auto"/>
            <w:noWrap/>
            <w:vAlign w:val="center"/>
          </w:tcPr>
          <w:p w14:paraId="02C0B88F" w14:textId="77777777" w:rsidR="00F87F2A" w:rsidRPr="00C37D99" w:rsidRDefault="00F87F2A" w:rsidP="00B67F8B">
            <w:pPr>
              <w:spacing w:line="288" w:lineRule="auto"/>
              <w:rPr>
                <w:b/>
                <w:bCs/>
                <w:lang w:eastAsia="en-AU"/>
              </w:rPr>
            </w:pPr>
            <w:r w:rsidRPr="00C37D99">
              <w:rPr>
                <w:b/>
                <w:bCs/>
                <w:lang w:eastAsia="en-AU"/>
              </w:rPr>
              <w:t>Mandatory</w:t>
            </w:r>
          </w:p>
        </w:tc>
        <w:tc>
          <w:tcPr>
            <w:tcW w:w="1080" w:type="dxa"/>
          </w:tcPr>
          <w:p w14:paraId="3674E87E" w14:textId="77777777" w:rsidR="00F87F2A" w:rsidRPr="00C37D99" w:rsidRDefault="00F87F2A" w:rsidP="00B67F8B">
            <w:pPr>
              <w:spacing w:line="288" w:lineRule="auto"/>
              <w:rPr>
                <w:b/>
                <w:bCs/>
                <w:lang w:eastAsia="en-AU"/>
              </w:rPr>
            </w:pPr>
            <w:r w:rsidRPr="00C37D99">
              <w:rPr>
                <w:b/>
                <w:bCs/>
                <w:lang w:eastAsia="en-AU"/>
              </w:rPr>
              <w:t>Type</w:t>
            </w:r>
          </w:p>
        </w:tc>
        <w:tc>
          <w:tcPr>
            <w:tcW w:w="1440" w:type="dxa"/>
            <w:vAlign w:val="center"/>
          </w:tcPr>
          <w:p w14:paraId="3E07F980" w14:textId="77777777" w:rsidR="00F87F2A" w:rsidRPr="00C37D99" w:rsidRDefault="00F87F2A" w:rsidP="00B67F8B">
            <w:pPr>
              <w:spacing w:line="288" w:lineRule="auto"/>
              <w:rPr>
                <w:b/>
                <w:bCs/>
                <w:lang w:eastAsia="en-AU"/>
              </w:rPr>
            </w:pPr>
            <w:r w:rsidRPr="00C37D99">
              <w:rPr>
                <w:b/>
                <w:bCs/>
                <w:lang w:eastAsia="en-AU"/>
              </w:rPr>
              <w:t>Max length</w:t>
            </w:r>
          </w:p>
        </w:tc>
        <w:tc>
          <w:tcPr>
            <w:tcW w:w="2970" w:type="dxa"/>
            <w:shd w:val="clear" w:color="auto" w:fill="auto"/>
            <w:noWrap/>
            <w:vAlign w:val="center"/>
          </w:tcPr>
          <w:p w14:paraId="52FB782B" w14:textId="77777777" w:rsidR="00F87F2A" w:rsidRPr="00C37D99" w:rsidRDefault="00F87F2A" w:rsidP="00B67F8B">
            <w:pPr>
              <w:spacing w:line="288" w:lineRule="auto"/>
              <w:rPr>
                <w:b/>
                <w:bCs/>
                <w:lang w:eastAsia="en-AU"/>
              </w:rPr>
            </w:pPr>
            <w:r w:rsidRPr="00C37D99">
              <w:rPr>
                <w:b/>
                <w:bCs/>
                <w:lang w:eastAsia="en-AU"/>
              </w:rPr>
              <w:t>Meaning</w:t>
            </w:r>
          </w:p>
        </w:tc>
      </w:tr>
      <w:tr w:rsidR="00F87F2A" w:rsidRPr="00C37D99" w14:paraId="61C3B07E" w14:textId="77777777" w:rsidTr="0054461D">
        <w:trPr>
          <w:trHeight w:val="255"/>
        </w:trPr>
        <w:tc>
          <w:tcPr>
            <w:tcW w:w="625" w:type="dxa"/>
            <w:vAlign w:val="center"/>
          </w:tcPr>
          <w:p w14:paraId="26C1A6BB" w14:textId="77777777" w:rsidR="00F87F2A" w:rsidRPr="00C37D99" w:rsidRDefault="00F87F2A" w:rsidP="00B67F8B">
            <w:pPr>
              <w:spacing w:line="288" w:lineRule="auto"/>
              <w:rPr>
                <w:lang w:eastAsia="en-AU"/>
              </w:rPr>
            </w:pPr>
            <w:r w:rsidRPr="00C37D99">
              <w:rPr>
                <w:lang w:eastAsia="en-AU"/>
              </w:rPr>
              <w:t>1</w:t>
            </w:r>
          </w:p>
        </w:tc>
        <w:tc>
          <w:tcPr>
            <w:tcW w:w="1530" w:type="dxa"/>
            <w:shd w:val="clear" w:color="auto" w:fill="auto"/>
            <w:noWrap/>
            <w:vAlign w:val="center"/>
          </w:tcPr>
          <w:p w14:paraId="6E26084E" w14:textId="77777777" w:rsidR="00F87F2A" w:rsidRPr="00C37D99" w:rsidRDefault="00F87F2A" w:rsidP="00B67F8B">
            <w:pPr>
              <w:spacing w:line="288" w:lineRule="auto"/>
              <w:rPr>
                <w:lang w:eastAsia="en-AU"/>
              </w:rPr>
            </w:pPr>
            <w:r w:rsidRPr="00C37D99">
              <w:rPr>
                <w:lang w:eastAsia="en-AU"/>
              </w:rPr>
              <w:t>errorCode</w:t>
            </w:r>
          </w:p>
        </w:tc>
        <w:tc>
          <w:tcPr>
            <w:tcW w:w="1530" w:type="dxa"/>
            <w:shd w:val="clear" w:color="auto" w:fill="auto"/>
            <w:noWrap/>
            <w:vAlign w:val="center"/>
          </w:tcPr>
          <w:p w14:paraId="44199744" w14:textId="77777777" w:rsidR="00F87F2A" w:rsidRPr="00C37D99" w:rsidRDefault="00F87F2A" w:rsidP="00B67F8B">
            <w:pPr>
              <w:spacing w:line="288" w:lineRule="auto"/>
              <w:rPr>
                <w:lang w:eastAsia="en-AU"/>
              </w:rPr>
            </w:pPr>
            <w:r w:rsidRPr="00C37D99">
              <w:rPr>
                <w:lang w:eastAsia="en-AU"/>
              </w:rPr>
              <w:t>Mandatory</w:t>
            </w:r>
          </w:p>
        </w:tc>
        <w:tc>
          <w:tcPr>
            <w:tcW w:w="1080" w:type="dxa"/>
          </w:tcPr>
          <w:p w14:paraId="24CCDA28" w14:textId="77777777" w:rsidR="00F87F2A" w:rsidRPr="00C37D99" w:rsidRDefault="00F87F2A" w:rsidP="00B67F8B">
            <w:pPr>
              <w:spacing w:line="288" w:lineRule="auto"/>
              <w:rPr>
                <w:lang w:eastAsia="en-AU"/>
              </w:rPr>
            </w:pPr>
            <w:r w:rsidRPr="00C37D99">
              <w:rPr>
                <w:lang w:eastAsia="en-AU"/>
              </w:rPr>
              <w:t>String</w:t>
            </w:r>
          </w:p>
        </w:tc>
        <w:tc>
          <w:tcPr>
            <w:tcW w:w="1440" w:type="dxa"/>
            <w:vAlign w:val="center"/>
          </w:tcPr>
          <w:p w14:paraId="61D9EAD3" w14:textId="77777777" w:rsidR="00F87F2A" w:rsidRPr="00C37D99" w:rsidRDefault="00F87F2A" w:rsidP="00B67F8B">
            <w:pPr>
              <w:spacing w:line="288" w:lineRule="auto"/>
              <w:rPr>
                <w:lang w:eastAsia="en-AU"/>
              </w:rPr>
            </w:pPr>
            <w:r w:rsidRPr="00C37D99">
              <w:rPr>
                <w:lang w:eastAsia="en-AU"/>
              </w:rPr>
              <w:t>4</w:t>
            </w:r>
          </w:p>
        </w:tc>
        <w:tc>
          <w:tcPr>
            <w:tcW w:w="2970" w:type="dxa"/>
            <w:shd w:val="clear" w:color="auto" w:fill="auto"/>
            <w:noWrap/>
            <w:vAlign w:val="center"/>
          </w:tcPr>
          <w:p w14:paraId="001286A2" w14:textId="77777777" w:rsidR="00F87F2A" w:rsidRPr="00C37D99" w:rsidRDefault="00F87F2A" w:rsidP="00B67F8B">
            <w:pPr>
              <w:spacing w:line="288" w:lineRule="auto"/>
              <w:rPr>
                <w:lang w:eastAsia="en-AU"/>
              </w:rPr>
            </w:pPr>
            <w:r w:rsidRPr="00C37D99">
              <w:rPr>
                <w:lang w:eastAsia="en-AU"/>
              </w:rPr>
              <w:t>Mã lỗi</w:t>
            </w:r>
          </w:p>
        </w:tc>
      </w:tr>
      <w:tr w:rsidR="00F87F2A" w:rsidRPr="00C37D99" w14:paraId="4C51F9D5" w14:textId="77777777" w:rsidTr="0054461D">
        <w:trPr>
          <w:trHeight w:val="255"/>
        </w:trPr>
        <w:tc>
          <w:tcPr>
            <w:tcW w:w="625" w:type="dxa"/>
            <w:vAlign w:val="center"/>
          </w:tcPr>
          <w:p w14:paraId="2B56C218" w14:textId="77777777" w:rsidR="00F87F2A" w:rsidRPr="00C37D99" w:rsidRDefault="00F87F2A" w:rsidP="00B67F8B">
            <w:pPr>
              <w:spacing w:line="288" w:lineRule="auto"/>
              <w:rPr>
                <w:lang w:eastAsia="en-AU"/>
              </w:rPr>
            </w:pPr>
            <w:r w:rsidRPr="00C37D99">
              <w:rPr>
                <w:lang w:eastAsia="en-AU"/>
              </w:rPr>
              <w:t>2</w:t>
            </w:r>
          </w:p>
        </w:tc>
        <w:tc>
          <w:tcPr>
            <w:tcW w:w="1530" w:type="dxa"/>
            <w:shd w:val="clear" w:color="auto" w:fill="auto"/>
            <w:noWrap/>
            <w:vAlign w:val="center"/>
          </w:tcPr>
          <w:p w14:paraId="3A60DE8C" w14:textId="77777777" w:rsidR="00F87F2A" w:rsidRPr="00C37D99" w:rsidRDefault="00F87F2A" w:rsidP="00B67F8B">
            <w:pPr>
              <w:spacing w:line="288" w:lineRule="auto"/>
              <w:rPr>
                <w:lang w:eastAsia="en-AU"/>
              </w:rPr>
            </w:pPr>
            <w:r w:rsidRPr="00C37D99">
              <w:rPr>
                <w:lang w:eastAsia="en-AU"/>
              </w:rPr>
              <w:t>errorMessage</w:t>
            </w:r>
          </w:p>
        </w:tc>
        <w:tc>
          <w:tcPr>
            <w:tcW w:w="1530" w:type="dxa"/>
            <w:shd w:val="clear" w:color="auto" w:fill="auto"/>
            <w:noWrap/>
            <w:vAlign w:val="center"/>
          </w:tcPr>
          <w:p w14:paraId="314673CE" w14:textId="77777777" w:rsidR="00F87F2A" w:rsidRPr="00C37D99" w:rsidRDefault="00F87F2A" w:rsidP="00B67F8B">
            <w:pPr>
              <w:spacing w:line="288" w:lineRule="auto"/>
              <w:rPr>
                <w:lang w:eastAsia="en-AU"/>
              </w:rPr>
            </w:pPr>
            <w:r w:rsidRPr="00C37D99">
              <w:rPr>
                <w:lang w:eastAsia="en-AU"/>
              </w:rPr>
              <w:t>Optional</w:t>
            </w:r>
          </w:p>
        </w:tc>
        <w:tc>
          <w:tcPr>
            <w:tcW w:w="1080" w:type="dxa"/>
          </w:tcPr>
          <w:p w14:paraId="76D58298" w14:textId="77777777" w:rsidR="00F87F2A" w:rsidRPr="00C37D99" w:rsidRDefault="00F87F2A" w:rsidP="00B67F8B">
            <w:pPr>
              <w:spacing w:line="288" w:lineRule="auto"/>
              <w:rPr>
                <w:lang w:eastAsia="en-AU"/>
              </w:rPr>
            </w:pPr>
            <w:r w:rsidRPr="00C37D99">
              <w:rPr>
                <w:lang w:eastAsia="en-AU"/>
              </w:rPr>
              <w:t>String</w:t>
            </w:r>
          </w:p>
        </w:tc>
        <w:tc>
          <w:tcPr>
            <w:tcW w:w="1440" w:type="dxa"/>
            <w:vAlign w:val="center"/>
          </w:tcPr>
          <w:p w14:paraId="77FFFC79" w14:textId="77777777" w:rsidR="00F87F2A" w:rsidRPr="00C37D99" w:rsidRDefault="00F87F2A" w:rsidP="00B67F8B">
            <w:pPr>
              <w:spacing w:line="288" w:lineRule="auto"/>
              <w:rPr>
                <w:lang w:eastAsia="en-AU"/>
              </w:rPr>
            </w:pPr>
            <w:r w:rsidRPr="00C37D99">
              <w:rPr>
                <w:lang w:eastAsia="en-AU"/>
              </w:rPr>
              <w:t>64</w:t>
            </w:r>
          </w:p>
        </w:tc>
        <w:tc>
          <w:tcPr>
            <w:tcW w:w="2970" w:type="dxa"/>
            <w:shd w:val="clear" w:color="auto" w:fill="auto"/>
            <w:noWrap/>
            <w:vAlign w:val="center"/>
          </w:tcPr>
          <w:p w14:paraId="3285A685" w14:textId="77777777" w:rsidR="00F87F2A" w:rsidRPr="00C37D99" w:rsidRDefault="00F87F2A" w:rsidP="00B67F8B">
            <w:pPr>
              <w:spacing w:line="288" w:lineRule="auto"/>
              <w:rPr>
                <w:lang w:eastAsia="en-AU"/>
              </w:rPr>
            </w:pPr>
            <w:r w:rsidRPr="00C37D99">
              <w:rPr>
                <w:lang w:eastAsia="en-AU"/>
              </w:rPr>
              <w:t>Mô tả lỗi</w:t>
            </w:r>
          </w:p>
        </w:tc>
      </w:tr>
    </w:tbl>
    <w:p w14:paraId="7FEA3F16" w14:textId="77777777" w:rsidR="00F87F2A" w:rsidRPr="00C37D99" w:rsidRDefault="00F87F2A" w:rsidP="00B67F8B">
      <w:pPr>
        <w:pStyle w:val="Heading4"/>
        <w:spacing w:line="288" w:lineRule="auto"/>
        <w:rPr>
          <w:sz w:val="24"/>
          <w:szCs w:val="24"/>
        </w:rPr>
      </w:pPr>
      <w:r w:rsidRPr="00C37D99">
        <w:rPr>
          <w:sz w:val="24"/>
          <w:szCs w:val="24"/>
        </w:rPr>
        <w:t>Example</w:t>
      </w:r>
    </w:p>
    <w:p w14:paraId="58831F9C" w14:textId="77777777" w:rsidR="00F87F2A" w:rsidRPr="00C37D99" w:rsidRDefault="00F87F2A" w:rsidP="00B67F8B">
      <w:pPr>
        <w:spacing w:line="288" w:lineRule="auto"/>
        <w:rPr>
          <w:b/>
          <w:bCs/>
        </w:rPr>
      </w:pPr>
      <w:r w:rsidRPr="00C37D99">
        <w:rPr>
          <w:b/>
          <w:bCs/>
        </w:rPr>
        <w:t>Request:</w:t>
      </w:r>
    </w:p>
    <w:p w14:paraId="39607DD0" w14:textId="77777777" w:rsidR="00F87F2A" w:rsidRPr="00C37D99" w:rsidRDefault="00F87F2A"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lang w:val="vi-VN"/>
        </w:rPr>
        <w:t xml:space="preserve"> </w:t>
      </w:r>
      <w:r w:rsidRPr="00C37D99">
        <w:rPr>
          <w:rFonts w:ascii="Times New Roman" w:hAnsi="Times New Roman" w:cs="Times New Roman"/>
          <w:sz w:val="24"/>
          <w:szCs w:val="24"/>
        </w:rPr>
        <w:t>setDDNSConfig (data);</w:t>
      </w:r>
    </w:p>
    <w:p w14:paraId="6EF8B0D9" w14:textId="77777777" w:rsidR="00440074" w:rsidRPr="00C37D99" w:rsidRDefault="00F87F2A" w:rsidP="00B67F8B">
      <w:pPr>
        <w:pStyle w:val="HTMLPreformatted"/>
        <w:spacing w:line="288" w:lineRule="auto"/>
        <w:rPr>
          <w:rFonts w:ascii="Times New Roman" w:hAnsi="Times New Roman" w:cs="Times New Roman"/>
          <w:sz w:val="24"/>
          <w:szCs w:val="24"/>
          <w:lang w:val="vi-VN"/>
        </w:rPr>
      </w:pPr>
      <w:r w:rsidRPr="00C37D99">
        <w:rPr>
          <w:rFonts w:ascii="Times New Roman" w:hAnsi="Times New Roman" w:cs="Times New Roman"/>
          <w:sz w:val="24"/>
          <w:szCs w:val="24"/>
          <w:lang w:val="vi-VN"/>
        </w:rPr>
        <w:t xml:space="preserve"> </w:t>
      </w: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p>
    <w:p w14:paraId="54AD3CB4" w14:textId="41FDCAB1" w:rsidR="00440074" w:rsidRPr="00C37D99" w:rsidRDefault="00C2466C" w:rsidP="00B67F8B">
      <w:pPr>
        <w:pStyle w:val="HTMLPreformatted"/>
        <w:spacing w:line="288" w:lineRule="auto"/>
        <w:rPr>
          <w:rFonts w:ascii="Times New Roman" w:hAnsi="Times New Roman" w:cs="Times New Roman"/>
          <w:sz w:val="24"/>
          <w:szCs w:val="24"/>
          <w:lang w:val="vi-VN"/>
        </w:rPr>
      </w:pPr>
      <w:r>
        <w:rPr>
          <w:rFonts w:ascii="Times New Roman" w:hAnsi="Times New Roman" w:cs="Times New Roman"/>
          <w:sz w:val="24"/>
          <w:szCs w:val="24"/>
        </w:rPr>
        <w:t xml:space="preserve"> </w:t>
      </w:r>
      <w:r w:rsidR="00F87F2A" w:rsidRPr="00C37D99">
        <w:rPr>
          <w:rFonts w:ascii="Times New Roman" w:hAnsi="Times New Roman" w:cs="Times New Roman"/>
          <w:sz w:val="24"/>
          <w:szCs w:val="24"/>
        </w:rPr>
        <w:t>{</w:t>
      </w:r>
      <w:r w:rsidR="00440074" w:rsidRPr="00C37D99">
        <w:rPr>
          <w:rFonts w:ascii="Times New Roman" w:hAnsi="Times New Roman" w:cs="Times New Roman"/>
          <w:sz w:val="24"/>
          <w:szCs w:val="24"/>
          <w:lang w:val="vi-VN"/>
        </w:rPr>
        <w:t xml:space="preserve">          </w:t>
      </w:r>
    </w:p>
    <w:p w14:paraId="7B954BCB" w14:textId="1D9F4939" w:rsidR="00440074" w:rsidRPr="00C37D99" w:rsidRDefault="00196F88" w:rsidP="00B67F8B">
      <w:pPr>
        <w:pStyle w:val="HTMLPreformatted"/>
        <w:spacing w:line="288" w:lineRule="auto"/>
        <w:ind w:left="720"/>
        <w:rPr>
          <w:rFonts w:ascii="Times New Roman" w:hAnsi="Times New Roman" w:cs="Times New Roman"/>
          <w:sz w:val="24"/>
          <w:szCs w:val="24"/>
          <w:lang w:val="vi-VN"/>
        </w:rPr>
      </w:pPr>
      <w:r w:rsidRPr="00C37D99">
        <w:rPr>
          <w:rFonts w:ascii="Times New Roman" w:hAnsi="Times New Roman" w:cs="Times New Roman"/>
          <w:sz w:val="24"/>
          <w:szCs w:val="24"/>
          <w:lang w:val="vi-VN"/>
        </w:rPr>
        <w:t>“</w:t>
      </w:r>
      <w:r w:rsidR="00440074" w:rsidRPr="00C37D99">
        <w:rPr>
          <w:rFonts w:ascii="Times New Roman" w:hAnsi="Times New Roman" w:cs="Times New Roman"/>
          <w:sz w:val="24"/>
          <w:szCs w:val="24"/>
          <w:lang w:val="vi-VN"/>
        </w:rPr>
        <w:t>serialNumber”: “</w:t>
      </w:r>
      <w:r w:rsidR="00DB6D2D">
        <w:rPr>
          <w:rFonts w:ascii="Times New Roman" w:hAnsi="Times New Roman" w:cs="Times New Roman"/>
          <w:sz w:val="24"/>
          <w:szCs w:val="24"/>
          <w:lang w:val="vi-VN"/>
        </w:rPr>
        <w:t>VNPT123456</w:t>
      </w:r>
      <w:r w:rsidR="00440074" w:rsidRPr="00C37D99">
        <w:rPr>
          <w:rFonts w:ascii="Times New Roman" w:hAnsi="Times New Roman" w:cs="Times New Roman"/>
          <w:sz w:val="24"/>
          <w:szCs w:val="24"/>
          <w:lang w:val="vi-VN"/>
        </w:rPr>
        <w:t>”,</w:t>
      </w:r>
    </w:p>
    <w:p w14:paraId="45C75BBF" w14:textId="7E5337D3" w:rsidR="00F87F2A" w:rsidRPr="00C37D99" w:rsidRDefault="00440074" w:rsidP="00B67F8B">
      <w:pPr>
        <w:pStyle w:val="HTMLPreformatted"/>
        <w:spacing w:line="288" w:lineRule="auto"/>
        <w:ind w:left="720"/>
        <w:rPr>
          <w:rFonts w:ascii="Times New Roman" w:hAnsi="Times New Roman" w:cs="Times New Roman"/>
          <w:sz w:val="24"/>
          <w:szCs w:val="24"/>
          <w:lang w:val="vi-VN"/>
        </w:rPr>
      </w:pPr>
      <w:r w:rsidRPr="00C37D99">
        <w:rPr>
          <w:rFonts w:ascii="Times New Roman" w:hAnsi="Times New Roman" w:cs="Times New Roman"/>
          <w:sz w:val="24"/>
          <w:szCs w:val="24"/>
          <w:lang w:val="vi-VN"/>
        </w:rPr>
        <w:t>“modelName”: “</w:t>
      </w:r>
      <w:r w:rsidR="00DB6D2D">
        <w:rPr>
          <w:rFonts w:ascii="Times New Roman" w:hAnsi="Times New Roman" w:cs="Times New Roman"/>
          <w:sz w:val="24"/>
          <w:szCs w:val="24"/>
          <w:lang w:val="vi-VN"/>
        </w:rPr>
        <w:t>GW040H</w:t>
      </w:r>
      <w:r w:rsidRPr="00C37D99">
        <w:rPr>
          <w:rFonts w:ascii="Times New Roman" w:hAnsi="Times New Roman" w:cs="Times New Roman"/>
          <w:sz w:val="24"/>
          <w:szCs w:val="24"/>
          <w:lang w:val="vi-VN"/>
        </w:rPr>
        <w:t>”,</w:t>
      </w:r>
    </w:p>
    <w:p w14:paraId="224D9D56" w14:textId="1ECAA4EE" w:rsidR="007749B2" w:rsidRPr="00C37D99" w:rsidRDefault="007749B2" w:rsidP="00B67F8B">
      <w:pPr>
        <w:spacing w:line="288" w:lineRule="auto"/>
        <w:ind w:left="720"/>
        <w:rPr>
          <w:lang w:eastAsia="zh-CN"/>
        </w:rPr>
      </w:pPr>
      <w:r w:rsidRPr="00C37D99">
        <w:rPr>
          <w:lang w:eastAsia="zh-CN"/>
        </w:rPr>
        <w:t>“enable” : “&lt;enable&gt;”,</w:t>
      </w:r>
    </w:p>
    <w:p w14:paraId="79783DB0" w14:textId="77777777" w:rsidR="007749B2" w:rsidRPr="00C37D99" w:rsidRDefault="007749B2" w:rsidP="00B67F8B">
      <w:pPr>
        <w:spacing w:line="288" w:lineRule="auto"/>
        <w:ind w:left="720"/>
        <w:rPr>
          <w:lang w:eastAsia="zh-CN"/>
        </w:rPr>
      </w:pPr>
      <w:r w:rsidRPr="00C37D99">
        <w:rPr>
          <w:lang w:eastAsia="zh-CN"/>
        </w:rPr>
        <w:t>“serviceProvider” : “&lt;serviceProvider &gt;”,</w:t>
      </w:r>
    </w:p>
    <w:p w14:paraId="353936AB" w14:textId="77777777" w:rsidR="007749B2" w:rsidRPr="00C37D99" w:rsidRDefault="007749B2" w:rsidP="00B67F8B">
      <w:pPr>
        <w:spacing w:line="288" w:lineRule="auto"/>
        <w:ind w:left="720"/>
        <w:rPr>
          <w:lang w:eastAsia="zh-CN"/>
        </w:rPr>
      </w:pPr>
      <w:r w:rsidRPr="00C37D99">
        <w:rPr>
          <w:lang w:eastAsia="zh-CN"/>
        </w:rPr>
        <w:t>“hostname” : “&lt;hostname&gt;”,</w:t>
      </w:r>
    </w:p>
    <w:p w14:paraId="2855B933" w14:textId="7550BB95" w:rsidR="007749B2" w:rsidRPr="00C37D99" w:rsidRDefault="007749B2" w:rsidP="00B67F8B">
      <w:pPr>
        <w:spacing w:line="288" w:lineRule="auto"/>
        <w:ind w:left="720"/>
        <w:rPr>
          <w:lang w:eastAsia="zh-CN"/>
        </w:rPr>
      </w:pPr>
      <w:r w:rsidRPr="00C37D99">
        <w:rPr>
          <w:lang w:eastAsia="zh-CN"/>
        </w:rPr>
        <w:t>“username” : “&lt;username &gt;”,</w:t>
      </w:r>
    </w:p>
    <w:p w14:paraId="4333948C" w14:textId="77777777" w:rsidR="00440074" w:rsidRPr="00C37D99" w:rsidRDefault="007749B2" w:rsidP="00B67F8B">
      <w:pPr>
        <w:spacing w:line="288" w:lineRule="auto"/>
        <w:ind w:left="720"/>
        <w:rPr>
          <w:lang w:eastAsia="zh-CN"/>
        </w:rPr>
      </w:pPr>
      <w:r w:rsidRPr="00C37D99">
        <w:rPr>
          <w:lang w:eastAsia="zh-CN"/>
        </w:rPr>
        <w:t>“password” : “&lt;password&gt;”,</w:t>
      </w:r>
    </w:p>
    <w:p w14:paraId="7F7503D4" w14:textId="0B4D53BB" w:rsidR="007749B2" w:rsidRPr="00C37D99" w:rsidRDefault="64EA316E" w:rsidP="00B67F8B">
      <w:pPr>
        <w:spacing w:line="288" w:lineRule="auto"/>
        <w:ind w:left="720"/>
      </w:pPr>
      <w:r w:rsidRPr="00C37D99">
        <w:t xml:space="preserve">“wildCard”: </w:t>
      </w:r>
      <w:r w:rsidRPr="00C37D99">
        <w:rPr>
          <w:lang w:eastAsia="zh-CN"/>
        </w:rPr>
        <w:t>“&lt;wildCard &gt;”</w:t>
      </w:r>
    </w:p>
    <w:p w14:paraId="0B7F66FC" w14:textId="6EF31B8E" w:rsidR="00F87F2A" w:rsidRPr="00C37D99" w:rsidRDefault="00F87F2A" w:rsidP="00B67F8B">
      <w:pPr>
        <w:spacing w:line="288" w:lineRule="auto"/>
      </w:pPr>
      <w:r w:rsidRPr="00C37D99">
        <w:t>}</w:t>
      </w:r>
    </w:p>
    <w:p w14:paraId="319E9A87" w14:textId="77777777" w:rsidR="00F87F2A" w:rsidRPr="00C37D99" w:rsidRDefault="00F87F2A" w:rsidP="00B67F8B">
      <w:pPr>
        <w:spacing w:line="288" w:lineRule="auto"/>
        <w:rPr>
          <w:b/>
          <w:bCs/>
        </w:rPr>
      </w:pPr>
      <w:r w:rsidRPr="00C37D99">
        <w:rPr>
          <w:b/>
          <w:bCs/>
        </w:rPr>
        <w:t>Response:</w:t>
      </w:r>
    </w:p>
    <w:p w14:paraId="2C9B03BD" w14:textId="2E1CD487" w:rsidR="00F87F2A" w:rsidRPr="00C37D99" w:rsidRDefault="00F87F2A" w:rsidP="00B67F8B">
      <w:pPr>
        <w:pStyle w:val="FirstLevelBullet"/>
        <w:spacing w:line="288" w:lineRule="auto"/>
        <w:ind w:left="0" w:firstLine="0"/>
        <w:rPr>
          <w:sz w:val="24"/>
          <w:szCs w:val="24"/>
        </w:rPr>
      </w:pPr>
      <w:r w:rsidRPr="00C37D99">
        <w:rPr>
          <w:sz w:val="24"/>
          <w:szCs w:val="24"/>
        </w:rPr>
        <w:t>{</w:t>
      </w:r>
    </w:p>
    <w:p w14:paraId="51EB2334" w14:textId="77777777" w:rsidR="00F87F2A" w:rsidRPr="00C37D99" w:rsidRDefault="00F87F2A" w:rsidP="00B67F8B">
      <w:pPr>
        <w:pStyle w:val="FirstLevelBullet"/>
        <w:spacing w:line="288" w:lineRule="auto"/>
        <w:ind w:firstLine="0"/>
        <w:rPr>
          <w:sz w:val="24"/>
          <w:szCs w:val="24"/>
        </w:rPr>
      </w:pPr>
      <w:r w:rsidRPr="00C37D99">
        <w:rPr>
          <w:sz w:val="24"/>
          <w:szCs w:val="24"/>
        </w:rPr>
        <w:t xml:space="preserve"> </w:t>
      </w:r>
      <w:r w:rsidRPr="00C37D99">
        <w:rPr>
          <w:sz w:val="24"/>
          <w:szCs w:val="24"/>
          <w:lang w:val="vi-VN"/>
        </w:rPr>
        <w:t xml:space="preserve"> </w:t>
      </w:r>
      <w:r w:rsidRPr="00C37D99">
        <w:rPr>
          <w:sz w:val="24"/>
          <w:szCs w:val="24"/>
        </w:rPr>
        <w:t>"errorCode": "200",</w:t>
      </w:r>
    </w:p>
    <w:p w14:paraId="44B26EE9" w14:textId="740DB58E" w:rsidR="00F87F2A" w:rsidRPr="00C37D99" w:rsidRDefault="00F87F2A" w:rsidP="00E131AF">
      <w:pPr>
        <w:pStyle w:val="ANSVNormal"/>
        <w:rPr>
          <w:lang w:val="vi-VN"/>
        </w:rPr>
      </w:pPr>
      <w:r w:rsidRPr="00C37D99">
        <w:rPr>
          <w:lang w:val="vi-VN"/>
        </w:rPr>
        <w:t xml:space="preserve">  </w:t>
      </w:r>
      <w:r w:rsidR="00A85734">
        <w:rPr>
          <w:lang w:val="vi-VN"/>
        </w:rPr>
        <w:tab/>
      </w:r>
      <w:r w:rsidR="00A85734">
        <w:t xml:space="preserve">  </w:t>
      </w:r>
      <w:r w:rsidRPr="00C37D99">
        <w:t>"errorMessage": "SUCCESS"</w:t>
      </w:r>
      <w:r w:rsidRPr="00C37D99">
        <w:rPr>
          <w:lang w:val="vi-VN"/>
        </w:rPr>
        <w:t xml:space="preserve">                    </w:t>
      </w:r>
    </w:p>
    <w:p w14:paraId="440855B5" w14:textId="0986A8E9" w:rsidR="00F87F2A" w:rsidRPr="00C37D99" w:rsidRDefault="00733807" w:rsidP="00E131AF">
      <w:pPr>
        <w:pStyle w:val="ANSVNormal"/>
        <w:rPr>
          <w:lang w:val="vi-VN"/>
        </w:rPr>
      </w:pPr>
      <w:r w:rsidRPr="00C37D99">
        <w:rPr>
          <w:lang w:val="vi-VN"/>
        </w:rPr>
        <w:t xml:space="preserve"> </w:t>
      </w:r>
      <w:r w:rsidR="00F87F2A" w:rsidRPr="00C37D99">
        <w:rPr>
          <w:lang w:val="vi-VN"/>
        </w:rPr>
        <w:t>}</w:t>
      </w:r>
    </w:p>
    <w:p w14:paraId="78E8B7EF" w14:textId="0D4F2EEE" w:rsidR="00AE58AC" w:rsidRPr="00C37D99" w:rsidRDefault="00AE58AC" w:rsidP="00303550">
      <w:pPr>
        <w:pStyle w:val="Heading3"/>
      </w:pPr>
      <w:bookmarkStart w:id="124" w:name="_Toc113436580"/>
      <w:r w:rsidRPr="00C37D99">
        <w:t>getFirmwareList</w:t>
      </w:r>
      <w:bookmarkEnd w:id="124"/>
      <w:r w:rsidR="00ED7E1C" w:rsidRPr="00C37D99">
        <w:t xml:space="preserve">  </w:t>
      </w:r>
    </w:p>
    <w:p w14:paraId="2C3A088A" w14:textId="77777777" w:rsidR="00272D7D" w:rsidRPr="00C37D99" w:rsidRDefault="00272D7D" w:rsidP="00B67F8B">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272D7D" w:rsidRPr="00C37D99" w14:paraId="627240C7" w14:textId="77777777" w:rsidTr="0054461D">
        <w:tc>
          <w:tcPr>
            <w:tcW w:w="1122" w:type="pct"/>
            <w:shd w:val="clear" w:color="auto" w:fill="BFBFBF" w:themeFill="background1" w:themeFillShade="BF"/>
          </w:tcPr>
          <w:p w14:paraId="496664BB" w14:textId="77777777" w:rsidR="00272D7D" w:rsidRPr="00C37D99" w:rsidRDefault="00272D7D" w:rsidP="00E131AF">
            <w:pPr>
              <w:pStyle w:val="ANSVNormal"/>
            </w:pPr>
            <w:r w:rsidRPr="00C37D99">
              <w:t>Tên API</w:t>
            </w:r>
          </w:p>
        </w:tc>
        <w:tc>
          <w:tcPr>
            <w:tcW w:w="3878" w:type="pct"/>
            <w:shd w:val="clear" w:color="auto" w:fill="BFBFBF" w:themeFill="background1" w:themeFillShade="BF"/>
          </w:tcPr>
          <w:p w14:paraId="78334886" w14:textId="77777777" w:rsidR="00272D7D" w:rsidRPr="00C37D99" w:rsidRDefault="00272D7D" w:rsidP="00E131AF">
            <w:pPr>
              <w:pStyle w:val="ANSVNormal"/>
            </w:pPr>
            <w:r w:rsidRPr="00C37D99">
              <w:t>Mô tả</w:t>
            </w:r>
          </w:p>
        </w:tc>
      </w:tr>
      <w:tr w:rsidR="00272D7D" w:rsidRPr="00C37D99" w14:paraId="6205B072" w14:textId="77777777" w:rsidTr="0054461D">
        <w:trPr>
          <w:trHeight w:val="362"/>
        </w:trPr>
        <w:tc>
          <w:tcPr>
            <w:tcW w:w="1122" w:type="pct"/>
          </w:tcPr>
          <w:p w14:paraId="542BF51F" w14:textId="1A70AD84" w:rsidR="00272D7D" w:rsidRPr="00C37D99" w:rsidRDefault="00272D7D" w:rsidP="00E131AF">
            <w:pPr>
              <w:pStyle w:val="ANSVNormal"/>
              <w:rPr>
                <w:lang w:val="vi-VN"/>
              </w:rPr>
            </w:pPr>
            <w:r w:rsidRPr="00C37D99">
              <w:rPr>
                <w:lang w:val="vi-VN"/>
              </w:rPr>
              <w:t xml:space="preserve">getFirmwareList </w:t>
            </w:r>
          </w:p>
        </w:tc>
        <w:tc>
          <w:tcPr>
            <w:tcW w:w="3878" w:type="pct"/>
          </w:tcPr>
          <w:p w14:paraId="35679681" w14:textId="70E4DB54" w:rsidR="00272D7D" w:rsidRPr="00C37D99" w:rsidRDefault="001A07E8" w:rsidP="00E131AF">
            <w:pPr>
              <w:pStyle w:val="ANSVNormal"/>
              <w:rPr>
                <w:lang w:val="vi-VN"/>
              </w:rPr>
            </w:pPr>
            <w:r w:rsidRPr="00C37D99">
              <w:rPr>
                <w:lang w:val="vi-VN"/>
              </w:rPr>
              <w:t xml:space="preserve">lấy danh sách file firmware </w:t>
            </w:r>
            <w:r w:rsidR="001F0F8A">
              <w:t>theo model</w:t>
            </w:r>
            <w:r w:rsidRPr="00C37D99">
              <w:rPr>
                <w:lang w:val="vi-VN"/>
              </w:rPr>
              <w:t xml:space="preserve"> </w:t>
            </w:r>
          </w:p>
        </w:tc>
      </w:tr>
      <w:tr w:rsidR="002B1F75" w:rsidRPr="00C37D99" w14:paraId="1C79E542" w14:textId="77777777" w:rsidTr="0054461D">
        <w:tc>
          <w:tcPr>
            <w:tcW w:w="1122" w:type="pct"/>
          </w:tcPr>
          <w:p w14:paraId="0F4F0099" w14:textId="1AA5F011" w:rsidR="002B1F75" w:rsidRPr="00C37D99" w:rsidRDefault="002B1F75" w:rsidP="00E131AF">
            <w:pPr>
              <w:pStyle w:val="ANSVNormal"/>
            </w:pPr>
            <w:r w:rsidRPr="00C37D99">
              <w:t>Method</w:t>
            </w:r>
          </w:p>
        </w:tc>
        <w:tc>
          <w:tcPr>
            <w:tcW w:w="3878" w:type="pct"/>
          </w:tcPr>
          <w:p w14:paraId="64D6B8BC" w14:textId="7579439D" w:rsidR="002B1F75" w:rsidRPr="00C37D99" w:rsidRDefault="002B1F75" w:rsidP="00E131AF">
            <w:pPr>
              <w:pStyle w:val="ANSVNormal"/>
            </w:pPr>
            <w:r w:rsidRPr="00C37D99">
              <w:t>Function call</w:t>
            </w:r>
          </w:p>
        </w:tc>
      </w:tr>
      <w:tr w:rsidR="002B1F75" w:rsidRPr="00C37D99" w14:paraId="0E44AD8D" w14:textId="77777777" w:rsidTr="0054461D">
        <w:tc>
          <w:tcPr>
            <w:tcW w:w="1122" w:type="pct"/>
          </w:tcPr>
          <w:p w14:paraId="0B5CCA1B" w14:textId="200C5EC6" w:rsidR="002B1F75" w:rsidRPr="00C37D99" w:rsidRDefault="002B1F75" w:rsidP="00E131AF">
            <w:pPr>
              <w:pStyle w:val="ANSVNormal"/>
            </w:pPr>
            <w:r w:rsidRPr="00C37D99">
              <w:t>Response</w:t>
            </w:r>
          </w:p>
        </w:tc>
        <w:tc>
          <w:tcPr>
            <w:tcW w:w="3878" w:type="pct"/>
          </w:tcPr>
          <w:p w14:paraId="01C218F9" w14:textId="3223C808" w:rsidR="002B1F75" w:rsidRPr="00C37D99" w:rsidRDefault="002B1F75" w:rsidP="00E131AF">
            <w:pPr>
              <w:pStyle w:val="ANSVNormal"/>
            </w:pPr>
            <w:r w:rsidRPr="00C37D99">
              <w:t>JSON Object</w:t>
            </w:r>
          </w:p>
        </w:tc>
      </w:tr>
    </w:tbl>
    <w:p w14:paraId="113E5B7C" w14:textId="77777777" w:rsidR="00272D7D" w:rsidRPr="00C37D99" w:rsidRDefault="00272D7D" w:rsidP="00B67F8B">
      <w:pPr>
        <w:spacing w:line="288" w:lineRule="auto"/>
      </w:pPr>
    </w:p>
    <w:p w14:paraId="2048556D" w14:textId="77777777" w:rsidR="00272D7D" w:rsidRPr="00C37D99" w:rsidRDefault="00272D7D" w:rsidP="00B67F8B">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638"/>
        <w:gridCol w:w="1422"/>
        <w:gridCol w:w="900"/>
        <w:gridCol w:w="1364"/>
        <w:gridCol w:w="3226"/>
      </w:tblGrid>
      <w:tr w:rsidR="00440074" w:rsidRPr="00C37D99" w14:paraId="23210036" w14:textId="77777777" w:rsidTr="008C1E5D">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B19591F" w14:textId="77777777" w:rsidR="00440074" w:rsidRPr="00C37D99" w:rsidRDefault="00440074" w:rsidP="00B67F8B">
            <w:pPr>
              <w:spacing w:line="288" w:lineRule="auto"/>
              <w:rPr>
                <w:b/>
                <w:bCs/>
                <w:lang w:eastAsia="en-AU"/>
              </w:rPr>
            </w:pPr>
            <w:r w:rsidRPr="00C37D99">
              <w:rPr>
                <w:b/>
                <w:bCs/>
                <w:lang w:eastAsia="en-AU"/>
              </w:rPr>
              <w:t>No</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7CD800" w14:textId="77777777" w:rsidR="00440074" w:rsidRPr="00C37D99" w:rsidRDefault="00440074" w:rsidP="00B67F8B">
            <w:pPr>
              <w:spacing w:line="288" w:lineRule="auto"/>
              <w:rPr>
                <w:b/>
                <w:bCs/>
                <w:lang w:eastAsia="en-AU"/>
              </w:rPr>
            </w:pPr>
            <w:r w:rsidRPr="00C37D99">
              <w:rPr>
                <w:b/>
                <w:bCs/>
                <w:lang w:eastAsia="en-AU"/>
              </w:rPr>
              <w:t>Parameter</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1E773465" w14:textId="77777777" w:rsidR="00440074" w:rsidRPr="00C37D99" w:rsidRDefault="00440074" w:rsidP="00B67F8B">
            <w:pPr>
              <w:spacing w:line="288" w:lineRule="auto"/>
              <w:rPr>
                <w:b/>
                <w:bCs/>
                <w:lang w:eastAsia="en-AU"/>
              </w:rPr>
            </w:pPr>
            <w:r w:rsidRPr="00C37D99">
              <w:rPr>
                <w:b/>
                <w:bCs/>
                <w:lang w:eastAsia="en-AU"/>
              </w:rPr>
              <w:t>Mandatory</w:t>
            </w:r>
          </w:p>
        </w:tc>
        <w:tc>
          <w:tcPr>
            <w:tcW w:w="900" w:type="dxa"/>
            <w:tcBorders>
              <w:top w:val="single" w:sz="4" w:space="0" w:color="auto"/>
              <w:left w:val="nil"/>
              <w:bottom w:val="single" w:sz="4" w:space="0" w:color="auto"/>
              <w:right w:val="single" w:sz="4" w:space="0" w:color="auto"/>
            </w:tcBorders>
            <w:vAlign w:val="center"/>
          </w:tcPr>
          <w:p w14:paraId="5E21C99A" w14:textId="77777777" w:rsidR="00440074" w:rsidRPr="00C37D99" w:rsidRDefault="00440074" w:rsidP="00B67F8B">
            <w:pPr>
              <w:spacing w:line="288" w:lineRule="auto"/>
              <w:rPr>
                <w:b/>
                <w:bCs/>
                <w:lang w:eastAsia="en-AU"/>
              </w:rPr>
            </w:pPr>
            <w:r w:rsidRPr="00C37D99">
              <w:rPr>
                <w:b/>
                <w:bCs/>
                <w:lang w:eastAsia="en-AU"/>
              </w:rPr>
              <w:t>Type</w:t>
            </w:r>
          </w:p>
        </w:tc>
        <w:tc>
          <w:tcPr>
            <w:tcW w:w="1364" w:type="dxa"/>
            <w:tcBorders>
              <w:top w:val="single" w:sz="4" w:space="0" w:color="auto"/>
              <w:left w:val="single" w:sz="4" w:space="0" w:color="auto"/>
              <w:bottom w:val="single" w:sz="4" w:space="0" w:color="auto"/>
              <w:right w:val="single" w:sz="4" w:space="0" w:color="auto"/>
            </w:tcBorders>
          </w:tcPr>
          <w:p w14:paraId="513FFAA7" w14:textId="77777777" w:rsidR="00440074" w:rsidRPr="00C37D99" w:rsidRDefault="00440074" w:rsidP="00B67F8B">
            <w:pPr>
              <w:spacing w:line="288" w:lineRule="auto"/>
              <w:rPr>
                <w:b/>
                <w:bCs/>
                <w:lang w:eastAsia="en-AU"/>
              </w:rPr>
            </w:pPr>
            <w:r w:rsidRPr="00C37D99">
              <w:rPr>
                <w:b/>
                <w:bCs/>
                <w:lang w:eastAsia="en-AU"/>
              </w:rPr>
              <w:t>Max length</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7FAD1D" w14:textId="77777777" w:rsidR="00440074" w:rsidRPr="00C37D99" w:rsidRDefault="00440074" w:rsidP="00B67F8B">
            <w:pPr>
              <w:spacing w:line="288" w:lineRule="auto"/>
              <w:rPr>
                <w:b/>
                <w:bCs/>
                <w:lang w:eastAsia="en-AU"/>
              </w:rPr>
            </w:pPr>
            <w:r w:rsidRPr="00C37D99">
              <w:rPr>
                <w:b/>
                <w:bCs/>
                <w:lang w:eastAsia="en-AU"/>
              </w:rPr>
              <w:t>Meaning/Value</w:t>
            </w:r>
          </w:p>
        </w:tc>
      </w:tr>
      <w:tr w:rsidR="00F54AB1" w:rsidRPr="00C37D99" w14:paraId="63C6CAAF" w14:textId="77777777" w:rsidTr="008C1E5D">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45B034A" w14:textId="6210C956" w:rsidR="00F54AB1" w:rsidRPr="00154230" w:rsidRDefault="00F54AB1" w:rsidP="00F54AB1">
            <w:pPr>
              <w:spacing w:line="288" w:lineRule="auto"/>
            </w:pPr>
            <w:r>
              <w:rPr>
                <w:lang w:eastAsia="en-AU"/>
              </w:rPr>
              <w:lastRenderedPageBreak/>
              <w:t>1</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9A229F" w14:textId="1E383811" w:rsidR="00F54AB1" w:rsidRPr="00C37D99" w:rsidRDefault="00F54AB1" w:rsidP="00F54AB1">
            <w:pPr>
              <w:spacing w:line="288" w:lineRule="auto"/>
            </w:pPr>
            <w:r w:rsidRPr="00C37D99">
              <w:rPr>
                <w:lang w:val="vi-VN"/>
              </w:rPr>
              <w:t>serialNumber</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2E2F0774" w14:textId="54EFB859" w:rsidR="00F54AB1" w:rsidRPr="00C37D99" w:rsidRDefault="001F0F8A" w:rsidP="00F54AB1">
            <w:pPr>
              <w:tabs>
                <w:tab w:val="left" w:pos="923"/>
              </w:tabs>
              <w:spacing w:line="288" w:lineRule="auto"/>
              <w:rPr>
                <w:lang w:eastAsia="en-AU"/>
              </w:rPr>
            </w:pPr>
            <w:r>
              <w:rPr>
                <w:lang w:eastAsia="en-AU"/>
              </w:rPr>
              <w:t>Optional</w:t>
            </w:r>
          </w:p>
        </w:tc>
        <w:tc>
          <w:tcPr>
            <w:tcW w:w="900" w:type="dxa"/>
            <w:tcBorders>
              <w:top w:val="single" w:sz="4" w:space="0" w:color="auto"/>
              <w:left w:val="nil"/>
              <w:bottom w:val="single" w:sz="4" w:space="0" w:color="auto"/>
              <w:right w:val="single" w:sz="4" w:space="0" w:color="auto"/>
            </w:tcBorders>
            <w:vAlign w:val="center"/>
          </w:tcPr>
          <w:p w14:paraId="5D3DB0E0" w14:textId="36966F06" w:rsidR="00F54AB1" w:rsidRPr="00C37D99" w:rsidRDefault="00F54AB1" w:rsidP="00F54AB1">
            <w:pPr>
              <w:spacing w:line="288" w:lineRule="auto"/>
            </w:pPr>
            <w:r w:rsidRPr="00C37D99">
              <w:rPr>
                <w:lang w:eastAsia="en-AU"/>
              </w:rPr>
              <w:t>String</w:t>
            </w:r>
          </w:p>
        </w:tc>
        <w:tc>
          <w:tcPr>
            <w:tcW w:w="1364" w:type="dxa"/>
            <w:tcBorders>
              <w:top w:val="single" w:sz="4" w:space="0" w:color="auto"/>
              <w:left w:val="single" w:sz="4" w:space="0" w:color="auto"/>
              <w:bottom w:val="single" w:sz="4" w:space="0" w:color="auto"/>
              <w:right w:val="single" w:sz="4" w:space="0" w:color="auto"/>
            </w:tcBorders>
            <w:vAlign w:val="center"/>
          </w:tcPr>
          <w:p w14:paraId="22B76302" w14:textId="35FB7FBB" w:rsidR="00F54AB1" w:rsidRPr="00C37D99" w:rsidRDefault="00F54AB1" w:rsidP="00F54AB1">
            <w:pPr>
              <w:pStyle w:val="ListParagraph"/>
              <w:spacing w:line="288" w:lineRule="auto"/>
              <w:ind w:left="0"/>
              <w:rPr>
                <w:color w:val="000000"/>
                <w:sz w:val="24"/>
                <w:szCs w:val="24"/>
              </w:rPr>
            </w:pPr>
            <w:r w:rsidRPr="00C37D99">
              <w:rPr>
                <w:lang w:val="vi-VN" w:eastAsia="en-AU"/>
              </w:rPr>
              <w:t>16</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E1133" w14:textId="73056950" w:rsidR="00F54AB1" w:rsidRPr="00C37D99" w:rsidRDefault="00F54AB1" w:rsidP="00F54AB1">
            <w:pPr>
              <w:spacing w:line="288" w:lineRule="auto"/>
            </w:pPr>
            <w:r w:rsidRPr="00C37D99">
              <w:rPr>
                <w:lang w:val="vi-VN" w:eastAsia="en-AU"/>
              </w:rPr>
              <w:t xml:space="preserve">SerialNumber của thiết bị </w:t>
            </w:r>
            <w:r>
              <w:rPr>
                <w:lang w:eastAsia="en-AU"/>
              </w:rPr>
              <w:t>cần lấy danh sách firmware.</w:t>
            </w:r>
          </w:p>
        </w:tc>
      </w:tr>
      <w:tr w:rsidR="00F54AB1" w:rsidRPr="00C37D99" w14:paraId="1225E43A" w14:textId="77777777" w:rsidTr="008C1E5D">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54F0288" w14:textId="09BB1AEF" w:rsidR="00F54AB1" w:rsidRDefault="00F54AB1" w:rsidP="00F54AB1">
            <w:pPr>
              <w:spacing w:line="288" w:lineRule="auto"/>
              <w:rPr>
                <w:lang w:eastAsia="en-AU"/>
              </w:rPr>
            </w:pPr>
            <w:r>
              <w:rPr>
                <w:lang w:eastAsia="en-AU"/>
              </w:rPr>
              <w:t>2</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20E5AA" w14:textId="4197A7FB" w:rsidR="00F54AB1" w:rsidRPr="00C37D99" w:rsidRDefault="00F54AB1" w:rsidP="00F54AB1">
            <w:pPr>
              <w:spacing w:line="288" w:lineRule="auto"/>
              <w:rPr>
                <w:lang w:val="vi-VN"/>
              </w:rPr>
            </w:pPr>
            <w:r w:rsidRPr="00C37D99">
              <w:rPr>
                <w:lang w:val="vi-VN"/>
              </w:rPr>
              <w:t>modelName</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20175E76" w14:textId="72142847" w:rsidR="00F54AB1" w:rsidRPr="00C37D99" w:rsidRDefault="00F54AB1" w:rsidP="00F54AB1">
            <w:pPr>
              <w:tabs>
                <w:tab w:val="left" w:pos="923"/>
              </w:tabs>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3B8F9515" w14:textId="0A5A1718" w:rsidR="00F54AB1" w:rsidRPr="00C37D99" w:rsidRDefault="00F54AB1" w:rsidP="00F54AB1">
            <w:pPr>
              <w:spacing w:line="288" w:lineRule="auto"/>
              <w:rPr>
                <w:lang w:val="vi-VN" w:eastAsia="en-AU"/>
              </w:rPr>
            </w:pPr>
            <w:r w:rsidRPr="00C37D99">
              <w:rPr>
                <w:lang w:val="vi-VN" w:eastAsia="en-AU"/>
              </w:rPr>
              <w:t xml:space="preserve">String </w:t>
            </w:r>
          </w:p>
        </w:tc>
        <w:tc>
          <w:tcPr>
            <w:tcW w:w="1364" w:type="dxa"/>
            <w:tcBorders>
              <w:top w:val="single" w:sz="4" w:space="0" w:color="auto"/>
              <w:left w:val="single" w:sz="4" w:space="0" w:color="auto"/>
              <w:bottom w:val="single" w:sz="4" w:space="0" w:color="auto"/>
              <w:right w:val="single" w:sz="4" w:space="0" w:color="auto"/>
            </w:tcBorders>
            <w:vAlign w:val="center"/>
          </w:tcPr>
          <w:p w14:paraId="0E572AA9" w14:textId="3D34AB64" w:rsidR="00F54AB1" w:rsidRPr="00C37D99" w:rsidRDefault="00F54AB1" w:rsidP="00F54AB1">
            <w:pPr>
              <w:pStyle w:val="ListParagraph"/>
              <w:spacing w:line="288" w:lineRule="auto"/>
              <w:ind w:left="0"/>
              <w:rPr>
                <w:sz w:val="24"/>
                <w:szCs w:val="24"/>
                <w:lang w:val="vi-VN" w:eastAsia="en-AU"/>
              </w:rPr>
            </w:pPr>
            <w:r w:rsidRPr="00C37D99">
              <w:rPr>
                <w:sz w:val="24"/>
                <w:szCs w:val="24"/>
                <w:lang w:val="vi-VN" w:eastAsia="en-AU"/>
              </w:rPr>
              <w:t xml:space="preserve">16 </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C5BAD" w14:textId="289FF398" w:rsidR="00F54AB1" w:rsidRPr="00C37D99" w:rsidRDefault="00F54AB1" w:rsidP="00F54AB1">
            <w:pPr>
              <w:spacing w:line="288" w:lineRule="auto"/>
              <w:rPr>
                <w:lang w:val="vi-VN" w:eastAsia="en-AU"/>
              </w:rPr>
            </w:pPr>
            <w:r w:rsidRPr="00C37D99">
              <w:rPr>
                <w:lang w:val="vi-VN" w:eastAsia="en-AU"/>
              </w:rPr>
              <w:t xml:space="preserve">Model của thiết bị </w:t>
            </w:r>
          </w:p>
        </w:tc>
      </w:tr>
    </w:tbl>
    <w:p w14:paraId="72859E25" w14:textId="77777777" w:rsidR="00272D7D" w:rsidRPr="00C37D99" w:rsidRDefault="00272D7D" w:rsidP="00B67F8B">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710"/>
        <w:gridCol w:w="1530"/>
        <w:gridCol w:w="990"/>
        <w:gridCol w:w="1620"/>
        <w:gridCol w:w="2700"/>
      </w:tblGrid>
      <w:tr w:rsidR="00272D7D" w:rsidRPr="00C37D99" w14:paraId="24E6ADB0" w14:textId="77777777" w:rsidTr="00882907">
        <w:trPr>
          <w:trHeight w:val="255"/>
        </w:trPr>
        <w:tc>
          <w:tcPr>
            <w:tcW w:w="625" w:type="dxa"/>
            <w:vAlign w:val="center"/>
          </w:tcPr>
          <w:p w14:paraId="0B10DB8B" w14:textId="77777777" w:rsidR="00272D7D" w:rsidRPr="00C37D99" w:rsidRDefault="00272D7D" w:rsidP="00B67F8B">
            <w:pPr>
              <w:spacing w:line="288" w:lineRule="auto"/>
              <w:rPr>
                <w:b/>
                <w:bCs/>
                <w:lang w:eastAsia="en-AU"/>
              </w:rPr>
            </w:pPr>
            <w:r w:rsidRPr="00C37D99">
              <w:rPr>
                <w:b/>
                <w:bCs/>
                <w:lang w:eastAsia="en-AU"/>
              </w:rPr>
              <w:t>No</w:t>
            </w:r>
          </w:p>
        </w:tc>
        <w:tc>
          <w:tcPr>
            <w:tcW w:w="1710" w:type="dxa"/>
            <w:shd w:val="clear" w:color="auto" w:fill="auto"/>
            <w:noWrap/>
            <w:vAlign w:val="center"/>
          </w:tcPr>
          <w:p w14:paraId="20C31EC4" w14:textId="77777777" w:rsidR="00272D7D" w:rsidRPr="00C37D99" w:rsidRDefault="00272D7D" w:rsidP="00B67F8B">
            <w:pPr>
              <w:spacing w:line="288" w:lineRule="auto"/>
              <w:rPr>
                <w:b/>
                <w:bCs/>
                <w:lang w:eastAsia="en-AU"/>
              </w:rPr>
            </w:pPr>
            <w:r w:rsidRPr="00C37D99">
              <w:rPr>
                <w:b/>
                <w:bCs/>
                <w:lang w:eastAsia="en-AU"/>
              </w:rPr>
              <w:t>Parameter</w:t>
            </w:r>
          </w:p>
        </w:tc>
        <w:tc>
          <w:tcPr>
            <w:tcW w:w="1530" w:type="dxa"/>
            <w:shd w:val="clear" w:color="auto" w:fill="auto"/>
            <w:noWrap/>
            <w:vAlign w:val="center"/>
          </w:tcPr>
          <w:p w14:paraId="788012AD" w14:textId="77777777" w:rsidR="00272D7D" w:rsidRPr="00C37D99" w:rsidRDefault="00272D7D" w:rsidP="00B67F8B">
            <w:pPr>
              <w:spacing w:line="288" w:lineRule="auto"/>
              <w:rPr>
                <w:b/>
                <w:bCs/>
                <w:lang w:eastAsia="en-AU"/>
              </w:rPr>
            </w:pPr>
            <w:r w:rsidRPr="00C37D99">
              <w:rPr>
                <w:b/>
                <w:bCs/>
                <w:lang w:eastAsia="en-AU"/>
              </w:rPr>
              <w:t>Mandatory</w:t>
            </w:r>
          </w:p>
        </w:tc>
        <w:tc>
          <w:tcPr>
            <w:tcW w:w="990" w:type="dxa"/>
          </w:tcPr>
          <w:p w14:paraId="64597001" w14:textId="77777777" w:rsidR="00272D7D" w:rsidRPr="00C37D99" w:rsidRDefault="00272D7D" w:rsidP="00B67F8B">
            <w:pPr>
              <w:spacing w:line="288" w:lineRule="auto"/>
              <w:rPr>
                <w:b/>
                <w:bCs/>
                <w:lang w:eastAsia="en-AU"/>
              </w:rPr>
            </w:pPr>
            <w:r w:rsidRPr="00C37D99">
              <w:rPr>
                <w:b/>
                <w:bCs/>
                <w:lang w:eastAsia="en-AU"/>
              </w:rPr>
              <w:t>Type</w:t>
            </w:r>
          </w:p>
        </w:tc>
        <w:tc>
          <w:tcPr>
            <w:tcW w:w="1620" w:type="dxa"/>
            <w:vAlign w:val="center"/>
          </w:tcPr>
          <w:p w14:paraId="562ACBA0" w14:textId="77777777" w:rsidR="00272D7D" w:rsidRPr="00C37D99" w:rsidRDefault="00272D7D" w:rsidP="00B67F8B">
            <w:pPr>
              <w:spacing w:line="288" w:lineRule="auto"/>
              <w:rPr>
                <w:b/>
                <w:bCs/>
                <w:lang w:eastAsia="en-AU"/>
              </w:rPr>
            </w:pPr>
            <w:r w:rsidRPr="00C37D99">
              <w:rPr>
                <w:b/>
                <w:bCs/>
                <w:lang w:eastAsia="en-AU"/>
              </w:rPr>
              <w:t>Max length</w:t>
            </w:r>
          </w:p>
        </w:tc>
        <w:tc>
          <w:tcPr>
            <w:tcW w:w="2700" w:type="dxa"/>
            <w:shd w:val="clear" w:color="auto" w:fill="auto"/>
            <w:noWrap/>
            <w:vAlign w:val="center"/>
          </w:tcPr>
          <w:p w14:paraId="42D29D3B" w14:textId="77777777" w:rsidR="00272D7D" w:rsidRPr="00C37D99" w:rsidRDefault="00272D7D" w:rsidP="00B67F8B">
            <w:pPr>
              <w:spacing w:line="288" w:lineRule="auto"/>
              <w:rPr>
                <w:b/>
                <w:bCs/>
                <w:lang w:eastAsia="en-AU"/>
              </w:rPr>
            </w:pPr>
            <w:r w:rsidRPr="00C37D99">
              <w:rPr>
                <w:b/>
                <w:bCs/>
                <w:lang w:eastAsia="en-AU"/>
              </w:rPr>
              <w:t>Meaning</w:t>
            </w:r>
          </w:p>
        </w:tc>
      </w:tr>
      <w:tr w:rsidR="00272D7D" w:rsidRPr="00C37D99" w14:paraId="1955FDF6" w14:textId="77777777" w:rsidTr="00882907">
        <w:trPr>
          <w:trHeight w:val="255"/>
        </w:trPr>
        <w:tc>
          <w:tcPr>
            <w:tcW w:w="625" w:type="dxa"/>
            <w:vAlign w:val="center"/>
          </w:tcPr>
          <w:p w14:paraId="40A1F6D4" w14:textId="77777777" w:rsidR="00272D7D" w:rsidRPr="00C37D99" w:rsidRDefault="00272D7D" w:rsidP="00B67F8B">
            <w:pPr>
              <w:spacing w:line="288" w:lineRule="auto"/>
              <w:jc w:val="center"/>
              <w:rPr>
                <w:lang w:eastAsia="en-AU"/>
              </w:rPr>
            </w:pPr>
            <w:r w:rsidRPr="00C37D99">
              <w:rPr>
                <w:lang w:eastAsia="en-AU"/>
              </w:rPr>
              <w:t>1</w:t>
            </w:r>
          </w:p>
        </w:tc>
        <w:tc>
          <w:tcPr>
            <w:tcW w:w="1710" w:type="dxa"/>
            <w:shd w:val="clear" w:color="auto" w:fill="auto"/>
            <w:noWrap/>
            <w:vAlign w:val="center"/>
          </w:tcPr>
          <w:p w14:paraId="2086FE35" w14:textId="77777777" w:rsidR="00272D7D" w:rsidRPr="00C37D99" w:rsidRDefault="00272D7D" w:rsidP="00B67F8B">
            <w:pPr>
              <w:spacing w:line="288" w:lineRule="auto"/>
              <w:rPr>
                <w:lang w:eastAsia="en-AU"/>
              </w:rPr>
            </w:pPr>
            <w:r w:rsidRPr="00C37D99">
              <w:rPr>
                <w:lang w:eastAsia="en-AU"/>
              </w:rPr>
              <w:t>errorCode</w:t>
            </w:r>
          </w:p>
        </w:tc>
        <w:tc>
          <w:tcPr>
            <w:tcW w:w="1530" w:type="dxa"/>
            <w:shd w:val="clear" w:color="auto" w:fill="auto"/>
            <w:noWrap/>
            <w:vAlign w:val="center"/>
          </w:tcPr>
          <w:p w14:paraId="75D2ECE6" w14:textId="77777777" w:rsidR="00272D7D" w:rsidRPr="00C37D99" w:rsidRDefault="00272D7D" w:rsidP="003C6B36">
            <w:pPr>
              <w:spacing w:line="288" w:lineRule="auto"/>
              <w:rPr>
                <w:lang w:eastAsia="en-AU"/>
              </w:rPr>
            </w:pPr>
            <w:r w:rsidRPr="00C37D99">
              <w:rPr>
                <w:lang w:eastAsia="en-AU"/>
              </w:rPr>
              <w:t>Mandatory</w:t>
            </w:r>
          </w:p>
        </w:tc>
        <w:tc>
          <w:tcPr>
            <w:tcW w:w="990" w:type="dxa"/>
          </w:tcPr>
          <w:p w14:paraId="37D735DB" w14:textId="77777777" w:rsidR="00272D7D" w:rsidRPr="00C37D99" w:rsidRDefault="00272D7D" w:rsidP="00857D35">
            <w:pPr>
              <w:spacing w:line="288" w:lineRule="auto"/>
              <w:rPr>
                <w:lang w:eastAsia="en-AU"/>
              </w:rPr>
            </w:pPr>
            <w:r w:rsidRPr="00C37D99">
              <w:rPr>
                <w:lang w:eastAsia="en-AU"/>
              </w:rPr>
              <w:t>String</w:t>
            </w:r>
          </w:p>
        </w:tc>
        <w:tc>
          <w:tcPr>
            <w:tcW w:w="1620" w:type="dxa"/>
            <w:vAlign w:val="center"/>
          </w:tcPr>
          <w:p w14:paraId="5639E79A" w14:textId="77777777" w:rsidR="00272D7D" w:rsidRPr="00C37D99" w:rsidRDefault="00272D7D" w:rsidP="008C1E5D">
            <w:pPr>
              <w:spacing w:line="288" w:lineRule="auto"/>
              <w:rPr>
                <w:lang w:eastAsia="en-AU"/>
              </w:rPr>
            </w:pPr>
            <w:r w:rsidRPr="00C37D99">
              <w:rPr>
                <w:lang w:eastAsia="en-AU"/>
              </w:rPr>
              <w:t>4</w:t>
            </w:r>
          </w:p>
        </w:tc>
        <w:tc>
          <w:tcPr>
            <w:tcW w:w="2700" w:type="dxa"/>
            <w:shd w:val="clear" w:color="auto" w:fill="auto"/>
            <w:noWrap/>
            <w:vAlign w:val="center"/>
          </w:tcPr>
          <w:p w14:paraId="0676DF02" w14:textId="77777777" w:rsidR="00272D7D" w:rsidRPr="00C37D99" w:rsidRDefault="00272D7D" w:rsidP="00B67F8B">
            <w:pPr>
              <w:spacing w:line="288" w:lineRule="auto"/>
              <w:rPr>
                <w:lang w:eastAsia="en-AU"/>
              </w:rPr>
            </w:pPr>
            <w:r w:rsidRPr="00C37D99">
              <w:rPr>
                <w:lang w:eastAsia="en-AU"/>
              </w:rPr>
              <w:t>Mã lỗi</w:t>
            </w:r>
          </w:p>
        </w:tc>
      </w:tr>
      <w:tr w:rsidR="00272D7D" w:rsidRPr="00C37D99" w14:paraId="67509433" w14:textId="77777777" w:rsidTr="00882907">
        <w:trPr>
          <w:trHeight w:val="255"/>
        </w:trPr>
        <w:tc>
          <w:tcPr>
            <w:tcW w:w="625" w:type="dxa"/>
            <w:vAlign w:val="center"/>
          </w:tcPr>
          <w:p w14:paraId="12FC7C9E" w14:textId="77777777" w:rsidR="00272D7D" w:rsidRPr="00C37D99" w:rsidRDefault="00272D7D" w:rsidP="00B67F8B">
            <w:pPr>
              <w:spacing w:line="288" w:lineRule="auto"/>
              <w:jc w:val="center"/>
              <w:rPr>
                <w:lang w:eastAsia="en-AU"/>
              </w:rPr>
            </w:pPr>
            <w:r w:rsidRPr="00C37D99">
              <w:rPr>
                <w:lang w:eastAsia="en-AU"/>
              </w:rPr>
              <w:t>2</w:t>
            </w:r>
          </w:p>
        </w:tc>
        <w:tc>
          <w:tcPr>
            <w:tcW w:w="1710" w:type="dxa"/>
            <w:shd w:val="clear" w:color="auto" w:fill="auto"/>
            <w:noWrap/>
            <w:vAlign w:val="center"/>
          </w:tcPr>
          <w:p w14:paraId="7B45805A" w14:textId="77777777" w:rsidR="00272D7D" w:rsidRPr="00C37D99" w:rsidRDefault="00272D7D" w:rsidP="00D91EE4">
            <w:pPr>
              <w:spacing w:line="288" w:lineRule="auto"/>
              <w:rPr>
                <w:lang w:eastAsia="en-AU"/>
              </w:rPr>
            </w:pPr>
            <w:r w:rsidRPr="00C37D99">
              <w:rPr>
                <w:lang w:eastAsia="en-AU"/>
              </w:rPr>
              <w:t>errorMessage</w:t>
            </w:r>
          </w:p>
        </w:tc>
        <w:tc>
          <w:tcPr>
            <w:tcW w:w="1530" w:type="dxa"/>
            <w:shd w:val="clear" w:color="auto" w:fill="auto"/>
            <w:noWrap/>
            <w:vAlign w:val="center"/>
          </w:tcPr>
          <w:p w14:paraId="3459FD6C" w14:textId="77777777" w:rsidR="00272D7D" w:rsidRPr="00C37D99" w:rsidRDefault="00272D7D" w:rsidP="003C6B36">
            <w:pPr>
              <w:spacing w:line="288" w:lineRule="auto"/>
              <w:rPr>
                <w:lang w:eastAsia="en-AU"/>
              </w:rPr>
            </w:pPr>
            <w:r w:rsidRPr="00C37D99">
              <w:rPr>
                <w:lang w:eastAsia="en-AU"/>
              </w:rPr>
              <w:t>Optional</w:t>
            </w:r>
          </w:p>
        </w:tc>
        <w:tc>
          <w:tcPr>
            <w:tcW w:w="990" w:type="dxa"/>
          </w:tcPr>
          <w:p w14:paraId="7B5BF478" w14:textId="77777777" w:rsidR="00272D7D" w:rsidRPr="00C37D99" w:rsidRDefault="00272D7D" w:rsidP="00857D35">
            <w:pPr>
              <w:spacing w:line="288" w:lineRule="auto"/>
              <w:rPr>
                <w:lang w:eastAsia="en-AU"/>
              </w:rPr>
            </w:pPr>
            <w:r w:rsidRPr="00C37D99">
              <w:rPr>
                <w:lang w:eastAsia="en-AU"/>
              </w:rPr>
              <w:t>String</w:t>
            </w:r>
          </w:p>
        </w:tc>
        <w:tc>
          <w:tcPr>
            <w:tcW w:w="1620" w:type="dxa"/>
            <w:vAlign w:val="center"/>
          </w:tcPr>
          <w:p w14:paraId="11BE9070" w14:textId="77777777" w:rsidR="00272D7D" w:rsidRPr="00C37D99" w:rsidRDefault="00272D7D" w:rsidP="008C1E5D">
            <w:pPr>
              <w:spacing w:line="288" w:lineRule="auto"/>
              <w:rPr>
                <w:lang w:eastAsia="en-AU"/>
              </w:rPr>
            </w:pPr>
            <w:r w:rsidRPr="00C37D99">
              <w:rPr>
                <w:lang w:eastAsia="en-AU"/>
              </w:rPr>
              <w:t>64</w:t>
            </w:r>
          </w:p>
        </w:tc>
        <w:tc>
          <w:tcPr>
            <w:tcW w:w="2700" w:type="dxa"/>
            <w:shd w:val="clear" w:color="auto" w:fill="auto"/>
            <w:noWrap/>
            <w:vAlign w:val="center"/>
          </w:tcPr>
          <w:p w14:paraId="56B7E171" w14:textId="77777777" w:rsidR="00272D7D" w:rsidRPr="00C37D99" w:rsidRDefault="00272D7D" w:rsidP="00B67F8B">
            <w:pPr>
              <w:spacing w:line="288" w:lineRule="auto"/>
              <w:rPr>
                <w:lang w:eastAsia="en-AU"/>
              </w:rPr>
            </w:pPr>
            <w:r w:rsidRPr="00C37D99">
              <w:rPr>
                <w:lang w:eastAsia="en-AU"/>
              </w:rPr>
              <w:t>Mô tả lỗi</w:t>
            </w:r>
          </w:p>
        </w:tc>
      </w:tr>
      <w:tr w:rsidR="00857D35" w:rsidRPr="00C37D99" w14:paraId="14717D44" w14:textId="77777777" w:rsidTr="00882907">
        <w:trPr>
          <w:trHeight w:val="255"/>
        </w:trPr>
        <w:tc>
          <w:tcPr>
            <w:tcW w:w="625" w:type="dxa"/>
            <w:vAlign w:val="center"/>
          </w:tcPr>
          <w:p w14:paraId="56CDD239" w14:textId="60DF5964" w:rsidR="00857D35" w:rsidRPr="00857D35" w:rsidRDefault="00857D35" w:rsidP="00B67F8B">
            <w:pPr>
              <w:spacing w:line="288" w:lineRule="auto"/>
              <w:jc w:val="center"/>
              <w:rPr>
                <w:lang w:val="vi-VN" w:eastAsia="en-AU"/>
              </w:rPr>
            </w:pPr>
            <w:r>
              <w:rPr>
                <w:lang w:val="vi-VN" w:eastAsia="en-AU"/>
              </w:rPr>
              <w:t>3</w:t>
            </w:r>
          </w:p>
        </w:tc>
        <w:tc>
          <w:tcPr>
            <w:tcW w:w="1710" w:type="dxa"/>
            <w:shd w:val="clear" w:color="auto" w:fill="auto"/>
            <w:noWrap/>
            <w:vAlign w:val="center"/>
          </w:tcPr>
          <w:p w14:paraId="3106CA33" w14:textId="174F71A8" w:rsidR="00857D35" w:rsidRPr="00857D35" w:rsidRDefault="00857D35" w:rsidP="00857D35">
            <w:pPr>
              <w:spacing w:line="288" w:lineRule="auto"/>
              <w:rPr>
                <w:lang w:val="vi-VN" w:eastAsia="en-AU"/>
              </w:rPr>
            </w:pPr>
            <w:r>
              <w:rPr>
                <w:lang w:val="vi-VN" w:eastAsia="en-AU"/>
              </w:rPr>
              <w:t>data</w:t>
            </w:r>
          </w:p>
        </w:tc>
        <w:tc>
          <w:tcPr>
            <w:tcW w:w="1530" w:type="dxa"/>
            <w:shd w:val="clear" w:color="auto" w:fill="auto"/>
            <w:noWrap/>
            <w:vAlign w:val="center"/>
          </w:tcPr>
          <w:p w14:paraId="6C87C9D0" w14:textId="5CDAC446" w:rsidR="00857D35" w:rsidRPr="00C37D99" w:rsidRDefault="00857D35" w:rsidP="003C6B36">
            <w:pPr>
              <w:spacing w:line="288" w:lineRule="auto"/>
              <w:rPr>
                <w:lang w:eastAsia="en-AU"/>
              </w:rPr>
            </w:pPr>
            <w:r w:rsidRPr="00C37D99">
              <w:rPr>
                <w:lang w:eastAsia="en-AU"/>
              </w:rPr>
              <w:t>Optional</w:t>
            </w:r>
          </w:p>
        </w:tc>
        <w:tc>
          <w:tcPr>
            <w:tcW w:w="990" w:type="dxa"/>
          </w:tcPr>
          <w:p w14:paraId="30560EC0" w14:textId="15449467" w:rsidR="00857D35" w:rsidRPr="00857D35" w:rsidRDefault="00857D35" w:rsidP="00857D35">
            <w:pPr>
              <w:spacing w:line="288" w:lineRule="auto"/>
              <w:rPr>
                <w:lang w:val="vi-VN" w:eastAsia="en-AU"/>
              </w:rPr>
            </w:pPr>
            <w:r>
              <w:rPr>
                <w:lang w:val="vi-VN" w:eastAsia="en-AU"/>
              </w:rPr>
              <w:t>JSON Array</w:t>
            </w:r>
          </w:p>
        </w:tc>
        <w:tc>
          <w:tcPr>
            <w:tcW w:w="1620" w:type="dxa"/>
            <w:vAlign w:val="center"/>
          </w:tcPr>
          <w:p w14:paraId="70809BA9" w14:textId="6213EAEA" w:rsidR="00857D35" w:rsidRPr="00857D35" w:rsidRDefault="00857D35" w:rsidP="008C1E5D">
            <w:pPr>
              <w:spacing w:line="288" w:lineRule="auto"/>
              <w:rPr>
                <w:lang w:val="vi-VN" w:eastAsia="en-AU"/>
              </w:rPr>
            </w:pPr>
          </w:p>
        </w:tc>
        <w:tc>
          <w:tcPr>
            <w:tcW w:w="2700" w:type="dxa"/>
            <w:shd w:val="clear" w:color="auto" w:fill="auto"/>
            <w:noWrap/>
            <w:vAlign w:val="center"/>
          </w:tcPr>
          <w:p w14:paraId="10E0A047" w14:textId="011C5140" w:rsidR="00857D35" w:rsidRPr="00882907" w:rsidRDefault="00882907" w:rsidP="00B67F8B">
            <w:pPr>
              <w:spacing w:line="288" w:lineRule="auto"/>
              <w:rPr>
                <w:lang w:val="vi-VN" w:eastAsia="en-AU"/>
              </w:rPr>
            </w:pPr>
            <w:r>
              <w:rPr>
                <w:lang w:val="vi-VN" w:eastAsia="en-AU"/>
              </w:rPr>
              <w:t>Danh sách file firmware</w:t>
            </w:r>
          </w:p>
        </w:tc>
      </w:tr>
      <w:tr w:rsidR="003C6B36" w:rsidRPr="00C37D99" w14:paraId="151819D2" w14:textId="77777777" w:rsidTr="00882907">
        <w:trPr>
          <w:trHeight w:val="255"/>
        </w:trPr>
        <w:tc>
          <w:tcPr>
            <w:tcW w:w="625" w:type="dxa"/>
            <w:vAlign w:val="center"/>
          </w:tcPr>
          <w:p w14:paraId="4EF21383" w14:textId="58A34BA1" w:rsidR="003C6B36" w:rsidRPr="003C6B36" w:rsidRDefault="003C6B36" w:rsidP="00B67F8B">
            <w:pPr>
              <w:spacing w:line="288" w:lineRule="auto"/>
              <w:jc w:val="center"/>
              <w:rPr>
                <w:lang w:val="vi-VN" w:eastAsia="en-AU"/>
              </w:rPr>
            </w:pPr>
            <w:r>
              <w:rPr>
                <w:lang w:val="vi-VN" w:eastAsia="en-AU"/>
              </w:rPr>
              <w:t>3</w:t>
            </w:r>
          </w:p>
        </w:tc>
        <w:tc>
          <w:tcPr>
            <w:tcW w:w="1710" w:type="dxa"/>
            <w:shd w:val="clear" w:color="auto" w:fill="auto"/>
            <w:noWrap/>
            <w:vAlign w:val="center"/>
          </w:tcPr>
          <w:p w14:paraId="37E365A7" w14:textId="511F23DD" w:rsidR="003C6B36" w:rsidRPr="00857D35" w:rsidRDefault="00857D35" w:rsidP="003C6B36">
            <w:pPr>
              <w:spacing w:line="288" w:lineRule="auto"/>
              <w:rPr>
                <w:lang w:val="vi-VN" w:eastAsia="en-AU"/>
              </w:rPr>
            </w:pPr>
            <w:r>
              <w:rPr>
                <w:lang w:val="vi-VN" w:eastAsia="en-AU"/>
              </w:rPr>
              <w:t>firmware</w:t>
            </w:r>
            <w:r w:rsidR="00882907">
              <w:rPr>
                <w:lang w:val="vi-VN" w:eastAsia="en-AU"/>
              </w:rPr>
              <w:t>Name</w:t>
            </w:r>
          </w:p>
        </w:tc>
        <w:tc>
          <w:tcPr>
            <w:tcW w:w="1530" w:type="dxa"/>
            <w:shd w:val="clear" w:color="auto" w:fill="auto"/>
            <w:noWrap/>
            <w:vAlign w:val="center"/>
          </w:tcPr>
          <w:p w14:paraId="29BF8213" w14:textId="4FA88D84" w:rsidR="003C6B36" w:rsidRPr="00C37D99" w:rsidRDefault="00857D35" w:rsidP="00857D35">
            <w:pPr>
              <w:spacing w:line="288" w:lineRule="auto"/>
              <w:rPr>
                <w:lang w:eastAsia="en-AU"/>
              </w:rPr>
            </w:pPr>
            <w:r w:rsidRPr="00C37D99">
              <w:rPr>
                <w:lang w:eastAsia="en-AU"/>
              </w:rPr>
              <w:t>Optional</w:t>
            </w:r>
          </w:p>
        </w:tc>
        <w:tc>
          <w:tcPr>
            <w:tcW w:w="990" w:type="dxa"/>
          </w:tcPr>
          <w:p w14:paraId="32EDD48A" w14:textId="77777777" w:rsidR="003C6B36" w:rsidRPr="00C37D99" w:rsidRDefault="003C6B36" w:rsidP="00857D35">
            <w:pPr>
              <w:spacing w:line="288" w:lineRule="auto"/>
              <w:rPr>
                <w:lang w:eastAsia="en-AU"/>
              </w:rPr>
            </w:pPr>
          </w:p>
        </w:tc>
        <w:tc>
          <w:tcPr>
            <w:tcW w:w="1620" w:type="dxa"/>
            <w:vAlign w:val="center"/>
          </w:tcPr>
          <w:p w14:paraId="68FF9077" w14:textId="6CCCEC3E" w:rsidR="003C6B36" w:rsidRPr="00882907" w:rsidRDefault="00882907" w:rsidP="008C1E5D">
            <w:pPr>
              <w:spacing w:line="288" w:lineRule="auto"/>
              <w:rPr>
                <w:lang w:val="vi-VN" w:eastAsia="en-AU"/>
              </w:rPr>
            </w:pPr>
            <w:r>
              <w:rPr>
                <w:lang w:val="vi-VN" w:eastAsia="en-AU"/>
              </w:rPr>
              <w:t>32</w:t>
            </w:r>
          </w:p>
        </w:tc>
        <w:tc>
          <w:tcPr>
            <w:tcW w:w="2700" w:type="dxa"/>
            <w:shd w:val="clear" w:color="auto" w:fill="auto"/>
            <w:noWrap/>
            <w:vAlign w:val="center"/>
          </w:tcPr>
          <w:p w14:paraId="2F56195F" w14:textId="2D7398CC" w:rsidR="003C6B36" w:rsidRPr="00755FCD" w:rsidRDefault="00755FCD" w:rsidP="00B67F8B">
            <w:pPr>
              <w:spacing w:line="288" w:lineRule="auto"/>
              <w:rPr>
                <w:lang w:val="vi-VN" w:eastAsia="en-AU"/>
              </w:rPr>
            </w:pPr>
            <w:r>
              <w:rPr>
                <w:lang w:val="vi-VN" w:eastAsia="en-AU"/>
              </w:rPr>
              <w:t>Tên firmware</w:t>
            </w:r>
          </w:p>
        </w:tc>
      </w:tr>
      <w:tr w:rsidR="00743743" w:rsidRPr="00C37D99" w14:paraId="175730A0" w14:textId="77777777" w:rsidTr="00882907">
        <w:trPr>
          <w:trHeight w:val="255"/>
        </w:trPr>
        <w:tc>
          <w:tcPr>
            <w:tcW w:w="625" w:type="dxa"/>
            <w:vAlign w:val="center"/>
          </w:tcPr>
          <w:p w14:paraId="3889DC89" w14:textId="10F114EA" w:rsidR="00743743" w:rsidRPr="00C37D99" w:rsidRDefault="003C6B36" w:rsidP="00B67F8B">
            <w:pPr>
              <w:spacing w:line="288" w:lineRule="auto"/>
              <w:jc w:val="center"/>
              <w:rPr>
                <w:lang w:val="vi-VN" w:eastAsia="en-AU"/>
              </w:rPr>
            </w:pPr>
            <w:r>
              <w:rPr>
                <w:lang w:val="vi-VN" w:eastAsia="en-AU"/>
              </w:rPr>
              <w:t>4</w:t>
            </w:r>
          </w:p>
        </w:tc>
        <w:tc>
          <w:tcPr>
            <w:tcW w:w="1710" w:type="dxa"/>
            <w:shd w:val="clear" w:color="auto" w:fill="auto"/>
            <w:noWrap/>
            <w:vAlign w:val="center"/>
          </w:tcPr>
          <w:p w14:paraId="1BDE38A2" w14:textId="4EB535C7" w:rsidR="00743743" w:rsidRPr="00C37D99" w:rsidRDefault="00743743" w:rsidP="00B67F8B">
            <w:pPr>
              <w:spacing w:line="288" w:lineRule="auto"/>
              <w:rPr>
                <w:lang w:eastAsia="en-AU"/>
              </w:rPr>
            </w:pPr>
            <w:r w:rsidRPr="00C37D99">
              <w:rPr>
                <w:rStyle w:val="spellingerror"/>
              </w:rPr>
              <w:t>url</w:t>
            </w:r>
          </w:p>
        </w:tc>
        <w:tc>
          <w:tcPr>
            <w:tcW w:w="1530" w:type="dxa"/>
            <w:shd w:val="clear" w:color="auto" w:fill="auto"/>
            <w:noWrap/>
            <w:vAlign w:val="center"/>
          </w:tcPr>
          <w:p w14:paraId="372F4F8E" w14:textId="069CF7A0" w:rsidR="00743743" w:rsidRPr="00C37D99" w:rsidRDefault="00743743" w:rsidP="00B67F8B">
            <w:pPr>
              <w:spacing w:line="288" w:lineRule="auto"/>
              <w:rPr>
                <w:lang w:eastAsia="en-AU"/>
              </w:rPr>
            </w:pPr>
            <w:r w:rsidRPr="00C37D99">
              <w:rPr>
                <w:lang w:eastAsia="en-AU"/>
              </w:rPr>
              <w:t>Optional</w:t>
            </w:r>
          </w:p>
        </w:tc>
        <w:tc>
          <w:tcPr>
            <w:tcW w:w="990" w:type="dxa"/>
          </w:tcPr>
          <w:p w14:paraId="2D0BD6F9" w14:textId="2476BE6E" w:rsidR="00743743" w:rsidRPr="00C37D99" w:rsidRDefault="00743743" w:rsidP="00857D35">
            <w:pPr>
              <w:spacing w:line="288" w:lineRule="auto"/>
              <w:rPr>
                <w:lang w:val="vi-VN" w:eastAsia="en-AU"/>
              </w:rPr>
            </w:pPr>
            <w:r w:rsidRPr="00C37D99">
              <w:rPr>
                <w:lang w:val="vi-VN" w:eastAsia="en-AU"/>
              </w:rPr>
              <w:t>String</w:t>
            </w:r>
          </w:p>
        </w:tc>
        <w:tc>
          <w:tcPr>
            <w:tcW w:w="1620" w:type="dxa"/>
            <w:vAlign w:val="center"/>
          </w:tcPr>
          <w:p w14:paraId="3A42E6E0" w14:textId="4A92A74F" w:rsidR="00743743" w:rsidRPr="00C37D99" w:rsidRDefault="00882907" w:rsidP="008C1E5D">
            <w:pPr>
              <w:spacing w:line="288" w:lineRule="auto"/>
              <w:rPr>
                <w:lang w:val="vi-VN" w:eastAsia="en-AU"/>
              </w:rPr>
            </w:pPr>
            <w:r>
              <w:rPr>
                <w:lang w:val="vi-VN" w:eastAsia="en-AU"/>
              </w:rPr>
              <w:t>128</w:t>
            </w:r>
          </w:p>
        </w:tc>
        <w:tc>
          <w:tcPr>
            <w:tcW w:w="2700" w:type="dxa"/>
            <w:shd w:val="clear" w:color="auto" w:fill="auto"/>
            <w:noWrap/>
            <w:vAlign w:val="center"/>
          </w:tcPr>
          <w:p w14:paraId="339FDFBD" w14:textId="60BC6F63" w:rsidR="00743743" w:rsidRPr="00C37D99" w:rsidRDefault="00166E74" w:rsidP="00B67F8B">
            <w:pPr>
              <w:spacing w:line="288" w:lineRule="auto"/>
              <w:rPr>
                <w:lang w:val="vi-VN" w:eastAsia="en-AU"/>
              </w:rPr>
            </w:pPr>
            <w:r>
              <w:rPr>
                <w:lang w:eastAsia="en-AU"/>
              </w:rPr>
              <w:t>Đ</w:t>
            </w:r>
            <w:r w:rsidR="00743743" w:rsidRPr="00C37D99">
              <w:rPr>
                <w:lang w:val="vi-VN" w:eastAsia="en-AU"/>
              </w:rPr>
              <w:t>ường dẫn đến firmware</w:t>
            </w:r>
          </w:p>
        </w:tc>
      </w:tr>
      <w:tr w:rsidR="00B72686" w:rsidRPr="00C37D99" w14:paraId="3805B56B" w14:textId="77777777" w:rsidTr="00882907">
        <w:trPr>
          <w:trHeight w:val="255"/>
        </w:trPr>
        <w:tc>
          <w:tcPr>
            <w:tcW w:w="625" w:type="dxa"/>
            <w:vAlign w:val="center"/>
          </w:tcPr>
          <w:p w14:paraId="49C0BAF8" w14:textId="48450738" w:rsidR="00B72686" w:rsidRPr="00C37D99" w:rsidRDefault="003C6B36" w:rsidP="00B67F8B">
            <w:pPr>
              <w:spacing w:line="288" w:lineRule="auto"/>
              <w:jc w:val="center"/>
              <w:rPr>
                <w:lang w:val="vi-VN" w:eastAsia="en-AU"/>
              </w:rPr>
            </w:pPr>
            <w:r>
              <w:rPr>
                <w:lang w:val="vi-VN" w:eastAsia="en-AU"/>
              </w:rPr>
              <w:t>5</w:t>
            </w:r>
          </w:p>
        </w:tc>
        <w:tc>
          <w:tcPr>
            <w:tcW w:w="1710" w:type="dxa"/>
            <w:shd w:val="clear" w:color="auto" w:fill="auto"/>
            <w:noWrap/>
            <w:vAlign w:val="center"/>
          </w:tcPr>
          <w:p w14:paraId="01D1909E" w14:textId="5748793F" w:rsidR="00B72686" w:rsidRPr="00C37D99" w:rsidRDefault="00166E74" w:rsidP="00B67F8B">
            <w:pPr>
              <w:spacing w:line="288" w:lineRule="auto"/>
              <w:rPr>
                <w:rStyle w:val="spellingerror"/>
                <w:lang w:val="vi-VN"/>
              </w:rPr>
            </w:pPr>
            <w:r>
              <w:rPr>
                <w:rStyle w:val="spellingerror"/>
              </w:rPr>
              <w:t>u</w:t>
            </w:r>
            <w:r w:rsidR="00B72686" w:rsidRPr="00C37D99">
              <w:rPr>
                <w:rStyle w:val="spellingerror"/>
                <w:lang w:val="vi-VN"/>
              </w:rPr>
              <w:t>pdate</w:t>
            </w:r>
            <w:r w:rsidR="00B21C19">
              <w:rPr>
                <w:rStyle w:val="spellingerror"/>
              </w:rPr>
              <w:t>D</w:t>
            </w:r>
            <w:r w:rsidR="00B72686" w:rsidRPr="00C37D99">
              <w:rPr>
                <w:rStyle w:val="spellingerror"/>
                <w:lang w:val="vi-VN"/>
              </w:rPr>
              <w:t>ate</w:t>
            </w:r>
          </w:p>
        </w:tc>
        <w:tc>
          <w:tcPr>
            <w:tcW w:w="1530" w:type="dxa"/>
            <w:shd w:val="clear" w:color="auto" w:fill="auto"/>
            <w:noWrap/>
            <w:vAlign w:val="center"/>
          </w:tcPr>
          <w:p w14:paraId="5FA5ACAD" w14:textId="3544898E" w:rsidR="00B72686" w:rsidRPr="00C37D99" w:rsidRDefault="00B72686" w:rsidP="00B67F8B">
            <w:pPr>
              <w:spacing w:line="288" w:lineRule="auto"/>
              <w:rPr>
                <w:lang w:val="vi-VN" w:eastAsia="en-AU"/>
              </w:rPr>
            </w:pPr>
            <w:r w:rsidRPr="00C37D99">
              <w:rPr>
                <w:lang w:val="vi-VN" w:eastAsia="en-AU"/>
              </w:rPr>
              <w:t xml:space="preserve">Optional </w:t>
            </w:r>
          </w:p>
        </w:tc>
        <w:tc>
          <w:tcPr>
            <w:tcW w:w="990" w:type="dxa"/>
          </w:tcPr>
          <w:p w14:paraId="71DE5A4A" w14:textId="2C964B20" w:rsidR="00B72686" w:rsidRPr="00C37D99" w:rsidRDefault="006D01C2" w:rsidP="00B67F8B">
            <w:pPr>
              <w:spacing w:line="288" w:lineRule="auto"/>
              <w:rPr>
                <w:lang w:val="vi-VN" w:eastAsia="en-AU"/>
              </w:rPr>
            </w:pPr>
            <w:r w:rsidRPr="00C37D99">
              <w:rPr>
                <w:lang w:val="vi-VN" w:eastAsia="en-AU"/>
              </w:rPr>
              <w:t xml:space="preserve">Long </w:t>
            </w:r>
          </w:p>
        </w:tc>
        <w:tc>
          <w:tcPr>
            <w:tcW w:w="1620" w:type="dxa"/>
            <w:vAlign w:val="center"/>
          </w:tcPr>
          <w:p w14:paraId="7A3AB9DF" w14:textId="77777777" w:rsidR="00B72686" w:rsidRPr="00C37D99" w:rsidRDefault="00B72686" w:rsidP="008C1E5D">
            <w:pPr>
              <w:spacing w:line="288" w:lineRule="auto"/>
              <w:rPr>
                <w:lang w:val="vi-VN" w:eastAsia="en-AU"/>
              </w:rPr>
            </w:pPr>
          </w:p>
        </w:tc>
        <w:tc>
          <w:tcPr>
            <w:tcW w:w="2700" w:type="dxa"/>
            <w:shd w:val="clear" w:color="auto" w:fill="auto"/>
            <w:noWrap/>
            <w:vAlign w:val="center"/>
          </w:tcPr>
          <w:p w14:paraId="39F99CEB" w14:textId="629FF4C9" w:rsidR="00B72686" w:rsidRPr="00C37D99" w:rsidRDefault="00166E74" w:rsidP="00B67F8B">
            <w:pPr>
              <w:spacing w:line="288" w:lineRule="auto"/>
              <w:rPr>
                <w:lang w:val="vi-VN" w:eastAsia="en-AU"/>
              </w:rPr>
            </w:pPr>
            <w:r>
              <w:rPr>
                <w:lang w:eastAsia="en-AU"/>
              </w:rPr>
              <w:t>T</w:t>
            </w:r>
            <w:r w:rsidR="006D01C2" w:rsidRPr="00C37D99">
              <w:rPr>
                <w:lang w:val="vi-VN" w:eastAsia="en-AU"/>
              </w:rPr>
              <w:t xml:space="preserve">hời gian cập nhật </w:t>
            </w:r>
          </w:p>
        </w:tc>
      </w:tr>
    </w:tbl>
    <w:p w14:paraId="195254CD" w14:textId="77777777" w:rsidR="00272D7D" w:rsidRPr="00C37D99" w:rsidRDefault="00272D7D" w:rsidP="00B67F8B">
      <w:pPr>
        <w:pStyle w:val="Heading4"/>
        <w:spacing w:line="288" w:lineRule="auto"/>
        <w:rPr>
          <w:sz w:val="24"/>
          <w:szCs w:val="24"/>
        </w:rPr>
      </w:pPr>
      <w:r w:rsidRPr="00C37D99">
        <w:rPr>
          <w:sz w:val="24"/>
          <w:szCs w:val="24"/>
        </w:rPr>
        <w:t>Example</w:t>
      </w:r>
    </w:p>
    <w:p w14:paraId="068C0203" w14:textId="77777777" w:rsidR="00272D7D" w:rsidRPr="00C37D99" w:rsidRDefault="00272D7D" w:rsidP="00B67F8B">
      <w:pPr>
        <w:spacing w:line="288" w:lineRule="auto"/>
        <w:rPr>
          <w:b/>
          <w:bCs/>
        </w:rPr>
      </w:pPr>
      <w:r w:rsidRPr="00C37D99">
        <w:rPr>
          <w:b/>
          <w:bCs/>
        </w:rPr>
        <w:t>Request:</w:t>
      </w:r>
    </w:p>
    <w:p w14:paraId="4435CFC8" w14:textId="0F6EADCA" w:rsidR="00272D7D" w:rsidRPr="00C37D99" w:rsidRDefault="00272D7D" w:rsidP="00E131AF">
      <w:pPr>
        <w:pStyle w:val="ANSVNormal"/>
        <w:rPr>
          <w:lang w:val="vi-VN"/>
        </w:rPr>
      </w:pPr>
      <w:r w:rsidRPr="00C37D99">
        <w:rPr>
          <w:lang w:val="vi-VN"/>
        </w:rPr>
        <w:t xml:space="preserve"> </w:t>
      </w:r>
      <w:r w:rsidR="00743743" w:rsidRPr="00C37D99">
        <w:rPr>
          <w:lang w:val="vi-VN"/>
        </w:rPr>
        <w:t>getFirmwareList (</w:t>
      </w:r>
      <w:r w:rsidR="00440074" w:rsidRPr="00C37D99">
        <w:rPr>
          <w:lang w:val="vi-VN"/>
        </w:rPr>
        <w:t>data</w:t>
      </w:r>
      <w:r w:rsidR="00743743" w:rsidRPr="00C37D99">
        <w:rPr>
          <w:lang w:val="vi-VN"/>
        </w:rPr>
        <w:t>),</w:t>
      </w:r>
    </w:p>
    <w:p w14:paraId="3F1B54BA" w14:textId="77777777" w:rsidR="008C1E5D" w:rsidRDefault="00440074" w:rsidP="00B67F8B">
      <w:pPr>
        <w:pStyle w:val="HTMLPreformatted"/>
        <w:spacing w:line="288" w:lineRule="auto"/>
        <w:rPr>
          <w:rFonts w:ascii="Times New Roman" w:hAnsi="Times New Roman" w:cs="Times New Roman"/>
          <w:sz w:val="24"/>
          <w:szCs w:val="24"/>
          <w:lang w:val="vi-VN"/>
        </w:rPr>
      </w:pP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p>
    <w:p w14:paraId="7032DCD2" w14:textId="31A62377" w:rsidR="00440074" w:rsidRDefault="00440074"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w:t>
      </w:r>
    </w:p>
    <w:p w14:paraId="4DAB5A61" w14:textId="5ECD6F72" w:rsidR="00F54AB1" w:rsidRPr="00F54AB1" w:rsidRDefault="00F54AB1" w:rsidP="00F54AB1">
      <w:pPr>
        <w:pStyle w:val="HTMLPreformatted"/>
        <w:spacing w:line="288" w:lineRule="auto"/>
        <w:rPr>
          <w:rFonts w:ascii="Times New Roman" w:hAnsi="Times New Roman" w:cs="Times New Roman"/>
          <w:sz w:val="24"/>
          <w:szCs w:val="24"/>
          <w:lang w:val="vi-VN"/>
        </w:rPr>
      </w:pPr>
      <w:r>
        <w:rPr>
          <w:rFonts w:ascii="Times New Roman" w:hAnsi="Times New Roman" w:cs="Times New Roman"/>
          <w:sz w:val="24"/>
          <w:szCs w:val="24"/>
        </w:rPr>
        <w:t xml:space="preserve">             </w:t>
      </w:r>
      <w:r w:rsidRPr="00C37D99">
        <w:rPr>
          <w:rFonts w:ascii="Times New Roman" w:hAnsi="Times New Roman" w:cs="Times New Roman"/>
          <w:sz w:val="24"/>
          <w:szCs w:val="24"/>
          <w:lang w:val="vi-VN"/>
        </w:rPr>
        <w:t>“serialNumber”: “</w:t>
      </w:r>
      <w:r>
        <w:rPr>
          <w:rFonts w:ascii="Times New Roman" w:hAnsi="Times New Roman" w:cs="Times New Roman"/>
          <w:sz w:val="24"/>
          <w:szCs w:val="24"/>
          <w:lang w:val="vi-VN"/>
        </w:rPr>
        <w:t>VNPT123456</w:t>
      </w:r>
      <w:r w:rsidRPr="00C37D99">
        <w:rPr>
          <w:rFonts w:ascii="Times New Roman" w:hAnsi="Times New Roman" w:cs="Times New Roman"/>
          <w:sz w:val="24"/>
          <w:szCs w:val="24"/>
          <w:lang w:val="vi-VN"/>
        </w:rPr>
        <w:t>”,</w:t>
      </w:r>
    </w:p>
    <w:p w14:paraId="5B4CD4B6" w14:textId="3EA35C84" w:rsidR="00440074" w:rsidRPr="00C37D99" w:rsidRDefault="00440074" w:rsidP="00B67F8B">
      <w:pPr>
        <w:spacing w:line="288" w:lineRule="auto"/>
        <w:ind w:left="720"/>
      </w:pPr>
      <w:r w:rsidRPr="00C37D99">
        <w:t>“modelName”: “</w:t>
      </w:r>
      <w:r w:rsidR="00DB6D2D">
        <w:t>GW040H</w:t>
      </w:r>
      <w:r w:rsidRPr="00C37D99">
        <w:t>”</w:t>
      </w:r>
    </w:p>
    <w:p w14:paraId="746C0CC5" w14:textId="1AB902B5" w:rsidR="00440074" w:rsidRPr="00C37D99" w:rsidRDefault="00440074" w:rsidP="00B67F8B">
      <w:pPr>
        <w:spacing w:line="288" w:lineRule="auto"/>
      </w:pPr>
      <w:r w:rsidRPr="00C37D99">
        <w:t>}</w:t>
      </w:r>
    </w:p>
    <w:p w14:paraId="63CBC43D" w14:textId="77777777" w:rsidR="00440074" w:rsidRPr="00C37D99" w:rsidRDefault="00272D7D" w:rsidP="00B67F8B">
      <w:pPr>
        <w:spacing w:line="288" w:lineRule="auto"/>
        <w:rPr>
          <w:b/>
          <w:bCs/>
        </w:rPr>
      </w:pPr>
      <w:r w:rsidRPr="00C37D99">
        <w:rPr>
          <w:b/>
          <w:bCs/>
        </w:rPr>
        <w:t>Response:</w:t>
      </w:r>
    </w:p>
    <w:p w14:paraId="4F3E9F59" w14:textId="10E95E1A" w:rsidR="00440074" w:rsidRPr="00C37D99" w:rsidRDefault="00272D7D" w:rsidP="00B67F8B">
      <w:pPr>
        <w:spacing w:line="288" w:lineRule="auto"/>
        <w:rPr>
          <w:b/>
          <w:bCs/>
        </w:rPr>
      </w:pPr>
      <w:r w:rsidRPr="00C37D99">
        <w:t>{</w:t>
      </w:r>
    </w:p>
    <w:p w14:paraId="25F593D9" w14:textId="77777777" w:rsidR="00440074" w:rsidRPr="00C37D99" w:rsidRDefault="00272D7D" w:rsidP="00B67F8B">
      <w:pPr>
        <w:pStyle w:val="FirstLevelBullet"/>
        <w:spacing w:line="288" w:lineRule="auto"/>
        <w:ind w:firstLine="0"/>
        <w:rPr>
          <w:sz w:val="24"/>
          <w:szCs w:val="24"/>
        </w:rPr>
      </w:pPr>
      <w:r w:rsidRPr="00C37D99">
        <w:rPr>
          <w:sz w:val="24"/>
          <w:szCs w:val="24"/>
        </w:rPr>
        <w:t>"errorCode": "200",</w:t>
      </w:r>
    </w:p>
    <w:p w14:paraId="1DD721E5" w14:textId="77777777" w:rsidR="00440074" w:rsidRPr="00C37D99" w:rsidRDefault="00272D7D" w:rsidP="00B67F8B">
      <w:pPr>
        <w:pStyle w:val="FirstLevelBullet"/>
        <w:spacing w:line="288" w:lineRule="auto"/>
        <w:ind w:firstLine="0"/>
        <w:rPr>
          <w:sz w:val="24"/>
          <w:szCs w:val="24"/>
          <w:lang w:val="vi-VN"/>
        </w:rPr>
      </w:pPr>
      <w:r w:rsidRPr="00C37D99">
        <w:rPr>
          <w:sz w:val="24"/>
          <w:szCs w:val="24"/>
        </w:rPr>
        <w:t>"errorMessage": "SUCCESS",</w:t>
      </w:r>
    </w:p>
    <w:p w14:paraId="07873BDF" w14:textId="77777777" w:rsidR="00882907" w:rsidRDefault="00272D7D" w:rsidP="00B67F8B">
      <w:pPr>
        <w:pStyle w:val="FirstLevelBullet"/>
        <w:spacing w:line="288" w:lineRule="auto"/>
        <w:ind w:firstLine="0"/>
        <w:rPr>
          <w:sz w:val="24"/>
          <w:szCs w:val="24"/>
        </w:rPr>
      </w:pPr>
      <w:r w:rsidRPr="00C37D99">
        <w:rPr>
          <w:sz w:val="24"/>
          <w:szCs w:val="24"/>
        </w:rPr>
        <w:t xml:space="preserve">"data": </w:t>
      </w:r>
    </w:p>
    <w:p w14:paraId="5FEC44D4" w14:textId="772953F8" w:rsidR="00440074" w:rsidRPr="00C37D99" w:rsidRDefault="00743743" w:rsidP="00B67F8B">
      <w:pPr>
        <w:pStyle w:val="FirstLevelBullet"/>
        <w:spacing w:line="288" w:lineRule="auto"/>
        <w:ind w:firstLine="0"/>
        <w:rPr>
          <w:sz w:val="24"/>
          <w:szCs w:val="24"/>
        </w:rPr>
      </w:pPr>
      <w:r w:rsidRPr="00C37D99">
        <w:rPr>
          <w:sz w:val="24"/>
          <w:szCs w:val="24"/>
          <w:lang w:val="vi-VN"/>
        </w:rPr>
        <w:t>[</w:t>
      </w:r>
    </w:p>
    <w:p w14:paraId="54D4C94B" w14:textId="77777777" w:rsidR="00440074" w:rsidRPr="00C37D99" w:rsidRDefault="00272D7D" w:rsidP="00882907">
      <w:pPr>
        <w:pStyle w:val="ANSVNormal"/>
        <w:ind w:left="720" w:firstLine="720"/>
      </w:pPr>
      <w:r w:rsidRPr="00C37D99">
        <w:t>{</w:t>
      </w:r>
    </w:p>
    <w:p w14:paraId="6760207D" w14:textId="2B04C59D" w:rsidR="00882907" w:rsidRPr="00882907" w:rsidRDefault="00882907" w:rsidP="00882907">
      <w:pPr>
        <w:pStyle w:val="NormalWeb"/>
        <w:spacing w:before="0" w:beforeAutospacing="0" w:after="0" w:afterAutospacing="0"/>
        <w:ind w:left="1440" w:firstLine="720"/>
        <w:rPr>
          <w:rStyle w:val="normaltextrun"/>
          <w:rFonts w:ascii="Segoe UI" w:hAnsi="Segoe UI" w:cs="Segoe UI"/>
          <w:sz w:val="21"/>
          <w:szCs w:val="21"/>
          <w:lang w:eastAsia="en-US"/>
        </w:rPr>
      </w:pPr>
      <w:r w:rsidRPr="00C37D99">
        <w:rPr>
          <w:rStyle w:val="normaltextrun"/>
        </w:rPr>
        <w:t>"</w:t>
      </w:r>
      <w:r>
        <w:rPr>
          <w:rStyle w:val="spellingerror"/>
          <w:lang w:val="vi-VN"/>
        </w:rPr>
        <w:t>firmwareName</w:t>
      </w:r>
      <w:r w:rsidRPr="00C37D99">
        <w:rPr>
          <w:rStyle w:val="normaltextrun"/>
        </w:rPr>
        <w:t>"</w:t>
      </w:r>
      <w:r>
        <w:rPr>
          <w:rStyle w:val="normaltextrun"/>
          <w:lang w:val="vi-VN"/>
        </w:rPr>
        <w:t>:</w:t>
      </w:r>
      <w:r w:rsidRPr="00C37D99">
        <w:rPr>
          <w:rStyle w:val="normaltextrun"/>
        </w:rPr>
        <w:t>"</w:t>
      </w:r>
      <w:r w:rsidRPr="00882907">
        <w:rPr>
          <w:rStyle w:val="spellingerror"/>
          <w:lang w:val="vi-VN"/>
        </w:rPr>
        <w:t>G6.16A.05RTMP</w:t>
      </w:r>
      <w:r>
        <w:rPr>
          <w:rStyle w:val="spellingerror"/>
          <w:lang w:val="vi-VN"/>
        </w:rPr>
        <w:t>1</w:t>
      </w:r>
      <w:r w:rsidRPr="00882907">
        <w:rPr>
          <w:rStyle w:val="spellingerror"/>
          <w:lang w:val="vi-VN"/>
        </w:rPr>
        <w:t>"</w:t>
      </w:r>
      <w:r w:rsidRPr="00882907">
        <w:rPr>
          <w:rStyle w:val="spellingerror"/>
        </w:rPr>
        <w:t>,</w:t>
      </w:r>
    </w:p>
    <w:p w14:paraId="31ECC5C8" w14:textId="3DD92EE7" w:rsidR="00440074" w:rsidRPr="00882907" w:rsidRDefault="00743743" w:rsidP="00882907">
      <w:pPr>
        <w:spacing w:line="195" w:lineRule="atLeast"/>
        <w:ind w:left="2160"/>
        <w:rPr>
          <w:rStyle w:val="normaltextrun"/>
          <w:rFonts w:ascii="Tahoma" w:hAnsi="Tahoma" w:cs="Tahoma"/>
          <w:color w:val="000000"/>
          <w:sz w:val="17"/>
          <w:szCs w:val="17"/>
          <w:lang w:eastAsia="en-US"/>
        </w:rPr>
      </w:pPr>
      <w:r w:rsidRPr="00C37D99">
        <w:rPr>
          <w:rStyle w:val="normaltextrun"/>
        </w:rPr>
        <w:t>"</w:t>
      </w:r>
      <w:r w:rsidRPr="00C37D99">
        <w:rPr>
          <w:rStyle w:val="spellingerror"/>
        </w:rPr>
        <w:t>url</w:t>
      </w:r>
      <w:r w:rsidRPr="00C37D99">
        <w:rPr>
          <w:rStyle w:val="normaltextrun"/>
        </w:rPr>
        <w:t>":"</w:t>
      </w:r>
      <w:r w:rsidR="00882907">
        <w:rPr>
          <w:rFonts w:ascii="Tahoma" w:hAnsi="Tahoma" w:cs="Tahoma"/>
          <w:b/>
          <w:bCs/>
          <w:color w:val="000000"/>
          <w:sz w:val="17"/>
          <w:szCs w:val="17"/>
        </w:rPr>
        <w:br/>
      </w:r>
      <w:r w:rsidR="00882907" w:rsidRPr="00882907">
        <w:rPr>
          <w:rStyle w:val="spellingerror"/>
        </w:rPr>
        <w:t>http://10.149.247.146:9000/upload/files/firmwareStore/2358/G6.17A.07RTMP1_220222_1604"</w:t>
      </w:r>
      <w:r w:rsidRPr="00882907">
        <w:rPr>
          <w:rStyle w:val="spellingerror"/>
        </w:rPr>
        <w:t>,</w:t>
      </w:r>
    </w:p>
    <w:p w14:paraId="56DA73CE" w14:textId="32184363" w:rsidR="00440074" w:rsidRPr="00C37D99" w:rsidRDefault="00743743" w:rsidP="00882907">
      <w:pPr>
        <w:pStyle w:val="ANSVNormal"/>
        <w:ind w:left="1440" w:firstLine="720"/>
        <w:rPr>
          <w:rStyle w:val="eop"/>
          <w:rFonts w:cs="Times New Roman"/>
          <w:sz w:val="24"/>
          <w:szCs w:val="24"/>
        </w:rPr>
      </w:pPr>
      <w:r w:rsidRPr="00C37D99">
        <w:rPr>
          <w:rStyle w:val="normaltextrun"/>
          <w:rFonts w:cs="Times New Roman"/>
          <w:sz w:val="24"/>
          <w:szCs w:val="24"/>
        </w:rPr>
        <w:t>"</w:t>
      </w:r>
      <w:r w:rsidRPr="00C37D99">
        <w:rPr>
          <w:rStyle w:val="spellingerror"/>
          <w:rFonts w:cs="Times New Roman"/>
          <w:sz w:val="24"/>
          <w:szCs w:val="24"/>
        </w:rPr>
        <w:t>update</w:t>
      </w:r>
      <w:r w:rsidR="00B21C19">
        <w:rPr>
          <w:rStyle w:val="spellingerror"/>
          <w:rFonts w:cs="Times New Roman"/>
          <w:sz w:val="24"/>
          <w:szCs w:val="24"/>
        </w:rPr>
        <w:t>D</w:t>
      </w:r>
      <w:r w:rsidRPr="00C37D99">
        <w:rPr>
          <w:rStyle w:val="spellingerror"/>
          <w:rFonts w:cs="Times New Roman"/>
          <w:sz w:val="24"/>
          <w:szCs w:val="24"/>
        </w:rPr>
        <w:t>ate</w:t>
      </w:r>
      <w:r w:rsidRPr="00C37D99">
        <w:rPr>
          <w:rStyle w:val="normaltextrun"/>
          <w:rFonts w:cs="Times New Roman"/>
          <w:sz w:val="24"/>
          <w:szCs w:val="24"/>
        </w:rPr>
        <w:t xml:space="preserve">": </w:t>
      </w:r>
      <w:r w:rsidRPr="00C37D99">
        <w:rPr>
          <w:rStyle w:val="normaltextrun"/>
          <w:rFonts w:cs="Times New Roman"/>
          <w:sz w:val="24"/>
          <w:szCs w:val="24"/>
          <w:lang w:val="vi-VN"/>
        </w:rPr>
        <w:t>“</w:t>
      </w:r>
      <w:r w:rsidR="00A46A00" w:rsidRPr="00A46A00">
        <w:rPr>
          <w:rStyle w:val="normaltextrun"/>
          <w:rFonts w:cs="Times New Roman"/>
          <w:sz w:val="24"/>
          <w:szCs w:val="24"/>
          <w:lang w:val="vi-VN"/>
        </w:rPr>
        <w:t>16619</w:t>
      </w:r>
      <w:r w:rsidR="00A46A00">
        <w:rPr>
          <w:rStyle w:val="normaltextrun"/>
          <w:rFonts w:cs="Times New Roman"/>
          <w:sz w:val="24"/>
          <w:szCs w:val="24"/>
          <w:lang w:val="vi-VN"/>
        </w:rPr>
        <w:t>0</w:t>
      </w:r>
      <w:r w:rsidR="00A46A00" w:rsidRPr="00A46A00">
        <w:rPr>
          <w:rStyle w:val="normaltextrun"/>
          <w:rFonts w:cs="Times New Roman"/>
          <w:sz w:val="24"/>
          <w:szCs w:val="24"/>
          <w:lang w:val="vi-VN"/>
        </w:rPr>
        <w:t>6236</w:t>
      </w:r>
      <w:r w:rsidRPr="00C37D99">
        <w:rPr>
          <w:rStyle w:val="normaltextrun"/>
          <w:rFonts w:cs="Times New Roman"/>
          <w:sz w:val="24"/>
          <w:szCs w:val="24"/>
          <w:lang w:val="vi-VN"/>
        </w:rPr>
        <w:t>”</w:t>
      </w:r>
    </w:p>
    <w:p w14:paraId="2E3ACC34" w14:textId="172510B1" w:rsidR="00272D7D" w:rsidRDefault="00743743" w:rsidP="00882907">
      <w:pPr>
        <w:pStyle w:val="ANSVNormal"/>
        <w:ind w:left="720" w:firstLine="720"/>
        <w:rPr>
          <w:rStyle w:val="normaltextrun"/>
          <w:rFonts w:cs="Times New Roman"/>
          <w:sz w:val="24"/>
          <w:szCs w:val="24"/>
          <w:lang w:val="vi-VN"/>
        </w:rPr>
      </w:pPr>
      <w:r w:rsidRPr="00C37D99">
        <w:rPr>
          <w:rStyle w:val="normaltextrun"/>
          <w:rFonts w:cs="Times New Roman"/>
          <w:sz w:val="24"/>
          <w:szCs w:val="24"/>
        </w:rPr>
        <w:t>}</w:t>
      </w:r>
      <w:r w:rsidR="00882907">
        <w:rPr>
          <w:rStyle w:val="normaltextrun"/>
          <w:rFonts w:cs="Times New Roman"/>
          <w:sz w:val="24"/>
          <w:szCs w:val="24"/>
          <w:lang w:val="vi-VN"/>
        </w:rPr>
        <w:t>,</w:t>
      </w:r>
    </w:p>
    <w:p w14:paraId="60D41635" w14:textId="77777777" w:rsidR="00882907" w:rsidRPr="00C37D99" w:rsidRDefault="00882907" w:rsidP="00882907">
      <w:pPr>
        <w:pStyle w:val="ANSVNormal"/>
        <w:ind w:left="720" w:firstLine="720"/>
      </w:pPr>
      <w:r w:rsidRPr="00C37D99">
        <w:t>{</w:t>
      </w:r>
    </w:p>
    <w:p w14:paraId="4364D77B" w14:textId="209C20AD" w:rsidR="00882907" w:rsidRPr="00882907" w:rsidRDefault="00882907" w:rsidP="00882907">
      <w:pPr>
        <w:pStyle w:val="NormalWeb"/>
        <w:spacing w:before="0" w:beforeAutospacing="0" w:after="0" w:afterAutospacing="0"/>
        <w:ind w:left="1440" w:firstLine="720"/>
        <w:rPr>
          <w:rStyle w:val="normaltextrun"/>
          <w:rFonts w:ascii="Segoe UI" w:hAnsi="Segoe UI" w:cs="Segoe UI"/>
          <w:sz w:val="21"/>
          <w:szCs w:val="21"/>
          <w:lang w:eastAsia="en-US"/>
        </w:rPr>
      </w:pPr>
      <w:r w:rsidRPr="00C37D99">
        <w:rPr>
          <w:rStyle w:val="normaltextrun"/>
        </w:rPr>
        <w:t>"</w:t>
      </w:r>
      <w:r>
        <w:rPr>
          <w:rStyle w:val="spellingerror"/>
          <w:lang w:val="vi-VN"/>
        </w:rPr>
        <w:t>firmwareName</w:t>
      </w:r>
      <w:r w:rsidRPr="00C37D99">
        <w:rPr>
          <w:rStyle w:val="normaltextrun"/>
        </w:rPr>
        <w:t>"</w:t>
      </w:r>
      <w:r>
        <w:rPr>
          <w:rStyle w:val="normaltextrun"/>
          <w:lang w:val="vi-VN"/>
        </w:rPr>
        <w:t>:</w:t>
      </w:r>
      <w:r w:rsidRPr="00C37D99">
        <w:rPr>
          <w:rStyle w:val="normaltextrun"/>
        </w:rPr>
        <w:t>"</w:t>
      </w:r>
      <w:r w:rsidRPr="00882907">
        <w:rPr>
          <w:rStyle w:val="spellingerror"/>
          <w:lang w:val="vi-VN"/>
        </w:rPr>
        <w:t>G6.16A.05RTMP</w:t>
      </w:r>
      <w:r>
        <w:rPr>
          <w:rStyle w:val="spellingerror"/>
          <w:lang w:val="vi-VN"/>
        </w:rPr>
        <w:t>2</w:t>
      </w:r>
      <w:r w:rsidRPr="00882907">
        <w:rPr>
          <w:rStyle w:val="spellingerror"/>
          <w:lang w:val="vi-VN"/>
        </w:rPr>
        <w:t>"</w:t>
      </w:r>
      <w:r w:rsidRPr="00882907">
        <w:rPr>
          <w:rStyle w:val="spellingerror"/>
        </w:rPr>
        <w:t>,</w:t>
      </w:r>
    </w:p>
    <w:p w14:paraId="0EAB5690" w14:textId="77777777" w:rsidR="00882907" w:rsidRPr="00882907" w:rsidRDefault="00882907" w:rsidP="00882907">
      <w:pPr>
        <w:spacing w:line="195" w:lineRule="atLeast"/>
        <w:ind w:left="2160"/>
        <w:rPr>
          <w:rStyle w:val="normaltextrun"/>
          <w:rFonts w:ascii="Tahoma" w:hAnsi="Tahoma" w:cs="Tahoma"/>
          <w:color w:val="000000"/>
          <w:sz w:val="17"/>
          <w:szCs w:val="17"/>
          <w:lang w:eastAsia="en-US"/>
        </w:rPr>
      </w:pPr>
      <w:r w:rsidRPr="00C37D99">
        <w:rPr>
          <w:rStyle w:val="normaltextrun"/>
        </w:rPr>
        <w:lastRenderedPageBreak/>
        <w:t>"</w:t>
      </w:r>
      <w:r w:rsidRPr="00C37D99">
        <w:rPr>
          <w:rStyle w:val="spellingerror"/>
        </w:rPr>
        <w:t>url</w:t>
      </w:r>
      <w:r w:rsidRPr="00C37D99">
        <w:rPr>
          <w:rStyle w:val="normaltextrun"/>
        </w:rPr>
        <w:t>":"</w:t>
      </w:r>
      <w:r>
        <w:rPr>
          <w:rFonts w:ascii="Tahoma" w:hAnsi="Tahoma" w:cs="Tahoma"/>
          <w:b/>
          <w:bCs/>
          <w:color w:val="000000"/>
          <w:sz w:val="17"/>
          <w:szCs w:val="17"/>
        </w:rPr>
        <w:br/>
      </w:r>
      <w:r w:rsidRPr="00882907">
        <w:rPr>
          <w:rStyle w:val="spellingerror"/>
        </w:rPr>
        <w:t>http://10.149.247.146:9000/upload/files/firmwareStore/37357398/G6.17A.07RTMP2_220311_1100</w:t>
      </w:r>
      <w:r w:rsidRPr="00C37D99">
        <w:rPr>
          <w:rStyle w:val="normaltextrun"/>
        </w:rPr>
        <w:t>"</w:t>
      </w:r>
      <w:r w:rsidRPr="00C37D99">
        <w:rPr>
          <w:rStyle w:val="normaltextrun"/>
          <w:lang w:val="vi-VN"/>
        </w:rPr>
        <w:t>,</w:t>
      </w:r>
    </w:p>
    <w:p w14:paraId="5E2493B9" w14:textId="2D0A4FE6" w:rsidR="00882907" w:rsidRPr="00C37D99" w:rsidRDefault="00882907" w:rsidP="00882907">
      <w:pPr>
        <w:pStyle w:val="ANSVNormal"/>
        <w:ind w:left="1440" w:firstLine="720"/>
        <w:rPr>
          <w:rStyle w:val="eop"/>
          <w:rFonts w:cs="Times New Roman"/>
          <w:sz w:val="24"/>
          <w:szCs w:val="24"/>
        </w:rPr>
      </w:pPr>
      <w:r w:rsidRPr="00C37D99">
        <w:rPr>
          <w:rStyle w:val="normaltextrun"/>
          <w:rFonts w:cs="Times New Roman"/>
          <w:sz w:val="24"/>
          <w:szCs w:val="24"/>
        </w:rPr>
        <w:t>"</w:t>
      </w:r>
      <w:r w:rsidRPr="00C37D99">
        <w:rPr>
          <w:rStyle w:val="spellingerror"/>
          <w:rFonts w:cs="Times New Roman"/>
          <w:sz w:val="24"/>
          <w:szCs w:val="24"/>
        </w:rPr>
        <w:t>update</w:t>
      </w:r>
      <w:r>
        <w:rPr>
          <w:rStyle w:val="spellingerror"/>
          <w:rFonts w:cs="Times New Roman"/>
          <w:sz w:val="24"/>
          <w:szCs w:val="24"/>
        </w:rPr>
        <w:t>D</w:t>
      </w:r>
      <w:r w:rsidRPr="00C37D99">
        <w:rPr>
          <w:rStyle w:val="spellingerror"/>
          <w:rFonts w:cs="Times New Roman"/>
          <w:sz w:val="24"/>
          <w:szCs w:val="24"/>
        </w:rPr>
        <w:t>ate</w:t>
      </w:r>
      <w:r w:rsidRPr="00C37D99">
        <w:rPr>
          <w:rStyle w:val="normaltextrun"/>
          <w:rFonts w:cs="Times New Roman"/>
          <w:sz w:val="24"/>
          <w:szCs w:val="24"/>
        </w:rPr>
        <w:t xml:space="preserve">": </w:t>
      </w:r>
      <w:r w:rsidRPr="00C37D99">
        <w:rPr>
          <w:rStyle w:val="normaltextrun"/>
          <w:rFonts w:cs="Times New Roman"/>
          <w:sz w:val="24"/>
          <w:szCs w:val="24"/>
          <w:lang w:val="vi-VN"/>
        </w:rPr>
        <w:t>“</w:t>
      </w:r>
      <w:r w:rsidR="00A46A00" w:rsidRPr="00A46A00">
        <w:rPr>
          <w:rStyle w:val="normaltextrun"/>
          <w:rFonts w:cs="Times New Roman"/>
          <w:sz w:val="24"/>
          <w:szCs w:val="24"/>
          <w:lang w:val="vi-VN"/>
        </w:rPr>
        <w:t>1661936236</w:t>
      </w:r>
      <w:r w:rsidRPr="00C37D99">
        <w:rPr>
          <w:rStyle w:val="normaltextrun"/>
          <w:rFonts w:cs="Times New Roman"/>
          <w:sz w:val="24"/>
          <w:szCs w:val="24"/>
          <w:lang w:val="vi-VN"/>
        </w:rPr>
        <w:t>”</w:t>
      </w:r>
    </w:p>
    <w:p w14:paraId="03FE01FD" w14:textId="471D5388" w:rsidR="00882907" w:rsidRPr="00A46A00" w:rsidRDefault="00882907" w:rsidP="00A46A00">
      <w:pPr>
        <w:pStyle w:val="ANSVNormal"/>
        <w:ind w:left="720" w:firstLine="720"/>
        <w:rPr>
          <w:rFonts w:cs="Times New Roman"/>
          <w:sz w:val="24"/>
          <w:szCs w:val="24"/>
          <w:lang w:val="vi-VN"/>
        </w:rPr>
      </w:pPr>
      <w:r w:rsidRPr="00C37D99">
        <w:rPr>
          <w:rStyle w:val="normaltextrun"/>
          <w:rFonts w:cs="Times New Roman"/>
          <w:sz w:val="24"/>
          <w:szCs w:val="24"/>
        </w:rPr>
        <w:t>}</w:t>
      </w:r>
    </w:p>
    <w:p w14:paraId="1127FF04" w14:textId="466EECC8" w:rsidR="00743743" w:rsidRPr="00C37D99" w:rsidRDefault="00743743" w:rsidP="00882907">
      <w:pPr>
        <w:pStyle w:val="ANSVNormal"/>
        <w:ind w:firstLine="720"/>
        <w:rPr>
          <w:lang w:val="vi-VN"/>
        </w:rPr>
      </w:pPr>
      <w:r w:rsidRPr="00C37D99">
        <w:rPr>
          <w:lang w:val="vi-VN"/>
        </w:rPr>
        <w:t>]</w:t>
      </w:r>
    </w:p>
    <w:p w14:paraId="57EA8CB1" w14:textId="7EB7B5CC" w:rsidR="00AE58AC" w:rsidRPr="00C37D99" w:rsidRDefault="00272D7D" w:rsidP="00E131AF">
      <w:pPr>
        <w:pStyle w:val="ANSVNormal"/>
        <w:rPr>
          <w:lang w:val="vi-VN"/>
        </w:rPr>
      </w:pPr>
      <w:r w:rsidRPr="00C37D99">
        <w:rPr>
          <w:lang w:val="vi-VN"/>
        </w:rPr>
        <w:t>}</w:t>
      </w:r>
    </w:p>
    <w:p w14:paraId="40316001" w14:textId="055E944E" w:rsidR="00AE58AC" w:rsidRPr="00C37D99" w:rsidRDefault="00AE58AC" w:rsidP="00303550">
      <w:pPr>
        <w:pStyle w:val="Heading3"/>
      </w:pPr>
      <w:bookmarkStart w:id="125" w:name="_Toc113436581"/>
      <w:r w:rsidRPr="00C37D99">
        <w:t>getBackupList</w:t>
      </w:r>
      <w:bookmarkEnd w:id="125"/>
      <w:r w:rsidR="00ED7E1C" w:rsidRPr="00C37D99">
        <w:t xml:space="preserve"> </w:t>
      </w:r>
    </w:p>
    <w:p w14:paraId="151E3F9D" w14:textId="77777777" w:rsidR="007277D4" w:rsidRPr="00C37D99" w:rsidRDefault="007277D4" w:rsidP="00B67F8B">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7277D4" w:rsidRPr="00C37D99" w14:paraId="61E4AFBE" w14:textId="77777777" w:rsidTr="0054461D">
        <w:tc>
          <w:tcPr>
            <w:tcW w:w="1122" w:type="pct"/>
            <w:shd w:val="clear" w:color="auto" w:fill="BFBFBF" w:themeFill="background1" w:themeFillShade="BF"/>
          </w:tcPr>
          <w:p w14:paraId="447B1964" w14:textId="77777777" w:rsidR="007277D4" w:rsidRPr="00C37D99" w:rsidRDefault="007277D4" w:rsidP="00E131AF">
            <w:pPr>
              <w:pStyle w:val="ANSVNormal"/>
            </w:pPr>
            <w:r w:rsidRPr="00C37D99">
              <w:t>Tên API</w:t>
            </w:r>
          </w:p>
        </w:tc>
        <w:tc>
          <w:tcPr>
            <w:tcW w:w="3878" w:type="pct"/>
            <w:shd w:val="clear" w:color="auto" w:fill="BFBFBF" w:themeFill="background1" w:themeFillShade="BF"/>
          </w:tcPr>
          <w:p w14:paraId="4189E360" w14:textId="77777777" w:rsidR="007277D4" w:rsidRPr="00C37D99" w:rsidRDefault="007277D4" w:rsidP="00E131AF">
            <w:pPr>
              <w:pStyle w:val="ANSVNormal"/>
            </w:pPr>
            <w:r w:rsidRPr="00C37D99">
              <w:t>Mô tả</w:t>
            </w:r>
          </w:p>
        </w:tc>
      </w:tr>
      <w:tr w:rsidR="007277D4" w:rsidRPr="00C37D99" w14:paraId="71141B6D" w14:textId="77777777" w:rsidTr="0054461D">
        <w:trPr>
          <w:trHeight w:val="362"/>
        </w:trPr>
        <w:tc>
          <w:tcPr>
            <w:tcW w:w="1122" w:type="pct"/>
          </w:tcPr>
          <w:p w14:paraId="1D36EC02" w14:textId="4CE40E78" w:rsidR="007277D4" w:rsidRPr="00C37D99" w:rsidRDefault="007277D4" w:rsidP="00E131AF">
            <w:pPr>
              <w:pStyle w:val="ANSVNormal"/>
              <w:rPr>
                <w:lang w:val="vi-VN"/>
              </w:rPr>
            </w:pPr>
            <w:r w:rsidRPr="00C37D99">
              <w:rPr>
                <w:lang w:val="vi-VN"/>
              </w:rPr>
              <w:t xml:space="preserve">getBackupList </w:t>
            </w:r>
          </w:p>
        </w:tc>
        <w:tc>
          <w:tcPr>
            <w:tcW w:w="3878" w:type="pct"/>
          </w:tcPr>
          <w:p w14:paraId="5F08D65A" w14:textId="6215A72C" w:rsidR="007277D4" w:rsidRPr="00C37D99" w:rsidRDefault="007277D4" w:rsidP="00E131AF">
            <w:pPr>
              <w:pStyle w:val="ANSVNormal"/>
              <w:rPr>
                <w:lang w:val="vi-VN"/>
              </w:rPr>
            </w:pPr>
            <w:r w:rsidRPr="00C37D99">
              <w:rPr>
                <w:lang w:val="vi-VN"/>
              </w:rPr>
              <w:t>lấy danh sách file</w:t>
            </w:r>
            <w:r w:rsidR="00681F05" w:rsidRPr="00C37D99">
              <w:rPr>
                <w:lang w:val="vi-VN"/>
              </w:rPr>
              <w:t xml:space="preserve"> Backup của thiết bị </w:t>
            </w:r>
          </w:p>
        </w:tc>
      </w:tr>
      <w:tr w:rsidR="002B1F75" w:rsidRPr="00C37D99" w14:paraId="43FA3CAC" w14:textId="77777777" w:rsidTr="0054461D">
        <w:tc>
          <w:tcPr>
            <w:tcW w:w="1122" w:type="pct"/>
          </w:tcPr>
          <w:p w14:paraId="2B6D118C" w14:textId="56847BE9" w:rsidR="002B1F75" w:rsidRPr="00C37D99" w:rsidRDefault="002B1F75" w:rsidP="00E131AF">
            <w:pPr>
              <w:pStyle w:val="ANSVNormal"/>
            </w:pPr>
            <w:r w:rsidRPr="00C37D99">
              <w:t>Method</w:t>
            </w:r>
          </w:p>
        </w:tc>
        <w:tc>
          <w:tcPr>
            <w:tcW w:w="3878" w:type="pct"/>
          </w:tcPr>
          <w:p w14:paraId="1246DF89" w14:textId="515A6BB7" w:rsidR="002B1F75" w:rsidRPr="00C37D99" w:rsidRDefault="002B1F75" w:rsidP="00E131AF">
            <w:pPr>
              <w:pStyle w:val="ANSVNormal"/>
              <w:rPr>
                <w:lang w:val="vi-VN"/>
              </w:rPr>
            </w:pPr>
            <w:r w:rsidRPr="00C37D99">
              <w:t>Function call</w:t>
            </w:r>
          </w:p>
        </w:tc>
      </w:tr>
      <w:tr w:rsidR="002B1F75" w:rsidRPr="00C37D99" w14:paraId="275C1693" w14:textId="77777777" w:rsidTr="0054461D">
        <w:tc>
          <w:tcPr>
            <w:tcW w:w="1122" w:type="pct"/>
          </w:tcPr>
          <w:p w14:paraId="71F66B46" w14:textId="6ADBF849" w:rsidR="002B1F75" w:rsidRPr="00C37D99" w:rsidRDefault="002B1F75" w:rsidP="00E131AF">
            <w:pPr>
              <w:pStyle w:val="ANSVNormal"/>
            </w:pPr>
            <w:r w:rsidRPr="00C37D99">
              <w:t>Response</w:t>
            </w:r>
          </w:p>
        </w:tc>
        <w:tc>
          <w:tcPr>
            <w:tcW w:w="3878" w:type="pct"/>
          </w:tcPr>
          <w:p w14:paraId="157E3FA3" w14:textId="50DBE5E8" w:rsidR="002B1F75" w:rsidRPr="00C37D99" w:rsidRDefault="002B1F75" w:rsidP="00E131AF">
            <w:pPr>
              <w:pStyle w:val="ANSVNormal"/>
            </w:pPr>
            <w:r w:rsidRPr="00C37D99">
              <w:t>JSON Object</w:t>
            </w:r>
          </w:p>
        </w:tc>
      </w:tr>
    </w:tbl>
    <w:p w14:paraId="1839384B" w14:textId="77777777" w:rsidR="007277D4" w:rsidRPr="00C37D99" w:rsidRDefault="007277D4" w:rsidP="00B67F8B">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638"/>
        <w:gridCol w:w="1422"/>
        <w:gridCol w:w="990"/>
        <w:gridCol w:w="1274"/>
        <w:gridCol w:w="3226"/>
      </w:tblGrid>
      <w:tr w:rsidR="00833C2C" w:rsidRPr="00C37D99" w14:paraId="75BB60C4" w14:textId="77777777" w:rsidTr="009358C4">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7A2249C" w14:textId="77777777" w:rsidR="00833C2C" w:rsidRPr="00C37D99" w:rsidRDefault="00833C2C" w:rsidP="00B67F8B">
            <w:pPr>
              <w:spacing w:line="288" w:lineRule="auto"/>
              <w:rPr>
                <w:b/>
                <w:bCs/>
                <w:lang w:eastAsia="en-AU"/>
              </w:rPr>
            </w:pPr>
            <w:r w:rsidRPr="00C37D99">
              <w:rPr>
                <w:b/>
                <w:bCs/>
                <w:lang w:eastAsia="en-AU"/>
              </w:rPr>
              <w:t>No</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63625F" w14:textId="77777777" w:rsidR="00833C2C" w:rsidRPr="00C37D99" w:rsidRDefault="00833C2C" w:rsidP="00B67F8B">
            <w:pPr>
              <w:spacing w:line="288" w:lineRule="auto"/>
              <w:rPr>
                <w:b/>
                <w:bCs/>
                <w:lang w:eastAsia="en-AU"/>
              </w:rPr>
            </w:pPr>
            <w:r w:rsidRPr="00C37D99">
              <w:rPr>
                <w:b/>
                <w:bCs/>
                <w:lang w:eastAsia="en-AU"/>
              </w:rPr>
              <w:t>Parameter</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29C19DFF" w14:textId="77777777" w:rsidR="00833C2C" w:rsidRPr="00C37D99" w:rsidRDefault="00833C2C" w:rsidP="00B67F8B">
            <w:pPr>
              <w:spacing w:line="288" w:lineRule="auto"/>
              <w:rPr>
                <w:b/>
                <w:bCs/>
                <w:lang w:eastAsia="en-AU"/>
              </w:rPr>
            </w:pPr>
            <w:r w:rsidRPr="00C37D99">
              <w:rPr>
                <w:b/>
                <w:bCs/>
                <w:lang w:eastAsia="en-AU"/>
              </w:rPr>
              <w:t>Mandatory</w:t>
            </w:r>
          </w:p>
        </w:tc>
        <w:tc>
          <w:tcPr>
            <w:tcW w:w="990" w:type="dxa"/>
            <w:tcBorders>
              <w:top w:val="single" w:sz="4" w:space="0" w:color="auto"/>
              <w:left w:val="nil"/>
              <w:bottom w:val="single" w:sz="4" w:space="0" w:color="auto"/>
              <w:right w:val="single" w:sz="4" w:space="0" w:color="auto"/>
            </w:tcBorders>
            <w:vAlign w:val="center"/>
          </w:tcPr>
          <w:p w14:paraId="03D6FE0E" w14:textId="77777777" w:rsidR="00833C2C" w:rsidRPr="00C37D99" w:rsidRDefault="00833C2C" w:rsidP="00B67F8B">
            <w:pPr>
              <w:spacing w:line="288" w:lineRule="auto"/>
              <w:rPr>
                <w:b/>
                <w:bCs/>
                <w:lang w:eastAsia="en-AU"/>
              </w:rPr>
            </w:pPr>
            <w:r w:rsidRPr="00C37D99">
              <w:rPr>
                <w:b/>
                <w:bCs/>
                <w:lang w:eastAsia="en-AU"/>
              </w:rPr>
              <w:t>Type</w:t>
            </w:r>
          </w:p>
        </w:tc>
        <w:tc>
          <w:tcPr>
            <w:tcW w:w="1274" w:type="dxa"/>
            <w:tcBorders>
              <w:top w:val="single" w:sz="4" w:space="0" w:color="auto"/>
              <w:left w:val="single" w:sz="4" w:space="0" w:color="auto"/>
              <w:bottom w:val="single" w:sz="4" w:space="0" w:color="auto"/>
              <w:right w:val="single" w:sz="4" w:space="0" w:color="auto"/>
            </w:tcBorders>
          </w:tcPr>
          <w:p w14:paraId="69DD1E53" w14:textId="77777777" w:rsidR="00833C2C" w:rsidRPr="00C37D99" w:rsidRDefault="00833C2C" w:rsidP="00B67F8B">
            <w:pPr>
              <w:spacing w:line="288" w:lineRule="auto"/>
              <w:rPr>
                <w:b/>
                <w:bCs/>
                <w:lang w:eastAsia="en-AU"/>
              </w:rPr>
            </w:pPr>
            <w:r w:rsidRPr="00C37D99">
              <w:rPr>
                <w:b/>
                <w:bCs/>
                <w:lang w:eastAsia="en-AU"/>
              </w:rPr>
              <w:t>Max length</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13BAE" w14:textId="77777777" w:rsidR="00833C2C" w:rsidRPr="00C37D99" w:rsidRDefault="00833C2C" w:rsidP="00B67F8B">
            <w:pPr>
              <w:spacing w:line="288" w:lineRule="auto"/>
              <w:rPr>
                <w:b/>
                <w:bCs/>
                <w:lang w:eastAsia="en-AU"/>
              </w:rPr>
            </w:pPr>
            <w:r w:rsidRPr="00C37D99">
              <w:rPr>
                <w:b/>
                <w:bCs/>
                <w:lang w:eastAsia="en-AU"/>
              </w:rPr>
              <w:t>Meaning/Value</w:t>
            </w:r>
          </w:p>
        </w:tc>
      </w:tr>
      <w:tr w:rsidR="00833C2C" w:rsidRPr="00C37D99" w14:paraId="307E4E47" w14:textId="77777777" w:rsidTr="009358C4">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07C4840" w14:textId="77777777" w:rsidR="00833C2C" w:rsidRPr="00C37D99" w:rsidRDefault="00833C2C" w:rsidP="00B67F8B">
            <w:pPr>
              <w:spacing w:line="288" w:lineRule="auto"/>
              <w:rPr>
                <w:lang w:eastAsia="en-AU"/>
              </w:rPr>
            </w:pPr>
            <w:r w:rsidRPr="00C37D99">
              <w:rPr>
                <w:lang w:val="vi-VN" w:eastAsia="en-AU"/>
              </w:rPr>
              <w:t>1</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EC7B45" w14:textId="77777777" w:rsidR="00833C2C" w:rsidRPr="00C37D99" w:rsidRDefault="00833C2C" w:rsidP="00B67F8B">
            <w:pPr>
              <w:spacing w:line="288" w:lineRule="auto"/>
            </w:pPr>
            <w:r w:rsidRPr="00C37D99">
              <w:rPr>
                <w:lang w:val="vi-VN"/>
              </w:rPr>
              <w:t>serialNumber</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4D41CC80" w14:textId="77777777" w:rsidR="00833C2C" w:rsidRPr="00C37D99" w:rsidRDefault="00833C2C" w:rsidP="00B67F8B">
            <w:pPr>
              <w:tabs>
                <w:tab w:val="left" w:pos="923"/>
              </w:tabs>
              <w:spacing w:line="288" w:lineRule="auto"/>
              <w:rPr>
                <w:lang w:eastAsia="en-AU"/>
              </w:rPr>
            </w:pPr>
            <w:r w:rsidRPr="00C37D99">
              <w:rPr>
                <w:lang w:eastAsia="en-AU"/>
              </w:rPr>
              <w:t>Mandatory</w:t>
            </w:r>
          </w:p>
        </w:tc>
        <w:tc>
          <w:tcPr>
            <w:tcW w:w="990" w:type="dxa"/>
            <w:tcBorders>
              <w:top w:val="single" w:sz="4" w:space="0" w:color="auto"/>
              <w:left w:val="nil"/>
              <w:bottom w:val="single" w:sz="4" w:space="0" w:color="auto"/>
              <w:right w:val="single" w:sz="4" w:space="0" w:color="auto"/>
            </w:tcBorders>
            <w:vAlign w:val="center"/>
          </w:tcPr>
          <w:p w14:paraId="704F1A72" w14:textId="77777777" w:rsidR="00833C2C" w:rsidRPr="00C37D99" w:rsidRDefault="00833C2C" w:rsidP="00B67F8B">
            <w:pPr>
              <w:spacing w:line="288" w:lineRule="auto"/>
              <w:rPr>
                <w:lang w:eastAsia="en-AU"/>
              </w:rPr>
            </w:pPr>
            <w:r w:rsidRPr="00C37D99">
              <w:rPr>
                <w:lang w:eastAsia="en-AU"/>
              </w:rPr>
              <w:t>String</w:t>
            </w:r>
          </w:p>
        </w:tc>
        <w:tc>
          <w:tcPr>
            <w:tcW w:w="1274" w:type="dxa"/>
            <w:tcBorders>
              <w:top w:val="single" w:sz="4" w:space="0" w:color="auto"/>
              <w:left w:val="single" w:sz="4" w:space="0" w:color="auto"/>
              <w:bottom w:val="single" w:sz="4" w:space="0" w:color="auto"/>
              <w:right w:val="single" w:sz="4" w:space="0" w:color="auto"/>
            </w:tcBorders>
            <w:vAlign w:val="center"/>
          </w:tcPr>
          <w:p w14:paraId="25B6805A" w14:textId="77777777" w:rsidR="00833C2C" w:rsidRPr="00C37D99" w:rsidRDefault="00833C2C" w:rsidP="00B67F8B">
            <w:pPr>
              <w:pStyle w:val="ListParagraph"/>
              <w:spacing w:line="288" w:lineRule="auto"/>
              <w:ind w:left="0"/>
              <w:rPr>
                <w:sz w:val="24"/>
                <w:szCs w:val="24"/>
              </w:rPr>
            </w:pPr>
            <w:r w:rsidRPr="00C37D99">
              <w:rPr>
                <w:sz w:val="24"/>
                <w:szCs w:val="24"/>
                <w:lang w:val="vi-VN" w:eastAsia="en-AU"/>
              </w:rPr>
              <w:t>16</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66B6C3" w14:textId="23DB3FB1" w:rsidR="00833C2C" w:rsidRPr="00047330" w:rsidRDefault="00833C2C" w:rsidP="00B67F8B">
            <w:pPr>
              <w:spacing w:line="288" w:lineRule="auto"/>
            </w:pPr>
            <w:r w:rsidRPr="00C37D99">
              <w:rPr>
                <w:lang w:val="vi-VN" w:eastAsia="en-AU"/>
              </w:rPr>
              <w:t xml:space="preserve">SerialNumber của thiết bị </w:t>
            </w:r>
            <w:r w:rsidR="00047330">
              <w:rPr>
                <w:lang w:eastAsia="en-AU"/>
              </w:rPr>
              <w:t>cần lấy danh sách backup file</w:t>
            </w:r>
          </w:p>
        </w:tc>
      </w:tr>
      <w:tr w:rsidR="00833C2C" w:rsidRPr="00C37D99" w14:paraId="4ED1BE40" w14:textId="77777777" w:rsidTr="009358C4">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88DC1CC" w14:textId="77777777" w:rsidR="00833C2C" w:rsidRPr="00C37D99" w:rsidRDefault="00833C2C" w:rsidP="00B67F8B">
            <w:pPr>
              <w:spacing w:line="288" w:lineRule="auto"/>
            </w:pPr>
            <w:r w:rsidRPr="00C37D99">
              <w:rPr>
                <w:lang w:val="vi-VN" w:eastAsia="en-AU"/>
              </w:rPr>
              <w:t>2</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509E4D" w14:textId="77777777" w:rsidR="00833C2C" w:rsidRPr="00C37D99" w:rsidRDefault="00833C2C" w:rsidP="00B67F8B">
            <w:pPr>
              <w:spacing w:line="288" w:lineRule="auto"/>
            </w:pPr>
            <w:r w:rsidRPr="00C37D99">
              <w:rPr>
                <w:lang w:val="vi-VN"/>
              </w:rPr>
              <w:t>modelName</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3CD5DF18" w14:textId="77777777" w:rsidR="00833C2C" w:rsidRPr="00C37D99" w:rsidRDefault="00833C2C" w:rsidP="00B67F8B">
            <w:pPr>
              <w:tabs>
                <w:tab w:val="left" w:pos="923"/>
              </w:tabs>
              <w:spacing w:line="288" w:lineRule="auto"/>
              <w:rPr>
                <w:lang w:eastAsia="en-AU"/>
              </w:rPr>
            </w:pPr>
            <w:r w:rsidRPr="00C37D99">
              <w:rPr>
                <w:lang w:eastAsia="en-AU"/>
              </w:rPr>
              <w:t>Mandatory</w:t>
            </w:r>
          </w:p>
        </w:tc>
        <w:tc>
          <w:tcPr>
            <w:tcW w:w="990" w:type="dxa"/>
            <w:tcBorders>
              <w:top w:val="single" w:sz="4" w:space="0" w:color="auto"/>
              <w:left w:val="nil"/>
              <w:bottom w:val="single" w:sz="4" w:space="0" w:color="auto"/>
              <w:right w:val="single" w:sz="4" w:space="0" w:color="auto"/>
            </w:tcBorders>
            <w:vAlign w:val="center"/>
          </w:tcPr>
          <w:p w14:paraId="73DC5D94" w14:textId="77777777" w:rsidR="00833C2C" w:rsidRPr="00C37D99" w:rsidRDefault="00833C2C" w:rsidP="00B67F8B">
            <w:pPr>
              <w:spacing w:line="288" w:lineRule="auto"/>
            </w:pPr>
            <w:r w:rsidRPr="00C37D99">
              <w:rPr>
                <w:lang w:val="vi-VN" w:eastAsia="en-AU"/>
              </w:rPr>
              <w:t xml:space="preserve">String </w:t>
            </w:r>
          </w:p>
        </w:tc>
        <w:tc>
          <w:tcPr>
            <w:tcW w:w="1274" w:type="dxa"/>
            <w:tcBorders>
              <w:top w:val="single" w:sz="4" w:space="0" w:color="auto"/>
              <w:left w:val="single" w:sz="4" w:space="0" w:color="auto"/>
              <w:bottom w:val="single" w:sz="4" w:space="0" w:color="auto"/>
              <w:right w:val="single" w:sz="4" w:space="0" w:color="auto"/>
            </w:tcBorders>
            <w:vAlign w:val="center"/>
          </w:tcPr>
          <w:p w14:paraId="67FEEA01" w14:textId="77777777" w:rsidR="00833C2C" w:rsidRPr="00C37D99" w:rsidRDefault="00833C2C" w:rsidP="00B67F8B">
            <w:pPr>
              <w:pStyle w:val="ListParagraph"/>
              <w:spacing w:line="288" w:lineRule="auto"/>
              <w:ind w:left="0"/>
              <w:rPr>
                <w:color w:val="000000"/>
                <w:sz w:val="24"/>
                <w:szCs w:val="24"/>
              </w:rPr>
            </w:pPr>
            <w:r w:rsidRPr="00C37D99">
              <w:rPr>
                <w:sz w:val="24"/>
                <w:szCs w:val="24"/>
                <w:lang w:val="vi-VN" w:eastAsia="en-AU"/>
              </w:rPr>
              <w:t xml:space="preserve">16 </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64104A" w14:textId="2D2728C4" w:rsidR="00833C2C" w:rsidRPr="00C37D99" w:rsidRDefault="00833C2C" w:rsidP="00B67F8B">
            <w:pPr>
              <w:spacing w:line="288" w:lineRule="auto"/>
            </w:pPr>
            <w:r w:rsidRPr="00C37D99">
              <w:rPr>
                <w:lang w:val="vi-VN" w:eastAsia="en-AU"/>
              </w:rPr>
              <w:t xml:space="preserve">Model của thiết bị </w:t>
            </w:r>
          </w:p>
        </w:tc>
      </w:tr>
    </w:tbl>
    <w:p w14:paraId="0E8E528D" w14:textId="77777777" w:rsidR="007277D4" w:rsidRPr="00C37D99" w:rsidRDefault="007277D4" w:rsidP="00B67F8B">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530"/>
        <w:gridCol w:w="1530"/>
        <w:gridCol w:w="1080"/>
        <w:gridCol w:w="1440"/>
        <w:gridCol w:w="2970"/>
      </w:tblGrid>
      <w:tr w:rsidR="007277D4" w:rsidRPr="00C37D99" w14:paraId="426F023B" w14:textId="77777777" w:rsidTr="0054461D">
        <w:trPr>
          <w:trHeight w:val="255"/>
        </w:trPr>
        <w:tc>
          <w:tcPr>
            <w:tcW w:w="625" w:type="dxa"/>
            <w:vAlign w:val="center"/>
          </w:tcPr>
          <w:p w14:paraId="0501A3CC" w14:textId="77777777" w:rsidR="007277D4" w:rsidRPr="00C37D99" w:rsidRDefault="007277D4" w:rsidP="00B67F8B">
            <w:pPr>
              <w:spacing w:line="288" w:lineRule="auto"/>
              <w:rPr>
                <w:b/>
                <w:bCs/>
                <w:lang w:eastAsia="en-AU"/>
              </w:rPr>
            </w:pPr>
            <w:r w:rsidRPr="00C37D99">
              <w:rPr>
                <w:b/>
                <w:bCs/>
                <w:lang w:eastAsia="en-AU"/>
              </w:rPr>
              <w:t>No</w:t>
            </w:r>
          </w:p>
        </w:tc>
        <w:tc>
          <w:tcPr>
            <w:tcW w:w="1530" w:type="dxa"/>
            <w:shd w:val="clear" w:color="auto" w:fill="auto"/>
            <w:noWrap/>
            <w:vAlign w:val="center"/>
          </w:tcPr>
          <w:p w14:paraId="2AF581E8" w14:textId="77777777" w:rsidR="007277D4" w:rsidRPr="00C37D99" w:rsidRDefault="007277D4" w:rsidP="00B67F8B">
            <w:pPr>
              <w:spacing w:line="288" w:lineRule="auto"/>
              <w:rPr>
                <w:b/>
                <w:bCs/>
                <w:lang w:eastAsia="en-AU"/>
              </w:rPr>
            </w:pPr>
            <w:r w:rsidRPr="00C37D99">
              <w:rPr>
                <w:b/>
                <w:bCs/>
                <w:lang w:eastAsia="en-AU"/>
              </w:rPr>
              <w:t>Parameter</w:t>
            </w:r>
          </w:p>
        </w:tc>
        <w:tc>
          <w:tcPr>
            <w:tcW w:w="1530" w:type="dxa"/>
            <w:shd w:val="clear" w:color="auto" w:fill="auto"/>
            <w:noWrap/>
            <w:vAlign w:val="center"/>
          </w:tcPr>
          <w:p w14:paraId="27856EFC" w14:textId="77777777" w:rsidR="007277D4" w:rsidRPr="00C37D99" w:rsidRDefault="007277D4" w:rsidP="00B67F8B">
            <w:pPr>
              <w:spacing w:line="288" w:lineRule="auto"/>
              <w:rPr>
                <w:b/>
                <w:bCs/>
                <w:lang w:eastAsia="en-AU"/>
              </w:rPr>
            </w:pPr>
            <w:r w:rsidRPr="00C37D99">
              <w:rPr>
                <w:b/>
                <w:bCs/>
                <w:lang w:eastAsia="en-AU"/>
              </w:rPr>
              <w:t>Mandatory</w:t>
            </w:r>
          </w:p>
        </w:tc>
        <w:tc>
          <w:tcPr>
            <w:tcW w:w="1080" w:type="dxa"/>
          </w:tcPr>
          <w:p w14:paraId="44FF7AE2" w14:textId="77777777" w:rsidR="007277D4" w:rsidRPr="00C37D99" w:rsidRDefault="007277D4" w:rsidP="00B67F8B">
            <w:pPr>
              <w:spacing w:line="288" w:lineRule="auto"/>
              <w:rPr>
                <w:b/>
                <w:bCs/>
                <w:lang w:eastAsia="en-AU"/>
              </w:rPr>
            </w:pPr>
            <w:r w:rsidRPr="00C37D99">
              <w:rPr>
                <w:b/>
                <w:bCs/>
                <w:lang w:eastAsia="en-AU"/>
              </w:rPr>
              <w:t>Type</w:t>
            </w:r>
          </w:p>
        </w:tc>
        <w:tc>
          <w:tcPr>
            <w:tcW w:w="1440" w:type="dxa"/>
            <w:vAlign w:val="center"/>
          </w:tcPr>
          <w:p w14:paraId="181A18EE" w14:textId="77777777" w:rsidR="007277D4" w:rsidRPr="00C37D99" w:rsidRDefault="007277D4" w:rsidP="00B67F8B">
            <w:pPr>
              <w:spacing w:line="288" w:lineRule="auto"/>
              <w:rPr>
                <w:b/>
                <w:bCs/>
                <w:lang w:eastAsia="en-AU"/>
              </w:rPr>
            </w:pPr>
            <w:r w:rsidRPr="00C37D99">
              <w:rPr>
                <w:b/>
                <w:bCs/>
                <w:lang w:eastAsia="en-AU"/>
              </w:rPr>
              <w:t>Max length</w:t>
            </w:r>
          </w:p>
        </w:tc>
        <w:tc>
          <w:tcPr>
            <w:tcW w:w="2970" w:type="dxa"/>
            <w:shd w:val="clear" w:color="auto" w:fill="auto"/>
            <w:noWrap/>
            <w:vAlign w:val="center"/>
          </w:tcPr>
          <w:p w14:paraId="3C3B1A5C" w14:textId="77777777" w:rsidR="007277D4" w:rsidRPr="00C37D99" w:rsidRDefault="007277D4" w:rsidP="00B67F8B">
            <w:pPr>
              <w:spacing w:line="288" w:lineRule="auto"/>
              <w:rPr>
                <w:b/>
                <w:bCs/>
                <w:lang w:eastAsia="en-AU"/>
              </w:rPr>
            </w:pPr>
            <w:r w:rsidRPr="00C37D99">
              <w:rPr>
                <w:b/>
                <w:bCs/>
                <w:lang w:eastAsia="en-AU"/>
              </w:rPr>
              <w:t>Meaning</w:t>
            </w:r>
          </w:p>
        </w:tc>
      </w:tr>
      <w:tr w:rsidR="007277D4" w:rsidRPr="00C37D99" w14:paraId="778F066E" w14:textId="77777777" w:rsidTr="0054461D">
        <w:trPr>
          <w:trHeight w:val="255"/>
        </w:trPr>
        <w:tc>
          <w:tcPr>
            <w:tcW w:w="625" w:type="dxa"/>
            <w:vAlign w:val="center"/>
          </w:tcPr>
          <w:p w14:paraId="37B55DDC" w14:textId="77777777" w:rsidR="007277D4" w:rsidRPr="00C37D99" w:rsidRDefault="007277D4" w:rsidP="00B67F8B">
            <w:pPr>
              <w:spacing w:line="288" w:lineRule="auto"/>
              <w:rPr>
                <w:lang w:eastAsia="en-AU"/>
              </w:rPr>
            </w:pPr>
            <w:r w:rsidRPr="00C37D99">
              <w:rPr>
                <w:lang w:eastAsia="en-AU"/>
              </w:rPr>
              <w:t>1</w:t>
            </w:r>
          </w:p>
        </w:tc>
        <w:tc>
          <w:tcPr>
            <w:tcW w:w="1530" w:type="dxa"/>
            <w:shd w:val="clear" w:color="auto" w:fill="auto"/>
            <w:noWrap/>
            <w:vAlign w:val="center"/>
          </w:tcPr>
          <w:p w14:paraId="43DEA540" w14:textId="77777777" w:rsidR="007277D4" w:rsidRPr="00C37D99" w:rsidRDefault="007277D4" w:rsidP="00B67F8B">
            <w:pPr>
              <w:spacing w:line="288" w:lineRule="auto"/>
              <w:rPr>
                <w:lang w:eastAsia="en-AU"/>
              </w:rPr>
            </w:pPr>
            <w:r w:rsidRPr="00C37D99">
              <w:rPr>
                <w:lang w:eastAsia="en-AU"/>
              </w:rPr>
              <w:t>errorCode</w:t>
            </w:r>
          </w:p>
        </w:tc>
        <w:tc>
          <w:tcPr>
            <w:tcW w:w="1530" w:type="dxa"/>
            <w:shd w:val="clear" w:color="auto" w:fill="auto"/>
            <w:noWrap/>
            <w:vAlign w:val="center"/>
          </w:tcPr>
          <w:p w14:paraId="4F766A68" w14:textId="77777777" w:rsidR="007277D4" w:rsidRPr="00C37D99" w:rsidRDefault="007277D4" w:rsidP="00B67F8B">
            <w:pPr>
              <w:spacing w:line="288" w:lineRule="auto"/>
              <w:rPr>
                <w:lang w:eastAsia="en-AU"/>
              </w:rPr>
            </w:pPr>
            <w:r w:rsidRPr="00C37D99">
              <w:rPr>
                <w:lang w:eastAsia="en-AU"/>
              </w:rPr>
              <w:t>Mandatory</w:t>
            </w:r>
          </w:p>
        </w:tc>
        <w:tc>
          <w:tcPr>
            <w:tcW w:w="1080" w:type="dxa"/>
          </w:tcPr>
          <w:p w14:paraId="0CDCEFAD" w14:textId="77777777" w:rsidR="007277D4" w:rsidRPr="00C37D99" w:rsidRDefault="007277D4" w:rsidP="00B67F8B">
            <w:pPr>
              <w:spacing w:line="288" w:lineRule="auto"/>
              <w:rPr>
                <w:lang w:eastAsia="en-AU"/>
              </w:rPr>
            </w:pPr>
            <w:r w:rsidRPr="00C37D99">
              <w:rPr>
                <w:lang w:eastAsia="en-AU"/>
              </w:rPr>
              <w:t>String</w:t>
            </w:r>
          </w:p>
        </w:tc>
        <w:tc>
          <w:tcPr>
            <w:tcW w:w="1440" w:type="dxa"/>
            <w:vAlign w:val="center"/>
          </w:tcPr>
          <w:p w14:paraId="12E375CD" w14:textId="77777777" w:rsidR="007277D4" w:rsidRPr="00C37D99" w:rsidRDefault="007277D4" w:rsidP="00B67F8B">
            <w:pPr>
              <w:spacing w:line="288" w:lineRule="auto"/>
              <w:rPr>
                <w:lang w:eastAsia="en-AU"/>
              </w:rPr>
            </w:pPr>
            <w:r w:rsidRPr="00C37D99">
              <w:rPr>
                <w:lang w:eastAsia="en-AU"/>
              </w:rPr>
              <w:t>4</w:t>
            </w:r>
          </w:p>
        </w:tc>
        <w:tc>
          <w:tcPr>
            <w:tcW w:w="2970" w:type="dxa"/>
            <w:shd w:val="clear" w:color="auto" w:fill="auto"/>
            <w:noWrap/>
            <w:vAlign w:val="center"/>
          </w:tcPr>
          <w:p w14:paraId="3B2AE48F" w14:textId="77777777" w:rsidR="007277D4" w:rsidRPr="00C37D99" w:rsidRDefault="007277D4" w:rsidP="00B67F8B">
            <w:pPr>
              <w:spacing w:line="288" w:lineRule="auto"/>
              <w:rPr>
                <w:lang w:eastAsia="en-AU"/>
              </w:rPr>
            </w:pPr>
            <w:r w:rsidRPr="00C37D99">
              <w:rPr>
                <w:lang w:eastAsia="en-AU"/>
              </w:rPr>
              <w:t>Mã lỗi</w:t>
            </w:r>
          </w:p>
        </w:tc>
      </w:tr>
      <w:tr w:rsidR="007277D4" w:rsidRPr="00C37D99" w14:paraId="49338ACC" w14:textId="77777777" w:rsidTr="0054461D">
        <w:trPr>
          <w:trHeight w:val="255"/>
        </w:trPr>
        <w:tc>
          <w:tcPr>
            <w:tcW w:w="625" w:type="dxa"/>
            <w:vAlign w:val="center"/>
          </w:tcPr>
          <w:p w14:paraId="44F6AAEA" w14:textId="77777777" w:rsidR="007277D4" w:rsidRPr="00C37D99" w:rsidRDefault="007277D4" w:rsidP="00B67F8B">
            <w:pPr>
              <w:spacing w:line="288" w:lineRule="auto"/>
              <w:rPr>
                <w:lang w:eastAsia="en-AU"/>
              </w:rPr>
            </w:pPr>
            <w:r w:rsidRPr="00C37D99">
              <w:rPr>
                <w:lang w:eastAsia="en-AU"/>
              </w:rPr>
              <w:t>2</w:t>
            </w:r>
          </w:p>
        </w:tc>
        <w:tc>
          <w:tcPr>
            <w:tcW w:w="1530" w:type="dxa"/>
            <w:shd w:val="clear" w:color="auto" w:fill="auto"/>
            <w:noWrap/>
            <w:vAlign w:val="center"/>
          </w:tcPr>
          <w:p w14:paraId="46079DB6" w14:textId="77777777" w:rsidR="007277D4" w:rsidRPr="00C37D99" w:rsidRDefault="007277D4" w:rsidP="00B67F8B">
            <w:pPr>
              <w:spacing w:line="288" w:lineRule="auto"/>
              <w:rPr>
                <w:lang w:eastAsia="en-AU"/>
              </w:rPr>
            </w:pPr>
            <w:r w:rsidRPr="00C37D99">
              <w:rPr>
                <w:lang w:eastAsia="en-AU"/>
              </w:rPr>
              <w:t>errorMessage</w:t>
            </w:r>
          </w:p>
        </w:tc>
        <w:tc>
          <w:tcPr>
            <w:tcW w:w="1530" w:type="dxa"/>
            <w:shd w:val="clear" w:color="auto" w:fill="auto"/>
            <w:noWrap/>
            <w:vAlign w:val="center"/>
          </w:tcPr>
          <w:p w14:paraId="2D3A2CA1" w14:textId="77777777" w:rsidR="007277D4" w:rsidRPr="00C37D99" w:rsidRDefault="007277D4" w:rsidP="00B67F8B">
            <w:pPr>
              <w:spacing w:line="288" w:lineRule="auto"/>
              <w:rPr>
                <w:lang w:eastAsia="en-AU"/>
              </w:rPr>
            </w:pPr>
            <w:r w:rsidRPr="00C37D99">
              <w:rPr>
                <w:lang w:eastAsia="en-AU"/>
              </w:rPr>
              <w:t>Optional</w:t>
            </w:r>
          </w:p>
        </w:tc>
        <w:tc>
          <w:tcPr>
            <w:tcW w:w="1080" w:type="dxa"/>
          </w:tcPr>
          <w:p w14:paraId="2BCEEA57" w14:textId="77777777" w:rsidR="007277D4" w:rsidRPr="00C37D99" w:rsidRDefault="007277D4" w:rsidP="00B67F8B">
            <w:pPr>
              <w:spacing w:line="288" w:lineRule="auto"/>
              <w:rPr>
                <w:lang w:eastAsia="en-AU"/>
              </w:rPr>
            </w:pPr>
            <w:r w:rsidRPr="00C37D99">
              <w:rPr>
                <w:lang w:eastAsia="en-AU"/>
              </w:rPr>
              <w:t>String</w:t>
            </w:r>
          </w:p>
        </w:tc>
        <w:tc>
          <w:tcPr>
            <w:tcW w:w="1440" w:type="dxa"/>
            <w:vAlign w:val="center"/>
          </w:tcPr>
          <w:p w14:paraId="3C00DAE1" w14:textId="77777777" w:rsidR="007277D4" w:rsidRPr="00C37D99" w:rsidRDefault="007277D4" w:rsidP="00B67F8B">
            <w:pPr>
              <w:spacing w:line="288" w:lineRule="auto"/>
              <w:rPr>
                <w:lang w:eastAsia="en-AU"/>
              </w:rPr>
            </w:pPr>
            <w:r w:rsidRPr="00C37D99">
              <w:rPr>
                <w:lang w:eastAsia="en-AU"/>
              </w:rPr>
              <w:t>64</w:t>
            </w:r>
          </w:p>
        </w:tc>
        <w:tc>
          <w:tcPr>
            <w:tcW w:w="2970" w:type="dxa"/>
            <w:shd w:val="clear" w:color="auto" w:fill="auto"/>
            <w:noWrap/>
            <w:vAlign w:val="center"/>
          </w:tcPr>
          <w:p w14:paraId="07D9CA53" w14:textId="77777777" w:rsidR="007277D4" w:rsidRPr="00C37D99" w:rsidRDefault="007277D4" w:rsidP="00B67F8B">
            <w:pPr>
              <w:spacing w:line="288" w:lineRule="auto"/>
              <w:rPr>
                <w:lang w:eastAsia="en-AU"/>
              </w:rPr>
            </w:pPr>
            <w:r w:rsidRPr="00C37D99">
              <w:rPr>
                <w:lang w:eastAsia="en-AU"/>
              </w:rPr>
              <w:t>Mô tả lỗi</w:t>
            </w:r>
          </w:p>
        </w:tc>
      </w:tr>
      <w:tr w:rsidR="007277D4" w:rsidRPr="00C37D99" w14:paraId="16206E4F" w14:textId="77777777" w:rsidTr="0054461D">
        <w:trPr>
          <w:trHeight w:val="255"/>
        </w:trPr>
        <w:tc>
          <w:tcPr>
            <w:tcW w:w="625" w:type="dxa"/>
            <w:vAlign w:val="center"/>
          </w:tcPr>
          <w:p w14:paraId="59609A3C" w14:textId="77777777" w:rsidR="007277D4" w:rsidRPr="00C37D99" w:rsidRDefault="007277D4" w:rsidP="00B67F8B">
            <w:pPr>
              <w:spacing w:line="288" w:lineRule="auto"/>
              <w:rPr>
                <w:lang w:val="vi-VN" w:eastAsia="en-AU"/>
              </w:rPr>
            </w:pPr>
            <w:r w:rsidRPr="00C37D99">
              <w:rPr>
                <w:lang w:val="vi-VN" w:eastAsia="en-AU"/>
              </w:rPr>
              <w:t>3</w:t>
            </w:r>
          </w:p>
        </w:tc>
        <w:tc>
          <w:tcPr>
            <w:tcW w:w="1530" w:type="dxa"/>
            <w:shd w:val="clear" w:color="auto" w:fill="auto"/>
            <w:noWrap/>
            <w:vAlign w:val="center"/>
          </w:tcPr>
          <w:p w14:paraId="6A09DFBD" w14:textId="77777777" w:rsidR="007277D4" w:rsidRPr="00C37D99" w:rsidRDefault="007277D4" w:rsidP="00B67F8B">
            <w:pPr>
              <w:spacing w:line="288" w:lineRule="auto"/>
              <w:rPr>
                <w:lang w:eastAsia="en-AU"/>
              </w:rPr>
            </w:pPr>
            <w:r w:rsidRPr="00C37D99">
              <w:rPr>
                <w:rStyle w:val="spellingerror"/>
              </w:rPr>
              <w:t>url</w:t>
            </w:r>
          </w:p>
        </w:tc>
        <w:tc>
          <w:tcPr>
            <w:tcW w:w="1530" w:type="dxa"/>
            <w:shd w:val="clear" w:color="auto" w:fill="auto"/>
            <w:noWrap/>
            <w:vAlign w:val="center"/>
          </w:tcPr>
          <w:p w14:paraId="17D93DBD" w14:textId="77777777" w:rsidR="007277D4" w:rsidRPr="00C37D99" w:rsidRDefault="007277D4" w:rsidP="00B67F8B">
            <w:pPr>
              <w:spacing w:line="288" w:lineRule="auto"/>
              <w:rPr>
                <w:lang w:eastAsia="en-AU"/>
              </w:rPr>
            </w:pPr>
            <w:r w:rsidRPr="00C37D99">
              <w:rPr>
                <w:lang w:eastAsia="en-AU"/>
              </w:rPr>
              <w:t>Optional</w:t>
            </w:r>
          </w:p>
        </w:tc>
        <w:tc>
          <w:tcPr>
            <w:tcW w:w="1080" w:type="dxa"/>
          </w:tcPr>
          <w:p w14:paraId="04223A9B" w14:textId="77777777" w:rsidR="007277D4" w:rsidRPr="00C37D99" w:rsidRDefault="007277D4" w:rsidP="00B67F8B">
            <w:pPr>
              <w:spacing w:line="288" w:lineRule="auto"/>
              <w:rPr>
                <w:lang w:val="vi-VN" w:eastAsia="en-AU"/>
              </w:rPr>
            </w:pPr>
            <w:r w:rsidRPr="00C37D99">
              <w:rPr>
                <w:lang w:val="vi-VN" w:eastAsia="en-AU"/>
              </w:rPr>
              <w:t>String</w:t>
            </w:r>
          </w:p>
        </w:tc>
        <w:tc>
          <w:tcPr>
            <w:tcW w:w="1440" w:type="dxa"/>
            <w:vAlign w:val="center"/>
          </w:tcPr>
          <w:p w14:paraId="302EEF9A" w14:textId="228D18A5" w:rsidR="007277D4" w:rsidRPr="00EB236E" w:rsidRDefault="00EB236E" w:rsidP="00B67F8B">
            <w:pPr>
              <w:spacing w:line="288" w:lineRule="auto"/>
              <w:rPr>
                <w:lang w:eastAsia="en-AU"/>
              </w:rPr>
            </w:pPr>
            <w:r>
              <w:rPr>
                <w:lang w:eastAsia="en-AU"/>
              </w:rPr>
              <w:t>128</w:t>
            </w:r>
          </w:p>
        </w:tc>
        <w:tc>
          <w:tcPr>
            <w:tcW w:w="2970" w:type="dxa"/>
            <w:shd w:val="clear" w:color="auto" w:fill="auto"/>
            <w:noWrap/>
            <w:vAlign w:val="center"/>
          </w:tcPr>
          <w:p w14:paraId="22AEE41D" w14:textId="2F0D67A8" w:rsidR="007277D4" w:rsidRPr="00C37D99" w:rsidRDefault="003A2128" w:rsidP="00B67F8B">
            <w:pPr>
              <w:spacing w:line="288" w:lineRule="auto"/>
              <w:rPr>
                <w:lang w:val="vi-VN" w:eastAsia="en-AU"/>
              </w:rPr>
            </w:pPr>
            <w:r w:rsidRPr="00C37D99">
              <w:rPr>
                <w:lang w:eastAsia="en-AU"/>
              </w:rPr>
              <w:t xml:space="preserve">+ </w:t>
            </w:r>
            <w:r w:rsidR="00E25D03" w:rsidRPr="00C37D99">
              <w:rPr>
                <w:lang w:val="vi-VN" w:eastAsia="en-AU"/>
              </w:rPr>
              <w:t>Đ</w:t>
            </w:r>
            <w:r w:rsidR="007277D4" w:rsidRPr="00C37D99">
              <w:rPr>
                <w:lang w:val="vi-VN" w:eastAsia="en-AU"/>
              </w:rPr>
              <w:t>ường dẫn đến fi</w:t>
            </w:r>
            <w:r w:rsidR="00E25D03" w:rsidRPr="00C37D99">
              <w:rPr>
                <w:lang w:val="vi-VN" w:eastAsia="en-AU"/>
              </w:rPr>
              <w:t>le Backup</w:t>
            </w:r>
          </w:p>
          <w:p w14:paraId="13AAAFA1" w14:textId="304E58D8" w:rsidR="003A2128" w:rsidRPr="00C37D99" w:rsidRDefault="003A2128" w:rsidP="00B67F8B">
            <w:pPr>
              <w:spacing w:line="288" w:lineRule="auto"/>
              <w:rPr>
                <w:lang w:eastAsia="en-AU"/>
              </w:rPr>
            </w:pPr>
            <w:r w:rsidRPr="00C37D99">
              <w:rPr>
                <w:lang w:eastAsia="en-AU"/>
              </w:rPr>
              <w:t>+  Định dạng url</w:t>
            </w:r>
          </w:p>
        </w:tc>
      </w:tr>
      <w:tr w:rsidR="007277D4" w:rsidRPr="00C37D99" w14:paraId="7ACC32C6" w14:textId="77777777" w:rsidTr="0054461D">
        <w:trPr>
          <w:trHeight w:val="255"/>
        </w:trPr>
        <w:tc>
          <w:tcPr>
            <w:tcW w:w="625" w:type="dxa"/>
            <w:vAlign w:val="center"/>
          </w:tcPr>
          <w:p w14:paraId="753496BA" w14:textId="77777777" w:rsidR="007277D4" w:rsidRPr="00C37D99" w:rsidRDefault="007277D4" w:rsidP="00B67F8B">
            <w:pPr>
              <w:spacing w:line="288" w:lineRule="auto"/>
              <w:rPr>
                <w:lang w:val="vi-VN" w:eastAsia="en-AU"/>
              </w:rPr>
            </w:pPr>
            <w:r w:rsidRPr="00C37D99">
              <w:rPr>
                <w:lang w:val="vi-VN" w:eastAsia="en-AU"/>
              </w:rPr>
              <w:t>4</w:t>
            </w:r>
          </w:p>
        </w:tc>
        <w:tc>
          <w:tcPr>
            <w:tcW w:w="1530" w:type="dxa"/>
            <w:shd w:val="clear" w:color="auto" w:fill="auto"/>
            <w:noWrap/>
            <w:vAlign w:val="center"/>
          </w:tcPr>
          <w:p w14:paraId="7D874917" w14:textId="1E9E8723" w:rsidR="007277D4" w:rsidRPr="00C37D99" w:rsidRDefault="00E25D03" w:rsidP="00B67F8B">
            <w:pPr>
              <w:spacing w:line="288" w:lineRule="auto"/>
              <w:rPr>
                <w:rStyle w:val="spellingerror"/>
                <w:lang w:val="vi-VN"/>
              </w:rPr>
            </w:pPr>
            <w:r w:rsidRPr="00C37D99">
              <w:rPr>
                <w:rStyle w:val="spellingerror"/>
                <w:lang w:val="vi-VN"/>
              </w:rPr>
              <w:t>backup</w:t>
            </w:r>
            <w:r w:rsidR="00FA143A">
              <w:rPr>
                <w:rStyle w:val="spellingerror"/>
              </w:rPr>
              <w:t>D</w:t>
            </w:r>
            <w:r w:rsidR="007277D4" w:rsidRPr="00C37D99">
              <w:rPr>
                <w:rStyle w:val="spellingerror"/>
                <w:lang w:val="vi-VN"/>
              </w:rPr>
              <w:t>ate</w:t>
            </w:r>
          </w:p>
        </w:tc>
        <w:tc>
          <w:tcPr>
            <w:tcW w:w="1530" w:type="dxa"/>
            <w:shd w:val="clear" w:color="auto" w:fill="auto"/>
            <w:noWrap/>
            <w:vAlign w:val="center"/>
          </w:tcPr>
          <w:p w14:paraId="4A0BEA5F" w14:textId="7D2DBCEF" w:rsidR="007277D4" w:rsidRPr="00C37D99" w:rsidRDefault="007277D4" w:rsidP="00B67F8B">
            <w:pPr>
              <w:spacing w:line="288" w:lineRule="auto"/>
              <w:rPr>
                <w:lang w:val="vi-VN" w:eastAsia="en-AU"/>
              </w:rPr>
            </w:pPr>
            <w:r w:rsidRPr="00C37D99">
              <w:rPr>
                <w:lang w:val="vi-VN" w:eastAsia="en-AU"/>
              </w:rPr>
              <w:t>Optional</w:t>
            </w:r>
          </w:p>
        </w:tc>
        <w:tc>
          <w:tcPr>
            <w:tcW w:w="1080" w:type="dxa"/>
          </w:tcPr>
          <w:p w14:paraId="462B1175" w14:textId="5EB60A11" w:rsidR="007277D4" w:rsidRPr="00C37D99" w:rsidRDefault="007277D4" w:rsidP="00B67F8B">
            <w:pPr>
              <w:spacing w:line="288" w:lineRule="auto"/>
              <w:rPr>
                <w:lang w:val="vi-VN" w:eastAsia="en-AU"/>
              </w:rPr>
            </w:pPr>
            <w:r w:rsidRPr="00C37D99">
              <w:rPr>
                <w:lang w:val="vi-VN" w:eastAsia="en-AU"/>
              </w:rPr>
              <w:t>Long</w:t>
            </w:r>
          </w:p>
        </w:tc>
        <w:tc>
          <w:tcPr>
            <w:tcW w:w="1440" w:type="dxa"/>
            <w:vAlign w:val="center"/>
          </w:tcPr>
          <w:p w14:paraId="7D499243" w14:textId="77777777" w:rsidR="007277D4" w:rsidRPr="00C37D99" w:rsidRDefault="007277D4" w:rsidP="00B67F8B">
            <w:pPr>
              <w:spacing w:line="288" w:lineRule="auto"/>
              <w:rPr>
                <w:lang w:val="vi-VN" w:eastAsia="en-AU"/>
              </w:rPr>
            </w:pPr>
          </w:p>
        </w:tc>
        <w:tc>
          <w:tcPr>
            <w:tcW w:w="2970" w:type="dxa"/>
            <w:shd w:val="clear" w:color="auto" w:fill="auto"/>
            <w:noWrap/>
            <w:vAlign w:val="center"/>
          </w:tcPr>
          <w:p w14:paraId="0A7D0F9A" w14:textId="75E79BC5" w:rsidR="007277D4" w:rsidRPr="00C37D99" w:rsidRDefault="00E25D03" w:rsidP="00B67F8B">
            <w:pPr>
              <w:spacing w:line="288" w:lineRule="auto"/>
              <w:rPr>
                <w:lang w:val="vi-VN" w:eastAsia="en-AU"/>
              </w:rPr>
            </w:pPr>
            <w:r w:rsidRPr="00C37D99">
              <w:rPr>
                <w:lang w:val="vi-VN" w:eastAsia="en-AU"/>
              </w:rPr>
              <w:t>T</w:t>
            </w:r>
            <w:r w:rsidR="007277D4" w:rsidRPr="00C37D99">
              <w:rPr>
                <w:lang w:val="vi-VN" w:eastAsia="en-AU"/>
              </w:rPr>
              <w:t>hời gian cập nhật</w:t>
            </w:r>
          </w:p>
        </w:tc>
      </w:tr>
      <w:tr w:rsidR="00E25D03" w:rsidRPr="00C37D99" w14:paraId="7B39F001" w14:textId="77777777" w:rsidTr="00833C2C">
        <w:trPr>
          <w:trHeight w:val="255"/>
        </w:trPr>
        <w:tc>
          <w:tcPr>
            <w:tcW w:w="625" w:type="dxa"/>
            <w:vAlign w:val="center"/>
          </w:tcPr>
          <w:p w14:paraId="1D484789" w14:textId="6E807FAE" w:rsidR="00E25D03" w:rsidRPr="00C37D99" w:rsidRDefault="00E25D03" w:rsidP="00B67F8B">
            <w:pPr>
              <w:spacing w:line="288" w:lineRule="auto"/>
              <w:rPr>
                <w:lang w:val="vi-VN" w:eastAsia="en-AU"/>
              </w:rPr>
            </w:pPr>
            <w:r w:rsidRPr="00C37D99">
              <w:rPr>
                <w:lang w:val="vi-VN" w:eastAsia="en-AU"/>
              </w:rPr>
              <w:t>5</w:t>
            </w:r>
          </w:p>
        </w:tc>
        <w:tc>
          <w:tcPr>
            <w:tcW w:w="1530" w:type="dxa"/>
            <w:shd w:val="clear" w:color="auto" w:fill="auto"/>
            <w:noWrap/>
            <w:vAlign w:val="center"/>
          </w:tcPr>
          <w:p w14:paraId="78ED027F" w14:textId="6CA172CD" w:rsidR="00E25D03" w:rsidRPr="00C37D99" w:rsidRDefault="00E25D03" w:rsidP="00B67F8B">
            <w:pPr>
              <w:spacing w:line="288" w:lineRule="auto"/>
              <w:rPr>
                <w:rStyle w:val="spellingerror"/>
                <w:lang w:val="vi-VN"/>
              </w:rPr>
            </w:pPr>
            <w:r w:rsidRPr="00C37D99">
              <w:rPr>
                <w:rStyle w:val="spellingerror"/>
                <w:lang w:val="vi-VN"/>
              </w:rPr>
              <w:t>type</w:t>
            </w:r>
          </w:p>
        </w:tc>
        <w:tc>
          <w:tcPr>
            <w:tcW w:w="1530" w:type="dxa"/>
            <w:shd w:val="clear" w:color="auto" w:fill="auto"/>
            <w:noWrap/>
            <w:vAlign w:val="center"/>
          </w:tcPr>
          <w:p w14:paraId="3785B707" w14:textId="20438423" w:rsidR="00E25D03" w:rsidRPr="00C37D99" w:rsidRDefault="00E25D03" w:rsidP="00B67F8B">
            <w:pPr>
              <w:spacing w:line="288" w:lineRule="auto"/>
              <w:rPr>
                <w:lang w:val="vi-VN" w:eastAsia="en-AU"/>
              </w:rPr>
            </w:pPr>
            <w:r w:rsidRPr="00C37D99">
              <w:rPr>
                <w:lang w:val="vi-VN" w:eastAsia="en-AU"/>
              </w:rPr>
              <w:t>Optional</w:t>
            </w:r>
          </w:p>
        </w:tc>
        <w:tc>
          <w:tcPr>
            <w:tcW w:w="1080" w:type="dxa"/>
            <w:vAlign w:val="center"/>
          </w:tcPr>
          <w:p w14:paraId="1FCB48CF" w14:textId="0319ACE0" w:rsidR="00E25D03" w:rsidRPr="00C37D99" w:rsidRDefault="00E25D03" w:rsidP="00B67F8B">
            <w:pPr>
              <w:spacing w:line="288" w:lineRule="auto"/>
              <w:rPr>
                <w:lang w:val="vi-VN" w:eastAsia="en-AU"/>
              </w:rPr>
            </w:pPr>
            <w:r w:rsidRPr="00C37D99">
              <w:rPr>
                <w:lang w:val="vi-VN" w:eastAsia="en-AU"/>
              </w:rPr>
              <w:t>String</w:t>
            </w:r>
          </w:p>
        </w:tc>
        <w:tc>
          <w:tcPr>
            <w:tcW w:w="1440" w:type="dxa"/>
            <w:vAlign w:val="center"/>
          </w:tcPr>
          <w:p w14:paraId="54B4E8B1" w14:textId="3AB3142C" w:rsidR="00E25D03" w:rsidRPr="00C37D99" w:rsidRDefault="00833C2C" w:rsidP="00B67F8B">
            <w:pPr>
              <w:spacing w:line="288" w:lineRule="auto"/>
              <w:rPr>
                <w:lang w:val="vi-VN" w:eastAsia="en-AU"/>
              </w:rPr>
            </w:pPr>
            <w:r w:rsidRPr="00C37D99">
              <w:rPr>
                <w:lang w:val="vi-VN" w:eastAsia="en-AU"/>
              </w:rPr>
              <w:t>6</w:t>
            </w:r>
          </w:p>
        </w:tc>
        <w:tc>
          <w:tcPr>
            <w:tcW w:w="2970" w:type="dxa"/>
            <w:shd w:val="clear" w:color="auto" w:fill="auto"/>
            <w:noWrap/>
            <w:vAlign w:val="center"/>
          </w:tcPr>
          <w:p w14:paraId="3B4FB0AF" w14:textId="2FC82986" w:rsidR="00E25D03" w:rsidRPr="00C37D99" w:rsidRDefault="00833C2C" w:rsidP="00B67F8B">
            <w:pPr>
              <w:spacing w:line="288" w:lineRule="auto"/>
              <w:rPr>
                <w:lang w:val="vi-VN" w:eastAsia="en-AU"/>
              </w:rPr>
            </w:pPr>
            <w:r w:rsidRPr="00C37D99">
              <w:rPr>
                <w:lang w:val="vi-VN" w:eastAsia="en-AU"/>
              </w:rPr>
              <w:t xml:space="preserve">auto/manual: </w:t>
            </w:r>
            <w:r w:rsidR="00E25D03" w:rsidRPr="00C37D99">
              <w:rPr>
                <w:lang w:val="vi-VN" w:eastAsia="en-AU"/>
              </w:rPr>
              <w:t>Tự động/ thủ công</w:t>
            </w:r>
          </w:p>
        </w:tc>
      </w:tr>
      <w:tr w:rsidR="004235E0" w:rsidRPr="00C37D99" w14:paraId="3E68F38A" w14:textId="77777777" w:rsidTr="00833C2C">
        <w:trPr>
          <w:trHeight w:val="255"/>
        </w:trPr>
        <w:tc>
          <w:tcPr>
            <w:tcW w:w="625" w:type="dxa"/>
            <w:vAlign w:val="center"/>
          </w:tcPr>
          <w:p w14:paraId="47BC8BF3" w14:textId="2ED97955" w:rsidR="004235E0" w:rsidRPr="00C37D99" w:rsidRDefault="004235E0" w:rsidP="00B67F8B">
            <w:pPr>
              <w:spacing w:line="288" w:lineRule="auto"/>
              <w:rPr>
                <w:lang w:val="vi-VN" w:eastAsia="en-AU"/>
              </w:rPr>
            </w:pPr>
            <w:r w:rsidRPr="00C37D99">
              <w:rPr>
                <w:lang w:val="vi-VN" w:eastAsia="en-AU"/>
              </w:rPr>
              <w:t>6</w:t>
            </w:r>
          </w:p>
        </w:tc>
        <w:tc>
          <w:tcPr>
            <w:tcW w:w="1530" w:type="dxa"/>
            <w:shd w:val="clear" w:color="auto" w:fill="auto"/>
            <w:noWrap/>
            <w:vAlign w:val="center"/>
          </w:tcPr>
          <w:p w14:paraId="2751D420" w14:textId="077C759B" w:rsidR="004235E0" w:rsidRPr="00C37D99" w:rsidRDefault="004235E0" w:rsidP="00B67F8B">
            <w:pPr>
              <w:spacing w:line="288" w:lineRule="auto"/>
              <w:rPr>
                <w:rStyle w:val="spellingerror"/>
                <w:lang w:val="vi-VN"/>
              </w:rPr>
            </w:pPr>
            <w:r w:rsidRPr="00C37D99">
              <w:rPr>
                <w:rStyle w:val="spellingerror"/>
                <w:lang w:val="vi-VN"/>
              </w:rPr>
              <w:t>softwareVersion</w:t>
            </w:r>
          </w:p>
        </w:tc>
        <w:tc>
          <w:tcPr>
            <w:tcW w:w="1530" w:type="dxa"/>
            <w:shd w:val="clear" w:color="auto" w:fill="auto"/>
            <w:noWrap/>
            <w:vAlign w:val="center"/>
          </w:tcPr>
          <w:p w14:paraId="0943AA38" w14:textId="64E3C82E" w:rsidR="004235E0" w:rsidRPr="00C37D99" w:rsidRDefault="004235E0" w:rsidP="00B67F8B">
            <w:pPr>
              <w:spacing w:line="288" w:lineRule="auto"/>
              <w:rPr>
                <w:lang w:val="vi-VN" w:eastAsia="en-AU"/>
              </w:rPr>
            </w:pPr>
            <w:r w:rsidRPr="00C37D99">
              <w:rPr>
                <w:lang w:val="vi-VN" w:eastAsia="en-AU"/>
              </w:rPr>
              <w:t>Optional</w:t>
            </w:r>
          </w:p>
        </w:tc>
        <w:tc>
          <w:tcPr>
            <w:tcW w:w="1080" w:type="dxa"/>
            <w:vAlign w:val="center"/>
          </w:tcPr>
          <w:p w14:paraId="03E5CA9D" w14:textId="06196155" w:rsidR="004235E0" w:rsidRPr="00C37D99" w:rsidRDefault="004235E0" w:rsidP="00B67F8B">
            <w:pPr>
              <w:spacing w:line="288" w:lineRule="auto"/>
              <w:rPr>
                <w:lang w:val="vi-VN" w:eastAsia="en-AU"/>
              </w:rPr>
            </w:pPr>
            <w:r w:rsidRPr="00C37D99">
              <w:rPr>
                <w:lang w:val="vi-VN" w:eastAsia="en-AU"/>
              </w:rPr>
              <w:t xml:space="preserve">String </w:t>
            </w:r>
          </w:p>
        </w:tc>
        <w:tc>
          <w:tcPr>
            <w:tcW w:w="1440" w:type="dxa"/>
            <w:vAlign w:val="center"/>
          </w:tcPr>
          <w:p w14:paraId="219A9937" w14:textId="2C24C963" w:rsidR="004235E0" w:rsidRPr="00EB236E" w:rsidRDefault="00EB236E" w:rsidP="00B67F8B">
            <w:pPr>
              <w:spacing w:line="288" w:lineRule="auto"/>
              <w:rPr>
                <w:lang w:eastAsia="en-AU"/>
              </w:rPr>
            </w:pPr>
            <w:r>
              <w:rPr>
                <w:lang w:eastAsia="en-AU"/>
              </w:rPr>
              <w:t>32</w:t>
            </w:r>
          </w:p>
        </w:tc>
        <w:tc>
          <w:tcPr>
            <w:tcW w:w="2970" w:type="dxa"/>
            <w:shd w:val="clear" w:color="auto" w:fill="auto"/>
            <w:noWrap/>
            <w:vAlign w:val="center"/>
          </w:tcPr>
          <w:p w14:paraId="42F4A4F4" w14:textId="2E24485C" w:rsidR="004235E0" w:rsidRPr="00C37D99" w:rsidRDefault="004235E0" w:rsidP="00B67F8B">
            <w:pPr>
              <w:spacing w:line="288" w:lineRule="auto"/>
              <w:rPr>
                <w:lang w:val="vi-VN" w:eastAsia="en-AU"/>
              </w:rPr>
            </w:pPr>
            <w:r w:rsidRPr="00C37D99">
              <w:rPr>
                <w:lang w:val="vi-VN" w:eastAsia="en-AU"/>
              </w:rPr>
              <w:t xml:space="preserve">Phiên bản phần mềm </w:t>
            </w:r>
          </w:p>
        </w:tc>
      </w:tr>
      <w:tr w:rsidR="004235E0" w:rsidRPr="00C37D99" w14:paraId="002BE414" w14:textId="77777777" w:rsidTr="00833C2C">
        <w:trPr>
          <w:trHeight w:val="255"/>
        </w:trPr>
        <w:tc>
          <w:tcPr>
            <w:tcW w:w="625" w:type="dxa"/>
            <w:vAlign w:val="center"/>
          </w:tcPr>
          <w:p w14:paraId="00A463BA" w14:textId="5C17202F" w:rsidR="004235E0" w:rsidRPr="00C37D99" w:rsidRDefault="004235E0" w:rsidP="00B67F8B">
            <w:pPr>
              <w:spacing w:line="288" w:lineRule="auto"/>
              <w:rPr>
                <w:lang w:val="vi-VN" w:eastAsia="en-AU"/>
              </w:rPr>
            </w:pPr>
            <w:r w:rsidRPr="00C37D99">
              <w:rPr>
                <w:lang w:val="vi-VN" w:eastAsia="en-AU"/>
              </w:rPr>
              <w:t>7</w:t>
            </w:r>
          </w:p>
        </w:tc>
        <w:tc>
          <w:tcPr>
            <w:tcW w:w="1530" w:type="dxa"/>
            <w:shd w:val="clear" w:color="auto" w:fill="auto"/>
            <w:noWrap/>
            <w:vAlign w:val="center"/>
          </w:tcPr>
          <w:p w14:paraId="3D92894C" w14:textId="280368CB" w:rsidR="004235E0" w:rsidRPr="00C37D99" w:rsidRDefault="004235E0" w:rsidP="00B67F8B">
            <w:pPr>
              <w:spacing w:line="288" w:lineRule="auto"/>
              <w:rPr>
                <w:rStyle w:val="spellingerror"/>
                <w:lang w:val="vi-VN"/>
              </w:rPr>
            </w:pPr>
            <w:r w:rsidRPr="00C37D99">
              <w:rPr>
                <w:rStyle w:val="spellingerror"/>
                <w:lang w:val="vi-VN"/>
              </w:rPr>
              <w:t>area</w:t>
            </w:r>
          </w:p>
        </w:tc>
        <w:tc>
          <w:tcPr>
            <w:tcW w:w="1530" w:type="dxa"/>
            <w:shd w:val="clear" w:color="auto" w:fill="auto"/>
            <w:noWrap/>
            <w:vAlign w:val="center"/>
          </w:tcPr>
          <w:p w14:paraId="39AA0154" w14:textId="5218112C" w:rsidR="004235E0" w:rsidRPr="00C37D99" w:rsidRDefault="004235E0" w:rsidP="00B67F8B">
            <w:pPr>
              <w:spacing w:line="288" w:lineRule="auto"/>
              <w:rPr>
                <w:lang w:val="vi-VN" w:eastAsia="en-AU"/>
              </w:rPr>
            </w:pPr>
            <w:r w:rsidRPr="00C37D99">
              <w:rPr>
                <w:lang w:val="vi-VN" w:eastAsia="en-AU"/>
              </w:rPr>
              <w:t>Optional</w:t>
            </w:r>
          </w:p>
        </w:tc>
        <w:tc>
          <w:tcPr>
            <w:tcW w:w="1080" w:type="dxa"/>
            <w:vAlign w:val="center"/>
          </w:tcPr>
          <w:p w14:paraId="4A01B4DA" w14:textId="73BA1761" w:rsidR="004235E0" w:rsidRPr="00C37D99" w:rsidRDefault="00511A0F" w:rsidP="00B67F8B">
            <w:pPr>
              <w:spacing w:line="288" w:lineRule="auto"/>
              <w:rPr>
                <w:lang w:val="vi-VN" w:eastAsia="en-AU"/>
              </w:rPr>
            </w:pPr>
            <w:r w:rsidRPr="00C37D99">
              <w:rPr>
                <w:lang w:val="vi-VN" w:eastAsia="en-AU"/>
              </w:rPr>
              <w:t xml:space="preserve">String </w:t>
            </w:r>
          </w:p>
        </w:tc>
        <w:tc>
          <w:tcPr>
            <w:tcW w:w="1440" w:type="dxa"/>
            <w:vAlign w:val="center"/>
          </w:tcPr>
          <w:p w14:paraId="3E83F805" w14:textId="77777777" w:rsidR="004235E0" w:rsidRPr="00C37D99" w:rsidRDefault="004235E0" w:rsidP="00B67F8B">
            <w:pPr>
              <w:spacing w:line="288" w:lineRule="auto"/>
              <w:rPr>
                <w:lang w:val="vi-VN" w:eastAsia="en-AU"/>
              </w:rPr>
            </w:pPr>
          </w:p>
        </w:tc>
        <w:tc>
          <w:tcPr>
            <w:tcW w:w="2970" w:type="dxa"/>
            <w:shd w:val="clear" w:color="auto" w:fill="auto"/>
            <w:noWrap/>
            <w:vAlign w:val="center"/>
          </w:tcPr>
          <w:p w14:paraId="67CEB613" w14:textId="3F4E0D4D" w:rsidR="004235E0" w:rsidRPr="00C37D99" w:rsidRDefault="00511A0F" w:rsidP="00B67F8B">
            <w:pPr>
              <w:spacing w:line="288" w:lineRule="auto"/>
              <w:rPr>
                <w:lang w:val="vi-VN" w:eastAsia="en-AU"/>
              </w:rPr>
            </w:pPr>
            <w:r w:rsidRPr="00C37D99">
              <w:rPr>
                <w:lang w:val="vi-VN" w:eastAsia="en-AU"/>
              </w:rPr>
              <w:t xml:space="preserve">Khu vực </w:t>
            </w:r>
          </w:p>
        </w:tc>
      </w:tr>
    </w:tbl>
    <w:p w14:paraId="06C4E01A" w14:textId="77777777" w:rsidR="007277D4" w:rsidRPr="00C37D99" w:rsidRDefault="007277D4" w:rsidP="00B67F8B">
      <w:pPr>
        <w:pStyle w:val="Heading4"/>
        <w:spacing w:line="288" w:lineRule="auto"/>
        <w:rPr>
          <w:sz w:val="24"/>
          <w:szCs w:val="24"/>
        </w:rPr>
      </w:pPr>
      <w:r w:rsidRPr="00C37D99">
        <w:rPr>
          <w:sz w:val="24"/>
          <w:szCs w:val="24"/>
        </w:rPr>
        <w:t>Example</w:t>
      </w:r>
    </w:p>
    <w:p w14:paraId="49D5F6D3" w14:textId="77777777" w:rsidR="007277D4" w:rsidRPr="00C37D99" w:rsidRDefault="007277D4" w:rsidP="00B67F8B">
      <w:pPr>
        <w:spacing w:line="288" w:lineRule="auto"/>
        <w:rPr>
          <w:b/>
          <w:bCs/>
        </w:rPr>
      </w:pPr>
      <w:r w:rsidRPr="00C37D99">
        <w:rPr>
          <w:b/>
          <w:bCs/>
        </w:rPr>
        <w:t>Request:</w:t>
      </w:r>
    </w:p>
    <w:p w14:paraId="306ACB07" w14:textId="5A29ABC1" w:rsidR="007277D4" w:rsidRPr="00C37D99" w:rsidRDefault="007277D4" w:rsidP="00E131AF">
      <w:pPr>
        <w:pStyle w:val="ANSVNormal"/>
        <w:rPr>
          <w:lang w:val="vi-VN"/>
        </w:rPr>
      </w:pPr>
      <w:r w:rsidRPr="00C37D99">
        <w:rPr>
          <w:lang w:val="vi-VN"/>
        </w:rPr>
        <w:t xml:space="preserve"> </w:t>
      </w:r>
      <w:r w:rsidR="00511A0F" w:rsidRPr="00C37D99">
        <w:rPr>
          <w:lang w:val="vi-VN"/>
        </w:rPr>
        <w:t xml:space="preserve">getBackupList </w:t>
      </w:r>
      <w:r w:rsidRPr="00C37D99">
        <w:rPr>
          <w:lang w:val="vi-VN"/>
        </w:rPr>
        <w:t>(</w:t>
      </w:r>
      <w:r w:rsidR="00440074" w:rsidRPr="00C37D99">
        <w:rPr>
          <w:lang w:val="vi-VN"/>
        </w:rPr>
        <w:t>data</w:t>
      </w:r>
      <w:r w:rsidRPr="00C37D99">
        <w:rPr>
          <w:lang w:val="vi-VN"/>
        </w:rPr>
        <w:t>),</w:t>
      </w:r>
    </w:p>
    <w:p w14:paraId="6B5DA53A" w14:textId="77777777" w:rsidR="008C1E5D" w:rsidRDefault="00440074" w:rsidP="00B67F8B">
      <w:pPr>
        <w:pStyle w:val="HTMLPreformatted"/>
        <w:spacing w:line="288" w:lineRule="auto"/>
        <w:rPr>
          <w:rFonts w:ascii="Times New Roman" w:hAnsi="Times New Roman" w:cs="Times New Roman"/>
          <w:sz w:val="24"/>
          <w:szCs w:val="24"/>
          <w:lang w:val="vi-VN"/>
        </w:rPr>
      </w:pPr>
      <w:r w:rsidRPr="00C37D99">
        <w:rPr>
          <w:rFonts w:ascii="Times New Roman" w:hAnsi="Times New Roman" w:cs="Times New Roman"/>
          <w:sz w:val="24"/>
          <w:szCs w:val="24"/>
        </w:rPr>
        <w:lastRenderedPageBreak/>
        <w:t>"data":</w:t>
      </w:r>
      <w:r w:rsidRPr="00C37D99">
        <w:rPr>
          <w:rFonts w:ascii="Times New Roman" w:hAnsi="Times New Roman" w:cs="Times New Roman"/>
          <w:sz w:val="24"/>
          <w:szCs w:val="24"/>
          <w:lang w:val="vi-VN"/>
        </w:rPr>
        <w:t xml:space="preserve"> </w:t>
      </w:r>
    </w:p>
    <w:p w14:paraId="6458B142" w14:textId="168E479A" w:rsidR="00440074" w:rsidRPr="00C37D99" w:rsidRDefault="00440074"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w:t>
      </w:r>
    </w:p>
    <w:p w14:paraId="399521D2" w14:textId="5CE3E36C" w:rsidR="00440074" w:rsidRPr="00C37D99" w:rsidRDefault="00196F88" w:rsidP="00B67F8B">
      <w:pPr>
        <w:spacing w:line="288" w:lineRule="auto"/>
        <w:ind w:left="720"/>
      </w:pPr>
      <w:r w:rsidRPr="00C37D99">
        <w:rPr>
          <w:lang w:val="vi-VN"/>
        </w:rPr>
        <w:t>“</w:t>
      </w:r>
      <w:r w:rsidR="00440074" w:rsidRPr="00C37D99">
        <w:t>serialNumber”: “</w:t>
      </w:r>
      <w:r w:rsidR="00DB6D2D">
        <w:t>VNPT123456</w:t>
      </w:r>
      <w:r w:rsidR="00440074" w:rsidRPr="00C37D99">
        <w:t>”,</w:t>
      </w:r>
    </w:p>
    <w:p w14:paraId="293F3DE5" w14:textId="3C8805FE" w:rsidR="00440074" w:rsidRPr="00C37D99" w:rsidRDefault="64EA316E" w:rsidP="00B67F8B">
      <w:pPr>
        <w:spacing w:line="288" w:lineRule="auto"/>
        <w:ind w:left="720"/>
      </w:pPr>
      <w:r w:rsidRPr="00C37D99">
        <w:t>“modelName”: “</w:t>
      </w:r>
      <w:r w:rsidR="00DB6D2D">
        <w:t>GW040H</w:t>
      </w:r>
      <w:r w:rsidRPr="00C37D99">
        <w:t>”</w:t>
      </w:r>
    </w:p>
    <w:p w14:paraId="48BF0CBE" w14:textId="67DE80AE" w:rsidR="00440074" w:rsidRPr="00C37D99" w:rsidRDefault="00440074" w:rsidP="00B67F8B">
      <w:pPr>
        <w:spacing w:line="288" w:lineRule="auto"/>
      </w:pPr>
      <w:r w:rsidRPr="00C37D99">
        <w:t>}</w:t>
      </w:r>
    </w:p>
    <w:p w14:paraId="0BFBA53C" w14:textId="77777777" w:rsidR="007277D4" w:rsidRPr="00C37D99" w:rsidRDefault="007277D4" w:rsidP="00B67F8B">
      <w:pPr>
        <w:spacing w:line="288" w:lineRule="auto"/>
        <w:rPr>
          <w:b/>
          <w:bCs/>
        </w:rPr>
      </w:pPr>
      <w:r w:rsidRPr="00C37D99">
        <w:rPr>
          <w:b/>
          <w:bCs/>
        </w:rPr>
        <w:t>Response:</w:t>
      </w:r>
    </w:p>
    <w:p w14:paraId="3DE87D0F" w14:textId="77777777" w:rsidR="00833C2C" w:rsidRPr="00C37D99" w:rsidRDefault="007277D4" w:rsidP="00B67F8B">
      <w:pPr>
        <w:pStyle w:val="FirstLevelBullet"/>
        <w:spacing w:line="288" w:lineRule="auto"/>
        <w:ind w:left="0" w:firstLine="0"/>
        <w:rPr>
          <w:sz w:val="24"/>
          <w:szCs w:val="24"/>
        </w:rPr>
      </w:pPr>
      <w:r w:rsidRPr="00C37D99">
        <w:rPr>
          <w:sz w:val="24"/>
          <w:szCs w:val="24"/>
        </w:rPr>
        <w:t>{</w:t>
      </w:r>
    </w:p>
    <w:p w14:paraId="3CC0C7DF" w14:textId="77777777" w:rsidR="00833C2C" w:rsidRPr="00C37D99" w:rsidRDefault="007277D4" w:rsidP="00B67F8B">
      <w:pPr>
        <w:pStyle w:val="FirstLevelBullet"/>
        <w:spacing w:line="288" w:lineRule="auto"/>
        <w:ind w:firstLine="0"/>
        <w:rPr>
          <w:sz w:val="24"/>
          <w:szCs w:val="24"/>
        </w:rPr>
      </w:pPr>
      <w:r w:rsidRPr="00C37D99">
        <w:rPr>
          <w:sz w:val="24"/>
          <w:szCs w:val="24"/>
        </w:rPr>
        <w:t>"errorCode": "200",</w:t>
      </w:r>
    </w:p>
    <w:p w14:paraId="5220D51E" w14:textId="77777777" w:rsidR="00833C2C" w:rsidRPr="00C37D99" w:rsidRDefault="007277D4" w:rsidP="00B67F8B">
      <w:pPr>
        <w:pStyle w:val="FirstLevelBullet"/>
        <w:spacing w:line="288" w:lineRule="auto"/>
        <w:ind w:firstLine="0"/>
        <w:rPr>
          <w:sz w:val="24"/>
          <w:szCs w:val="24"/>
          <w:lang w:val="vi-VN"/>
        </w:rPr>
      </w:pPr>
      <w:r w:rsidRPr="00C37D99">
        <w:rPr>
          <w:sz w:val="24"/>
          <w:szCs w:val="24"/>
        </w:rPr>
        <w:t>"errorMessage": "SUCCESS",</w:t>
      </w:r>
    </w:p>
    <w:p w14:paraId="5365BFE3" w14:textId="77777777" w:rsidR="00833C2C" w:rsidRPr="00C37D99" w:rsidRDefault="007277D4" w:rsidP="00B67F8B">
      <w:pPr>
        <w:pStyle w:val="FirstLevelBullet"/>
        <w:spacing w:line="288" w:lineRule="auto"/>
        <w:ind w:firstLine="0"/>
        <w:rPr>
          <w:sz w:val="24"/>
          <w:szCs w:val="24"/>
        </w:rPr>
      </w:pPr>
      <w:r w:rsidRPr="00C37D99">
        <w:rPr>
          <w:sz w:val="24"/>
          <w:szCs w:val="24"/>
        </w:rPr>
        <w:t>"data":</w:t>
      </w:r>
    </w:p>
    <w:p w14:paraId="7094551F" w14:textId="2C6C5781" w:rsidR="00833C2C" w:rsidRPr="00C37D99" w:rsidRDefault="007277D4" w:rsidP="00B67F8B">
      <w:pPr>
        <w:pStyle w:val="FirstLevelBullet"/>
        <w:spacing w:line="288" w:lineRule="auto"/>
        <w:ind w:firstLine="0"/>
        <w:rPr>
          <w:sz w:val="24"/>
          <w:szCs w:val="24"/>
          <w:lang w:val="vi-VN"/>
        </w:rPr>
      </w:pPr>
      <w:r w:rsidRPr="00C37D99">
        <w:rPr>
          <w:sz w:val="24"/>
          <w:szCs w:val="24"/>
        </w:rPr>
        <w:t xml:space="preserve"> </w:t>
      </w:r>
      <w:r w:rsidRPr="00C37D99">
        <w:rPr>
          <w:sz w:val="24"/>
          <w:szCs w:val="24"/>
          <w:lang w:val="vi-VN"/>
        </w:rPr>
        <w:t>[</w:t>
      </w:r>
    </w:p>
    <w:p w14:paraId="284F131F" w14:textId="2BF1A6AF" w:rsidR="007277D4" w:rsidRPr="00C37D99" w:rsidRDefault="007277D4" w:rsidP="00B67F8B">
      <w:pPr>
        <w:pStyle w:val="FirstLevelBullet"/>
        <w:spacing w:line="288" w:lineRule="auto"/>
        <w:ind w:left="1440" w:firstLine="0"/>
        <w:rPr>
          <w:sz w:val="24"/>
          <w:szCs w:val="24"/>
        </w:rPr>
      </w:pPr>
      <w:r w:rsidRPr="00C37D99">
        <w:rPr>
          <w:sz w:val="24"/>
          <w:szCs w:val="24"/>
        </w:rPr>
        <w:t>{</w:t>
      </w:r>
    </w:p>
    <w:p w14:paraId="7C9D42A8" w14:textId="566723C4" w:rsidR="007277D4" w:rsidRPr="00C37D99" w:rsidRDefault="007277D4" w:rsidP="00E131AF">
      <w:pPr>
        <w:pStyle w:val="ANSVNormal"/>
        <w:rPr>
          <w:rStyle w:val="normaltextrun"/>
          <w:rFonts w:cs="Times New Roman"/>
          <w:sz w:val="24"/>
          <w:szCs w:val="24"/>
          <w:lang w:val="vi-VN"/>
        </w:rPr>
      </w:pPr>
      <w:r w:rsidRPr="00C37D99">
        <w:rPr>
          <w:lang w:val="vi-VN"/>
        </w:rPr>
        <w:t xml:space="preserve">      </w:t>
      </w:r>
      <w:r w:rsidR="004235E0" w:rsidRPr="00C37D99">
        <w:rPr>
          <w:rStyle w:val="normaltextrun"/>
          <w:rFonts w:cs="Times New Roman"/>
          <w:sz w:val="24"/>
          <w:szCs w:val="24"/>
          <w:lang w:val="vi-VN"/>
        </w:rPr>
        <w:t>“</w:t>
      </w:r>
      <w:r w:rsidRPr="00C37D99">
        <w:rPr>
          <w:rStyle w:val="spellingerror"/>
          <w:rFonts w:cs="Times New Roman"/>
          <w:sz w:val="24"/>
          <w:szCs w:val="24"/>
        </w:rPr>
        <w:t>url</w:t>
      </w:r>
      <w:r w:rsidR="004235E0" w:rsidRPr="00C37D99">
        <w:rPr>
          <w:rStyle w:val="normaltextrun"/>
          <w:rFonts w:cs="Times New Roman"/>
          <w:sz w:val="24"/>
          <w:szCs w:val="24"/>
          <w:lang w:val="vi-VN"/>
        </w:rPr>
        <w:t>”</w:t>
      </w:r>
      <w:r w:rsidRPr="00C37D99">
        <w:rPr>
          <w:rStyle w:val="normaltextrun"/>
          <w:rFonts w:cs="Times New Roman"/>
          <w:sz w:val="24"/>
          <w:szCs w:val="24"/>
        </w:rPr>
        <w:t>:</w:t>
      </w:r>
      <w:r w:rsidR="004235E0" w:rsidRPr="00C37D99">
        <w:rPr>
          <w:rStyle w:val="normaltextrun"/>
          <w:rFonts w:cs="Times New Roman"/>
          <w:sz w:val="24"/>
          <w:szCs w:val="24"/>
          <w:lang w:val="vi-VN"/>
        </w:rPr>
        <w:t xml:space="preserve"> ”</w:t>
      </w:r>
      <w:r w:rsidRPr="00C37D99">
        <w:rPr>
          <w:rStyle w:val="normaltextrun"/>
          <w:rFonts w:cs="Times New Roman"/>
          <w:sz w:val="24"/>
          <w:szCs w:val="24"/>
          <w:lang w:val="vi-VN"/>
        </w:rPr>
        <w:t>&lt;url&gt;”,</w:t>
      </w:r>
    </w:p>
    <w:p w14:paraId="1AAE5129" w14:textId="19E2CC47" w:rsidR="00833C2C" w:rsidRPr="00C37D99" w:rsidRDefault="007277D4" w:rsidP="00E131AF">
      <w:pPr>
        <w:pStyle w:val="ANSVNormal"/>
        <w:rPr>
          <w:rStyle w:val="normaltextrun"/>
          <w:rFonts w:cs="Times New Roman"/>
          <w:sz w:val="24"/>
          <w:szCs w:val="24"/>
        </w:rPr>
      </w:pPr>
      <w:r w:rsidRPr="00C37D99">
        <w:rPr>
          <w:rStyle w:val="normaltextrun"/>
          <w:rFonts w:cs="Times New Roman"/>
          <w:sz w:val="24"/>
          <w:szCs w:val="24"/>
          <w:lang w:val="vi-VN"/>
        </w:rPr>
        <w:t xml:space="preserve">      </w:t>
      </w:r>
      <w:r w:rsidR="004235E0" w:rsidRPr="00C37D99">
        <w:rPr>
          <w:rStyle w:val="normaltextrun"/>
          <w:rFonts w:cs="Times New Roman"/>
          <w:sz w:val="24"/>
          <w:szCs w:val="24"/>
          <w:lang w:val="vi-VN"/>
        </w:rPr>
        <w:t>“</w:t>
      </w:r>
      <w:r w:rsidRPr="00C37D99">
        <w:rPr>
          <w:rStyle w:val="spellingerror"/>
          <w:rFonts w:cs="Times New Roman"/>
          <w:sz w:val="24"/>
          <w:szCs w:val="24"/>
        </w:rPr>
        <w:t>update</w:t>
      </w:r>
      <w:r w:rsidR="00FA143A">
        <w:rPr>
          <w:rStyle w:val="spellingerror"/>
          <w:rFonts w:cs="Times New Roman"/>
          <w:sz w:val="24"/>
          <w:szCs w:val="24"/>
        </w:rPr>
        <w:t>D</w:t>
      </w:r>
      <w:r w:rsidRPr="00C37D99">
        <w:rPr>
          <w:rStyle w:val="spellingerror"/>
          <w:rFonts w:cs="Times New Roman"/>
          <w:sz w:val="24"/>
          <w:szCs w:val="24"/>
        </w:rPr>
        <w:t>ate</w:t>
      </w:r>
      <w:r w:rsidR="004235E0" w:rsidRPr="00C37D99">
        <w:rPr>
          <w:rStyle w:val="normaltextrun"/>
          <w:rFonts w:cs="Times New Roman"/>
          <w:sz w:val="24"/>
          <w:szCs w:val="24"/>
          <w:lang w:val="vi-VN"/>
        </w:rPr>
        <w:t>”</w:t>
      </w:r>
      <w:r w:rsidRPr="00C37D99">
        <w:rPr>
          <w:rStyle w:val="normaltextrun"/>
          <w:rFonts w:cs="Times New Roman"/>
          <w:sz w:val="24"/>
          <w:szCs w:val="24"/>
        </w:rPr>
        <w:t xml:space="preserve">: </w:t>
      </w:r>
      <w:r w:rsidRPr="00C37D99">
        <w:rPr>
          <w:rStyle w:val="normaltextrun"/>
          <w:rFonts w:cs="Times New Roman"/>
          <w:sz w:val="24"/>
          <w:szCs w:val="24"/>
          <w:lang w:val="vi-VN"/>
        </w:rPr>
        <w:t>“&lt;update_date&gt;”</w:t>
      </w:r>
      <w:r w:rsidRPr="00C37D99">
        <w:rPr>
          <w:rStyle w:val="normaltextrun"/>
          <w:rFonts w:cs="Times New Roman"/>
          <w:sz w:val="24"/>
          <w:szCs w:val="24"/>
        </w:rPr>
        <w:t>,</w:t>
      </w:r>
    </w:p>
    <w:p w14:paraId="56AE27D2" w14:textId="2CAF1D56" w:rsidR="004235E0" w:rsidRPr="00C37D99" w:rsidRDefault="004235E0" w:rsidP="00E131AF">
      <w:pPr>
        <w:pStyle w:val="ANSVNormal"/>
        <w:rPr>
          <w:rStyle w:val="normaltextrun"/>
          <w:rFonts w:cs="Times New Roman"/>
          <w:sz w:val="24"/>
          <w:szCs w:val="24"/>
          <w:lang w:val="vi-VN"/>
        </w:rPr>
      </w:pPr>
      <w:r w:rsidRPr="00C37D99">
        <w:rPr>
          <w:rStyle w:val="normaltextrun"/>
          <w:rFonts w:cs="Times New Roman"/>
          <w:sz w:val="24"/>
          <w:szCs w:val="24"/>
          <w:lang w:val="vi-VN"/>
        </w:rPr>
        <w:t xml:space="preserve">     </w:t>
      </w:r>
      <w:r w:rsidR="00C70E13">
        <w:rPr>
          <w:rStyle w:val="normaltextrun"/>
          <w:rFonts w:cs="Times New Roman"/>
          <w:sz w:val="24"/>
          <w:szCs w:val="24"/>
        </w:rPr>
        <w:t xml:space="preserve"> </w:t>
      </w:r>
      <w:r w:rsidRPr="00C37D99">
        <w:rPr>
          <w:rStyle w:val="normaltextrun"/>
          <w:rFonts w:cs="Times New Roman"/>
          <w:sz w:val="24"/>
          <w:szCs w:val="24"/>
          <w:lang w:val="vi-VN"/>
        </w:rPr>
        <w:t>“type”: “&lt;type&gt;”,</w:t>
      </w:r>
    </w:p>
    <w:p w14:paraId="1280AA39" w14:textId="064580BE" w:rsidR="004235E0" w:rsidRPr="00C37D99" w:rsidRDefault="004235E0" w:rsidP="00E131AF">
      <w:pPr>
        <w:pStyle w:val="ANSVNormal"/>
        <w:rPr>
          <w:rStyle w:val="normaltextrun"/>
          <w:rFonts w:cs="Times New Roman"/>
          <w:sz w:val="24"/>
          <w:szCs w:val="24"/>
          <w:lang w:val="vi-VN"/>
        </w:rPr>
      </w:pPr>
      <w:r w:rsidRPr="00C37D99">
        <w:rPr>
          <w:rStyle w:val="normaltextrun"/>
          <w:rFonts w:cs="Times New Roman"/>
          <w:sz w:val="24"/>
          <w:szCs w:val="24"/>
          <w:lang w:val="vi-VN"/>
        </w:rPr>
        <w:t xml:space="preserve">     </w:t>
      </w:r>
      <w:r w:rsidR="00C70E13">
        <w:rPr>
          <w:rStyle w:val="normaltextrun"/>
          <w:rFonts w:cs="Times New Roman"/>
          <w:sz w:val="24"/>
          <w:szCs w:val="24"/>
        </w:rPr>
        <w:t xml:space="preserve"> </w:t>
      </w:r>
      <w:r w:rsidRPr="00C37D99">
        <w:rPr>
          <w:rStyle w:val="normaltextrun"/>
          <w:rFonts w:cs="Times New Roman"/>
          <w:sz w:val="24"/>
          <w:szCs w:val="24"/>
          <w:lang w:val="vi-VN"/>
        </w:rPr>
        <w:t>“softwareVersion: “&lt;softwareVersion&gt;”,</w:t>
      </w:r>
    </w:p>
    <w:p w14:paraId="7D3917F0" w14:textId="51807E3E" w:rsidR="004235E0" w:rsidRPr="00C37D99" w:rsidRDefault="004235E0" w:rsidP="00E131AF">
      <w:pPr>
        <w:pStyle w:val="ANSVNormal"/>
        <w:rPr>
          <w:rStyle w:val="normaltextrun"/>
          <w:rFonts w:cs="Times New Roman"/>
          <w:sz w:val="24"/>
          <w:szCs w:val="24"/>
          <w:lang w:val="vi-VN"/>
        </w:rPr>
      </w:pPr>
      <w:r w:rsidRPr="00C37D99">
        <w:rPr>
          <w:rStyle w:val="normaltextrun"/>
          <w:rFonts w:cs="Times New Roman"/>
          <w:sz w:val="24"/>
          <w:szCs w:val="24"/>
          <w:lang w:val="vi-VN"/>
        </w:rPr>
        <w:t xml:space="preserve">   </w:t>
      </w:r>
      <w:r w:rsidR="00733807" w:rsidRPr="00C37D99">
        <w:rPr>
          <w:rStyle w:val="normaltextrun"/>
          <w:rFonts w:cs="Times New Roman"/>
          <w:sz w:val="24"/>
          <w:szCs w:val="24"/>
          <w:lang w:val="vi-VN"/>
        </w:rPr>
        <w:t xml:space="preserve"> </w:t>
      </w:r>
      <w:r w:rsidRPr="00C37D99">
        <w:rPr>
          <w:rStyle w:val="normaltextrun"/>
          <w:rFonts w:cs="Times New Roman"/>
          <w:sz w:val="24"/>
          <w:szCs w:val="24"/>
          <w:lang w:val="vi-VN"/>
        </w:rPr>
        <w:t xml:space="preserve"> </w:t>
      </w:r>
      <w:r w:rsidR="00C70E13">
        <w:rPr>
          <w:rStyle w:val="normaltextrun"/>
          <w:rFonts w:cs="Times New Roman"/>
          <w:sz w:val="24"/>
          <w:szCs w:val="24"/>
        </w:rPr>
        <w:t xml:space="preserve">  </w:t>
      </w:r>
      <w:r w:rsidRPr="00C37D99">
        <w:rPr>
          <w:rStyle w:val="normaltextrun"/>
          <w:rFonts w:cs="Times New Roman"/>
          <w:sz w:val="24"/>
          <w:szCs w:val="24"/>
          <w:lang w:val="vi-VN"/>
        </w:rPr>
        <w:t>"areaName": "&lt;areaName&gt;"</w:t>
      </w:r>
    </w:p>
    <w:p w14:paraId="20419C48" w14:textId="613A752E" w:rsidR="007277D4" w:rsidRPr="00C37D99" w:rsidRDefault="007277D4" w:rsidP="00E131AF">
      <w:pPr>
        <w:pStyle w:val="ANSVNormal"/>
        <w:rPr>
          <w:lang w:val="vi-VN"/>
        </w:rPr>
      </w:pPr>
      <w:r w:rsidRPr="00C37D99">
        <w:t>}</w:t>
      </w:r>
    </w:p>
    <w:p w14:paraId="10154489" w14:textId="77777777" w:rsidR="007277D4" w:rsidRPr="00C37D99" w:rsidRDefault="007277D4" w:rsidP="00E131AF">
      <w:pPr>
        <w:pStyle w:val="ANSVNormal"/>
        <w:rPr>
          <w:lang w:val="vi-VN"/>
        </w:rPr>
      </w:pPr>
      <w:r w:rsidRPr="00C37D99">
        <w:rPr>
          <w:lang w:val="vi-VN"/>
        </w:rPr>
        <w:t>]</w:t>
      </w:r>
    </w:p>
    <w:p w14:paraId="413CDAE2" w14:textId="15590139" w:rsidR="00AE58AC" w:rsidRPr="00C37D99" w:rsidRDefault="007277D4" w:rsidP="00E131AF">
      <w:pPr>
        <w:pStyle w:val="ANSVNormal"/>
        <w:rPr>
          <w:lang w:val="vi-VN"/>
        </w:rPr>
      </w:pPr>
      <w:r w:rsidRPr="00C37D99">
        <w:rPr>
          <w:lang w:val="vi-VN"/>
        </w:rPr>
        <w:t>}</w:t>
      </w:r>
    </w:p>
    <w:p w14:paraId="56A5E5BE" w14:textId="1EDB5721" w:rsidR="00AE58AC" w:rsidRPr="00C37D99" w:rsidRDefault="00AE58AC" w:rsidP="00303550">
      <w:pPr>
        <w:pStyle w:val="Heading3"/>
      </w:pPr>
      <w:bookmarkStart w:id="126" w:name="_Toc113436582"/>
      <w:r w:rsidRPr="00C37D99">
        <w:t>rebootDevice</w:t>
      </w:r>
      <w:bookmarkEnd w:id="126"/>
    </w:p>
    <w:p w14:paraId="284E1046" w14:textId="77777777" w:rsidR="00977330" w:rsidRPr="00C37D99" w:rsidRDefault="00977330" w:rsidP="00B67F8B">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977330" w:rsidRPr="00C37D99" w14:paraId="67EDD7C2" w14:textId="77777777" w:rsidTr="0054461D">
        <w:tc>
          <w:tcPr>
            <w:tcW w:w="1122" w:type="pct"/>
            <w:shd w:val="clear" w:color="auto" w:fill="BFBFBF" w:themeFill="background1" w:themeFillShade="BF"/>
          </w:tcPr>
          <w:p w14:paraId="55D31655" w14:textId="77777777" w:rsidR="00977330" w:rsidRPr="00C37D99" w:rsidRDefault="00977330" w:rsidP="00E131AF">
            <w:pPr>
              <w:pStyle w:val="ANSVNormal"/>
            </w:pPr>
            <w:r w:rsidRPr="00C37D99">
              <w:t>Tên API</w:t>
            </w:r>
          </w:p>
        </w:tc>
        <w:tc>
          <w:tcPr>
            <w:tcW w:w="3878" w:type="pct"/>
            <w:shd w:val="clear" w:color="auto" w:fill="BFBFBF" w:themeFill="background1" w:themeFillShade="BF"/>
          </w:tcPr>
          <w:p w14:paraId="1E0CB0F8" w14:textId="77777777" w:rsidR="00977330" w:rsidRPr="00C37D99" w:rsidRDefault="00977330" w:rsidP="00E131AF">
            <w:pPr>
              <w:pStyle w:val="ANSVNormal"/>
            </w:pPr>
            <w:r w:rsidRPr="00C37D99">
              <w:t>Mô tả</w:t>
            </w:r>
          </w:p>
        </w:tc>
      </w:tr>
      <w:tr w:rsidR="00977330" w:rsidRPr="00C37D99" w14:paraId="2E4CEB08" w14:textId="77777777" w:rsidTr="0054461D">
        <w:trPr>
          <w:trHeight w:val="362"/>
        </w:trPr>
        <w:tc>
          <w:tcPr>
            <w:tcW w:w="1122" w:type="pct"/>
          </w:tcPr>
          <w:p w14:paraId="2A7B1A20" w14:textId="5374E558" w:rsidR="00977330" w:rsidRPr="00C37D99" w:rsidRDefault="00977330" w:rsidP="00E131AF">
            <w:pPr>
              <w:pStyle w:val="ANSVNormal"/>
              <w:rPr>
                <w:lang w:val="vi-VN"/>
              </w:rPr>
            </w:pPr>
            <w:r w:rsidRPr="00C37D99">
              <w:rPr>
                <w:lang w:val="vi-VN"/>
              </w:rPr>
              <w:t>reboo</w:t>
            </w:r>
            <w:r w:rsidR="00837AF6" w:rsidRPr="00C37D99">
              <w:rPr>
                <w:lang w:val="vi-VN"/>
              </w:rPr>
              <w:t>t</w:t>
            </w:r>
            <w:r w:rsidRPr="00C37D99">
              <w:rPr>
                <w:lang w:val="vi-VN"/>
              </w:rPr>
              <w:t>Device</w:t>
            </w:r>
          </w:p>
        </w:tc>
        <w:tc>
          <w:tcPr>
            <w:tcW w:w="3878" w:type="pct"/>
          </w:tcPr>
          <w:p w14:paraId="4FA5FFA3" w14:textId="0F58CF6A" w:rsidR="00977330" w:rsidRPr="00C37D99" w:rsidRDefault="00977330" w:rsidP="00E131AF">
            <w:pPr>
              <w:pStyle w:val="ANSVNormal"/>
            </w:pPr>
            <w:r w:rsidRPr="00C37D99">
              <w:t>Điều khiển Reboot thiết bị</w:t>
            </w:r>
          </w:p>
        </w:tc>
      </w:tr>
      <w:tr w:rsidR="002B1F75" w:rsidRPr="00C37D99" w14:paraId="10F2D083" w14:textId="77777777" w:rsidTr="0054461D">
        <w:tc>
          <w:tcPr>
            <w:tcW w:w="1122" w:type="pct"/>
          </w:tcPr>
          <w:p w14:paraId="57E14B13" w14:textId="67BECC45" w:rsidR="002B1F75" w:rsidRPr="00C37D99" w:rsidRDefault="002B1F75" w:rsidP="00E131AF">
            <w:pPr>
              <w:pStyle w:val="ANSVNormal"/>
            </w:pPr>
            <w:r w:rsidRPr="00C37D99">
              <w:t>Method</w:t>
            </w:r>
          </w:p>
        </w:tc>
        <w:tc>
          <w:tcPr>
            <w:tcW w:w="3878" w:type="pct"/>
          </w:tcPr>
          <w:p w14:paraId="790A0871" w14:textId="59ECEB03" w:rsidR="002B1F75" w:rsidRPr="00C37D99" w:rsidRDefault="002B1F75" w:rsidP="00E131AF">
            <w:pPr>
              <w:pStyle w:val="ANSVNormal"/>
            </w:pPr>
            <w:r w:rsidRPr="00C37D99">
              <w:t>Function call</w:t>
            </w:r>
          </w:p>
        </w:tc>
      </w:tr>
      <w:tr w:rsidR="002B1F75" w:rsidRPr="00C37D99" w14:paraId="1F1B6F84" w14:textId="77777777" w:rsidTr="0054461D">
        <w:tc>
          <w:tcPr>
            <w:tcW w:w="1122" w:type="pct"/>
          </w:tcPr>
          <w:p w14:paraId="4E35F600" w14:textId="453A73D1" w:rsidR="002B1F75" w:rsidRPr="00C37D99" w:rsidRDefault="002B1F75" w:rsidP="00E131AF">
            <w:pPr>
              <w:pStyle w:val="ANSVNormal"/>
            </w:pPr>
            <w:r w:rsidRPr="00C37D99">
              <w:t>Response</w:t>
            </w:r>
          </w:p>
        </w:tc>
        <w:tc>
          <w:tcPr>
            <w:tcW w:w="3878" w:type="pct"/>
          </w:tcPr>
          <w:p w14:paraId="072B31A0" w14:textId="595184A1" w:rsidR="002B1F75" w:rsidRPr="00C37D99" w:rsidRDefault="002B1F75" w:rsidP="00E131AF">
            <w:pPr>
              <w:pStyle w:val="ANSVNormal"/>
            </w:pPr>
            <w:r w:rsidRPr="00C37D99">
              <w:t>JSON Object</w:t>
            </w:r>
          </w:p>
        </w:tc>
      </w:tr>
    </w:tbl>
    <w:p w14:paraId="59A94950" w14:textId="04978144" w:rsidR="00977330" w:rsidRPr="00C37D99" w:rsidRDefault="00977330" w:rsidP="00B67F8B">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638"/>
        <w:gridCol w:w="1512"/>
        <w:gridCol w:w="900"/>
        <w:gridCol w:w="1274"/>
        <w:gridCol w:w="3226"/>
      </w:tblGrid>
      <w:tr w:rsidR="00511A0F" w:rsidRPr="00C37D99" w14:paraId="2E840E57" w14:textId="77777777" w:rsidTr="383A282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362BB19" w14:textId="77777777" w:rsidR="00511A0F" w:rsidRPr="00C37D99" w:rsidRDefault="00511A0F" w:rsidP="00B67F8B">
            <w:pPr>
              <w:spacing w:line="288" w:lineRule="auto"/>
              <w:rPr>
                <w:b/>
                <w:bCs/>
                <w:lang w:eastAsia="en-AU"/>
              </w:rPr>
            </w:pPr>
            <w:r w:rsidRPr="00C37D99">
              <w:rPr>
                <w:b/>
                <w:bCs/>
                <w:lang w:eastAsia="en-AU"/>
              </w:rPr>
              <w:t>No</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09928" w14:textId="77777777" w:rsidR="00511A0F" w:rsidRPr="00C37D99" w:rsidRDefault="00511A0F" w:rsidP="00B67F8B">
            <w:pPr>
              <w:spacing w:line="288" w:lineRule="auto"/>
              <w:rPr>
                <w:b/>
                <w:bCs/>
                <w:lang w:eastAsia="en-AU"/>
              </w:rPr>
            </w:pPr>
            <w:r w:rsidRPr="00C37D99">
              <w:rPr>
                <w:b/>
                <w:bCs/>
                <w:lang w:eastAsia="en-AU"/>
              </w:rPr>
              <w:t>Parameter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6AF05CBC" w14:textId="77777777" w:rsidR="00511A0F" w:rsidRPr="00C37D99" w:rsidRDefault="00511A0F" w:rsidP="00B67F8B">
            <w:pPr>
              <w:spacing w:line="288" w:lineRule="auto"/>
              <w:rPr>
                <w:b/>
                <w:bCs/>
                <w:lang w:eastAsia="en-AU"/>
              </w:rPr>
            </w:pPr>
            <w:r w:rsidRPr="00C37D99">
              <w:rPr>
                <w:b/>
                <w:bCs/>
                <w:lang w:eastAsia="en-AU"/>
              </w:rPr>
              <w:t>Mandatory</w:t>
            </w:r>
          </w:p>
        </w:tc>
        <w:tc>
          <w:tcPr>
            <w:tcW w:w="900" w:type="dxa"/>
            <w:tcBorders>
              <w:top w:val="single" w:sz="4" w:space="0" w:color="auto"/>
              <w:left w:val="nil"/>
              <w:bottom w:val="single" w:sz="4" w:space="0" w:color="auto"/>
              <w:right w:val="single" w:sz="4" w:space="0" w:color="auto"/>
            </w:tcBorders>
            <w:vAlign w:val="center"/>
          </w:tcPr>
          <w:p w14:paraId="222283E5" w14:textId="77777777" w:rsidR="00511A0F" w:rsidRPr="00C37D99" w:rsidRDefault="00511A0F" w:rsidP="00B67F8B">
            <w:pPr>
              <w:spacing w:line="288" w:lineRule="auto"/>
              <w:rPr>
                <w:b/>
                <w:bCs/>
                <w:lang w:eastAsia="en-AU"/>
              </w:rPr>
            </w:pPr>
            <w:r w:rsidRPr="00C37D99">
              <w:rPr>
                <w:b/>
                <w:bCs/>
                <w:lang w:eastAsia="en-AU"/>
              </w:rPr>
              <w:t>Type</w:t>
            </w:r>
          </w:p>
        </w:tc>
        <w:tc>
          <w:tcPr>
            <w:tcW w:w="1274" w:type="dxa"/>
            <w:tcBorders>
              <w:top w:val="single" w:sz="4" w:space="0" w:color="auto"/>
              <w:left w:val="single" w:sz="4" w:space="0" w:color="auto"/>
              <w:bottom w:val="single" w:sz="4" w:space="0" w:color="auto"/>
              <w:right w:val="single" w:sz="4" w:space="0" w:color="auto"/>
            </w:tcBorders>
          </w:tcPr>
          <w:p w14:paraId="212ABBBD" w14:textId="77777777" w:rsidR="00511A0F" w:rsidRPr="00C37D99" w:rsidRDefault="00511A0F" w:rsidP="00B67F8B">
            <w:pPr>
              <w:spacing w:line="288" w:lineRule="auto"/>
              <w:rPr>
                <w:b/>
                <w:bCs/>
                <w:lang w:eastAsia="en-AU"/>
              </w:rPr>
            </w:pPr>
            <w:r w:rsidRPr="00C37D99">
              <w:rPr>
                <w:b/>
                <w:bCs/>
                <w:lang w:eastAsia="en-AU"/>
              </w:rPr>
              <w:t>Max length</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710970" w14:textId="77777777" w:rsidR="00511A0F" w:rsidRPr="00C37D99" w:rsidRDefault="00511A0F" w:rsidP="00B67F8B">
            <w:pPr>
              <w:spacing w:line="288" w:lineRule="auto"/>
              <w:rPr>
                <w:b/>
                <w:bCs/>
                <w:lang w:eastAsia="en-AU"/>
              </w:rPr>
            </w:pPr>
            <w:r w:rsidRPr="00C37D99">
              <w:rPr>
                <w:b/>
                <w:bCs/>
                <w:lang w:eastAsia="en-AU"/>
              </w:rPr>
              <w:t>Meaning/Value</w:t>
            </w:r>
          </w:p>
        </w:tc>
      </w:tr>
      <w:tr w:rsidR="00511A0F" w:rsidRPr="00C37D99" w14:paraId="1E845AC0" w14:textId="77777777" w:rsidTr="383A282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B26F4CD" w14:textId="77777777" w:rsidR="00511A0F" w:rsidRPr="00C37D99" w:rsidRDefault="00511A0F" w:rsidP="00B67F8B">
            <w:pPr>
              <w:spacing w:line="288" w:lineRule="auto"/>
              <w:rPr>
                <w:lang w:eastAsia="en-AU"/>
              </w:rPr>
            </w:pPr>
            <w:r w:rsidRPr="00C37D99">
              <w:rPr>
                <w:lang w:val="vi-VN" w:eastAsia="en-AU"/>
              </w:rPr>
              <w:t>1</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8A241B" w14:textId="77777777" w:rsidR="00511A0F" w:rsidRPr="00C37D99" w:rsidRDefault="00511A0F" w:rsidP="00B67F8B">
            <w:pPr>
              <w:spacing w:line="288" w:lineRule="auto"/>
            </w:pPr>
            <w:r w:rsidRPr="00C37D99">
              <w:rPr>
                <w:lang w:val="vi-VN"/>
              </w:rPr>
              <w:t>serialNumber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0E97EC2A" w14:textId="77777777" w:rsidR="00511A0F" w:rsidRPr="00C37D99" w:rsidRDefault="00511A0F" w:rsidP="00B67F8B">
            <w:pPr>
              <w:tabs>
                <w:tab w:val="left" w:pos="923"/>
              </w:tabs>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754BBE41" w14:textId="77777777" w:rsidR="00511A0F" w:rsidRPr="00C37D99" w:rsidRDefault="00511A0F" w:rsidP="00B67F8B">
            <w:pPr>
              <w:spacing w:line="288" w:lineRule="auto"/>
              <w:rPr>
                <w:lang w:eastAsia="en-AU"/>
              </w:rPr>
            </w:pPr>
            <w:r w:rsidRPr="00C37D99">
              <w:rPr>
                <w:lang w:eastAsia="en-AU"/>
              </w:rPr>
              <w:t>String</w:t>
            </w:r>
          </w:p>
        </w:tc>
        <w:tc>
          <w:tcPr>
            <w:tcW w:w="1274" w:type="dxa"/>
            <w:tcBorders>
              <w:top w:val="single" w:sz="4" w:space="0" w:color="auto"/>
              <w:left w:val="single" w:sz="4" w:space="0" w:color="auto"/>
              <w:bottom w:val="single" w:sz="4" w:space="0" w:color="auto"/>
              <w:right w:val="single" w:sz="4" w:space="0" w:color="auto"/>
            </w:tcBorders>
            <w:vAlign w:val="center"/>
          </w:tcPr>
          <w:p w14:paraId="75CEA9E3" w14:textId="77777777" w:rsidR="00511A0F" w:rsidRPr="00C37D99" w:rsidRDefault="00511A0F" w:rsidP="00B67F8B">
            <w:pPr>
              <w:pStyle w:val="ListParagraph"/>
              <w:spacing w:line="288" w:lineRule="auto"/>
              <w:ind w:left="0"/>
              <w:rPr>
                <w:sz w:val="24"/>
                <w:szCs w:val="24"/>
              </w:rPr>
            </w:pPr>
            <w:r w:rsidRPr="00C37D99">
              <w:rPr>
                <w:sz w:val="24"/>
                <w:szCs w:val="24"/>
                <w:lang w:val="vi-VN" w:eastAsia="en-AU"/>
              </w:rPr>
              <w:t>16</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58676C" w14:textId="6BB22D53" w:rsidR="00511A0F" w:rsidRPr="00C37D99" w:rsidRDefault="00511A0F" w:rsidP="00B67F8B">
            <w:pPr>
              <w:spacing w:line="288" w:lineRule="auto"/>
            </w:pPr>
            <w:r w:rsidRPr="00C37D99">
              <w:rPr>
                <w:lang w:val="vi-VN" w:eastAsia="en-AU"/>
              </w:rPr>
              <w:t xml:space="preserve">SerialNumber của thiết bị </w:t>
            </w:r>
            <w:r w:rsidR="009C094C">
              <w:rPr>
                <w:lang w:eastAsia="en-AU"/>
              </w:rPr>
              <w:t>cần reboot</w:t>
            </w:r>
            <w:r w:rsidRPr="00C37D99">
              <w:rPr>
                <w:lang w:val="vi-VN" w:eastAsia="en-AU"/>
              </w:rPr>
              <w:t xml:space="preserve"> </w:t>
            </w:r>
          </w:p>
        </w:tc>
      </w:tr>
      <w:tr w:rsidR="00511A0F" w:rsidRPr="00C37D99" w14:paraId="3B05E05D" w14:textId="77777777" w:rsidTr="383A282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69A3A49" w14:textId="77777777" w:rsidR="00511A0F" w:rsidRPr="00C37D99" w:rsidRDefault="00511A0F" w:rsidP="00B67F8B">
            <w:pPr>
              <w:spacing w:line="288" w:lineRule="auto"/>
            </w:pPr>
            <w:r w:rsidRPr="00C37D99">
              <w:rPr>
                <w:lang w:val="vi-VN" w:eastAsia="en-AU"/>
              </w:rPr>
              <w:t>2</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BAE7BF" w14:textId="77777777" w:rsidR="00511A0F" w:rsidRPr="00C37D99" w:rsidRDefault="00511A0F" w:rsidP="00B67F8B">
            <w:pPr>
              <w:spacing w:line="288" w:lineRule="auto"/>
            </w:pPr>
            <w:r w:rsidRPr="00C37D99">
              <w:rPr>
                <w:lang w:val="vi-VN"/>
              </w:rPr>
              <w:t>modelName</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1E597370" w14:textId="77777777" w:rsidR="00511A0F" w:rsidRPr="00C37D99" w:rsidRDefault="00511A0F" w:rsidP="00B67F8B">
            <w:pPr>
              <w:tabs>
                <w:tab w:val="left" w:pos="923"/>
              </w:tabs>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68AE5CA3" w14:textId="77777777" w:rsidR="00511A0F" w:rsidRPr="00C37D99" w:rsidRDefault="00511A0F" w:rsidP="00B67F8B">
            <w:pPr>
              <w:spacing w:line="288" w:lineRule="auto"/>
            </w:pPr>
            <w:r w:rsidRPr="00C37D99">
              <w:rPr>
                <w:lang w:val="vi-VN" w:eastAsia="en-AU"/>
              </w:rPr>
              <w:t xml:space="preserve">String </w:t>
            </w:r>
          </w:p>
        </w:tc>
        <w:tc>
          <w:tcPr>
            <w:tcW w:w="1274" w:type="dxa"/>
            <w:tcBorders>
              <w:top w:val="single" w:sz="4" w:space="0" w:color="auto"/>
              <w:left w:val="single" w:sz="4" w:space="0" w:color="auto"/>
              <w:bottom w:val="single" w:sz="4" w:space="0" w:color="auto"/>
              <w:right w:val="single" w:sz="4" w:space="0" w:color="auto"/>
            </w:tcBorders>
            <w:vAlign w:val="center"/>
          </w:tcPr>
          <w:p w14:paraId="0424C7F6" w14:textId="77777777" w:rsidR="00511A0F" w:rsidRPr="00C37D99" w:rsidRDefault="00511A0F" w:rsidP="00B67F8B">
            <w:pPr>
              <w:pStyle w:val="ListParagraph"/>
              <w:spacing w:line="288" w:lineRule="auto"/>
              <w:ind w:left="0"/>
              <w:rPr>
                <w:color w:val="000000"/>
                <w:sz w:val="24"/>
                <w:szCs w:val="24"/>
              </w:rPr>
            </w:pPr>
            <w:r w:rsidRPr="00C37D99">
              <w:rPr>
                <w:sz w:val="24"/>
                <w:szCs w:val="24"/>
                <w:lang w:val="vi-VN" w:eastAsia="en-AU"/>
              </w:rPr>
              <w:t xml:space="preserve">16 </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17EDAE" w14:textId="58112E26" w:rsidR="00511A0F" w:rsidRPr="00C37D99" w:rsidRDefault="00511A0F" w:rsidP="00B67F8B">
            <w:pPr>
              <w:spacing w:line="288" w:lineRule="auto"/>
            </w:pPr>
            <w:r w:rsidRPr="00C37D99">
              <w:rPr>
                <w:lang w:val="vi-VN" w:eastAsia="en-AU"/>
              </w:rPr>
              <w:t xml:space="preserve">Model của thiết bị </w:t>
            </w:r>
            <w:r w:rsidR="009C094C">
              <w:rPr>
                <w:lang w:eastAsia="en-AU"/>
              </w:rPr>
              <w:t>cần reboot</w:t>
            </w:r>
            <w:r w:rsidRPr="00C37D99">
              <w:rPr>
                <w:lang w:val="vi-VN" w:eastAsia="en-AU"/>
              </w:rPr>
              <w:t xml:space="preserve"> </w:t>
            </w:r>
          </w:p>
        </w:tc>
      </w:tr>
      <w:tr w:rsidR="007738D1" w:rsidRPr="00C37D99" w14:paraId="75F37476" w14:textId="77777777" w:rsidTr="383A282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22362B5" w14:textId="17C7CC41" w:rsidR="007738D1" w:rsidRPr="007738D1" w:rsidRDefault="6089A157" w:rsidP="00B67F8B">
            <w:pPr>
              <w:spacing w:line="288" w:lineRule="auto"/>
              <w:rPr>
                <w:lang w:eastAsia="en-AU"/>
              </w:rPr>
            </w:pPr>
            <w:commentRangeStart w:id="127"/>
            <w:commentRangeStart w:id="128"/>
            <w:r w:rsidRPr="383A282B">
              <w:rPr>
                <w:lang w:eastAsia="en-AU"/>
              </w:rPr>
              <w:t>3</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E5F25" w14:textId="7351D5CA" w:rsidR="007738D1" w:rsidRPr="007738D1" w:rsidRDefault="007738D1" w:rsidP="00B67F8B">
            <w:pPr>
              <w:spacing w:line="288" w:lineRule="auto"/>
            </w:pPr>
            <w:r>
              <w:t>macAddress</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4AE4DA6C" w14:textId="5FEF742C" w:rsidR="007738D1" w:rsidRPr="00C37D99" w:rsidRDefault="007738D1" w:rsidP="00B67F8B">
            <w:pPr>
              <w:tabs>
                <w:tab w:val="left" w:pos="923"/>
              </w:tabs>
              <w:spacing w:line="288" w:lineRule="auto"/>
              <w:rPr>
                <w:lang w:eastAsia="en-AU"/>
              </w:rPr>
            </w:pPr>
            <w:r>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489C32C2" w14:textId="720D20A0" w:rsidR="007738D1" w:rsidRPr="007738D1" w:rsidRDefault="007738D1" w:rsidP="00B67F8B">
            <w:pPr>
              <w:spacing w:line="288" w:lineRule="auto"/>
              <w:rPr>
                <w:lang w:eastAsia="en-AU"/>
              </w:rPr>
            </w:pPr>
            <w:r>
              <w:rPr>
                <w:lang w:eastAsia="en-AU"/>
              </w:rPr>
              <w:t>String</w:t>
            </w:r>
          </w:p>
        </w:tc>
        <w:tc>
          <w:tcPr>
            <w:tcW w:w="1274" w:type="dxa"/>
            <w:tcBorders>
              <w:top w:val="single" w:sz="4" w:space="0" w:color="auto"/>
              <w:left w:val="single" w:sz="4" w:space="0" w:color="auto"/>
              <w:bottom w:val="single" w:sz="4" w:space="0" w:color="auto"/>
              <w:right w:val="single" w:sz="4" w:space="0" w:color="auto"/>
            </w:tcBorders>
            <w:vAlign w:val="center"/>
          </w:tcPr>
          <w:p w14:paraId="2B5407EE" w14:textId="48C4A9A2" w:rsidR="007738D1" w:rsidRPr="007738D1" w:rsidRDefault="383A282B" w:rsidP="00B67F8B">
            <w:pPr>
              <w:pStyle w:val="ListParagraph"/>
              <w:spacing w:line="288" w:lineRule="auto"/>
              <w:ind w:left="0"/>
              <w:rPr>
                <w:sz w:val="24"/>
                <w:szCs w:val="24"/>
                <w:lang w:eastAsia="en-AU"/>
              </w:rPr>
            </w:pPr>
            <w:r w:rsidRPr="383A282B">
              <w:rPr>
                <w:sz w:val="24"/>
                <w:szCs w:val="24"/>
                <w:lang w:eastAsia="en-AU"/>
              </w:rPr>
              <w:t>128</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C10BED" w14:textId="1625902A" w:rsidR="007738D1" w:rsidRPr="007738D1" w:rsidRDefault="6089A157" w:rsidP="00B67F8B">
            <w:pPr>
              <w:spacing w:line="288" w:lineRule="auto"/>
              <w:rPr>
                <w:lang w:eastAsia="en-AU"/>
              </w:rPr>
            </w:pPr>
            <w:r w:rsidRPr="383A282B">
              <w:rPr>
                <w:lang w:eastAsia="en-AU"/>
              </w:rPr>
              <w:t>Địa chỉ Mac của thiết bị</w:t>
            </w:r>
            <w:commentRangeEnd w:id="127"/>
            <w:r w:rsidR="007738D1">
              <w:rPr>
                <w:rStyle w:val="CommentReference"/>
              </w:rPr>
              <w:commentReference w:id="127"/>
            </w:r>
            <w:commentRangeEnd w:id="128"/>
            <w:r w:rsidR="007738D1">
              <w:rPr>
                <w:rStyle w:val="CommentReference"/>
              </w:rPr>
              <w:commentReference w:id="128"/>
            </w:r>
          </w:p>
        </w:tc>
      </w:tr>
    </w:tbl>
    <w:p w14:paraId="2C1B723E" w14:textId="77777777" w:rsidR="00977330" w:rsidRPr="00C37D99" w:rsidRDefault="00977330" w:rsidP="00B67F8B">
      <w:pPr>
        <w:pStyle w:val="Heading4"/>
        <w:spacing w:line="288" w:lineRule="auto"/>
        <w:rPr>
          <w:sz w:val="24"/>
          <w:szCs w:val="24"/>
        </w:rPr>
      </w:pPr>
      <w:r w:rsidRPr="00C37D99">
        <w:rPr>
          <w:sz w:val="24"/>
          <w:szCs w:val="24"/>
        </w:rPr>
        <w:lastRenderedPageBreak/>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530"/>
        <w:gridCol w:w="1530"/>
        <w:gridCol w:w="1080"/>
        <w:gridCol w:w="1440"/>
        <w:gridCol w:w="2970"/>
      </w:tblGrid>
      <w:tr w:rsidR="00977330" w:rsidRPr="00C37D99" w14:paraId="5EA3FF3A" w14:textId="77777777" w:rsidTr="0054461D">
        <w:trPr>
          <w:trHeight w:val="255"/>
        </w:trPr>
        <w:tc>
          <w:tcPr>
            <w:tcW w:w="625" w:type="dxa"/>
            <w:vAlign w:val="center"/>
          </w:tcPr>
          <w:p w14:paraId="33FA6F45" w14:textId="77777777" w:rsidR="00977330" w:rsidRPr="00C37D99" w:rsidRDefault="00977330" w:rsidP="00B67F8B">
            <w:pPr>
              <w:spacing w:line="288" w:lineRule="auto"/>
              <w:rPr>
                <w:b/>
                <w:bCs/>
                <w:lang w:eastAsia="en-AU"/>
              </w:rPr>
            </w:pPr>
            <w:r w:rsidRPr="00C37D99">
              <w:rPr>
                <w:b/>
                <w:bCs/>
                <w:lang w:eastAsia="en-AU"/>
              </w:rPr>
              <w:t>No</w:t>
            </w:r>
          </w:p>
        </w:tc>
        <w:tc>
          <w:tcPr>
            <w:tcW w:w="1530" w:type="dxa"/>
            <w:shd w:val="clear" w:color="auto" w:fill="auto"/>
            <w:noWrap/>
            <w:vAlign w:val="center"/>
          </w:tcPr>
          <w:p w14:paraId="298B6D21" w14:textId="77777777" w:rsidR="00977330" w:rsidRPr="00C37D99" w:rsidRDefault="00977330" w:rsidP="00B67F8B">
            <w:pPr>
              <w:spacing w:line="288" w:lineRule="auto"/>
              <w:rPr>
                <w:b/>
                <w:bCs/>
                <w:lang w:eastAsia="en-AU"/>
              </w:rPr>
            </w:pPr>
            <w:r w:rsidRPr="00C37D99">
              <w:rPr>
                <w:b/>
                <w:bCs/>
                <w:lang w:eastAsia="en-AU"/>
              </w:rPr>
              <w:t>Parameter</w:t>
            </w:r>
          </w:p>
        </w:tc>
        <w:tc>
          <w:tcPr>
            <w:tcW w:w="1530" w:type="dxa"/>
            <w:shd w:val="clear" w:color="auto" w:fill="auto"/>
            <w:noWrap/>
            <w:vAlign w:val="center"/>
          </w:tcPr>
          <w:p w14:paraId="64E65444" w14:textId="77777777" w:rsidR="00977330" w:rsidRPr="00C37D99" w:rsidRDefault="00977330" w:rsidP="00B67F8B">
            <w:pPr>
              <w:spacing w:line="288" w:lineRule="auto"/>
              <w:rPr>
                <w:b/>
                <w:bCs/>
                <w:lang w:eastAsia="en-AU"/>
              </w:rPr>
            </w:pPr>
            <w:r w:rsidRPr="00C37D99">
              <w:rPr>
                <w:b/>
                <w:bCs/>
                <w:lang w:eastAsia="en-AU"/>
              </w:rPr>
              <w:t>Mandatory</w:t>
            </w:r>
          </w:p>
        </w:tc>
        <w:tc>
          <w:tcPr>
            <w:tcW w:w="1080" w:type="dxa"/>
          </w:tcPr>
          <w:p w14:paraId="733BA744" w14:textId="77777777" w:rsidR="00977330" w:rsidRPr="00C37D99" w:rsidRDefault="00977330" w:rsidP="00B67F8B">
            <w:pPr>
              <w:spacing w:line="288" w:lineRule="auto"/>
              <w:rPr>
                <w:b/>
                <w:bCs/>
                <w:lang w:eastAsia="en-AU"/>
              </w:rPr>
            </w:pPr>
            <w:r w:rsidRPr="00C37D99">
              <w:rPr>
                <w:b/>
                <w:bCs/>
                <w:lang w:eastAsia="en-AU"/>
              </w:rPr>
              <w:t>Type</w:t>
            </w:r>
          </w:p>
        </w:tc>
        <w:tc>
          <w:tcPr>
            <w:tcW w:w="1440" w:type="dxa"/>
            <w:vAlign w:val="center"/>
          </w:tcPr>
          <w:p w14:paraId="528CD17D" w14:textId="77777777" w:rsidR="00977330" w:rsidRPr="00C37D99" w:rsidRDefault="00977330" w:rsidP="00B67F8B">
            <w:pPr>
              <w:spacing w:line="288" w:lineRule="auto"/>
              <w:rPr>
                <w:b/>
                <w:bCs/>
                <w:lang w:eastAsia="en-AU"/>
              </w:rPr>
            </w:pPr>
            <w:r w:rsidRPr="00C37D99">
              <w:rPr>
                <w:b/>
                <w:bCs/>
                <w:lang w:eastAsia="en-AU"/>
              </w:rPr>
              <w:t>Max length</w:t>
            </w:r>
          </w:p>
        </w:tc>
        <w:tc>
          <w:tcPr>
            <w:tcW w:w="2970" w:type="dxa"/>
            <w:shd w:val="clear" w:color="auto" w:fill="auto"/>
            <w:noWrap/>
            <w:vAlign w:val="center"/>
          </w:tcPr>
          <w:p w14:paraId="7F4D96ED" w14:textId="77777777" w:rsidR="00977330" w:rsidRPr="00C37D99" w:rsidRDefault="00977330" w:rsidP="00B67F8B">
            <w:pPr>
              <w:spacing w:line="288" w:lineRule="auto"/>
              <w:rPr>
                <w:b/>
                <w:bCs/>
                <w:lang w:eastAsia="en-AU"/>
              </w:rPr>
            </w:pPr>
            <w:r w:rsidRPr="00C37D99">
              <w:rPr>
                <w:b/>
                <w:bCs/>
                <w:lang w:eastAsia="en-AU"/>
              </w:rPr>
              <w:t>Meaning</w:t>
            </w:r>
          </w:p>
        </w:tc>
      </w:tr>
      <w:tr w:rsidR="00977330" w:rsidRPr="00C37D99" w14:paraId="2640FD92" w14:textId="77777777" w:rsidTr="0054461D">
        <w:trPr>
          <w:trHeight w:val="255"/>
        </w:trPr>
        <w:tc>
          <w:tcPr>
            <w:tcW w:w="625" w:type="dxa"/>
            <w:vAlign w:val="center"/>
          </w:tcPr>
          <w:p w14:paraId="54833B19" w14:textId="77777777" w:rsidR="00977330" w:rsidRPr="00C37D99" w:rsidRDefault="00977330" w:rsidP="00B67F8B">
            <w:pPr>
              <w:spacing w:line="288" w:lineRule="auto"/>
              <w:rPr>
                <w:lang w:eastAsia="en-AU"/>
              </w:rPr>
            </w:pPr>
            <w:r w:rsidRPr="00C37D99">
              <w:rPr>
                <w:lang w:eastAsia="en-AU"/>
              </w:rPr>
              <w:t>1</w:t>
            </w:r>
          </w:p>
        </w:tc>
        <w:tc>
          <w:tcPr>
            <w:tcW w:w="1530" w:type="dxa"/>
            <w:shd w:val="clear" w:color="auto" w:fill="auto"/>
            <w:noWrap/>
            <w:vAlign w:val="center"/>
          </w:tcPr>
          <w:p w14:paraId="497EFE8E" w14:textId="77777777" w:rsidR="00977330" w:rsidRPr="00C37D99" w:rsidRDefault="00977330" w:rsidP="00B67F8B">
            <w:pPr>
              <w:spacing w:line="288" w:lineRule="auto"/>
              <w:rPr>
                <w:lang w:eastAsia="en-AU"/>
              </w:rPr>
            </w:pPr>
            <w:r w:rsidRPr="00C37D99">
              <w:rPr>
                <w:lang w:eastAsia="en-AU"/>
              </w:rPr>
              <w:t>errorCode</w:t>
            </w:r>
          </w:p>
        </w:tc>
        <w:tc>
          <w:tcPr>
            <w:tcW w:w="1530" w:type="dxa"/>
            <w:shd w:val="clear" w:color="auto" w:fill="auto"/>
            <w:noWrap/>
            <w:vAlign w:val="center"/>
          </w:tcPr>
          <w:p w14:paraId="27F86A93" w14:textId="77777777" w:rsidR="00977330" w:rsidRPr="00C37D99" w:rsidRDefault="00977330" w:rsidP="00B67F8B">
            <w:pPr>
              <w:spacing w:line="288" w:lineRule="auto"/>
              <w:rPr>
                <w:lang w:eastAsia="en-AU"/>
              </w:rPr>
            </w:pPr>
            <w:r w:rsidRPr="00C37D99">
              <w:rPr>
                <w:lang w:eastAsia="en-AU"/>
              </w:rPr>
              <w:t>Mandatory</w:t>
            </w:r>
          </w:p>
        </w:tc>
        <w:tc>
          <w:tcPr>
            <w:tcW w:w="1080" w:type="dxa"/>
          </w:tcPr>
          <w:p w14:paraId="001D4CD8" w14:textId="77777777" w:rsidR="00977330" w:rsidRPr="00C37D99" w:rsidRDefault="00977330" w:rsidP="00B67F8B">
            <w:pPr>
              <w:spacing w:line="288" w:lineRule="auto"/>
              <w:rPr>
                <w:lang w:eastAsia="en-AU"/>
              </w:rPr>
            </w:pPr>
            <w:r w:rsidRPr="00C37D99">
              <w:rPr>
                <w:lang w:eastAsia="en-AU"/>
              </w:rPr>
              <w:t>String</w:t>
            </w:r>
          </w:p>
        </w:tc>
        <w:tc>
          <w:tcPr>
            <w:tcW w:w="1440" w:type="dxa"/>
            <w:vAlign w:val="center"/>
          </w:tcPr>
          <w:p w14:paraId="7F1999DC" w14:textId="77777777" w:rsidR="00977330" w:rsidRPr="00C37D99" w:rsidRDefault="00977330" w:rsidP="00B67F8B">
            <w:pPr>
              <w:spacing w:line="288" w:lineRule="auto"/>
              <w:rPr>
                <w:lang w:eastAsia="en-AU"/>
              </w:rPr>
            </w:pPr>
            <w:r w:rsidRPr="00C37D99">
              <w:rPr>
                <w:lang w:eastAsia="en-AU"/>
              </w:rPr>
              <w:t>4</w:t>
            </w:r>
          </w:p>
        </w:tc>
        <w:tc>
          <w:tcPr>
            <w:tcW w:w="2970" w:type="dxa"/>
            <w:shd w:val="clear" w:color="auto" w:fill="auto"/>
            <w:noWrap/>
            <w:vAlign w:val="center"/>
          </w:tcPr>
          <w:p w14:paraId="14309140" w14:textId="77777777" w:rsidR="00977330" w:rsidRPr="00C37D99" w:rsidRDefault="00977330" w:rsidP="00B67F8B">
            <w:pPr>
              <w:spacing w:line="288" w:lineRule="auto"/>
              <w:rPr>
                <w:lang w:eastAsia="en-AU"/>
              </w:rPr>
            </w:pPr>
            <w:r w:rsidRPr="00C37D99">
              <w:rPr>
                <w:lang w:eastAsia="en-AU"/>
              </w:rPr>
              <w:t>Mã lỗi</w:t>
            </w:r>
          </w:p>
        </w:tc>
      </w:tr>
      <w:tr w:rsidR="00977330" w:rsidRPr="00C37D99" w14:paraId="0F7D95AB" w14:textId="77777777" w:rsidTr="0054461D">
        <w:trPr>
          <w:trHeight w:val="255"/>
        </w:trPr>
        <w:tc>
          <w:tcPr>
            <w:tcW w:w="625" w:type="dxa"/>
            <w:vAlign w:val="center"/>
          </w:tcPr>
          <w:p w14:paraId="264CA228" w14:textId="77777777" w:rsidR="00977330" w:rsidRPr="00C37D99" w:rsidRDefault="00977330" w:rsidP="00B67F8B">
            <w:pPr>
              <w:spacing w:line="288" w:lineRule="auto"/>
              <w:rPr>
                <w:lang w:eastAsia="en-AU"/>
              </w:rPr>
            </w:pPr>
            <w:r w:rsidRPr="00C37D99">
              <w:rPr>
                <w:lang w:eastAsia="en-AU"/>
              </w:rPr>
              <w:t>2</w:t>
            </w:r>
          </w:p>
        </w:tc>
        <w:tc>
          <w:tcPr>
            <w:tcW w:w="1530" w:type="dxa"/>
            <w:shd w:val="clear" w:color="auto" w:fill="auto"/>
            <w:noWrap/>
            <w:vAlign w:val="center"/>
          </w:tcPr>
          <w:p w14:paraId="64F5A362" w14:textId="77777777" w:rsidR="00977330" w:rsidRPr="00C37D99" w:rsidRDefault="00977330" w:rsidP="00B67F8B">
            <w:pPr>
              <w:spacing w:line="288" w:lineRule="auto"/>
              <w:rPr>
                <w:lang w:eastAsia="en-AU"/>
              </w:rPr>
            </w:pPr>
            <w:r w:rsidRPr="00C37D99">
              <w:rPr>
                <w:lang w:eastAsia="en-AU"/>
              </w:rPr>
              <w:t>errorMessage</w:t>
            </w:r>
          </w:p>
        </w:tc>
        <w:tc>
          <w:tcPr>
            <w:tcW w:w="1530" w:type="dxa"/>
            <w:shd w:val="clear" w:color="auto" w:fill="auto"/>
            <w:noWrap/>
            <w:vAlign w:val="center"/>
          </w:tcPr>
          <w:p w14:paraId="3E89D20D" w14:textId="77777777" w:rsidR="00977330" w:rsidRPr="00C37D99" w:rsidRDefault="00977330" w:rsidP="00B67F8B">
            <w:pPr>
              <w:spacing w:line="288" w:lineRule="auto"/>
              <w:rPr>
                <w:lang w:eastAsia="en-AU"/>
              </w:rPr>
            </w:pPr>
            <w:r w:rsidRPr="00C37D99">
              <w:rPr>
                <w:lang w:eastAsia="en-AU"/>
              </w:rPr>
              <w:t>Optional</w:t>
            </w:r>
          </w:p>
        </w:tc>
        <w:tc>
          <w:tcPr>
            <w:tcW w:w="1080" w:type="dxa"/>
          </w:tcPr>
          <w:p w14:paraId="484C0255" w14:textId="77777777" w:rsidR="00977330" w:rsidRPr="00C37D99" w:rsidRDefault="00977330" w:rsidP="00B67F8B">
            <w:pPr>
              <w:spacing w:line="288" w:lineRule="auto"/>
              <w:rPr>
                <w:lang w:eastAsia="en-AU"/>
              </w:rPr>
            </w:pPr>
            <w:r w:rsidRPr="00C37D99">
              <w:rPr>
                <w:lang w:eastAsia="en-AU"/>
              </w:rPr>
              <w:t>String</w:t>
            </w:r>
          </w:p>
        </w:tc>
        <w:tc>
          <w:tcPr>
            <w:tcW w:w="1440" w:type="dxa"/>
            <w:vAlign w:val="center"/>
          </w:tcPr>
          <w:p w14:paraId="270246E7" w14:textId="77777777" w:rsidR="00977330" w:rsidRPr="00C37D99" w:rsidRDefault="00977330" w:rsidP="00B67F8B">
            <w:pPr>
              <w:spacing w:line="288" w:lineRule="auto"/>
              <w:rPr>
                <w:lang w:eastAsia="en-AU"/>
              </w:rPr>
            </w:pPr>
            <w:r w:rsidRPr="00C37D99">
              <w:rPr>
                <w:lang w:eastAsia="en-AU"/>
              </w:rPr>
              <w:t>64</w:t>
            </w:r>
          </w:p>
        </w:tc>
        <w:tc>
          <w:tcPr>
            <w:tcW w:w="2970" w:type="dxa"/>
            <w:shd w:val="clear" w:color="auto" w:fill="auto"/>
            <w:noWrap/>
            <w:vAlign w:val="center"/>
          </w:tcPr>
          <w:p w14:paraId="1D66E576" w14:textId="77777777" w:rsidR="00977330" w:rsidRPr="00C37D99" w:rsidRDefault="00977330" w:rsidP="00B67F8B">
            <w:pPr>
              <w:spacing w:line="288" w:lineRule="auto"/>
              <w:rPr>
                <w:lang w:eastAsia="en-AU"/>
              </w:rPr>
            </w:pPr>
            <w:r w:rsidRPr="00C37D99">
              <w:rPr>
                <w:lang w:eastAsia="en-AU"/>
              </w:rPr>
              <w:t>Mô tả lỗi</w:t>
            </w:r>
          </w:p>
        </w:tc>
      </w:tr>
    </w:tbl>
    <w:p w14:paraId="5FE384A1" w14:textId="77777777" w:rsidR="00977330" w:rsidRPr="00C37D99" w:rsidRDefault="00977330" w:rsidP="00B67F8B">
      <w:pPr>
        <w:pStyle w:val="Heading4"/>
        <w:spacing w:line="288" w:lineRule="auto"/>
        <w:rPr>
          <w:sz w:val="24"/>
          <w:szCs w:val="24"/>
        </w:rPr>
      </w:pPr>
      <w:r w:rsidRPr="00C37D99">
        <w:rPr>
          <w:sz w:val="24"/>
          <w:szCs w:val="24"/>
        </w:rPr>
        <w:t>Example</w:t>
      </w:r>
    </w:p>
    <w:p w14:paraId="36640794" w14:textId="77777777" w:rsidR="00977330" w:rsidRPr="00C37D99" w:rsidRDefault="00977330" w:rsidP="00B67F8B">
      <w:pPr>
        <w:spacing w:line="288" w:lineRule="auto"/>
        <w:rPr>
          <w:b/>
          <w:bCs/>
        </w:rPr>
      </w:pPr>
      <w:r w:rsidRPr="00C37D99">
        <w:rPr>
          <w:b/>
          <w:bCs/>
        </w:rPr>
        <w:t>Request:</w:t>
      </w:r>
    </w:p>
    <w:p w14:paraId="3683929B" w14:textId="660FC28A" w:rsidR="00977330" w:rsidRPr="00C37D99" w:rsidRDefault="00977330"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lang w:val="vi-VN"/>
        </w:rPr>
        <w:t xml:space="preserve"> rebootDevice</w:t>
      </w:r>
      <w:r w:rsidRPr="00C37D99">
        <w:rPr>
          <w:rFonts w:ascii="Times New Roman" w:hAnsi="Times New Roman" w:cs="Times New Roman"/>
          <w:sz w:val="24"/>
          <w:szCs w:val="24"/>
        </w:rPr>
        <w:t xml:space="preserve"> (</w:t>
      </w:r>
      <w:r w:rsidR="00511A0F" w:rsidRPr="00C37D99">
        <w:rPr>
          <w:rFonts w:ascii="Times New Roman" w:hAnsi="Times New Roman" w:cs="Times New Roman"/>
          <w:sz w:val="24"/>
          <w:szCs w:val="24"/>
        </w:rPr>
        <w:t>data</w:t>
      </w:r>
      <w:r w:rsidRPr="00C37D99">
        <w:rPr>
          <w:rFonts w:ascii="Times New Roman" w:hAnsi="Times New Roman" w:cs="Times New Roman"/>
          <w:sz w:val="24"/>
          <w:szCs w:val="24"/>
        </w:rPr>
        <w:t>);</w:t>
      </w:r>
    </w:p>
    <w:p w14:paraId="3104124E" w14:textId="77777777" w:rsidR="008C1E5D" w:rsidRDefault="00511A0F" w:rsidP="00B67F8B">
      <w:pPr>
        <w:pStyle w:val="HTMLPreformatted"/>
        <w:spacing w:line="288" w:lineRule="auto"/>
        <w:rPr>
          <w:rFonts w:ascii="Times New Roman" w:hAnsi="Times New Roman" w:cs="Times New Roman"/>
          <w:sz w:val="24"/>
          <w:szCs w:val="24"/>
          <w:lang w:val="vi-VN"/>
        </w:rPr>
      </w:pP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p>
    <w:p w14:paraId="75C0DF92" w14:textId="02988A73" w:rsidR="00511A0F" w:rsidRPr="00C37D99" w:rsidRDefault="00511A0F"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w:t>
      </w:r>
    </w:p>
    <w:p w14:paraId="034DDBB4" w14:textId="51F70239" w:rsidR="00511A0F" w:rsidRPr="00C37D99" w:rsidRDefault="00196F88" w:rsidP="00B67F8B">
      <w:pPr>
        <w:spacing w:line="288" w:lineRule="auto"/>
        <w:ind w:left="720"/>
      </w:pPr>
      <w:commentRangeStart w:id="129"/>
      <w:commentRangeStart w:id="130"/>
      <w:r w:rsidRPr="00C37D99">
        <w:rPr>
          <w:lang w:val="vi-VN"/>
        </w:rPr>
        <w:t>“</w:t>
      </w:r>
      <w:r w:rsidR="00511A0F" w:rsidRPr="00C37D99">
        <w:t>serialNumber”: “</w:t>
      </w:r>
      <w:r w:rsidR="00DB6D2D">
        <w:t>VNPT123456</w:t>
      </w:r>
      <w:r w:rsidR="00511A0F" w:rsidRPr="00C37D99">
        <w:t>”,</w:t>
      </w:r>
    </w:p>
    <w:p w14:paraId="5CF23F03" w14:textId="548831D3" w:rsidR="00511A0F" w:rsidRDefault="01E208B1" w:rsidP="00B67F8B">
      <w:pPr>
        <w:spacing w:line="288" w:lineRule="auto"/>
        <w:ind w:left="720"/>
      </w:pPr>
      <w:r w:rsidRPr="00C37D99">
        <w:t>“modelName”: “</w:t>
      </w:r>
      <w:r w:rsidR="00DB6D2D">
        <w:t>GW040H</w:t>
      </w:r>
      <w:r w:rsidRPr="00C37D99">
        <w:t>”</w:t>
      </w:r>
      <w:commentRangeEnd w:id="129"/>
      <w:r w:rsidR="00316D23">
        <w:rPr>
          <w:rStyle w:val="CommentReference"/>
        </w:rPr>
        <w:commentReference w:id="129"/>
      </w:r>
      <w:commentRangeEnd w:id="130"/>
      <w:r w:rsidR="00474B0B">
        <w:rPr>
          <w:rStyle w:val="CommentReference"/>
        </w:rPr>
        <w:commentReference w:id="130"/>
      </w:r>
      <w:r w:rsidR="007738D1">
        <w:t>,</w:t>
      </w:r>
    </w:p>
    <w:p w14:paraId="07EC5D9F" w14:textId="4E3C1912" w:rsidR="007738D1" w:rsidRPr="00C37D99" w:rsidRDefault="007738D1" w:rsidP="007738D1">
      <w:pPr>
        <w:spacing w:line="288" w:lineRule="auto"/>
        <w:ind w:left="720"/>
      </w:pPr>
      <w:r w:rsidRPr="00C37D99">
        <w:t>“</w:t>
      </w:r>
      <w:r>
        <w:t>macAddress</w:t>
      </w:r>
      <w:r w:rsidRPr="00C37D99">
        <w:t>”: “</w:t>
      </w:r>
      <w:r w:rsidRPr="007738D1">
        <w:rPr>
          <w:rStyle w:val="normaltextrun"/>
          <w:sz w:val="26"/>
          <w:szCs w:val="26"/>
          <w:u w:val="single"/>
        </w:rPr>
        <w:t>A0:65:18:04:31:C6</w:t>
      </w:r>
      <w:r w:rsidRPr="00C37D99">
        <w:t>”</w:t>
      </w:r>
      <w:commentRangeStart w:id="131"/>
      <w:commentRangeStart w:id="132"/>
      <w:commentRangeEnd w:id="131"/>
      <w:r>
        <w:rPr>
          <w:rStyle w:val="CommentReference"/>
        </w:rPr>
        <w:commentReference w:id="131"/>
      </w:r>
      <w:commentRangeEnd w:id="132"/>
      <w:r w:rsidR="00474B0B">
        <w:rPr>
          <w:rStyle w:val="CommentReference"/>
        </w:rPr>
        <w:commentReference w:id="132"/>
      </w:r>
    </w:p>
    <w:p w14:paraId="54683FE4" w14:textId="77777777" w:rsidR="00511A0F" w:rsidRPr="00C37D99" w:rsidRDefault="00511A0F" w:rsidP="00B67F8B">
      <w:pPr>
        <w:spacing w:line="288" w:lineRule="auto"/>
      </w:pPr>
      <w:r w:rsidRPr="00C37D99">
        <w:t>}</w:t>
      </w:r>
    </w:p>
    <w:p w14:paraId="05A71442" w14:textId="77777777" w:rsidR="00511A0F" w:rsidRPr="00C37D99" w:rsidRDefault="00511A0F" w:rsidP="00B67F8B">
      <w:pPr>
        <w:pStyle w:val="HTMLPreformatted"/>
        <w:spacing w:line="288" w:lineRule="auto"/>
        <w:rPr>
          <w:rFonts w:ascii="Times New Roman" w:hAnsi="Times New Roman" w:cs="Times New Roman"/>
          <w:sz w:val="24"/>
          <w:szCs w:val="24"/>
        </w:rPr>
      </w:pPr>
    </w:p>
    <w:p w14:paraId="179D9996" w14:textId="77777777" w:rsidR="00977330" w:rsidRPr="00C37D99" w:rsidRDefault="00977330" w:rsidP="00B67F8B">
      <w:pPr>
        <w:spacing w:line="288" w:lineRule="auto"/>
        <w:rPr>
          <w:b/>
          <w:bCs/>
        </w:rPr>
      </w:pPr>
      <w:r w:rsidRPr="00C37D99">
        <w:rPr>
          <w:b/>
          <w:bCs/>
        </w:rPr>
        <w:t>Response:</w:t>
      </w:r>
    </w:p>
    <w:p w14:paraId="1419E07E" w14:textId="77777777" w:rsidR="00977330" w:rsidRPr="00C37D99" w:rsidRDefault="00977330" w:rsidP="00B67F8B">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w:t>
      </w:r>
    </w:p>
    <w:p w14:paraId="3FC602D0" w14:textId="77777777" w:rsidR="00977330" w:rsidRPr="00C37D99" w:rsidRDefault="00977330" w:rsidP="00B67F8B">
      <w:pPr>
        <w:pStyle w:val="FirstLevelBullet"/>
        <w:spacing w:line="288" w:lineRule="auto"/>
        <w:ind w:firstLine="0"/>
        <w:rPr>
          <w:sz w:val="24"/>
          <w:szCs w:val="24"/>
        </w:rPr>
      </w:pPr>
      <w:r w:rsidRPr="00C37D99">
        <w:rPr>
          <w:sz w:val="24"/>
          <w:szCs w:val="24"/>
        </w:rPr>
        <w:t xml:space="preserve"> </w:t>
      </w:r>
      <w:r w:rsidRPr="00C37D99">
        <w:rPr>
          <w:sz w:val="24"/>
          <w:szCs w:val="24"/>
          <w:lang w:val="vi-VN"/>
        </w:rPr>
        <w:t xml:space="preserve"> </w:t>
      </w:r>
      <w:r w:rsidRPr="00C37D99">
        <w:rPr>
          <w:sz w:val="24"/>
          <w:szCs w:val="24"/>
        </w:rPr>
        <w:t>"errorCode": "200",</w:t>
      </w:r>
    </w:p>
    <w:p w14:paraId="2A66B284" w14:textId="4CFB0F02" w:rsidR="00977330" w:rsidRPr="00C37D99" w:rsidRDefault="00977330" w:rsidP="00E131AF">
      <w:pPr>
        <w:pStyle w:val="ANSVNormal"/>
        <w:rPr>
          <w:lang w:val="vi-VN"/>
        </w:rPr>
      </w:pPr>
      <w:r w:rsidRPr="00C37D99">
        <w:rPr>
          <w:lang w:val="vi-VN"/>
        </w:rPr>
        <w:t xml:space="preserve"> </w:t>
      </w:r>
      <w:r w:rsidR="00A85734">
        <w:rPr>
          <w:lang w:val="vi-VN"/>
        </w:rPr>
        <w:tab/>
      </w:r>
      <w:r w:rsidRPr="00C37D99">
        <w:rPr>
          <w:lang w:val="vi-VN"/>
        </w:rPr>
        <w:t xml:space="preserve"> </w:t>
      </w:r>
      <w:r w:rsidRPr="00C37D99">
        <w:t>"errorMessage": "SUCCESS"</w:t>
      </w:r>
      <w:r w:rsidRPr="00C37D99">
        <w:rPr>
          <w:lang w:val="vi-VN"/>
        </w:rPr>
        <w:t xml:space="preserve">                   </w:t>
      </w:r>
    </w:p>
    <w:p w14:paraId="356B9B77" w14:textId="4B2632D4" w:rsidR="00AE58AC" w:rsidRPr="00C37D99" w:rsidRDefault="00733807" w:rsidP="00E131AF">
      <w:pPr>
        <w:pStyle w:val="ANSVNormal"/>
        <w:rPr>
          <w:lang w:val="vi-VN"/>
        </w:rPr>
      </w:pPr>
      <w:r w:rsidRPr="00C37D99">
        <w:rPr>
          <w:lang w:val="vi-VN"/>
        </w:rPr>
        <w:t xml:space="preserve"> </w:t>
      </w:r>
      <w:r w:rsidR="00977330" w:rsidRPr="00C37D99">
        <w:rPr>
          <w:lang w:val="vi-VN"/>
        </w:rPr>
        <w:t>}</w:t>
      </w:r>
    </w:p>
    <w:p w14:paraId="7C37FE37" w14:textId="2B7463AB" w:rsidR="00AE58AC" w:rsidRPr="00C37D99" w:rsidRDefault="00AE58AC" w:rsidP="00303550">
      <w:pPr>
        <w:pStyle w:val="Heading3"/>
      </w:pPr>
      <w:bookmarkStart w:id="133" w:name="_Toc113436583"/>
      <w:r w:rsidRPr="00C37D99">
        <w:t>resetFactory</w:t>
      </w:r>
      <w:bookmarkEnd w:id="133"/>
    </w:p>
    <w:p w14:paraId="299B6F23" w14:textId="77777777" w:rsidR="004D4916" w:rsidRPr="00C37D99" w:rsidRDefault="004D4916" w:rsidP="00B67F8B">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4D4916" w:rsidRPr="00C37D99" w14:paraId="47988402" w14:textId="77777777" w:rsidTr="0054461D">
        <w:tc>
          <w:tcPr>
            <w:tcW w:w="1122" w:type="pct"/>
            <w:shd w:val="clear" w:color="auto" w:fill="BFBFBF" w:themeFill="background1" w:themeFillShade="BF"/>
          </w:tcPr>
          <w:p w14:paraId="4B034E55" w14:textId="77777777" w:rsidR="004D4916" w:rsidRPr="00C37D99" w:rsidRDefault="004D4916" w:rsidP="00E131AF">
            <w:pPr>
              <w:pStyle w:val="ANSVNormal"/>
            </w:pPr>
            <w:r w:rsidRPr="00C37D99">
              <w:t>Tên API</w:t>
            </w:r>
          </w:p>
        </w:tc>
        <w:tc>
          <w:tcPr>
            <w:tcW w:w="3878" w:type="pct"/>
            <w:shd w:val="clear" w:color="auto" w:fill="BFBFBF" w:themeFill="background1" w:themeFillShade="BF"/>
          </w:tcPr>
          <w:p w14:paraId="58E0EAB2" w14:textId="77777777" w:rsidR="004D4916" w:rsidRPr="00C37D99" w:rsidRDefault="004D4916" w:rsidP="00E131AF">
            <w:pPr>
              <w:pStyle w:val="ANSVNormal"/>
            </w:pPr>
            <w:r w:rsidRPr="00C37D99">
              <w:t>Mô tả</w:t>
            </w:r>
          </w:p>
        </w:tc>
      </w:tr>
      <w:tr w:rsidR="004D4916" w:rsidRPr="00C37D99" w14:paraId="2F3CE1F4" w14:textId="77777777" w:rsidTr="0054461D">
        <w:trPr>
          <w:trHeight w:val="362"/>
        </w:trPr>
        <w:tc>
          <w:tcPr>
            <w:tcW w:w="1122" w:type="pct"/>
          </w:tcPr>
          <w:p w14:paraId="410D164C" w14:textId="535D3F77" w:rsidR="004D4916" w:rsidRPr="00C37D99" w:rsidRDefault="004D4916" w:rsidP="00E131AF">
            <w:pPr>
              <w:pStyle w:val="ANSVNormal"/>
              <w:rPr>
                <w:lang w:val="vi-VN"/>
              </w:rPr>
            </w:pPr>
            <w:r w:rsidRPr="00C37D99">
              <w:rPr>
                <w:lang w:val="vi-VN"/>
              </w:rPr>
              <w:t>re</w:t>
            </w:r>
            <w:r w:rsidR="00837AF6" w:rsidRPr="00C37D99">
              <w:rPr>
                <w:lang w:val="vi-VN"/>
              </w:rPr>
              <w:t>set</w:t>
            </w:r>
            <w:r w:rsidRPr="00C37D99">
              <w:rPr>
                <w:lang w:val="vi-VN"/>
              </w:rPr>
              <w:t>Device</w:t>
            </w:r>
          </w:p>
        </w:tc>
        <w:tc>
          <w:tcPr>
            <w:tcW w:w="3878" w:type="pct"/>
          </w:tcPr>
          <w:p w14:paraId="2E1D25B8" w14:textId="7D815AE3" w:rsidR="004D4916" w:rsidRPr="00C37D99" w:rsidRDefault="004D4916" w:rsidP="00E131AF">
            <w:pPr>
              <w:pStyle w:val="ANSVNormal"/>
            </w:pPr>
            <w:r w:rsidRPr="00C37D99">
              <w:t>Điều khiển Reset thiết bị</w:t>
            </w:r>
          </w:p>
        </w:tc>
      </w:tr>
      <w:tr w:rsidR="002B1F75" w:rsidRPr="00C37D99" w14:paraId="76C92393" w14:textId="77777777" w:rsidTr="0054461D">
        <w:tc>
          <w:tcPr>
            <w:tcW w:w="1122" w:type="pct"/>
          </w:tcPr>
          <w:p w14:paraId="4DB52CE0" w14:textId="78937B57" w:rsidR="002B1F75" w:rsidRPr="00C37D99" w:rsidRDefault="002B1F75" w:rsidP="00E131AF">
            <w:pPr>
              <w:pStyle w:val="ANSVNormal"/>
            </w:pPr>
            <w:r w:rsidRPr="00C37D99">
              <w:t>Method</w:t>
            </w:r>
          </w:p>
        </w:tc>
        <w:tc>
          <w:tcPr>
            <w:tcW w:w="3878" w:type="pct"/>
          </w:tcPr>
          <w:p w14:paraId="3A87620B" w14:textId="2CDD9010" w:rsidR="002B1F75" w:rsidRPr="00C37D99" w:rsidRDefault="002B1F75" w:rsidP="00E131AF">
            <w:pPr>
              <w:pStyle w:val="ANSVNormal"/>
            </w:pPr>
            <w:r w:rsidRPr="00C37D99">
              <w:t>Function call</w:t>
            </w:r>
          </w:p>
        </w:tc>
      </w:tr>
      <w:tr w:rsidR="002B1F75" w:rsidRPr="00C37D99" w14:paraId="446CA724" w14:textId="77777777" w:rsidTr="0054461D">
        <w:tc>
          <w:tcPr>
            <w:tcW w:w="1122" w:type="pct"/>
          </w:tcPr>
          <w:p w14:paraId="1D66A79B" w14:textId="70780987" w:rsidR="002B1F75" w:rsidRPr="00C37D99" w:rsidRDefault="002B1F75" w:rsidP="00E131AF">
            <w:pPr>
              <w:pStyle w:val="ANSVNormal"/>
            </w:pPr>
            <w:r w:rsidRPr="00C37D99">
              <w:t>Response</w:t>
            </w:r>
          </w:p>
        </w:tc>
        <w:tc>
          <w:tcPr>
            <w:tcW w:w="3878" w:type="pct"/>
          </w:tcPr>
          <w:p w14:paraId="063899B0" w14:textId="05D7E4C8" w:rsidR="002B1F75" w:rsidRPr="00C37D99" w:rsidRDefault="002B1F75" w:rsidP="00E131AF">
            <w:pPr>
              <w:pStyle w:val="ANSVNormal"/>
            </w:pPr>
            <w:r w:rsidRPr="00C37D99">
              <w:t>JSON Object</w:t>
            </w:r>
          </w:p>
        </w:tc>
      </w:tr>
    </w:tbl>
    <w:p w14:paraId="765E25F6" w14:textId="77777777" w:rsidR="004D4916" w:rsidRPr="00C37D99" w:rsidRDefault="004D4916" w:rsidP="00B67F8B">
      <w:pPr>
        <w:spacing w:line="288" w:lineRule="auto"/>
      </w:pPr>
    </w:p>
    <w:p w14:paraId="1E9B3BD1" w14:textId="3D8FB962" w:rsidR="00D52020" w:rsidRPr="00C37D99" w:rsidRDefault="004D4916" w:rsidP="00B67F8B">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638"/>
        <w:gridCol w:w="1422"/>
        <w:gridCol w:w="1080"/>
        <w:gridCol w:w="1184"/>
        <w:gridCol w:w="3226"/>
      </w:tblGrid>
      <w:tr w:rsidR="00D52020" w:rsidRPr="00C37D99" w14:paraId="281C0CB2" w14:textId="77777777" w:rsidTr="383A282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4528111" w14:textId="77777777" w:rsidR="00D52020" w:rsidRPr="00C37D99" w:rsidRDefault="00D52020" w:rsidP="00B67F8B">
            <w:pPr>
              <w:spacing w:line="288" w:lineRule="auto"/>
              <w:rPr>
                <w:b/>
                <w:bCs/>
                <w:lang w:eastAsia="en-AU"/>
              </w:rPr>
            </w:pPr>
            <w:r w:rsidRPr="00C37D99">
              <w:rPr>
                <w:b/>
                <w:bCs/>
                <w:lang w:eastAsia="en-AU"/>
              </w:rPr>
              <w:t>No</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E2F3C" w14:textId="77777777" w:rsidR="00D52020" w:rsidRPr="00C37D99" w:rsidRDefault="00D52020" w:rsidP="00B67F8B">
            <w:pPr>
              <w:spacing w:line="288" w:lineRule="auto"/>
              <w:rPr>
                <w:b/>
                <w:bCs/>
                <w:lang w:eastAsia="en-AU"/>
              </w:rPr>
            </w:pPr>
            <w:r w:rsidRPr="00C37D99">
              <w:rPr>
                <w:b/>
                <w:bCs/>
                <w:lang w:eastAsia="en-AU"/>
              </w:rPr>
              <w:t>Parameter</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02D6E445" w14:textId="77777777" w:rsidR="00D52020" w:rsidRPr="00C37D99" w:rsidRDefault="00D52020" w:rsidP="00B67F8B">
            <w:pPr>
              <w:spacing w:line="288" w:lineRule="auto"/>
              <w:rPr>
                <w:b/>
                <w:bCs/>
                <w:lang w:eastAsia="en-AU"/>
              </w:rPr>
            </w:pPr>
            <w:r w:rsidRPr="00C37D99">
              <w:rPr>
                <w:b/>
                <w:bCs/>
                <w:lang w:eastAsia="en-AU"/>
              </w:rPr>
              <w:t>Mandatory</w:t>
            </w:r>
          </w:p>
        </w:tc>
        <w:tc>
          <w:tcPr>
            <w:tcW w:w="1080" w:type="dxa"/>
            <w:tcBorders>
              <w:top w:val="single" w:sz="4" w:space="0" w:color="auto"/>
              <w:left w:val="nil"/>
              <w:bottom w:val="single" w:sz="4" w:space="0" w:color="auto"/>
              <w:right w:val="single" w:sz="4" w:space="0" w:color="auto"/>
            </w:tcBorders>
            <w:vAlign w:val="center"/>
          </w:tcPr>
          <w:p w14:paraId="08FFEBE2" w14:textId="77777777" w:rsidR="00D52020" w:rsidRPr="00C37D99" w:rsidRDefault="00D52020" w:rsidP="00B67F8B">
            <w:pPr>
              <w:spacing w:line="288" w:lineRule="auto"/>
              <w:rPr>
                <w:b/>
                <w:bCs/>
                <w:lang w:eastAsia="en-AU"/>
              </w:rPr>
            </w:pPr>
            <w:r w:rsidRPr="00C37D99">
              <w:rPr>
                <w:b/>
                <w:bCs/>
                <w:lang w:eastAsia="en-AU"/>
              </w:rPr>
              <w:t>Type</w:t>
            </w:r>
          </w:p>
        </w:tc>
        <w:tc>
          <w:tcPr>
            <w:tcW w:w="1184" w:type="dxa"/>
            <w:tcBorders>
              <w:top w:val="single" w:sz="4" w:space="0" w:color="auto"/>
              <w:left w:val="single" w:sz="4" w:space="0" w:color="auto"/>
              <w:bottom w:val="single" w:sz="4" w:space="0" w:color="auto"/>
              <w:right w:val="single" w:sz="4" w:space="0" w:color="auto"/>
            </w:tcBorders>
          </w:tcPr>
          <w:p w14:paraId="5D08F526" w14:textId="77777777" w:rsidR="00D52020" w:rsidRPr="00C37D99" w:rsidRDefault="00D52020" w:rsidP="00B67F8B">
            <w:pPr>
              <w:spacing w:line="288" w:lineRule="auto"/>
              <w:rPr>
                <w:b/>
                <w:bCs/>
                <w:lang w:eastAsia="en-AU"/>
              </w:rPr>
            </w:pPr>
            <w:r w:rsidRPr="00C37D99">
              <w:rPr>
                <w:b/>
                <w:bCs/>
                <w:lang w:eastAsia="en-AU"/>
              </w:rPr>
              <w:t>Max length</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B19E8B" w14:textId="77777777" w:rsidR="00D52020" w:rsidRPr="00C37D99" w:rsidRDefault="00D52020" w:rsidP="00B67F8B">
            <w:pPr>
              <w:spacing w:line="288" w:lineRule="auto"/>
              <w:rPr>
                <w:b/>
                <w:bCs/>
                <w:lang w:eastAsia="en-AU"/>
              </w:rPr>
            </w:pPr>
            <w:r w:rsidRPr="00C37D99">
              <w:rPr>
                <w:b/>
                <w:bCs/>
                <w:lang w:eastAsia="en-AU"/>
              </w:rPr>
              <w:t>Meaning/Value</w:t>
            </w:r>
          </w:p>
        </w:tc>
      </w:tr>
      <w:tr w:rsidR="00D52020" w:rsidRPr="00C37D99" w14:paraId="5DDE1CC8" w14:textId="77777777" w:rsidTr="383A282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71FC61B" w14:textId="77777777" w:rsidR="00D52020" w:rsidRPr="00C37D99" w:rsidRDefault="00D52020" w:rsidP="00B67F8B">
            <w:pPr>
              <w:spacing w:line="288" w:lineRule="auto"/>
              <w:rPr>
                <w:lang w:eastAsia="en-AU"/>
              </w:rPr>
            </w:pPr>
            <w:r w:rsidRPr="00C37D99">
              <w:rPr>
                <w:lang w:val="vi-VN" w:eastAsia="en-AU"/>
              </w:rPr>
              <w:t>1</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FFD18C" w14:textId="77777777" w:rsidR="00D52020" w:rsidRPr="00C37D99" w:rsidRDefault="00D52020" w:rsidP="00B67F8B">
            <w:pPr>
              <w:spacing w:line="288" w:lineRule="auto"/>
            </w:pPr>
            <w:r w:rsidRPr="00C37D99">
              <w:rPr>
                <w:lang w:val="vi-VN"/>
              </w:rPr>
              <w:t>serialNumber</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0916DC9A" w14:textId="77777777" w:rsidR="00D52020" w:rsidRPr="00C37D99" w:rsidRDefault="00D52020" w:rsidP="00B67F8B">
            <w:pPr>
              <w:tabs>
                <w:tab w:val="left" w:pos="923"/>
              </w:tabs>
              <w:spacing w:line="288" w:lineRule="auto"/>
              <w:rPr>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4D19B36C" w14:textId="77777777" w:rsidR="00D52020" w:rsidRPr="00C37D99" w:rsidRDefault="00D52020" w:rsidP="00B67F8B">
            <w:pPr>
              <w:spacing w:line="288" w:lineRule="auto"/>
              <w:rPr>
                <w:lang w:eastAsia="en-AU"/>
              </w:rPr>
            </w:pPr>
            <w:r w:rsidRPr="00C37D99">
              <w:rPr>
                <w:lang w:eastAsia="en-AU"/>
              </w:rPr>
              <w:t>String</w:t>
            </w:r>
          </w:p>
        </w:tc>
        <w:tc>
          <w:tcPr>
            <w:tcW w:w="1184" w:type="dxa"/>
            <w:tcBorders>
              <w:top w:val="single" w:sz="4" w:space="0" w:color="auto"/>
              <w:left w:val="single" w:sz="4" w:space="0" w:color="auto"/>
              <w:bottom w:val="single" w:sz="4" w:space="0" w:color="auto"/>
              <w:right w:val="single" w:sz="4" w:space="0" w:color="auto"/>
            </w:tcBorders>
            <w:vAlign w:val="center"/>
          </w:tcPr>
          <w:p w14:paraId="6E0507E7" w14:textId="77777777" w:rsidR="00D52020" w:rsidRPr="00C37D99" w:rsidRDefault="00D52020" w:rsidP="00B67F8B">
            <w:pPr>
              <w:pStyle w:val="ListParagraph"/>
              <w:spacing w:line="288" w:lineRule="auto"/>
              <w:ind w:left="0"/>
              <w:rPr>
                <w:sz w:val="24"/>
                <w:szCs w:val="24"/>
              </w:rPr>
            </w:pPr>
            <w:r w:rsidRPr="00C37D99">
              <w:rPr>
                <w:sz w:val="24"/>
                <w:szCs w:val="24"/>
                <w:lang w:val="vi-VN" w:eastAsia="en-AU"/>
              </w:rPr>
              <w:t>16</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D28AC" w14:textId="3595B527" w:rsidR="00D52020" w:rsidRPr="00C37D99" w:rsidRDefault="00D52020" w:rsidP="00B67F8B">
            <w:pPr>
              <w:spacing w:line="288" w:lineRule="auto"/>
            </w:pPr>
            <w:r w:rsidRPr="00C37D99">
              <w:rPr>
                <w:lang w:val="vi-VN" w:eastAsia="en-AU"/>
              </w:rPr>
              <w:t xml:space="preserve">SerialNumber của thiết bị </w:t>
            </w:r>
            <w:r w:rsidR="009C094C">
              <w:rPr>
                <w:lang w:eastAsia="en-AU"/>
              </w:rPr>
              <w:t>cần reset</w:t>
            </w:r>
            <w:r w:rsidRPr="00C37D99">
              <w:rPr>
                <w:lang w:val="vi-VN" w:eastAsia="en-AU"/>
              </w:rPr>
              <w:t xml:space="preserve"> </w:t>
            </w:r>
          </w:p>
        </w:tc>
      </w:tr>
      <w:tr w:rsidR="00D52020" w:rsidRPr="00C37D99" w14:paraId="6F45B376" w14:textId="77777777" w:rsidTr="383A282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D031DBE" w14:textId="77777777" w:rsidR="00D52020" w:rsidRPr="00C37D99" w:rsidRDefault="00D52020" w:rsidP="00B67F8B">
            <w:pPr>
              <w:spacing w:line="288" w:lineRule="auto"/>
            </w:pPr>
            <w:r w:rsidRPr="00C37D99">
              <w:rPr>
                <w:lang w:val="vi-VN" w:eastAsia="en-AU"/>
              </w:rPr>
              <w:t>2</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98C9E1" w14:textId="77777777" w:rsidR="00D52020" w:rsidRPr="00C37D99" w:rsidRDefault="00D52020" w:rsidP="00B67F8B">
            <w:pPr>
              <w:spacing w:line="288" w:lineRule="auto"/>
            </w:pPr>
            <w:r w:rsidRPr="00C37D99">
              <w:rPr>
                <w:lang w:val="vi-VN"/>
              </w:rPr>
              <w:t>modelName</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5F859DFE" w14:textId="77777777" w:rsidR="00D52020" w:rsidRPr="00C37D99" w:rsidRDefault="00D52020" w:rsidP="00B67F8B">
            <w:pPr>
              <w:tabs>
                <w:tab w:val="left" w:pos="923"/>
              </w:tabs>
              <w:spacing w:line="288" w:lineRule="auto"/>
              <w:rPr>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240B10C9" w14:textId="77777777" w:rsidR="00D52020" w:rsidRPr="00C37D99" w:rsidRDefault="00D52020" w:rsidP="00B67F8B">
            <w:pPr>
              <w:spacing w:line="288" w:lineRule="auto"/>
            </w:pPr>
            <w:r w:rsidRPr="00C37D99">
              <w:rPr>
                <w:lang w:val="vi-VN" w:eastAsia="en-AU"/>
              </w:rPr>
              <w:t xml:space="preserve">String </w:t>
            </w:r>
          </w:p>
        </w:tc>
        <w:tc>
          <w:tcPr>
            <w:tcW w:w="1184" w:type="dxa"/>
            <w:tcBorders>
              <w:top w:val="single" w:sz="4" w:space="0" w:color="auto"/>
              <w:left w:val="single" w:sz="4" w:space="0" w:color="auto"/>
              <w:bottom w:val="single" w:sz="4" w:space="0" w:color="auto"/>
              <w:right w:val="single" w:sz="4" w:space="0" w:color="auto"/>
            </w:tcBorders>
            <w:vAlign w:val="center"/>
          </w:tcPr>
          <w:p w14:paraId="578FBDFE" w14:textId="77777777" w:rsidR="00D52020" w:rsidRPr="00C37D99" w:rsidRDefault="00D52020" w:rsidP="00B67F8B">
            <w:pPr>
              <w:pStyle w:val="ListParagraph"/>
              <w:spacing w:line="288" w:lineRule="auto"/>
              <w:ind w:left="0"/>
              <w:rPr>
                <w:color w:val="000000"/>
                <w:sz w:val="24"/>
                <w:szCs w:val="24"/>
              </w:rPr>
            </w:pPr>
            <w:r w:rsidRPr="00C37D99">
              <w:rPr>
                <w:sz w:val="24"/>
                <w:szCs w:val="24"/>
                <w:lang w:val="vi-VN" w:eastAsia="en-AU"/>
              </w:rPr>
              <w:t xml:space="preserve">16 </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78A459" w14:textId="0325056C" w:rsidR="00D52020" w:rsidRPr="009C094C" w:rsidRDefault="00D52020" w:rsidP="00B67F8B">
            <w:pPr>
              <w:spacing w:line="288" w:lineRule="auto"/>
            </w:pPr>
            <w:r w:rsidRPr="00C37D99">
              <w:rPr>
                <w:lang w:val="vi-VN" w:eastAsia="en-AU"/>
              </w:rPr>
              <w:t xml:space="preserve">Model của thiết bị cần </w:t>
            </w:r>
            <w:r w:rsidR="009C094C">
              <w:rPr>
                <w:lang w:eastAsia="en-AU"/>
              </w:rPr>
              <w:t>reset</w:t>
            </w:r>
          </w:p>
        </w:tc>
      </w:tr>
      <w:tr w:rsidR="007738D1" w:rsidRPr="00C37D99" w14:paraId="03396924" w14:textId="77777777" w:rsidTr="383A282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AF62D67" w14:textId="07BE6B06" w:rsidR="007738D1" w:rsidRPr="007738D1" w:rsidRDefault="007738D1" w:rsidP="007738D1">
            <w:pPr>
              <w:spacing w:line="288" w:lineRule="auto"/>
              <w:rPr>
                <w:lang w:eastAsia="en-AU"/>
              </w:rPr>
            </w:pPr>
            <w:r>
              <w:rPr>
                <w:lang w:eastAsia="en-AU"/>
              </w:rPr>
              <w:t>3</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38BF7A" w14:textId="25B01EF0" w:rsidR="007738D1" w:rsidRPr="00C37D99" w:rsidRDefault="6089A157" w:rsidP="007738D1">
            <w:pPr>
              <w:spacing w:line="288" w:lineRule="auto"/>
              <w:rPr>
                <w:lang w:val="vi-VN"/>
              </w:rPr>
            </w:pPr>
            <w:commentRangeStart w:id="134"/>
            <w:commentRangeStart w:id="135"/>
            <w:r>
              <w:t>macAddress</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09169D4A" w14:textId="709FA617" w:rsidR="007738D1" w:rsidRPr="00C37D99" w:rsidRDefault="007738D1" w:rsidP="007738D1">
            <w:pPr>
              <w:tabs>
                <w:tab w:val="left" w:pos="923"/>
              </w:tabs>
              <w:spacing w:line="288" w:lineRule="auto"/>
              <w:rPr>
                <w:lang w:eastAsia="en-AU"/>
              </w:rPr>
            </w:pPr>
            <w:r>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439CDDEC" w14:textId="37B3B671" w:rsidR="007738D1" w:rsidRPr="00C37D99" w:rsidRDefault="007738D1" w:rsidP="007738D1">
            <w:pPr>
              <w:spacing w:line="288" w:lineRule="auto"/>
              <w:rPr>
                <w:lang w:val="vi-VN" w:eastAsia="en-AU"/>
              </w:rPr>
            </w:pPr>
            <w:r>
              <w:rPr>
                <w:lang w:eastAsia="en-AU"/>
              </w:rPr>
              <w:t>String</w:t>
            </w:r>
          </w:p>
        </w:tc>
        <w:tc>
          <w:tcPr>
            <w:tcW w:w="1184" w:type="dxa"/>
            <w:tcBorders>
              <w:top w:val="single" w:sz="4" w:space="0" w:color="auto"/>
              <w:left w:val="single" w:sz="4" w:space="0" w:color="auto"/>
              <w:bottom w:val="single" w:sz="4" w:space="0" w:color="auto"/>
              <w:right w:val="single" w:sz="4" w:space="0" w:color="auto"/>
            </w:tcBorders>
            <w:vAlign w:val="center"/>
          </w:tcPr>
          <w:p w14:paraId="73FA8FDB" w14:textId="6BC996C9" w:rsidR="007738D1" w:rsidRPr="00C37D99" w:rsidRDefault="383A282B" w:rsidP="383A282B">
            <w:pPr>
              <w:pStyle w:val="ListParagraph"/>
              <w:spacing w:line="288" w:lineRule="auto"/>
              <w:ind w:left="0"/>
              <w:rPr>
                <w:sz w:val="24"/>
                <w:szCs w:val="24"/>
                <w:lang w:eastAsia="en-AU"/>
              </w:rPr>
            </w:pPr>
            <w:r w:rsidRPr="383A282B">
              <w:rPr>
                <w:sz w:val="24"/>
                <w:szCs w:val="24"/>
                <w:lang w:eastAsia="en-AU"/>
              </w:rPr>
              <w:t>128</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6DBEB0" w14:textId="15AF78EA" w:rsidR="007738D1" w:rsidRPr="00C37D99" w:rsidRDefault="6089A157" w:rsidP="007738D1">
            <w:pPr>
              <w:spacing w:line="288" w:lineRule="auto"/>
              <w:rPr>
                <w:lang w:val="vi-VN" w:eastAsia="en-AU"/>
              </w:rPr>
            </w:pPr>
            <w:r w:rsidRPr="383A282B">
              <w:rPr>
                <w:lang w:eastAsia="en-AU"/>
              </w:rPr>
              <w:t>Địa chỉ Mac của thiết bị</w:t>
            </w:r>
            <w:commentRangeEnd w:id="134"/>
            <w:r w:rsidR="007738D1">
              <w:rPr>
                <w:rStyle w:val="CommentReference"/>
              </w:rPr>
              <w:commentReference w:id="134"/>
            </w:r>
            <w:commentRangeEnd w:id="135"/>
            <w:r w:rsidR="007738D1">
              <w:rPr>
                <w:rStyle w:val="CommentReference"/>
              </w:rPr>
              <w:commentReference w:id="135"/>
            </w:r>
          </w:p>
        </w:tc>
      </w:tr>
    </w:tbl>
    <w:p w14:paraId="31CB1848" w14:textId="583C5BD1" w:rsidR="004D4916" w:rsidRPr="00C37D99" w:rsidRDefault="004D4916" w:rsidP="00B67F8B">
      <w:pPr>
        <w:pStyle w:val="Heading4"/>
        <w:spacing w:line="288" w:lineRule="auto"/>
        <w:rPr>
          <w:sz w:val="24"/>
          <w:szCs w:val="24"/>
        </w:rPr>
      </w:pPr>
      <w:r w:rsidRPr="00C37D99">
        <w:rPr>
          <w:sz w:val="24"/>
          <w:szCs w:val="24"/>
        </w:rPr>
        <w:lastRenderedPageBreak/>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530"/>
        <w:gridCol w:w="1530"/>
        <w:gridCol w:w="1080"/>
        <w:gridCol w:w="1440"/>
        <w:gridCol w:w="2970"/>
      </w:tblGrid>
      <w:tr w:rsidR="004D4916" w:rsidRPr="00C37D99" w14:paraId="389507AA" w14:textId="77777777" w:rsidTr="0054461D">
        <w:trPr>
          <w:trHeight w:val="255"/>
        </w:trPr>
        <w:tc>
          <w:tcPr>
            <w:tcW w:w="625" w:type="dxa"/>
            <w:vAlign w:val="center"/>
          </w:tcPr>
          <w:p w14:paraId="576F466A" w14:textId="77777777" w:rsidR="004D4916" w:rsidRPr="00C37D99" w:rsidRDefault="004D4916" w:rsidP="00B67F8B">
            <w:pPr>
              <w:spacing w:line="288" w:lineRule="auto"/>
              <w:rPr>
                <w:b/>
                <w:bCs/>
                <w:lang w:eastAsia="en-AU"/>
              </w:rPr>
            </w:pPr>
            <w:r w:rsidRPr="00C37D99">
              <w:rPr>
                <w:b/>
                <w:bCs/>
                <w:lang w:eastAsia="en-AU"/>
              </w:rPr>
              <w:t>No</w:t>
            </w:r>
          </w:p>
        </w:tc>
        <w:tc>
          <w:tcPr>
            <w:tcW w:w="1530" w:type="dxa"/>
            <w:shd w:val="clear" w:color="auto" w:fill="auto"/>
            <w:noWrap/>
            <w:vAlign w:val="center"/>
          </w:tcPr>
          <w:p w14:paraId="62ED3C8D" w14:textId="77777777" w:rsidR="004D4916" w:rsidRPr="00C37D99" w:rsidRDefault="004D4916" w:rsidP="00B67F8B">
            <w:pPr>
              <w:spacing w:line="288" w:lineRule="auto"/>
              <w:rPr>
                <w:b/>
                <w:bCs/>
                <w:lang w:eastAsia="en-AU"/>
              </w:rPr>
            </w:pPr>
            <w:r w:rsidRPr="00C37D99">
              <w:rPr>
                <w:b/>
                <w:bCs/>
                <w:lang w:eastAsia="en-AU"/>
              </w:rPr>
              <w:t>Parameter</w:t>
            </w:r>
          </w:p>
        </w:tc>
        <w:tc>
          <w:tcPr>
            <w:tcW w:w="1530" w:type="dxa"/>
            <w:shd w:val="clear" w:color="auto" w:fill="auto"/>
            <w:noWrap/>
            <w:vAlign w:val="center"/>
          </w:tcPr>
          <w:p w14:paraId="4238EA94" w14:textId="77777777" w:rsidR="004D4916" w:rsidRPr="00C37D99" w:rsidRDefault="004D4916" w:rsidP="00B67F8B">
            <w:pPr>
              <w:spacing w:line="288" w:lineRule="auto"/>
              <w:rPr>
                <w:b/>
                <w:bCs/>
                <w:lang w:eastAsia="en-AU"/>
              </w:rPr>
            </w:pPr>
            <w:r w:rsidRPr="00C37D99">
              <w:rPr>
                <w:b/>
                <w:bCs/>
                <w:lang w:eastAsia="en-AU"/>
              </w:rPr>
              <w:t>Mandatory</w:t>
            </w:r>
          </w:p>
        </w:tc>
        <w:tc>
          <w:tcPr>
            <w:tcW w:w="1080" w:type="dxa"/>
          </w:tcPr>
          <w:p w14:paraId="1C8C0530" w14:textId="77777777" w:rsidR="004D4916" w:rsidRPr="00C37D99" w:rsidRDefault="004D4916" w:rsidP="00B67F8B">
            <w:pPr>
              <w:spacing w:line="288" w:lineRule="auto"/>
              <w:rPr>
                <w:b/>
                <w:bCs/>
                <w:lang w:eastAsia="en-AU"/>
              </w:rPr>
            </w:pPr>
            <w:r w:rsidRPr="00C37D99">
              <w:rPr>
                <w:b/>
                <w:bCs/>
                <w:lang w:eastAsia="en-AU"/>
              </w:rPr>
              <w:t>Type</w:t>
            </w:r>
          </w:p>
        </w:tc>
        <w:tc>
          <w:tcPr>
            <w:tcW w:w="1440" w:type="dxa"/>
            <w:vAlign w:val="center"/>
          </w:tcPr>
          <w:p w14:paraId="42AFB89C" w14:textId="77777777" w:rsidR="004D4916" w:rsidRPr="00C37D99" w:rsidRDefault="004D4916" w:rsidP="00B67F8B">
            <w:pPr>
              <w:spacing w:line="288" w:lineRule="auto"/>
              <w:rPr>
                <w:b/>
                <w:bCs/>
                <w:lang w:eastAsia="en-AU"/>
              </w:rPr>
            </w:pPr>
            <w:r w:rsidRPr="00C37D99">
              <w:rPr>
                <w:b/>
                <w:bCs/>
                <w:lang w:eastAsia="en-AU"/>
              </w:rPr>
              <w:t>Max length</w:t>
            </w:r>
          </w:p>
        </w:tc>
        <w:tc>
          <w:tcPr>
            <w:tcW w:w="2970" w:type="dxa"/>
            <w:shd w:val="clear" w:color="auto" w:fill="auto"/>
            <w:noWrap/>
            <w:vAlign w:val="center"/>
          </w:tcPr>
          <w:p w14:paraId="6A4A1F06" w14:textId="77777777" w:rsidR="004D4916" w:rsidRPr="00C37D99" w:rsidRDefault="004D4916" w:rsidP="00B67F8B">
            <w:pPr>
              <w:spacing w:line="288" w:lineRule="auto"/>
              <w:rPr>
                <w:b/>
                <w:bCs/>
                <w:lang w:eastAsia="en-AU"/>
              </w:rPr>
            </w:pPr>
            <w:r w:rsidRPr="00C37D99">
              <w:rPr>
                <w:b/>
                <w:bCs/>
                <w:lang w:eastAsia="en-AU"/>
              </w:rPr>
              <w:t>Meaning</w:t>
            </w:r>
          </w:p>
        </w:tc>
      </w:tr>
      <w:tr w:rsidR="004D4916" w:rsidRPr="00C37D99" w14:paraId="7763D90C" w14:textId="77777777" w:rsidTr="0054461D">
        <w:trPr>
          <w:trHeight w:val="255"/>
        </w:trPr>
        <w:tc>
          <w:tcPr>
            <w:tcW w:w="625" w:type="dxa"/>
            <w:vAlign w:val="center"/>
          </w:tcPr>
          <w:p w14:paraId="4853E078" w14:textId="77777777" w:rsidR="004D4916" w:rsidRPr="00C37D99" w:rsidRDefault="004D4916" w:rsidP="00B67F8B">
            <w:pPr>
              <w:spacing w:line="288" w:lineRule="auto"/>
              <w:rPr>
                <w:lang w:eastAsia="en-AU"/>
              </w:rPr>
            </w:pPr>
            <w:r w:rsidRPr="00C37D99">
              <w:rPr>
                <w:lang w:eastAsia="en-AU"/>
              </w:rPr>
              <w:t>1</w:t>
            </w:r>
          </w:p>
        </w:tc>
        <w:tc>
          <w:tcPr>
            <w:tcW w:w="1530" w:type="dxa"/>
            <w:shd w:val="clear" w:color="auto" w:fill="auto"/>
            <w:noWrap/>
            <w:vAlign w:val="center"/>
          </w:tcPr>
          <w:p w14:paraId="54D74205" w14:textId="77777777" w:rsidR="004D4916" w:rsidRPr="00C37D99" w:rsidRDefault="004D4916" w:rsidP="00B67F8B">
            <w:pPr>
              <w:spacing w:line="288" w:lineRule="auto"/>
              <w:rPr>
                <w:lang w:eastAsia="en-AU"/>
              </w:rPr>
            </w:pPr>
            <w:r w:rsidRPr="00C37D99">
              <w:rPr>
                <w:lang w:eastAsia="en-AU"/>
              </w:rPr>
              <w:t>errorCode</w:t>
            </w:r>
          </w:p>
        </w:tc>
        <w:tc>
          <w:tcPr>
            <w:tcW w:w="1530" w:type="dxa"/>
            <w:shd w:val="clear" w:color="auto" w:fill="auto"/>
            <w:noWrap/>
            <w:vAlign w:val="center"/>
          </w:tcPr>
          <w:p w14:paraId="610C9F45" w14:textId="77777777" w:rsidR="004D4916" w:rsidRPr="00C37D99" w:rsidRDefault="004D4916" w:rsidP="00B67F8B">
            <w:pPr>
              <w:spacing w:line="288" w:lineRule="auto"/>
              <w:rPr>
                <w:lang w:eastAsia="en-AU"/>
              </w:rPr>
            </w:pPr>
            <w:r w:rsidRPr="00C37D99">
              <w:rPr>
                <w:lang w:eastAsia="en-AU"/>
              </w:rPr>
              <w:t>Mandatory</w:t>
            </w:r>
          </w:p>
        </w:tc>
        <w:tc>
          <w:tcPr>
            <w:tcW w:w="1080" w:type="dxa"/>
          </w:tcPr>
          <w:p w14:paraId="3C46F1A8" w14:textId="77777777" w:rsidR="004D4916" w:rsidRPr="00C37D99" w:rsidRDefault="004D4916" w:rsidP="00B67F8B">
            <w:pPr>
              <w:spacing w:line="288" w:lineRule="auto"/>
              <w:rPr>
                <w:lang w:eastAsia="en-AU"/>
              </w:rPr>
            </w:pPr>
            <w:r w:rsidRPr="00C37D99">
              <w:rPr>
                <w:lang w:eastAsia="en-AU"/>
              </w:rPr>
              <w:t>String</w:t>
            </w:r>
          </w:p>
        </w:tc>
        <w:tc>
          <w:tcPr>
            <w:tcW w:w="1440" w:type="dxa"/>
            <w:vAlign w:val="center"/>
          </w:tcPr>
          <w:p w14:paraId="08B1A0D6" w14:textId="77777777" w:rsidR="004D4916" w:rsidRPr="00C37D99" w:rsidRDefault="004D4916" w:rsidP="00B67F8B">
            <w:pPr>
              <w:spacing w:line="288" w:lineRule="auto"/>
              <w:rPr>
                <w:lang w:eastAsia="en-AU"/>
              </w:rPr>
            </w:pPr>
            <w:r w:rsidRPr="00C37D99">
              <w:rPr>
                <w:lang w:eastAsia="en-AU"/>
              </w:rPr>
              <w:t>4</w:t>
            </w:r>
          </w:p>
        </w:tc>
        <w:tc>
          <w:tcPr>
            <w:tcW w:w="2970" w:type="dxa"/>
            <w:shd w:val="clear" w:color="auto" w:fill="auto"/>
            <w:noWrap/>
            <w:vAlign w:val="center"/>
          </w:tcPr>
          <w:p w14:paraId="2173ED50" w14:textId="77777777" w:rsidR="004D4916" w:rsidRPr="00C37D99" w:rsidRDefault="004D4916" w:rsidP="00B67F8B">
            <w:pPr>
              <w:spacing w:line="288" w:lineRule="auto"/>
              <w:rPr>
                <w:lang w:eastAsia="en-AU"/>
              </w:rPr>
            </w:pPr>
            <w:r w:rsidRPr="00C37D99">
              <w:rPr>
                <w:lang w:eastAsia="en-AU"/>
              </w:rPr>
              <w:t>Mã lỗi</w:t>
            </w:r>
          </w:p>
        </w:tc>
      </w:tr>
      <w:tr w:rsidR="004D4916" w:rsidRPr="00C37D99" w14:paraId="496A2175" w14:textId="77777777" w:rsidTr="0054461D">
        <w:trPr>
          <w:trHeight w:val="255"/>
        </w:trPr>
        <w:tc>
          <w:tcPr>
            <w:tcW w:w="625" w:type="dxa"/>
            <w:vAlign w:val="center"/>
          </w:tcPr>
          <w:p w14:paraId="4C8A8A09" w14:textId="77777777" w:rsidR="004D4916" w:rsidRPr="00C37D99" w:rsidRDefault="004D4916" w:rsidP="00B67F8B">
            <w:pPr>
              <w:spacing w:line="288" w:lineRule="auto"/>
              <w:rPr>
                <w:lang w:eastAsia="en-AU"/>
              </w:rPr>
            </w:pPr>
            <w:r w:rsidRPr="00C37D99">
              <w:rPr>
                <w:lang w:eastAsia="en-AU"/>
              </w:rPr>
              <w:t>2</w:t>
            </w:r>
          </w:p>
        </w:tc>
        <w:tc>
          <w:tcPr>
            <w:tcW w:w="1530" w:type="dxa"/>
            <w:shd w:val="clear" w:color="auto" w:fill="auto"/>
            <w:noWrap/>
            <w:vAlign w:val="center"/>
          </w:tcPr>
          <w:p w14:paraId="79DE4BAA" w14:textId="77777777" w:rsidR="004D4916" w:rsidRPr="00C37D99" w:rsidRDefault="004D4916" w:rsidP="00B67F8B">
            <w:pPr>
              <w:spacing w:line="288" w:lineRule="auto"/>
              <w:rPr>
                <w:lang w:eastAsia="en-AU"/>
              </w:rPr>
            </w:pPr>
            <w:r w:rsidRPr="00C37D99">
              <w:rPr>
                <w:lang w:eastAsia="en-AU"/>
              </w:rPr>
              <w:t>errorMessage</w:t>
            </w:r>
          </w:p>
        </w:tc>
        <w:tc>
          <w:tcPr>
            <w:tcW w:w="1530" w:type="dxa"/>
            <w:shd w:val="clear" w:color="auto" w:fill="auto"/>
            <w:noWrap/>
            <w:vAlign w:val="center"/>
          </w:tcPr>
          <w:p w14:paraId="6009B523" w14:textId="77777777" w:rsidR="004D4916" w:rsidRPr="00C37D99" w:rsidRDefault="004D4916" w:rsidP="00B67F8B">
            <w:pPr>
              <w:spacing w:line="288" w:lineRule="auto"/>
              <w:rPr>
                <w:lang w:eastAsia="en-AU"/>
              </w:rPr>
            </w:pPr>
            <w:r w:rsidRPr="00C37D99">
              <w:rPr>
                <w:lang w:eastAsia="en-AU"/>
              </w:rPr>
              <w:t>Optional</w:t>
            </w:r>
          </w:p>
        </w:tc>
        <w:tc>
          <w:tcPr>
            <w:tcW w:w="1080" w:type="dxa"/>
          </w:tcPr>
          <w:p w14:paraId="6F76EDA2" w14:textId="77777777" w:rsidR="004D4916" w:rsidRPr="00C37D99" w:rsidRDefault="004D4916" w:rsidP="00B67F8B">
            <w:pPr>
              <w:spacing w:line="288" w:lineRule="auto"/>
              <w:rPr>
                <w:lang w:eastAsia="en-AU"/>
              </w:rPr>
            </w:pPr>
            <w:r w:rsidRPr="00C37D99">
              <w:rPr>
                <w:lang w:eastAsia="en-AU"/>
              </w:rPr>
              <w:t>String</w:t>
            </w:r>
          </w:p>
        </w:tc>
        <w:tc>
          <w:tcPr>
            <w:tcW w:w="1440" w:type="dxa"/>
            <w:vAlign w:val="center"/>
          </w:tcPr>
          <w:p w14:paraId="40874B99" w14:textId="77777777" w:rsidR="004D4916" w:rsidRPr="00C37D99" w:rsidRDefault="004D4916" w:rsidP="00B67F8B">
            <w:pPr>
              <w:spacing w:line="288" w:lineRule="auto"/>
              <w:rPr>
                <w:lang w:eastAsia="en-AU"/>
              </w:rPr>
            </w:pPr>
            <w:r w:rsidRPr="00C37D99">
              <w:rPr>
                <w:lang w:eastAsia="en-AU"/>
              </w:rPr>
              <w:t>64</w:t>
            </w:r>
          </w:p>
        </w:tc>
        <w:tc>
          <w:tcPr>
            <w:tcW w:w="2970" w:type="dxa"/>
            <w:shd w:val="clear" w:color="auto" w:fill="auto"/>
            <w:noWrap/>
            <w:vAlign w:val="center"/>
          </w:tcPr>
          <w:p w14:paraId="216C0E37" w14:textId="77777777" w:rsidR="004D4916" w:rsidRPr="00C37D99" w:rsidRDefault="004D4916" w:rsidP="00B67F8B">
            <w:pPr>
              <w:spacing w:line="288" w:lineRule="auto"/>
              <w:rPr>
                <w:lang w:eastAsia="en-AU"/>
              </w:rPr>
            </w:pPr>
            <w:r w:rsidRPr="00C37D99">
              <w:rPr>
                <w:lang w:eastAsia="en-AU"/>
              </w:rPr>
              <w:t>Mô tả lỗi</w:t>
            </w:r>
          </w:p>
        </w:tc>
      </w:tr>
    </w:tbl>
    <w:p w14:paraId="0792584E" w14:textId="77777777" w:rsidR="004D4916" w:rsidRPr="00C37D99" w:rsidRDefault="004D4916" w:rsidP="00B67F8B">
      <w:pPr>
        <w:pStyle w:val="Heading4"/>
        <w:spacing w:line="288" w:lineRule="auto"/>
        <w:rPr>
          <w:sz w:val="24"/>
          <w:szCs w:val="24"/>
        </w:rPr>
      </w:pPr>
      <w:r w:rsidRPr="00C37D99">
        <w:rPr>
          <w:sz w:val="24"/>
          <w:szCs w:val="24"/>
        </w:rPr>
        <w:t>Example</w:t>
      </w:r>
    </w:p>
    <w:p w14:paraId="145250CD" w14:textId="77777777" w:rsidR="004D4916" w:rsidRPr="00C37D99" w:rsidRDefault="004D4916" w:rsidP="00B67F8B">
      <w:pPr>
        <w:spacing w:line="288" w:lineRule="auto"/>
        <w:rPr>
          <w:b/>
          <w:bCs/>
        </w:rPr>
      </w:pPr>
      <w:r w:rsidRPr="00C37D99">
        <w:rPr>
          <w:b/>
          <w:bCs/>
        </w:rPr>
        <w:t>Request:</w:t>
      </w:r>
    </w:p>
    <w:p w14:paraId="34F27F3F" w14:textId="160F9DE5" w:rsidR="004D4916" w:rsidRPr="00C37D99" w:rsidRDefault="004D4916"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lang w:val="vi-VN"/>
        </w:rPr>
        <w:t xml:space="preserve"> resetDevice</w:t>
      </w:r>
      <w:r w:rsidRPr="00C37D99">
        <w:rPr>
          <w:rFonts w:ascii="Times New Roman" w:hAnsi="Times New Roman" w:cs="Times New Roman"/>
          <w:sz w:val="24"/>
          <w:szCs w:val="24"/>
        </w:rPr>
        <w:t xml:space="preserve"> (</w:t>
      </w:r>
      <w:r w:rsidR="00511A0F" w:rsidRPr="00C37D99">
        <w:rPr>
          <w:rFonts w:ascii="Times New Roman" w:hAnsi="Times New Roman" w:cs="Times New Roman"/>
          <w:sz w:val="24"/>
          <w:szCs w:val="24"/>
        </w:rPr>
        <w:t>data</w:t>
      </w:r>
      <w:r w:rsidRPr="00C37D99">
        <w:rPr>
          <w:rFonts w:ascii="Times New Roman" w:hAnsi="Times New Roman" w:cs="Times New Roman"/>
          <w:sz w:val="24"/>
          <w:szCs w:val="24"/>
        </w:rPr>
        <w:t>);</w:t>
      </w:r>
    </w:p>
    <w:p w14:paraId="7F1BF761" w14:textId="77777777" w:rsidR="008C1E5D" w:rsidRDefault="00511A0F" w:rsidP="00B67F8B">
      <w:pPr>
        <w:pStyle w:val="HTMLPreformatted"/>
        <w:spacing w:line="288" w:lineRule="auto"/>
        <w:rPr>
          <w:rFonts w:ascii="Times New Roman" w:hAnsi="Times New Roman" w:cs="Times New Roman"/>
          <w:sz w:val="24"/>
          <w:szCs w:val="24"/>
          <w:lang w:val="vi-VN"/>
        </w:rPr>
      </w:pP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p>
    <w:p w14:paraId="167D21B7" w14:textId="043EFA7B" w:rsidR="00511A0F" w:rsidRPr="00C37D99" w:rsidRDefault="00511A0F"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w:t>
      </w:r>
    </w:p>
    <w:p w14:paraId="59833036" w14:textId="56E1533C" w:rsidR="00511A0F" w:rsidRPr="00C37D99" w:rsidRDefault="00196F88" w:rsidP="00B67F8B">
      <w:pPr>
        <w:spacing w:line="288" w:lineRule="auto"/>
        <w:ind w:left="720"/>
      </w:pPr>
      <w:commentRangeStart w:id="136"/>
      <w:commentRangeStart w:id="137"/>
      <w:r w:rsidRPr="00C37D99">
        <w:rPr>
          <w:lang w:val="vi-VN"/>
        </w:rPr>
        <w:t>“</w:t>
      </w:r>
      <w:r w:rsidR="00511A0F" w:rsidRPr="00C37D99">
        <w:t>serialNumber”: “</w:t>
      </w:r>
      <w:r w:rsidR="00DB6D2D">
        <w:t>VNPT123456</w:t>
      </w:r>
      <w:r w:rsidR="00511A0F" w:rsidRPr="00C37D99">
        <w:t>”,</w:t>
      </w:r>
    </w:p>
    <w:p w14:paraId="18DD7371" w14:textId="622DBEA3" w:rsidR="00511A0F" w:rsidRDefault="01E208B1" w:rsidP="00B67F8B">
      <w:pPr>
        <w:spacing w:line="288" w:lineRule="auto"/>
        <w:ind w:left="720"/>
      </w:pPr>
      <w:r w:rsidRPr="00C37D99">
        <w:t>“modelName”: “</w:t>
      </w:r>
      <w:r w:rsidR="00DB6D2D">
        <w:t>GW040H</w:t>
      </w:r>
      <w:r w:rsidRPr="00C37D99">
        <w:t>”</w:t>
      </w:r>
      <w:commentRangeEnd w:id="136"/>
      <w:r w:rsidR="00316D23">
        <w:rPr>
          <w:rStyle w:val="CommentReference"/>
        </w:rPr>
        <w:commentReference w:id="136"/>
      </w:r>
      <w:commentRangeEnd w:id="137"/>
      <w:r w:rsidR="00474B0B">
        <w:rPr>
          <w:rStyle w:val="CommentReference"/>
        </w:rPr>
        <w:commentReference w:id="137"/>
      </w:r>
      <w:r w:rsidR="007738D1">
        <w:t>,</w:t>
      </w:r>
    </w:p>
    <w:p w14:paraId="0FF76350" w14:textId="5847B918" w:rsidR="007738D1" w:rsidRPr="00C37D99" w:rsidRDefault="007738D1" w:rsidP="007738D1">
      <w:pPr>
        <w:spacing w:line="288" w:lineRule="auto"/>
        <w:ind w:left="720"/>
      </w:pPr>
      <w:r w:rsidRPr="00C37D99">
        <w:t>“</w:t>
      </w:r>
      <w:r>
        <w:t>macAddress</w:t>
      </w:r>
      <w:r w:rsidRPr="00C37D99">
        <w:t>”: “</w:t>
      </w:r>
      <w:r w:rsidRPr="007738D1">
        <w:rPr>
          <w:rStyle w:val="normaltextrun"/>
          <w:sz w:val="26"/>
          <w:szCs w:val="26"/>
          <w:u w:val="single"/>
        </w:rPr>
        <w:t>A0:65:18:04:31:C6</w:t>
      </w:r>
      <w:r w:rsidRPr="00C37D99">
        <w:t>”</w:t>
      </w:r>
      <w:commentRangeStart w:id="138"/>
      <w:commentRangeStart w:id="139"/>
      <w:commentRangeEnd w:id="138"/>
      <w:r>
        <w:rPr>
          <w:rStyle w:val="CommentReference"/>
        </w:rPr>
        <w:commentReference w:id="138"/>
      </w:r>
      <w:commentRangeEnd w:id="139"/>
      <w:r w:rsidR="00474B0B">
        <w:rPr>
          <w:rStyle w:val="CommentReference"/>
        </w:rPr>
        <w:commentReference w:id="139"/>
      </w:r>
    </w:p>
    <w:p w14:paraId="4E75C115" w14:textId="7029154F" w:rsidR="00511A0F" w:rsidRPr="00C37D99" w:rsidRDefault="00511A0F" w:rsidP="00B67F8B">
      <w:pPr>
        <w:spacing w:line="288" w:lineRule="auto"/>
      </w:pPr>
      <w:r w:rsidRPr="00C37D99">
        <w:t>}</w:t>
      </w:r>
    </w:p>
    <w:p w14:paraId="56086542" w14:textId="77777777" w:rsidR="004D4916" w:rsidRPr="00C37D99" w:rsidRDefault="004D4916" w:rsidP="00B67F8B">
      <w:pPr>
        <w:spacing w:line="288" w:lineRule="auto"/>
        <w:rPr>
          <w:b/>
          <w:bCs/>
        </w:rPr>
      </w:pPr>
      <w:r w:rsidRPr="00C37D99">
        <w:rPr>
          <w:b/>
          <w:bCs/>
        </w:rPr>
        <w:t>Response:</w:t>
      </w:r>
    </w:p>
    <w:p w14:paraId="1B2178DC" w14:textId="08F26089" w:rsidR="004D4916" w:rsidRPr="00C37D99" w:rsidRDefault="004D4916" w:rsidP="00B67F8B">
      <w:pPr>
        <w:pStyle w:val="FirstLevelBullet"/>
        <w:spacing w:line="288" w:lineRule="auto"/>
        <w:ind w:left="0" w:firstLine="0"/>
        <w:rPr>
          <w:sz w:val="24"/>
          <w:szCs w:val="24"/>
        </w:rPr>
      </w:pPr>
      <w:r w:rsidRPr="00C37D99">
        <w:rPr>
          <w:sz w:val="24"/>
          <w:szCs w:val="24"/>
        </w:rPr>
        <w:t>{</w:t>
      </w:r>
    </w:p>
    <w:p w14:paraId="6E264844" w14:textId="77777777" w:rsidR="004D4916" w:rsidRPr="00C37D99" w:rsidRDefault="004D4916" w:rsidP="00B67F8B">
      <w:pPr>
        <w:pStyle w:val="FirstLevelBullet"/>
        <w:spacing w:line="288" w:lineRule="auto"/>
        <w:ind w:firstLine="0"/>
        <w:rPr>
          <w:sz w:val="24"/>
          <w:szCs w:val="24"/>
        </w:rPr>
      </w:pPr>
      <w:r w:rsidRPr="00C37D99">
        <w:rPr>
          <w:sz w:val="24"/>
          <w:szCs w:val="24"/>
        </w:rPr>
        <w:t xml:space="preserve"> </w:t>
      </w:r>
      <w:r w:rsidRPr="00C37D99">
        <w:rPr>
          <w:sz w:val="24"/>
          <w:szCs w:val="24"/>
          <w:lang w:val="vi-VN"/>
        </w:rPr>
        <w:t xml:space="preserve"> </w:t>
      </w:r>
      <w:r w:rsidRPr="00C37D99">
        <w:rPr>
          <w:sz w:val="24"/>
          <w:szCs w:val="24"/>
        </w:rPr>
        <w:t>"errorCode": "200",</w:t>
      </w:r>
    </w:p>
    <w:p w14:paraId="4DAF4952" w14:textId="567B9478" w:rsidR="004D4916" w:rsidRPr="00C37D99" w:rsidRDefault="004D4916" w:rsidP="00E131AF">
      <w:pPr>
        <w:pStyle w:val="ANSVNormal"/>
        <w:rPr>
          <w:lang w:val="vi-VN"/>
        </w:rPr>
      </w:pPr>
      <w:r w:rsidRPr="00C37D99">
        <w:rPr>
          <w:lang w:val="vi-VN"/>
        </w:rPr>
        <w:t xml:space="preserve"> </w:t>
      </w:r>
      <w:r w:rsidR="00A85734">
        <w:rPr>
          <w:lang w:val="vi-VN"/>
        </w:rPr>
        <w:tab/>
      </w:r>
      <w:r w:rsidRPr="00C37D99">
        <w:rPr>
          <w:lang w:val="vi-VN"/>
        </w:rPr>
        <w:t xml:space="preserve"> </w:t>
      </w:r>
      <w:r w:rsidRPr="00C37D99">
        <w:t>"errorMessage": "SUCCESS"</w:t>
      </w:r>
      <w:r w:rsidRPr="00C37D99">
        <w:rPr>
          <w:lang w:val="vi-VN"/>
        </w:rPr>
        <w:t xml:space="preserve">                    </w:t>
      </w:r>
    </w:p>
    <w:p w14:paraId="0B2089F5" w14:textId="357D3D9A" w:rsidR="00AE58AC" w:rsidRPr="00C37D99" w:rsidRDefault="004D4916" w:rsidP="00E131AF">
      <w:pPr>
        <w:pStyle w:val="ANSVNormal"/>
        <w:rPr>
          <w:lang w:val="vi-VN"/>
        </w:rPr>
      </w:pPr>
      <w:r w:rsidRPr="00C37D99">
        <w:rPr>
          <w:lang w:val="vi-VN"/>
        </w:rPr>
        <w:t>}</w:t>
      </w:r>
    </w:p>
    <w:p w14:paraId="7A5926C9" w14:textId="00CC4AF7" w:rsidR="00AE58AC" w:rsidRPr="00C37D99" w:rsidRDefault="00E020AA" w:rsidP="00303550">
      <w:pPr>
        <w:pStyle w:val="Heading3"/>
      </w:pPr>
      <w:bookmarkStart w:id="140" w:name="_Toc113436584"/>
      <w:commentRangeStart w:id="141"/>
      <w:commentRangeStart w:id="142"/>
      <w:r>
        <w:t>restoreConfig</w:t>
      </w:r>
      <w:r w:rsidR="004D4916">
        <w:t xml:space="preserve"> </w:t>
      </w:r>
      <w:r w:rsidR="004C0292" w:rsidRPr="72CE505C">
        <w:rPr>
          <w:lang w:val="vi-VN"/>
        </w:rPr>
        <w:t xml:space="preserve"> </w:t>
      </w:r>
      <w:commentRangeEnd w:id="141"/>
      <w:r>
        <w:rPr>
          <w:rStyle w:val="CommentReference"/>
        </w:rPr>
        <w:commentReference w:id="141"/>
      </w:r>
      <w:commentRangeEnd w:id="142"/>
      <w:r>
        <w:rPr>
          <w:rStyle w:val="CommentReference"/>
        </w:rPr>
        <w:commentReference w:id="142"/>
      </w:r>
      <w:bookmarkEnd w:id="140"/>
    </w:p>
    <w:p w14:paraId="3CCA22C6" w14:textId="77777777" w:rsidR="007C0672" w:rsidRPr="00C37D99" w:rsidRDefault="007C0672" w:rsidP="00B67F8B">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7C0672" w:rsidRPr="00C37D99" w14:paraId="1D1FCDC7" w14:textId="77777777" w:rsidTr="0054461D">
        <w:tc>
          <w:tcPr>
            <w:tcW w:w="1122" w:type="pct"/>
            <w:shd w:val="clear" w:color="auto" w:fill="BFBFBF" w:themeFill="background1" w:themeFillShade="BF"/>
          </w:tcPr>
          <w:p w14:paraId="31A4E936" w14:textId="77777777" w:rsidR="007C0672" w:rsidRPr="00C37D99" w:rsidRDefault="007C0672" w:rsidP="00E131AF">
            <w:pPr>
              <w:pStyle w:val="ANSVNormal"/>
            </w:pPr>
            <w:r w:rsidRPr="00C37D99">
              <w:t>Tên API</w:t>
            </w:r>
          </w:p>
        </w:tc>
        <w:tc>
          <w:tcPr>
            <w:tcW w:w="3878" w:type="pct"/>
            <w:shd w:val="clear" w:color="auto" w:fill="BFBFBF" w:themeFill="background1" w:themeFillShade="BF"/>
          </w:tcPr>
          <w:p w14:paraId="1E9389F2" w14:textId="77777777" w:rsidR="007C0672" w:rsidRPr="00C37D99" w:rsidRDefault="007C0672" w:rsidP="00E131AF">
            <w:pPr>
              <w:pStyle w:val="ANSVNormal"/>
            </w:pPr>
            <w:r w:rsidRPr="00C37D99">
              <w:t>Mô tả</w:t>
            </w:r>
          </w:p>
        </w:tc>
      </w:tr>
      <w:tr w:rsidR="007C0672" w:rsidRPr="00C37D99" w14:paraId="268EB899" w14:textId="77777777" w:rsidTr="0054461D">
        <w:trPr>
          <w:trHeight w:val="362"/>
        </w:trPr>
        <w:tc>
          <w:tcPr>
            <w:tcW w:w="1122" w:type="pct"/>
          </w:tcPr>
          <w:p w14:paraId="6825FBFF" w14:textId="7C3DF0D9" w:rsidR="007C0672" w:rsidRPr="00C37D99" w:rsidRDefault="007C0672" w:rsidP="00E131AF">
            <w:pPr>
              <w:pStyle w:val="ANSVNormal"/>
              <w:rPr>
                <w:lang w:val="vi-VN"/>
              </w:rPr>
            </w:pPr>
            <w:r w:rsidRPr="00C37D99">
              <w:rPr>
                <w:lang w:val="vi-VN"/>
              </w:rPr>
              <w:t>restoreConfig</w:t>
            </w:r>
          </w:p>
        </w:tc>
        <w:tc>
          <w:tcPr>
            <w:tcW w:w="3878" w:type="pct"/>
          </w:tcPr>
          <w:p w14:paraId="14414207" w14:textId="7FF1A717" w:rsidR="007C0672" w:rsidRPr="00C37D99" w:rsidRDefault="007C0672" w:rsidP="00E131AF">
            <w:pPr>
              <w:pStyle w:val="ANSVNormal"/>
              <w:rPr>
                <w:lang w:val="vi-VN"/>
              </w:rPr>
            </w:pPr>
            <w:r w:rsidRPr="00C37D99">
              <w:rPr>
                <w:lang w:val="vi-VN"/>
              </w:rPr>
              <w:t>Khôi phục file config</w:t>
            </w:r>
          </w:p>
        </w:tc>
      </w:tr>
      <w:tr w:rsidR="002B1F75" w:rsidRPr="00C37D99" w14:paraId="67BFD1D8" w14:textId="77777777" w:rsidTr="0054461D">
        <w:tc>
          <w:tcPr>
            <w:tcW w:w="1122" w:type="pct"/>
          </w:tcPr>
          <w:p w14:paraId="4C4C85F2" w14:textId="54C28EDC" w:rsidR="002B1F75" w:rsidRPr="00C37D99" w:rsidRDefault="002B1F75" w:rsidP="00E131AF">
            <w:pPr>
              <w:pStyle w:val="ANSVNormal"/>
            </w:pPr>
            <w:r w:rsidRPr="00C37D99">
              <w:t>Method</w:t>
            </w:r>
          </w:p>
        </w:tc>
        <w:tc>
          <w:tcPr>
            <w:tcW w:w="3878" w:type="pct"/>
          </w:tcPr>
          <w:p w14:paraId="2EBB6FE1" w14:textId="3E55E916" w:rsidR="002B1F75" w:rsidRPr="00C37D99" w:rsidRDefault="002B1F75" w:rsidP="00E131AF">
            <w:pPr>
              <w:pStyle w:val="ANSVNormal"/>
            </w:pPr>
            <w:r w:rsidRPr="00C37D99">
              <w:t>Function call</w:t>
            </w:r>
          </w:p>
        </w:tc>
      </w:tr>
      <w:tr w:rsidR="002B1F75" w:rsidRPr="00C37D99" w14:paraId="64F5FFCC" w14:textId="77777777" w:rsidTr="0054461D">
        <w:tc>
          <w:tcPr>
            <w:tcW w:w="1122" w:type="pct"/>
          </w:tcPr>
          <w:p w14:paraId="44E233C5" w14:textId="0BD015BE" w:rsidR="002B1F75" w:rsidRPr="00C37D99" w:rsidRDefault="002B1F75" w:rsidP="00E131AF">
            <w:pPr>
              <w:pStyle w:val="ANSVNormal"/>
            </w:pPr>
            <w:r w:rsidRPr="00C37D99">
              <w:t>Response</w:t>
            </w:r>
          </w:p>
        </w:tc>
        <w:tc>
          <w:tcPr>
            <w:tcW w:w="3878" w:type="pct"/>
          </w:tcPr>
          <w:p w14:paraId="34E8E06A" w14:textId="27F433DD" w:rsidR="002B1F75" w:rsidRPr="00C37D99" w:rsidRDefault="002B1F75" w:rsidP="00E131AF">
            <w:pPr>
              <w:pStyle w:val="ANSVNormal"/>
            </w:pPr>
            <w:r w:rsidRPr="00C37D99">
              <w:t>JSON Object</w:t>
            </w:r>
          </w:p>
        </w:tc>
      </w:tr>
    </w:tbl>
    <w:p w14:paraId="44E8BAC5" w14:textId="77777777" w:rsidR="007C0672" w:rsidRPr="00C37D99" w:rsidRDefault="007C0672" w:rsidP="00B67F8B">
      <w:pPr>
        <w:spacing w:line="288" w:lineRule="auto"/>
      </w:pPr>
    </w:p>
    <w:p w14:paraId="2F51FC0C" w14:textId="77777777" w:rsidR="007C0672" w:rsidRPr="00C37D99" w:rsidRDefault="007C0672" w:rsidP="00B67F8B">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535"/>
        <w:gridCol w:w="1870"/>
        <w:gridCol w:w="1460"/>
        <w:gridCol w:w="808"/>
        <w:gridCol w:w="1442"/>
        <w:gridCol w:w="3060"/>
      </w:tblGrid>
      <w:tr w:rsidR="007C0672" w:rsidRPr="00C37D99" w14:paraId="6707A951" w14:textId="77777777" w:rsidTr="0089741A">
        <w:trPr>
          <w:trHeight w:val="255"/>
        </w:trPr>
        <w:tc>
          <w:tcPr>
            <w:tcW w:w="535" w:type="dxa"/>
            <w:tcBorders>
              <w:top w:val="single" w:sz="4" w:space="0" w:color="auto"/>
              <w:left w:val="single" w:sz="4" w:space="0" w:color="auto"/>
              <w:bottom w:val="single" w:sz="4" w:space="0" w:color="auto"/>
              <w:right w:val="single" w:sz="4" w:space="0" w:color="auto"/>
            </w:tcBorders>
            <w:vAlign w:val="center"/>
          </w:tcPr>
          <w:p w14:paraId="773F2216" w14:textId="77777777" w:rsidR="007C0672" w:rsidRPr="00C37D99" w:rsidRDefault="007C0672" w:rsidP="00B67F8B">
            <w:pPr>
              <w:spacing w:line="288" w:lineRule="auto"/>
              <w:rPr>
                <w:b/>
                <w:bCs/>
                <w:lang w:eastAsia="en-AU"/>
              </w:rPr>
            </w:pPr>
            <w:r w:rsidRPr="00C37D99">
              <w:rPr>
                <w:b/>
                <w:bCs/>
                <w:lang w:eastAsia="en-AU"/>
              </w:rPr>
              <w:t>No</w:t>
            </w:r>
          </w:p>
        </w:tc>
        <w:tc>
          <w:tcPr>
            <w:tcW w:w="18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B9C01" w14:textId="77777777" w:rsidR="007C0672" w:rsidRPr="00C37D99" w:rsidRDefault="007C0672" w:rsidP="00B67F8B">
            <w:pPr>
              <w:spacing w:line="288" w:lineRule="auto"/>
              <w:rPr>
                <w:b/>
                <w:bCs/>
                <w:lang w:eastAsia="en-AU"/>
              </w:rPr>
            </w:pPr>
            <w:r w:rsidRPr="00C37D99">
              <w:rPr>
                <w:b/>
                <w:bCs/>
                <w:lang w:eastAsia="en-AU"/>
              </w:rPr>
              <w:t>Parameter</w:t>
            </w:r>
          </w:p>
        </w:tc>
        <w:tc>
          <w:tcPr>
            <w:tcW w:w="1460" w:type="dxa"/>
            <w:tcBorders>
              <w:top w:val="single" w:sz="4" w:space="0" w:color="auto"/>
              <w:left w:val="nil"/>
              <w:bottom w:val="single" w:sz="4" w:space="0" w:color="auto"/>
              <w:right w:val="single" w:sz="4" w:space="0" w:color="auto"/>
            </w:tcBorders>
            <w:shd w:val="clear" w:color="auto" w:fill="auto"/>
            <w:noWrap/>
            <w:vAlign w:val="center"/>
          </w:tcPr>
          <w:p w14:paraId="746CAF7F" w14:textId="77777777" w:rsidR="007C0672" w:rsidRPr="00C37D99" w:rsidRDefault="007C0672" w:rsidP="00B67F8B">
            <w:pPr>
              <w:spacing w:line="288" w:lineRule="auto"/>
              <w:rPr>
                <w:b/>
                <w:bCs/>
                <w:lang w:eastAsia="en-AU"/>
              </w:rPr>
            </w:pPr>
            <w:r w:rsidRPr="00C37D99">
              <w:rPr>
                <w:b/>
                <w:bCs/>
                <w:lang w:eastAsia="en-AU"/>
              </w:rPr>
              <w:t>Mandatory</w:t>
            </w:r>
          </w:p>
        </w:tc>
        <w:tc>
          <w:tcPr>
            <w:tcW w:w="808" w:type="dxa"/>
            <w:tcBorders>
              <w:top w:val="single" w:sz="4" w:space="0" w:color="auto"/>
              <w:left w:val="nil"/>
              <w:bottom w:val="single" w:sz="4" w:space="0" w:color="auto"/>
              <w:right w:val="single" w:sz="4" w:space="0" w:color="auto"/>
            </w:tcBorders>
            <w:vAlign w:val="center"/>
          </w:tcPr>
          <w:p w14:paraId="089592E0" w14:textId="77777777" w:rsidR="007C0672" w:rsidRPr="00C37D99" w:rsidRDefault="007C0672" w:rsidP="00B67F8B">
            <w:pPr>
              <w:spacing w:line="288" w:lineRule="auto"/>
              <w:rPr>
                <w:b/>
                <w:bCs/>
                <w:lang w:eastAsia="en-AU"/>
              </w:rPr>
            </w:pPr>
            <w:r w:rsidRPr="00C37D99">
              <w:rPr>
                <w:b/>
                <w:bCs/>
                <w:lang w:eastAsia="en-AU"/>
              </w:rPr>
              <w:t>Type</w:t>
            </w:r>
          </w:p>
        </w:tc>
        <w:tc>
          <w:tcPr>
            <w:tcW w:w="1442" w:type="dxa"/>
            <w:tcBorders>
              <w:top w:val="single" w:sz="4" w:space="0" w:color="auto"/>
              <w:left w:val="single" w:sz="4" w:space="0" w:color="auto"/>
              <w:bottom w:val="single" w:sz="4" w:space="0" w:color="auto"/>
              <w:right w:val="single" w:sz="4" w:space="0" w:color="auto"/>
            </w:tcBorders>
            <w:vAlign w:val="center"/>
          </w:tcPr>
          <w:p w14:paraId="6D30590A" w14:textId="77777777" w:rsidR="007C0672" w:rsidRPr="00C37D99" w:rsidRDefault="007C0672" w:rsidP="00B67F8B">
            <w:pPr>
              <w:spacing w:line="288" w:lineRule="auto"/>
              <w:rPr>
                <w:b/>
                <w:bCs/>
                <w:lang w:eastAsia="en-AU"/>
              </w:rPr>
            </w:pPr>
            <w:r w:rsidRPr="00C37D99">
              <w:rPr>
                <w:b/>
                <w:bCs/>
                <w:lang w:eastAsia="en-AU"/>
              </w:rPr>
              <w:t>Max length</w:t>
            </w: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D4C147" w14:textId="77777777" w:rsidR="007C0672" w:rsidRPr="00C37D99" w:rsidRDefault="007C0672" w:rsidP="00B67F8B">
            <w:pPr>
              <w:spacing w:line="288" w:lineRule="auto"/>
              <w:rPr>
                <w:b/>
                <w:bCs/>
                <w:lang w:eastAsia="en-AU"/>
              </w:rPr>
            </w:pPr>
            <w:r w:rsidRPr="00C37D99">
              <w:rPr>
                <w:b/>
                <w:bCs/>
                <w:lang w:eastAsia="en-AU"/>
              </w:rPr>
              <w:t>Meaning/Value</w:t>
            </w:r>
          </w:p>
        </w:tc>
      </w:tr>
      <w:tr w:rsidR="0038134E" w:rsidRPr="00C37D99" w14:paraId="2F860645" w14:textId="77777777" w:rsidTr="0089741A">
        <w:trPr>
          <w:trHeight w:val="255"/>
        </w:trPr>
        <w:tc>
          <w:tcPr>
            <w:tcW w:w="535" w:type="dxa"/>
            <w:tcBorders>
              <w:top w:val="single" w:sz="4" w:space="0" w:color="auto"/>
              <w:left w:val="single" w:sz="4" w:space="0" w:color="auto"/>
              <w:bottom w:val="single" w:sz="4" w:space="0" w:color="auto"/>
              <w:right w:val="single" w:sz="4" w:space="0" w:color="auto"/>
            </w:tcBorders>
            <w:vAlign w:val="center"/>
          </w:tcPr>
          <w:p w14:paraId="5E3FA717" w14:textId="156F218E" w:rsidR="0038134E" w:rsidRPr="00C37D99" w:rsidRDefault="0038134E" w:rsidP="00B67F8B">
            <w:pPr>
              <w:spacing w:line="288" w:lineRule="auto"/>
              <w:rPr>
                <w:b/>
                <w:bCs/>
                <w:lang w:eastAsia="en-AU"/>
              </w:rPr>
            </w:pPr>
            <w:r w:rsidRPr="00C37D99">
              <w:rPr>
                <w:lang w:val="vi-VN" w:eastAsia="en-AU"/>
              </w:rPr>
              <w:t>1</w:t>
            </w:r>
          </w:p>
        </w:tc>
        <w:tc>
          <w:tcPr>
            <w:tcW w:w="18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FA18C3" w14:textId="32A3B79A" w:rsidR="0038134E" w:rsidRPr="00C37D99" w:rsidRDefault="0038134E" w:rsidP="00B67F8B">
            <w:pPr>
              <w:spacing w:line="288" w:lineRule="auto"/>
              <w:rPr>
                <w:b/>
                <w:bCs/>
                <w:lang w:eastAsia="en-AU"/>
              </w:rPr>
            </w:pPr>
            <w:r w:rsidRPr="00C37D99">
              <w:rPr>
                <w:lang w:val="vi-VN"/>
              </w:rPr>
              <w:t>serialNumber</w:t>
            </w:r>
          </w:p>
        </w:tc>
        <w:tc>
          <w:tcPr>
            <w:tcW w:w="1460" w:type="dxa"/>
            <w:tcBorders>
              <w:top w:val="single" w:sz="4" w:space="0" w:color="auto"/>
              <w:left w:val="nil"/>
              <w:bottom w:val="single" w:sz="4" w:space="0" w:color="auto"/>
              <w:right w:val="single" w:sz="4" w:space="0" w:color="auto"/>
            </w:tcBorders>
            <w:shd w:val="clear" w:color="auto" w:fill="auto"/>
            <w:noWrap/>
            <w:vAlign w:val="center"/>
          </w:tcPr>
          <w:p w14:paraId="7794D0E5" w14:textId="4DC76BB5" w:rsidR="0038134E" w:rsidRPr="00C37D99" w:rsidRDefault="0038134E" w:rsidP="00B67F8B">
            <w:pPr>
              <w:spacing w:line="288" w:lineRule="auto"/>
              <w:rPr>
                <w:b/>
                <w:bCs/>
                <w:lang w:eastAsia="en-AU"/>
              </w:rPr>
            </w:pPr>
            <w:r w:rsidRPr="00C37D99">
              <w:rPr>
                <w:lang w:eastAsia="en-AU"/>
              </w:rPr>
              <w:t>Mandatory</w:t>
            </w:r>
          </w:p>
        </w:tc>
        <w:tc>
          <w:tcPr>
            <w:tcW w:w="808" w:type="dxa"/>
            <w:tcBorders>
              <w:top w:val="single" w:sz="4" w:space="0" w:color="auto"/>
              <w:left w:val="nil"/>
              <w:bottom w:val="single" w:sz="4" w:space="0" w:color="auto"/>
              <w:right w:val="single" w:sz="4" w:space="0" w:color="auto"/>
            </w:tcBorders>
            <w:vAlign w:val="center"/>
          </w:tcPr>
          <w:p w14:paraId="231EDC27" w14:textId="767BD3A5" w:rsidR="0038134E" w:rsidRPr="00C37D99" w:rsidRDefault="0038134E" w:rsidP="00B67F8B">
            <w:pPr>
              <w:spacing w:line="288" w:lineRule="auto"/>
              <w:rPr>
                <w:b/>
                <w:bCs/>
                <w:lang w:eastAsia="en-AU"/>
              </w:rPr>
            </w:pPr>
            <w:r w:rsidRPr="00C37D99">
              <w:rPr>
                <w:lang w:eastAsia="en-AU"/>
              </w:rPr>
              <w:t>String</w:t>
            </w:r>
          </w:p>
        </w:tc>
        <w:tc>
          <w:tcPr>
            <w:tcW w:w="1442" w:type="dxa"/>
            <w:tcBorders>
              <w:top w:val="single" w:sz="4" w:space="0" w:color="auto"/>
              <w:left w:val="single" w:sz="4" w:space="0" w:color="auto"/>
              <w:bottom w:val="single" w:sz="4" w:space="0" w:color="auto"/>
              <w:right w:val="single" w:sz="4" w:space="0" w:color="auto"/>
            </w:tcBorders>
            <w:vAlign w:val="center"/>
          </w:tcPr>
          <w:p w14:paraId="71F07A7D" w14:textId="0773596E" w:rsidR="0038134E" w:rsidRPr="00C37D99" w:rsidRDefault="0038134E" w:rsidP="00B67F8B">
            <w:pPr>
              <w:spacing w:line="288" w:lineRule="auto"/>
              <w:rPr>
                <w:b/>
                <w:bCs/>
                <w:lang w:eastAsia="en-AU"/>
              </w:rPr>
            </w:pPr>
            <w:r w:rsidRPr="00C37D99">
              <w:rPr>
                <w:lang w:val="vi-VN" w:eastAsia="en-AU"/>
              </w:rPr>
              <w:t>16</w:t>
            </w: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801B3" w14:textId="41949B52" w:rsidR="0038134E" w:rsidRPr="00C37D99" w:rsidRDefault="0038134E" w:rsidP="00B67F8B">
            <w:pPr>
              <w:spacing w:line="288" w:lineRule="auto"/>
              <w:rPr>
                <w:b/>
                <w:bCs/>
                <w:lang w:eastAsia="en-AU"/>
              </w:rPr>
            </w:pPr>
            <w:r w:rsidRPr="00C37D99">
              <w:rPr>
                <w:lang w:val="vi-VN" w:eastAsia="en-AU"/>
              </w:rPr>
              <w:t xml:space="preserve">SerialNumber của thiết bị </w:t>
            </w:r>
            <w:r w:rsidR="00045180">
              <w:rPr>
                <w:lang w:eastAsia="en-AU"/>
              </w:rPr>
              <w:t>cần restore</w:t>
            </w:r>
            <w:r w:rsidRPr="00C37D99">
              <w:rPr>
                <w:lang w:val="vi-VN" w:eastAsia="en-AU"/>
              </w:rPr>
              <w:t xml:space="preserve"> </w:t>
            </w:r>
          </w:p>
        </w:tc>
      </w:tr>
      <w:tr w:rsidR="0038134E" w:rsidRPr="00C37D99" w14:paraId="5CBA53EC" w14:textId="77777777" w:rsidTr="0089741A">
        <w:trPr>
          <w:trHeight w:val="255"/>
        </w:trPr>
        <w:tc>
          <w:tcPr>
            <w:tcW w:w="535" w:type="dxa"/>
            <w:tcBorders>
              <w:top w:val="single" w:sz="4" w:space="0" w:color="auto"/>
              <w:left w:val="single" w:sz="4" w:space="0" w:color="auto"/>
              <w:bottom w:val="single" w:sz="4" w:space="0" w:color="auto"/>
              <w:right w:val="single" w:sz="4" w:space="0" w:color="auto"/>
            </w:tcBorders>
            <w:vAlign w:val="center"/>
          </w:tcPr>
          <w:p w14:paraId="1C58C4EB" w14:textId="336A8930" w:rsidR="0038134E" w:rsidRPr="00C37D99" w:rsidRDefault="0038134E" w:rsidP="00B67F8B">
            <w:pPr>
              <w:spacing w:line="288" w:lineRule="auto"/>
              <w:rPr>
                <w:b/>
                <w:bCs/>
                <w:lang w:eastAsia="en-AU"/>
              </w:rPr>
            </w:pPr>
            <w:r w:rsidRPr="00C37D99">
              <w:rPr>
                <w:lang w:val="vi-VN" w:eastAsia="en-AU"/>
              </w:rPr>
              <w:t>2</w:t>
            </w:r>
          </w:p>
        </w:tc>
        <w:tc>
          <w:tcPr>
            <w:tcW w:w="18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72871" w14:textId="191DC497" w:rsidR="0038134E" w:rsidRPr="00C37D99" w:rsidRDefault="0038134E" w:rsidP="00B67F8B">
            <w:pPr>
              <w:spacing w:line="288" w:lineRule="auto"/>
              <w:rPr>
                <w:b/>
                <w:bCs/>
                <w:lang w:eastAsia="en-AU"/>
              </w:rPr>
            </w:pPr>
            <w:r w:rsidRPr="00C37D99">
              <w:rPr>
                <w:lang w:val="vi-VN"/>
              </w:rPr>
              <w:t>modelName</w:t>
            </w:r>
          </w:p>
        </w:tc>
        <w:tc>
          <w:tcPr>
            <w:tcW w:w="1460" w:type="dxa"/>
            <w:tcBorders>
              <w:top w:val="single" w:sz="4" w:space="0" w:color="auto"/>
              <w:left w:val="nil"/>
              <w:bottom w:val="single" w:sz="4" w:space="0" w:color="auto"/>
              <w:right w:val="single" w:sz="4" w:space="0" w:color="auto"/>
            </w:tcBorders>
            <w:shd w:val="clear" w:color="auto" w:fill="auto"/>
            <w:noWrap/>
            <w:vAlign w:val="center"/>
          </w:tcPr>
          <w:p w14:paraId="20272BF4" w14:textId="260B99A4" w:rsidR="0038134E" w:rsidRPr="00C37D99" w:rsidRDefault="0038134E" w:rsidP="00B67F8B">
            <w:pPr>
              <w:spacing w:line="288" w:lineRule="auto"/>
              <w:rPr>
                <w:b/>
                <w:bCs/>
                <w:lang w:eastAsia="en-AU"/>
              </w:rPr>
            </w:pPr>
            <w:r w:rsidRPr="00C37D99">
              <w:rPr>
                <w:lang w:eastAsia="en-AU"/>
              </w:rPr>
              <w:t>Mandatory</w:t>
            </w:r>
          </w:p>
        </w:tc>
        <w:tc>
          <w:tcPr>
            <w:tcW w:w="808" w:type="dxa"/>
            <w:tcBorders>
              <w:top w:val="single" w:sz="4" w:space="0" w:color="auto"/>
              <w:left w:val="nil"/>
              <w:bottom w:val="single" w:sz="4" w:space="0" w:color="auto"/>
              <w:right w:val="single" w:sz="4" w:space="0" w:color="auto"/>
            </w:tcBorders>
            <w:vAlign w:val="center"/>
          </w:tcPr>
          <w:p w14:paraId="19CDEC43" w14:textId="2611F8AE" w:rsidR="0038134E" w:rsidRPr="00C37D99" w:rsidRDefault="0038134E" w:rsidP="00B67F8B">
            <w:pPr>
              <w:spacing w:line="288" w:lineRule="auto"/>
              <w:rPr>
                <w:b/>
                <w:bCs/>
                <w:lang w:eastAsia="en-AU"/>
              </w:rPr>
            </w:pPr>
            <w:r w:rsidRPr="00C37D99">
              <w:rPr>
                <w:lang w:val="vi-VN" w:eastAsia="en-AU"/>
              </w:rPr>
              <w:t xml:space="preserve">String </w:t>
            </w:r>
          </w:p>
        </w:tc>
        <w:tc>
          <w:tcPr>
            <w:tcW w:w="1442" w:type="dxa"/>
            <w:tcBorders>
              <w:top w:val="single" w:sz="4" w:space="0" w:color="auto"/>
              <w:left w:val="single" w:sz="4" w:space="0" w:color="auto"/>
              <w:bottom w:val="single" w:sz="4" w:space="0" w:color="auto"/>
              <w:right w:val="single" w:sz="4" w:space="0" w:color="auto"/>
            </w:tcBorders>
            <w:vAlign w:val="center"/>
          </w:tcPr>
          <w:p w14:paraId="0BED77CC" w14:textId="1A7DE55C" w:rsidR="0038134E" w:rsidRPr="00C37D99" w:rsidRDefault="0038134E" w:rsidP="00B67F8B">
            <w:pPr>
              <w:spacing w:line="288" w:lineRule="auto"/>
              <w:rPr>
                <w:b/>
                <w:bCs/>
                <w:lang w:eastAsia="en-AU"/>
              </w:rPr>
            </w:pPr>
            <w:r w:rsidRPr="00C37D99">
              <w:rPr>
                <w:lang w:val="vi-VN" w:eastAsia="en-AU"/>
              </w:rPr>
              <w:t xml:space="preserve">16 </w:t>
            </w: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197C17" w14:textId="438DD9A7" w:rsidR="0038134E" w:rsidRPr="00045180" w:rsidRDefault="0038134E" w:rsidP="00B67F8B">
            <w:pPr>
              <w:spacing w:line="288" w:lineRule="auto"/>
              <w:rPr>
                <w:b/>
                <w:bCs/>
                <w:lang w:eastAsia="en-AU"/>
              </w:rPr>
            </w:pPr>
            <w:r w:rsidRPr="00C37D99">
              <w:rPr>
                <w:lang w:val="vi-VN" w:eastAsia="en-AU"/>
              </w:rPr>
              <w:t xml:space="preserve">Model của thiết bị cần </w:t>
            </w:r>
            <w:r w:rsidR="00045180">
              <w:rPr>
                <w:lang w:eastAsia="en-AU"/>
              </w:rPr>
              <w:t>restore</w:t>
            </w:r>
          </w:p>
        </w:tc>
      </w:tr>
      <w:tr w:rsidR="007738D1" w:rsidRPr="00C37D99" w14:paraId="3FC00ED2" w14:textId="77777777" w:rsidTr="0089741A">
        <w:trPr>
          <w:trHeight w:val="255"/>
        </w:trPr>
        <w:tc>
          <w:tcPr>
            <w:tcW w:w="535" w:type="dxa"/>
            <w:tcBorders>
              <w:top w:val="single" w:sz="4" w:space="0" w:color="auto"/>
              <w:left w:val="single" w:sz="4" w:space="0" w:color="auto"/>
              <w:bottom w:val="single" w:sz="4" w:space="0" w:color="auto"/>
              <w:right w:val="single" w:sz="4" w:space="0" w:color="auto"/>
            </w:tcBorders>
            <w:vAlign w:val="center"/>
          </w:tcPr>
          <w:p w14:paraId="7C93562A" w14:textId="2F1C79A1" w:rsidR="007738D1" w:rsidRPr="007738D1" w:rsidRDefault="007738D1" w:rsidP="007738D1">
            <w:pPr>
              <w:spacing w:line="288" w:lineRule="auto"/>
              <w:rPr>
                <w:lang w:eastAsia="en-AU"/>
              </w:rPr>
            </w:pPr>
            <w:r>
              <w:rPr>
                <w:lang w:eastAsia="en-AU"/>
              </w:rPr>
              <w:t>3</w:t>
            </w:r>
          </w:p>
        </w:tc>
        <w:tc>
          <w:tcPr>
            <w:tcW w:w="18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5D789B" w14:textId="17414241" w:rsidR="007738D1" w:rsidRPr="00C37D99" w:rsidRDefault="007738D1" w:rsidP="007738D1">
            <w:pPr>
              <w:spacing w:line="288" w:lineRule="auto"/>
              <w:rPr>
                <w:lang w:val="vi-VN"/>
              </w:rPr>
            </w:pPr>
            <w:r>
              <w:t>macAddress</w:t>
            </w:r>
          </w:p>
        </w:tc>
        <w:tc>
          <w:tcPr>
            <w:tcW w:w="1460" w:type="dxa"/>
            <w:tcBorders>
              <w:top w:val="single" w:sz="4" w:space="0" w:color="auto"/>
              <w:left w:val="nil"/>
              <w:bottom w:val="single" w:sz="4" w:space="0" w:color="auto"/>
              <w:right w:val="single" w:sz="4" w:space="0" w:color="auto"/>
            </w:tcBorders>
            <w:shd w:val="clear" w:color="auto" w:fill="auto"/>
            <w:noWrap/>
            <w:vAlign w:val="center"/>
          </w:tcPr>
          <w:p w14:paraId="0BE899B8" w14:textId="3D9772CF" w:rsidR="007738D1" w:rsidRPr="00C37D99" w:rsidRDefault="007738D1" w:rsidP="007738D1">
            <w:pPr>
              <w:spacing w:line="288" w:lineRule="auto"/>
              <w:rPr>
                <w:lang w:eastAsia="en-AU"/>
              </w:rPr>
            </w:pPr>
            <w:r>
              <w:rPr>
                <w:lang w:eastAsia="en-AU"/>
              </w:rPr>
              <w:t>Mandatory</w:t>
            </w:r>
          </w:p>
        </w:tc>
        <w:tc>
          <w:tcPr>
            <w:tcW w:w="808" w:type="dxa"/>
            <w:tcBorders>
              <w:top w:val="single" w:sz="4" w:space="0" w:color="auto"/>
              <w:left w:val="nil"/>
              <w:bottom w:val="single" w:sz="4" w:space="0" w:color="auto"/>
              <w:right w:val="single" w:sz="4" w:space="0" w:color="auto"/>
            </w:tcBorders>
            <w:vAlign w:val="center"/>
          </w:tcPr>
          <w:p w14:paraId="755DDF4A" w14:textId="761C35B4" w:rsidR="007738D1" w:rsidRPr="00C37D99" w:rsidRDefault="007738D1" w:rsidP="007738D1">
            <w:pPr>
              <w:spacing w:line="288" w:lineRule="auto"/>
              <w:rPr>
                <w:lang w:val="vi-VN" w:eastAsia="en-AU"/>
              </w:rPr>
            </w:pPr>
            <w:r>
              <w:rPr>
                <w:lang w:eastAsia="en-AU"/>
              </w:rPr>
              <w:t>String</w:t>
            </w:r>
          </w:p>
        </w:tc>
        <w:tc>
          <w:tcPr>
            <w:tcW w:w="1442" w:type="dxa"/>
            <w:tcBorders>
              <w:top w:val="single" w:sz="4" w:space="0" w:color="auto"/>
              <w:left w:val="single" w:sz="4" w:space="0" w:color="auto"/>
              <w:bottom w:val="single" w:sz="4" w:space="0" w:color="auto"/>
              <w:right w:val="single" w:sz="4" w:space="0" w:color="auto"/>
            </w:tcBorders>
            <w:vAlign w:val="center"/>
          </w:tcPr>
          <w:p w14:paraId="2D4C039C" w14:textId="334537AC" w:rsidR="007738D1" w:rsidRPr="00C37D99" w:rsidRDefault="007738D1" w:rsidP="007738D1">
            <w:pPr>
              <w:spacing w:line="288" w:lineRule="auto"/>
              <w:rPr>
                <w:lang w:val="vi-VN" w:eastAsia="en-AU"/>
              </w:rPr>
            </w:pPr>
            <w:r>
              <w:rPr>
                <w:lang w:eastAsia="en-AU"/>
              </w:rPr>
              <w:t>32</w:t>
            </w: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333689" w14:textId="01758FF0" w:rsidR="007738D1" w:rsidRPr="00C37D99" w:rsidRDefault="007738D1" w:rsidP="007738D1">
            <w:pPr>
              <w:spacing w:line="288" w:lineRule="auto"/>
              <w:rPr>
                <w:lang w:val="vi-VN" w:eastAsia="en-AU"/>
              </w:rPr>
            </w:pPr>
            <w:r>
              <w:rPr>
                <w:lang w:eastAsia="en-AU"/>
              </w:rPr>
              <w:t>Địa chỉ Mac của thiết bị</w:t>
            </w:r>
          </w:p>
        </w:tc>
      </w:tr>
      <w:tr w:rsidR="007738D1" w:rsidRPr="00C37D99" w14:paraId="01FC1BFC" w14:textId="77777777" w:rsidTr="0089741A">
        <w:trPr>
          <w:trHeight w:val="255"/>
        </w:trPr>
        <w:tc>
          <w:tcPr>
            <w:tcW w:w="535" w:type="dxa"/>
            <w:tcBorders>
              <w:top w:val="single" w:sz="4" w:space="0" w:color="auto"/>
              <w:left w:val="single" w:sz="4" w:space="0" w:color="auto"/>
              <w:bottom w:val="single" w:sz="4" w:space="0" w:color="auto"/>
              <w:right w:val="single" w:sz="4" w:space="0" w:color="auto"/>
            </w:tcBorders>
            <w:vAlign w:val="center"/>
          </w:tcPr>
          <w:p w14:paraId="4AAB3CE7" w14:textId="56F5E8A9" w:rsidR="007738D1" w:rsidRPr="007738D1" w:rsidRDefault="007738D1" w:rsidP="007738D1">
            <w:pPr>
              <w:spacing w:line="288" w:lineRule="auto"/>
              <w:rPr>
                <w:lang w:eastAsia="en-AU"/>
              </w:rPr>
            </w:pPr>
            <w:r>
              <w:rPr>
                <w:lang w:eastAsia="en-AU"/>
              </w:rPr>
              <w:t>4</w:t>
            </w:r>
          </w:p>
        </w:tc>
        <w:tc>
          <w:tcPr>
            <w:tcW w:w="18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4C4376" w14:textId="24FC8BD3" w:rsidR="007738D1" w:rsidRPr="00C37D99" w:rsidRDefault="007738D1" w:rsidP="007738D1">
            <w:pPr>
              <w:spacing w:line="288" w:lineRule="auto"/>
              <w:rPr>
                <w:lang w:val="vi-VN"/>
              </w:rPr>
            </w:pPr>
            <w:r w:rsidRPr="00C37D99">
              <w:rPr>
                <w:rStyle w:val="spellingerror"/>
              </w:rPr>
              <w:t>url</w:t>
            </w:r>
          </w:p>
        </w:tc>
        <w:tc>
          <w:tcPr>
            <w:tcW w:w="1460" w:type="dxa"/>
            <w:tcBorders>
              <w:top w:val="single" w:sz="4" w:space="0" w:color="auto"/>
              <w:left w:val="nil"/>
              <w:bottom w:val="single" w:sz="4" w:space="0" w:color="auto"/>
              <w:right w:val="single" w:sz="4" w:space="0" w:color="auto"/>
            </w:tcBorders>
            <w:shd w:val="clear" w:color="auto" w:fill="auto"/>
            <w:noWrap/>
            <w:vAlign w:val="center"/>
          </w:tcPr>
          <w:p w14:paraId="56C4BBAA" w14:textId="0E69C363" w:rsidR="007738D1" w:rsidRPr="00C37D99" w:rsidRDefault="007738D1" w:rsidP="007738D1">
            <w:pPr>
              <w:spacing w:line="288" w:lineRule="auto"/>
              <w:rPr>
                <w:lang w:eastAsia="en-AU"/>
              </w:rPr>
            </w:pPr>
            <w:r w:rsidRPr="00C37D99">
              <w:rPr>
                <w:lang w:eastAsia="en-AU"/>
              </w:rPr>
              <w:t>Optional</w:t>
            </w:r>
          </w:p>
        </w:tc>
        <w:tc>
          <w:tcPr>
            <w:tcW w:w="808" w:type="dxa"/>
            <w:tcBorders>
              <w:top w:val="single" w:sz="4" w:space="0" w:color="auto"/>
              <w:left w:val="nil"/>
              <w:bottom w:val="single" w:sz="4" w:space="0" w:color="auto"/>
              <w:right w:val="single" w:sz="4" w:space="0" w:color="auto"/>
            </w:tcBorders>
            <w:vAlign w:val="center"/>
          </w:tcPr>
          <w:p w14:paraId="546052A1" w14:textId="0A79623E" w:rsidR="007738D1" w:rsidRPr="00C37D99" w:rsidRDefault="007738D1" w:rsidP="007738D1">
            <w:pPr>
              <w:spacing w:line="288" w:lineRule="auto"/>
              <w:rPr>
                <w:lang w:val="vi-VN" w:eastAsia="en-AU"/>
              </w:rPr>
            </w:pPr>
            <w:r w:rsidRPr="00C37D99">
              <w:rPr>
                <w:lang w:val="vi-VN" w:eastAsia="en-AU"/>
              </w:rPr>
              <w:t>String</w:t>
            </w:r>
          </w:p>
        </w:tc>
        <w:tc>
          <w:tcPr>
            <w:tcW w:w="1442" w:type="dxa"/>
            <w:tcBorders>
              <w:top w:val="single" w:sz="4" w:space="0" w:color="auto"/>
              <w:left w:val="single" w:sz="4" w:space="0" w:color="auto"/>
              <w:bottom w:val="single" w:sz="4" w:space="0" w:color="auto"/>
              <w:right w:val="single" w:sz="4" w:space="0" w:color="auto"/>
            </w:tcBorders>
            <w:vAlign w:val="center"/>
          </w:tcPr>
          <w:p w14:paraId="0E4EDD95" w14:textId="4FA2E9E0" w:rsidR="007738D1" w:rsidRPr="00C37D99" w:rsidRDefault="007738D1" w:rsidP="007738D1">
            <w:pPr>
              <w:spacing w:line="288" w:lineRule="auto"/>
              <w:rPr>
                <w:lang w:val="vi-VN" w:eastAsia="en-AU"/>
              </w:rPr>
            </w:pP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17582A" w14:textId="77777777" w:rsidR="007738D1" w:rsidRPr="00C37D99" w:rsidRDefault="007738D1" w:rsidP="007738D1">
            <w:pPr>
              <w:spacing w:line="288" w:lineRule="auto"/>
              <w:rPr>
                <w:lang w:val="vi-VN" w:eastAsia="en-AU"/>
              </w:rPr>
            </w:pPr>
            <w:r w:rsidRPr="00C37D99">
              <w:rPr>
                <w:lang w:eastAsia="en-AU"/>
              </w:rPr>
              <w:t xml:space="preserve">+ </w:t>
            </w:r>
            <w:r w:rsidRPr="00C37D99">
              <w:rPr>
                <w:lang w:val="vi-VN" w:eastAsia="en-AU"/>
              </w:rPr>
              <w:t>Đường dẫn đến file Backup</w:t>
            </w:r>
          </w:p>
          <w:p w14:paraId="0297509C" w14:textId="037EA8BA" w:rsidR="007738D1" w:rsidRPr="00C37D99" w:rsidRDefault="007738D1" w:rsidP="007738D1">
            <w:pPr>
              <w:spacing w:line="288" w:lineRule="auto"/>
              <w:rPr>
                <w:lang w:eastAsia="en-AU"/>
              </w:rPr>
            </w:pPr>
            <w:r w:rsidRPr="00C37D99">
              <w:rPr>
                <w:lang w:eastAsia="en-AU"/>
              </w:rPr>
              <w:lastRenderedPageBreak/>
              <w:t xml:space="preserve">+ </w:t>
            </w:r>
            <w:r w:rsidRPr="00C37D99">
              <w:rPr>
                <w:lang w:val="vi-VN" w:eastAsia="en-AU"/>
              </w:rPr>
              <w:t>định dạng url</w:t>
            </w:r>
          </w:p>
        </w:tc>
      </w:tr>
      <w:tr w:rsidR="007738D1" w:rsidRPr="00C37D99" w14:paraId="3842E0D3" w14:textId="77777777" w:rsidTr="0089741A">
        <w:trPr>
          <w:trHeight w:val="255"/>
        </w:trPr>
        <w:tc>
          <w:tcPr>
            <w:tcW w:w="535" w:type="dxa"/>
            <w:tcBorders>
              <w:top w:val="single" w:sz="4" w:space="0" w:color="auto"/>
              <w:left w:val="single" w:sz="4" w:space="0" w:color="auto"/>
              <w:bottom w:val="single" w:sz="4" w:space="0" w:color="auto"/>
              <w:right w:val="single" w:sz="4" w:space="0" w:color="auto"/>
            </w:tcBorders>
            <w:vAlign w:val="center"/>
          </w:tcPr>
          <w:p w14:paraId="442E156F" w14:textId="10EFDE7D" w:rsidR="007738D1" w:rsidRPr="007738D1" w:rsidRDefault="007738D1" w:rsidP="007738D1">
            <w:pPr>
              <w:spacing w:line="288" w:lineRule="auto"/>
              <w:rPr>
                <w:lang w:eastAsia="en-AU"/>
              </w:rPr>
            </w:pPr>
            <w:r>
              <w:rPr>
                <w:lang w:eastAsia="en-AU"/>
              </w:rPr>
              <w:lastRenderedPageBreak/>
              <w:t>5</w:t>
            </w:r>
          </w:p>
        </w:tc>
        <w:tc>
          <w:tcPr>
            <w:tcW w:w="18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F9293A" w14:textId="3268DB95" w:rsidR="007738D1" w:rsidRPr="00C37D99" w:rsidRDefault="007738D1" w:rsidP="007738D1">
            <w:pPr>
              <w:spacing w:line="288" w:lineRule="auto"/>
              <w:rPr>
                <w:lang w:val="vi-VN"/>
              </w:rPr>
            </w:pPr>
            <w:r w:rsidRPr="00C37D99">
              <w:rPr>
                <w:rStyle w:val="spellingerror"/>
                <w:lang w:val="vi-VN"/>
              </w:rPr>
              <w:t>backup</w:t>
            </w:r>
            <w:r>
              <w:rPr>
                <w:rStyle w:val="spellingerror"/>
              </w:rPr>
              <w:t>D</w:t>
            </w:r>
            <w:r w:rsidRPr="00C37D99">
              <w:rPr>
                <w:rStyle w:val="spellingerror"/>
                <w:lang w:val="vi-VN"/>
              </w:rPr>
              <w:t>ate</w:t>
            </w:r>
          </w:p>
        </w:tc>
        <w:tc>
          <w:tcPr>
            <w:tcW w:w="1460" w:type="dxa"/>
            <w:tcBorders>
              <w:top w:val="single" w:sz="4" w:space="0" w:color="auto"/>
              <w:left w:val="nil"/>
              <w:bottom w:val="single" w:sz="4" w:space="0" w:color="auto"/>
              <w:right w:val="single" w:sz="4" w:space="0" w:color="auto"/>
            </w:tcBorders>
            <w:shd w:val="clear" w:color="auto" w:fill="auto"/>
            <w:noWrap/>
            <w:vAlign w:val="center"/>
          </w:tcPr>
          <w:p w14:paraId="0FAF711D" w14:textId="00F092AF" w:rsidR="007738D1" w:rsidRPr="00C37D99" w:rsidRDefault="007738D1" w:rsidP="007738D1">
            <w:pPr>
              <w:spacing w:line="288" w:lineRule="auto"/>
              <w:rPr>
                <w:lang w:eastAsia="en-AU"/>
              </w:rPr>
            </w:pPr>
            <w:r w:rsidRPr="00C37D99">
              <w:rPr>
                <w:lang w:val="vi-VN" w:eastAsia="en-AU"/>
              </w:rPr>
              <w:t>Optional</w:t>
            </w:r>
          </w:p>
        </w:tc>
        <w:tc>
          <w:tcPr>
            <w:tcW w:w="808" w:type="dxa"/>
            <w:tcBorders>
              <w:top w:val="single" w:sz="4" w:space="0" w:color="auto"/>
              <w:left w:val="nil"/>
              <w:bottom w:val="single" w:sz="4" w:space="0" w:color="auto"/>
              <w:right w:val="single" w:sz="4" w:space="0" w:color="auto"/>
            </w:tcBorders>
            <w:vAlign w:val="center"/>
          </w:tcPr>
          <w:p w14:paraId="58930D3F" w14:textId="2837E944" w:rsidR="007738D1" w:rsidRPr="00C37D99" w:rsidRDefault="007738D1" w:rsidP="007738D1">
            <w:pPr>
              <w:spacing w:line="288" w:lineRule="auto"/>
              <w:rPr>
                <w:lang w:val="vi-VN" w:eastAsia="en-AU"/>
              </w:rPr>
            </w:pPr>
            <w:r w:rsidRPr="00C37D99">
              <w:rPr>
                <w:lang w:val="vi-VN" w:eastAsia="en-AU"/>
              </w:rPr>
              <w:t>Long</w:t>
            </w:r>
          </w:p>
        </w:tc>
        <w:tc>
          <w:tcPr>
            <w:tcW w:w="1442" w:type="dxa"/>
            <w:tcBorders>
              <w:top w:val="single" w:sz="4" w:space="0" w:color="auto"/>
              <w:left w:val="single" w:sz="4" w:space="0" w:color="auto"/>
              <w:bottom w:val="single" w:sz="4" w:space="0" w:color="auto"/>
              <w:right w:val="single" w:sz="4" w:space="0" w:color="auto"/>
            </w:tcBorders>
            <w:vAlign w:val="center"/>
          </w:tcPr>
          <w:p w14:paraId="1C700E11" w14:textId="77777777" w:rsidR="007738D1" w:rsidRPr="00C37D99" w:rsidRDefault="007738D1" w:rsidP="007738D1">
            <w:pPr>
              <w:spacing w:line="288" w:lineRule="auto"/>
              <w:rPr>
                <w:lang w:val="vi-VN" w:eastAsia="en-AU"/>
              </w:rPr>
            </w:pP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D87666" w14:textId="03FC9732" w:rsidR="007738D1" w:rsidRPr="00C37D99" w:rsidRDefault="007738D1" w:rsidP="007738D1">
            <w:pPr>
              <w:spacing w:line="288" w:lineRule="auto"/>
              <w:rPr>
                <w:lang w:val="vi-VN" w:eastAsia="en-AU"/>
              </w:rPr>
            </w:pPr>
            <w:r w:rsidRPr="00C37D99">
              <w:rPr>
                <w:lang w:val="vi-VN" w:eastAsia="en-AU"/>
              </w:rPr>
              <w:t>Thời gian cập nhật</w:t>
            </w:r>
          </w:p>
        </w:tc>
      </w:tr>
      <w:tr w:rsidR="007738D1" w:rsidRPr="00C37D99" w14:paraId="097BB46A" w14:textId="77777777" w:rsidTr="0089741A">
        <w:trPr>
          <w:trHeight w:val="255"/>
        </w:trPr>
        <w:tc>
          <w:tcPr>
            <w:tcW w:w="535" w:type="dxa"/>
            <w:tcBorders>
              <w:top w:val="single" w:sz="4" w:space="0" w:color="auto"/>
              <w:left w:val="single" w:sz="4" w:space="0" w:color="auto"/>
              <w:bottom w:val="single" w:sz="4" w:space="0" w:color="auto"/>
              <w:right w:val="single" w:sz="4" w:space="0" w:color="auto"/>
            </w:tcBorders>
            <w:vAlign w:val="center"/>
          </w:tcPr>
          <w:p w14:paraId="27520FC1" w14:textId="236E6E0E" w:rsidR="007738D1" w:rsidRPr="007738D1" w:rsidRDefault="007738D1" w:rsidP="007738D1">
            <w:pPr>
              <w:spacing w:line="288" w:lineRule="auto"/>
              <w:rPr>
                <w:lang w:eastAsia="en-AU"/>
              </w:rPr>
            </w:pPr>
            <w:r>
              <w:rPr>
                <w:lang w:eastAsia="en-AU"/>
              </w:rPr>
              <w:t>6</w:t>
            </w:r>
          </w:p>
        </w:tc>
        <w:tc>
          <w:tcPr>
            <w:tcW w:w="18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331883" w14:textId="0C410EB4" w:rsidR="007738D1" w:rsidRPr="00C37D99" w:rsidRDefault="007738D1" w:rsidP="007738D1">
            <w:pPr>
              <w:spacing w:line="288" w:lineRule="auto"/>
              <w:rPr>
                <w:lang w:val="vi-VN"/>
              </w:rPr>
            </w:pPr>
            <w:r w:rsidRPr="00C37D99">
              <w:rPr>
                <w:rStyle w:val="spellingerror"/>
                <w:lang w:val="vi-VN"/>
              </w:rPr>
              <w:t>type</w:t>
            </w:r>
          </w:p>
        </w:tc>
        <w:tc>
          <w:tcPr>
            <w:tcW w:w="1460" w:type="dxa"/>
            <w:tcBorders>
              <w:top w:val="single" w:sz="4" w:space="0" w:color="auto"/>
              <w:left w:val="nil"/>
              <w:bottom w:val="single" w:sz="4" w:space="0" w:color="auto"/>
              <w:right w:val="single" w:sz="4" w:space="0" w:color="auto"/>
            </w:tcBorders>
            <w:shd w:val="clear" w:color="auto" w:fill="auto"/>
            <w:noWrap/>
            <w:vAlign w:val="center"/>
          </w:tcPr>
          <w:p w14:paraId="4D40124F" w14:textId="36DDCDB2" w:rsidR="007738D1" w:rsidRPr="00C37D99" w:rsidRDefault="007738D1" w:rsidP="007738D1">
            <w:pPr>
              <w:spacing w:line="288" w:lineRule="auto"/>
              <w:rPr>
                <w:lang w:eastAsia="en-AU"/>
              </w:rPr>
            </w:pPr>
            <w:r w:rsidRPr="00C37D99">
              <w:rPr>
                <w:lang w:val="vi-VN" w:eastAsia="en-AU"/>
              </w:rPr>
              <w:t>Optional</w:t>
            </w:r>
          </w:p>
        </w:tc>
        <w:tc>
          <w:tcPr>
            <w:tcW w:w="808" w:type="dxa"/>
            <w:tcBorders>
              <w:top w:val="single" w:sz="4" w:space="0" w:color="auto"/>
              <w:left w:val="nil"/>
              <w:bottom w:val="single" w:sz="4" w:space="0" w:color="auto"/>
              <w:right w:val="single" w:sz="4" w:space="0" w:color="auto"/>
            </w:tcBorders>
            <w:vAlign w:val="center"/>
          </w:tcPr>
          <w:p w14:paraId="2E0B4DCC" w14:textId="7628EDA1" w:rsidR="007738D1" w:rsidRPr="00C37D99" w:rsidRDefault="007738D1" w:rsidP="007738D1">
            <w:pPr>
              <w:spacing w:line="288" w:lineRule="auto"/>
              <w:rPr>
                <w:lang w:val="vi-VN" w:eastAsia="en-AU"/>
              </w:rPr>
            </w:pPr>
            <w:r w:rsidRPr="00C37D99">
              <w:rPr>
                <w:lang w:val="vi-VN" w:eastAsia="en-AU"/>
              </w:rPr>
              <w:t>String</w:t>
            </w:r>
          </w:p>
        </w:tc>
        <w:tc>
          <w:tcPr>
            <w:tcW w:w="1442" w:type="dxa"/>
            <w:tcBorders>
              <w:top w:val="single" w:sz="4" w:space="0" w:color="auto"/>
              <w:left w:val="single" w:sz="4" w:space="0" w:color="auto"/>
              <w:bottom w:val="single" w:sz="4" w:space="0" w:color="auto"/>
              <w:right w:val="single" w:sz="4" w:space="0" w:color="auto"/>
            </w:tcBorders>
            <w:vAlign w:val="center"/>
          </w:tcPr>
          <w:p w14:paraId="02B45092" w14:textId="1B31386B" w:rsidR="007738D1" w:rsidRPr="00C37D99" w:rsidRDefault="007738D1" w:rsidP="007738D1">
            <w:pPr>
              <w:spacing w:line="288" w:lineRule="auto"/>
              <w:rPr>
                <w:lang w:val="vi-VN" w:eastAsia="en-AU"/>
              </w:rPr>
            </w:pPr>
            <w:r w:rsidRPr="00C37D99">
              <w:rPr>
                <w:lang w:val="vi-VN" w:eastAsia="en-AU"/>
              </w:rPr>
              <w:t>6</w:t>
            </w: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83B320" w14:textId="4A4E2F52" w:rsidR="007738D1" w:rsidRPr="00C37D99" w:rsidRDefault="007738D1" w:rsidP="007738D1">
            <w:pPr>
              <w:spacing w:line="288" w:lineRule="auto"/>
              <w:rPr>
                <w:lang w:val="vi-VN" w:eastAsia="en-AU"/>
              </w:rPr>
            </w:pPr>
            <w:r w:rsidRPr="00C37D99">
              <w:rPr>
                <w:lang w:val="vi-VN" w:eastAsia="en-AU"/>
              </w:rPr>
              <w:t>auto/manual: Tự động/ thủ công</w:t>
            </w:r>
          </w:p>
        </w:tc>
      </w:tr>
      <w:tr w:rsidR="007738D1" w:rsidRPr="00C37D99" w14:paraId="0C80EB1A" w14:textId="77777777" w:rsidTr="0089741A">
        <w:trPr>
          <w:trHeight w:val="255"/>
        </w:trPr>
        <w:tc>
          <w:tcPr>
            <w:tcW w:w="535" w:type="dxa"/>
            <w:tcBorders>
              <w:top w:val="single" w:sz="4" w:space="0" w:color="auto"/>
              <w:left w:val="single" w:sz="4" w:space="0" w:color="auto"/>
              <w:bottom w:val="single" w:sz="4" w:space="0" w:color="auto"/>
              <w:right w:val="single" w:sz="4" w:space="0" w:color="auto"/>
            </w:tcBorders>
            <w:vAlign w:val="center"/>
          </w:tcPr>
          <w:p w14:paraId="6F1DB9E2" w14:textId="0FC2BCD0" w:rsidR="007738D1" w:rsidRPr="007738D1" w:rsidRDefault="007738D1" w:rsidP="007738D1">
            <w:pPr>
              <w:spacing w:line="288" w:lineRule="auto"/>
              <w:rPr>
                <w:lang w:eastAsia="en-AU"/>
              </w:rPr>
            </w:pPr>
            <w:r>
              <w:rPr>
                <w:lang w:eastAsia="en-AU"/>
              </w:rPr>
              <w:t>7</w:t>
            </w:r>
          </w:p>
        </w:tc>
        <w:tc>
          <w:tcPr>
            <w:tcW w:w="18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7109C9" w14:textId="347A3D73" w:rsidR="007738D1" w:rsidRPr="00C37D99" w:rsidRDefault="007738D1" w:rsidP="007738D1">
            <w:pPr>
              <w:spacing w:line="288" w:lineRule="auto"/>
              <w:rPr>
                <w:lang w:val="vi-VN"/>
              </w:rPr>
            </w:pPr>
            <w:r w:rsidRPr="00C37D99">
              <w:rPr>
                <w:rStyle w:val="spellingerror"/>
                <w:lang w:val="vi-VN"/>
              </w:rPr>
              <w:t>softwareVersion</w:t>
            </w:r>
          </w:p>
        </w:tc>
        <w:tc>
          <w:tcPr>
            <w:tcW w:w="1460" w:type="dxa"/>
            <w:tcBorders>
              <w:top w:val="single" w:sz="4" w:space="0" w:color="auto"/>
              <w:left w:val="nil"/>
              <w:bottom w:val="single" w:sz="4" w:space="0" w:color="auto"/>
              <w:right w:val="single" w:sz="4" w:space="0" w:color="auto"/>
            </w:tcBorders>
            <w:shd w:val="clear" w:color="auto" w:fill="auto"/>
            <w:noWrap/>
            <w:vAlign w:val="center"/>
          </w:tcPr>
          <w:p w14:paraId="2591596F" w14:textId="50942464" w:rsidR="007738D1" w:rsidRPr="00C37D99" w:rsidRDefault="007738D1" w:rsidP="007738D1">
            <w:pPr>
              <w:spacing w:line="288" w:lineRule="auto"/>
              <w:rPr>
                <w:lang w:eastAsia="en-AU"/>
              </w:rPr>
            </w:pPr>
            <w:r w:rsidRPr="00C37D99">
              <w:rPr>
                <w:lang w:val="vi-VN" w:eastAsia="en-AU"/>
              </w:rPr>
              <w:t>Optional</w:t>
            </w:r>
          </w:p>
        </w:tc>
        <w:tc>
          <w:tcPr>
            <w:tcW w:w="808" w:type="dxa"/>
            <w:tcBorders>
              <w:top w:val="single" w:sz="4" w:space="0" w:color="auto"/>
              <w:left w:val="nil"/>
              <w:bottom w:val="single" w:sz="4" w:space="0" w:color="auto"/>
              <w:right w:val="single" w:sz="4" w:space="0" w:color="auto"/>
            </w:tcBorders>
            <w:vAlign w:val="center"/>
          </w:tcPr>
          <w:p w14:paraId="5420C300" w14:textId="5E44F255" w:rsidR="007738D1" w:rsidRPr="00C37D99" w:rsidRDefault="007738D1" w:rsidP="007738D1">
            <w:pPr>
              <w:spacing w:line="288" w:lineRule="auto"/>
              <w:rPr>
                <w:lang w:val="vi-VN" w:eastAsia="en-AU"/>
              </w:rPr>
            </w:pPr>
            <w:r w:rsidRPr="00C37D99">
              <w:rPr>
                <w:lang w:val="vi-VN" w:eastAsia="en-AU"/>
              </w:rPr>
              <w:t xml:space="preserve">String </w:t>
            </w:r>
          </w:p>
        </w:tc>
        <w:tc>
          <w:tcPr>
            <w:tcW w:w="1442" w:type="dxa"/>
            <w:tcBorders>
              <w:top w:val="single" w:sz="4" w:space="0" w:color="auto"/>
              <w:left w:val="single" w:sz="4" w:space="0" w:color="auto"/>
              <w:bottom w:val="single" w:sz="4" w:space="0" w:color="auto"/>
              <w:right w:val="single" w:sz="4" w:space="0" w:color="auto"/>
            </w:tcBorders>
            <w:vAlign w:val="center"/>
          </w:tcPr>
          <w:p w14:paraId="07E5C260" w14:textId="77777777" w:rsidR="007738D1" w:rsidRPr="00C37D99" w:rsidRDefault="007738D1" w:rsidP="007738D1">
            <w:pPr>
              <w:spacing w:line="288" w:lineRule="auto"/>
              <w:rPr>
                <w:lang w:val="vi-VN" w:eastAsia="en-AU"/>
              </w:rPr>
            </w:pP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5E9B85" w14:textId="16119733" w:rsidR="007738D1" w:rsidRPr="00C37D99" w:rsidRDefault="007738D1" w:rsidP="007738D1">
            <w:pPr>
              <w:spacing w:line="288" w:lineRule="auto"/>
              <w:rPr>
                <w:lang w:val="vi-VN" w:eastAsia="en-AU"/>
              </w:rPr>
            </w:pPr>
            <w:r w:rsidRPr="00C37D99">
              <w:rPr>
                <w:lang w:val="vi-VN" w:eastAsia="en-AU"/>
              </w:rPr>
              <w:t xml:space="preserve">Phiên bản phần mềm </w:t>
            </w:r>
          </w:p>
        </w:tc>
      </w:tr>
    </w:tbl>
    <w:p w14:paraId="76CD519A" w14:textId="77777777" w:rsidR="007C0672" w:rsidRPr="00C37D99" w:rsidRDefault="007C0672" w:rsidP="00B67F8B">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530"/>
        <w:gridCol w:w="1530"/>
        <w:gridCol w:w="1080"/>
        <w:gridCol w:w="1440"/>
        <w:gridCol w:w="2970"/>
      </w:tblGrid>
      <w:tr w:rsidR="007C0672" w:rsidRPr="00C37D99" w14:paraId="6C9EB690" w14:textId="77777777" w:rsidTr="0054461D">
        <w:trPr>
          <w:trHeight w:val="255"/>
        </w:trPr>
        <w:tc>
          <w:tcPr>
            <w:tcW w:w="625" w:type="dxa"/>
            <w:vAlign w:val="center"/>
          </w:tcPr>
          <w:p w14:paraId="3DC078C2" w14:textId="77777777" w:rsidR="007C0672" w:rsidRPr="00C37D99" w:rsidRDefault="007C0672" w:rsidP="00B67F8B">
            <w:pPr>
              <w:spacing w:line="288" w:lineRule="auto"/>
              <w:rPr>
                <w:b/>
                <w:bCs/>
                <w:lang w:eastAsia="en-AU"/>
              </w:rPr>
            </w:pPr>
            <w:r w:rsidRPr="00C37D99">
              <w:rPr>
                <w:b/>
                <w:bCs/>
                <w:lang w:eastAsia="en-AU"/>
              </w:rPr>
              <w:t>No</w:t>
            </w:r>
          </w:p>
        </w:tc>
        <w:tc>
          <w:tcPr>
            <w:tcW w:w="1530" w:type="dxa"/>
            <w:shd w:val="clear" w:color="auto" w:fill="auto"/>
            <w:noWrap/>
            <w:vAlign w:val="center"/>
          </w:tcPr>
          <w:p w14:paraId="1BE56F0A" w14:textId="77777777" w:rsidR="007C0672" w:rsidRPr="00C37D99" w:rsidRDefault="007C0672" w:rsidP="00B67F8B">
            <w:pPr>
              <w:spacing w:line="288" w:lineRule="auto"/>
              <w:rPr>
                <w:b/>
                <w:bCs/>
                <w:lang w:eastAsia="en-AU"/>
              </w:rPr>
            </w:pPr>
            <w:r w:rsidRPr="00C37D99">
              <w:rPr>
                <w:b/>
                <w:bCs/>
                <w:lang w:eastAsia="en-AU"/>
              </w:rPr>
              <w:t>Parameter</w:t>
            </w:r>
          </w:p>
        </w:tc>
        <w:tc>
          <w:tcPr>
            <w:tcW w:w="1530" w:type="dxa"/>
            <w:shd w:val="clear" w:color="auto" w:fill="auto"/>
            <w:noWrap/>
            <w:vAlign w:val="center"/>
          </w:tcPr>
          <w:p w14:paraId="4BE18DD3" w14:textId="77777777" w:rsidR="007C0672" w:rsidRPr="00C37D99" w:rsidRDefault="007C0672" w:rsidP="00B67F8B">
            <w:pPr>
              <w:spacing w:line="288" w:lineRule="auto"/>
              <w:rPr>
                <w:b/>
                <w:bCs/>
                <w:lang w:eastAsia="en-AU"/>
              </w:rPr>
            </w:pPr>
            <w:r w:rsidRPr="00C37D99">
              <w:rPr>
                <w:b/>
                <w:bCs/>
                <w:lang w:eastAsia="en-AU"/>
              </w:rPr>
              <w:t>Mandatory</w:t>
            </w:r>
          </w:p>
        </w:tc>
        <w:tc>
          <w:tcPr>
            <w:tcW w:w="1080" w:type="dxa"/>
          </w:tcPr>
          <w:p w14:paraId="270AC486" w14:textId="77777777" w:rsidR="007C0672" w:rsidRPr="00C37D99" w:rsidRDefault="007C0672" w:rsidP="00B67F8B">
            <w:pPr>
              <w:spacing w:line="288" w:lineRule="auto"/>
              <w:rPr>
                <w:b/>
                <w:bCs/>
                <w:lang w:eastAsia="en-AU"/>
              </w:rPr>
            </w:pPr>
            <w:r w:rsidRPr="00C37D99">
              <w:rPr>
                <w:b/>
                <w:bCs/>
                <w:lang w:eastAsia="en-AU"/>
              </w:rPr>
              <w:t>Type</w:t>
            </w:r>
          </w:p>
        </w:tc>
        <w:tc>
          <w:tcPr>
            <w:tcW w:w="1440" w:type="dxa"/>
            <w:vAlign w:val="center"/>
          </w:tcPr>
          <w:p w14:paraId="63221F98" w14:textId="77777777" w:rsidR="007C0672" w:rsidRPr="00C37D99" w:rsidRDefault="007C0672" w:rsidP="00B67F8B">
            <w:pPr>
              <w:spacing w:line="288" w:lineRule="auto"/>
              <w:rPr>
                <w:b/>
                <w:bCs/>
                <w:lang w:eastAsia="en-AU"/>
              </w:rPr>
            </w:pPr>
            <w:r w:rsidRPr="00C37D99">
              <w:rPr>
                <w:b/>
                <w:bCs/>
                <w:lang w:eastAsia="en-AU"/>
              </w:rPr>
              <w:t>Max length</w:t>
            </w:r>
          </w:p>
        </w:tc>
        <w:tc>
          <w:tcPr>
            <w:tcW w:w="2970" w:type="dxa"/>
            <w:shd w:val="clear" w:color="auto" w:fill="auto"/>
            <w:noWrap/>
            <w:vAlign w:val="center"/>
          </w:tcPr>
          <w:p w14:paraId="2F22FF09" w14:textId="77777777" w:rsidR="007C0672" w:rsidRPr="00C37D99" w:rsidRDefault="007C0672" w:rsidP="00B67F8B">
            <w:pPr>
              <w:spacing w:line="288" w:lineRule="auto"/>
              <w:rPr>
                <w:b/>
                <w:bCs/>
                <w:lang w:eastAsia="en-AU"/>
              </w:rPr>
            </w:pPr>
            <w:r w:rsidRPr="00C37D99">
              <w:rPr>
                <w:b/>
                <w:bCs/>
                <w:lang w:eastAsia="en-AU"/>
              </w:rPr>
              <w:t>Meaning</w:t>
            </w:r>
          </w:p>
        </w:tc>
      </w:tr>
      <w:tr w:rsidR="007C0672" w:rsidRPr="00C37D99" w14:paraId="28A943FC" w14:textId="77777777" w:rsidTr="0054461D">
        <w:trPr>
          <w:trHeight w:val="255"/>
        </w:trPr>
        <w:tc>
          <w:tcPr>
            <w:tcW w:w="625" w:type="dxa"/>
            <w:vAlign w:val="center"/>
          </w:tcPr>
          <w:p w14:paraId="1FCE984B" w14:textId="77777777" w:rsidR="007C0672" w:rsidRPr="00C37D99" w:rsidRDefault="007C0672" w:rsidP="00B67F8B">
            <w:pPr>
              <w:spacing w:line="288" w:lineRule="auto"/>
              <w:rPr>
                <w:lang w:eastAsia="en-AU"/>
              </w:rPr>
            </w:pPr>
            <w:r w:rsidRPr="00C37D99">
              <w:rPr>
                <w:lang w:eastAsia="en-AU"/>
              </w:rPr>
              <w:t>1</w:t>
            </w:r>
          </w:p>
        </w:tc>
        <w:tc>
          <w:tcPr>
            <w:tcW w:w="1530" w:type="dxa"/>
            <w:shd w:val="clear" w:color="auto" w:fill="auto"/>
            <w:noWrap/>
            <w:vAlign w:val="center"/>
          </w:tcPr>
          <w:p w14:paraId="53B530F7" w14:textId="77777777" w:rsidR="007C0672" w:rsidRPr="00C37D99" w:rsidRDefault="007C0672" w:rsidP="00B67F8B">
            <w:pPr>
              <w:spacing w:line="288" w:lineRule="auto"/>
              <w:rPr>
                <w:lang w:eastAsia="en-AU"/>
              </w:rPr>
            </w:pPr>
            <w:r w:rsidRPr="00C37D99">
              <w:rPr>
                <w:lang w:eastAsia="en-AU"/>
              </w:rPr>
              <w:t>errorCode</w:t>
            </w:r>
          </w:p>
        </w:tc>
        <w:tc>
          <w:tcPr>
            <w:tcW w:w="1530" w:type="dxa"/>
            <w:shd w:val="clear" w:color="auto" w:fill="auto"/>
            <w:noWrap/>
            <w:vAlign w:val="center"/>
          </w:tcPr>
          <w:p w14:paraId="692444A7" w14:textId="77777777" w:rsidR="007C0672" w:rsidRPr="00C37D99" w:rsidRDefault="007C0672" w:rsidP="00B67F8B">
            <w:pPr>
              <w:spacing w:line="288" w:lineRule="auto"/>
              <w:rPr>
                <w:lang w:eastAsia="en-AU"/>
              </w:rPr>
            </w:pPr>
            <w:r w:rsidRPr="00C37D99">
              <w:rPr>
                <w:lang w:eastAsia="en-AU"/>
              </w:rPr>
              <w:t>Mandatory</w:t>
            </w:r>
          </w:p>
        </w:tc>
        <w:tc>
          <w:tcPr>
            <w:tcW w:w="1080" w:type="dxa"/>
          </w:tcPr>
          <w:p w14:paraId="2F6A9B1A" w14:textId="77777777" w:rsidR="007C0672" w:rsidRPr="00C37D99" w:rsidRDefault="007C0672" w:rsidP="00B67F8B">
            <w:pPr>
              <w:spacing w:line="288" w:lineRule="auto"/>
              <w:rPr>
                <w:lang w:eastAsia="en-AU"/>
              </w:rPr>
            </w:pPr>
            <w:r w:rsidRPr="00C37D99">
              <w:rPr>
                <w:lang w:eastAsia="en-AU"/>
              </w:rPr>
              <w:t>String</w:t>
            </w:r>
          </w:p>
        </w:tc>
        <w:tc>
          <w:tcPr>
            <w:tcW w:w="1440" w:type="dxa"/>
            <w:vAlign w:val="center"/>
          </w:tcPr>
          <w:p w14:paraId="27CD0585" w14:textId="77777777" w:rsidR="007C0672" w:rsidRPr="00C37D99" w:rsidRDefault="007C0672" w:rsidP="00B67F8B">
            <w:pPr>
              <w:spacing w:line="288" w:lineRule="auto"/>
              <w:rPr>
                <w:lang w:eastAsia="en-AU"/>
              </w:rPr>
            </w:pPr>
            <w:r w:rsidRPr="00C37D99">
              <w:rPr>
                <w:lang w:eastAsia="en-AU"/>
              </w:rPr>
              <w:t>4</w:t>
            </w:r>
          </w:p>
        </w:tc>
        <w:tc>
          <w:tcPr>
            <w:tcW w:w="2970" w:type="dxa"/>
            <w:shd w:val="clear" w:color="auto" w:fill="auto"/>
            <w:noWrap/>
            <w:vAlign w:val="center"/>
          </w:tcPr>
          <w:p w14:paraId="7F598752" w14:textId="77777777" w:rsidR="007C0672" w:rsidRPr="00C37D99" w:rsidRDefault="007C0672" w:rsidP="00B67F8B">
            <w:pPr>
              <w:spacing w:line="288" w:lineRule="auto"/>
              <w:rPr>
                <w:lang w:eastAsia="en-AU"/>
              </w:rPr>
            </w:pPr>
            <w:r w:rsidRPr="00C37D99">
              <w:rPr>
                <w:lang w:eastAsia="en-AU"/>
              </w:rPr>
              <w:t>Mã lỗi</w:t>
            </w:r>
          </w:p>
        </w:tc>
      </w:tr>
      <w:tr w:rsidR="007C0672" w:rsidRPr="00C37D99" w14:paraId="760AA2B0" w14:textId="77777777" w:rsidTr="0054461D">
        <w:trPr>
          <w:trHeight w:val="255"/>
        </w:trPr>
        <w:tc>
          <w:tcPr>
            <w:tcW w:w="625" w:type="dxa"/>
            <w:vAlign w:val="center"/>
          </w:tcPr>
          <w:p w14:paraId="00A1E34E" w14:textId="77777777" w:rsidR="007C0672" w:rsidRPr="00C37D99" w:rsidRDefault="007C0672" w:rsidP="00B67F8B">
            <w:pPr>
              <w:spacing w:line="288" w:lineRule="auto"/>
              <w:rPr>
                <w:lang w:eastAsia="en-AU"/>
              </w:rPr>
            </w:pPr>
            <w:r w:rsidRPr="00C37D99">
              <w:rPr>
                <w:lang w:eastAsia="en-AU"/>
              </w:rPr>
              <w:t>2</w:t>
            </w:r>
          </w:p>
        </w:tc>
        <w:tc>
          <w:tcPr>
            <w:tcW w:w="1530" w:type="dxa"/>
            <w:shd w:val="clear" w:color="auto" w:fill="auto"/>
            <w:noWrap/>
            <w:vAlign w:val="center"/>
          </w:tcPr>
          <w:p w14:paraId="5D99E91F" w14:textId="77777777" w:rsidR="007C0672" w:rsidRPr="00C37D99" w:rsidRDefault="007C0672" w:rsidP="00B67F8B">
            <w:pPr>
              <w:spacing w:line="288" w:lineRule="auto"/>
              <w:rPr>
                <w:lang w:eastAsia="en-AU"/>
              </w:rPr>
            </w:pPr>
            <w:r w:rsidRPr="00C37D99">
              <w:rPr>
                <w:lang w:eastAsia="en-AU"/>
              </w:rPr>
              <w:t>errorMessage</w:t>
            </w:r>
          </w:p>
        </w:tc>
        <w:tc>
          <w:tcPr>
            <w:tcW w:w="1530" w:type="dxa"/>
            <w:shd w:val="clear" w:color="auto" w:fill="auto"/>
            <w:noWrap/>
            <w:vAlign w:val="center"/>
          </w:tcPr>
          <w:p w14:paraId="74913688" w14:textId="77777777" w:rsidR="007C0672" w:rsidRPr="00C37D99" w:rsidRDefault="007C0672" w:rsidP="00B67F8B">
            <w:pPr>
              <w:spacing w:line="288" w:lineRule="auto"/>
              <w:rPr>
                <w:lang w:eastAsia="en-AU"/>
              </w:rPr>
            </w:pPr>
            <w:r w:rsidRPr="00C37D99">
              <w:rPr>
                <w:lang w:eastAsia="en-AU"/>
              </w:rPr>
              <w:t>Optional</w:t>
            </w:r>
          </w:p>
        </w:tc>
        <w:tc>
          <w:tcPr>
            <w:tcW w:w="1080" w:type="dxa"/>
          </w:tcPr>
          <w:p w14:paraId="01E5F6C5" w14:textId="77777777" w:rsidR="007C0672" w:rsidRPr="00C37D99" w:rsidRDefault="007C0672" w:rsidP="00B67F8B">
            <w:pPr>
              <w:spacing w:line="288" w:lineRule="auto"/>
              <w:rPr>
                <w:lang w:eastAsia="en-AU"/>
              </w:rPr>
            </w:pPr>
            <w:r w:rsidRPr="00C37D99">
              <w:rPr>
                <w:lang w:eastAsia="en-AU"/>
              </w:rPr>
              <w:t>String</w:t>
            </w:r>
          </w:p>
        </w:tc>
        <w:tc>
          <w:tcPr>
            <w:tcW w:w="1440" w:type="dxa"/>
            <w:vAlign w:val="center"/>
          </w:tcPr>
          <w:p w14:paraId="6E38A4AD" w14:textId="77777777" w:rsidR="007C0672" w:rsidRPr="00C37D99" w:rsidRDefault="007C0672" w:rsidP="00B67F8B">
            <w:pPr>
              <w:spacing w:line="288" w:lineRule="auto"/>
              <w:rPr>
                <w:lang w:eastAsia="en-AU"/>
              </w:rPr>
            </w:pPr>
            <w:r w:rsidRPr="00C37D99">
              <w:rPr>
                <w:lang w:eastAsia="en-AU"/>
              </w:rPr>
              <w:t>64</w:t>
            </w:r>
          </w:p>
        </w:tc>
        <w:tc>
          <w:tcPr>
            <w:tcW w:w="2970" w:type="dxa"/>
            <w:shd w:val="clear" w:color="auto" w:fill="auto"/>
            <w:noWrap/>
            <w:vAlign w:val="center"/>
          </w:tcPr>
          <w:p w14:paraId="0E127B23" w14:textId="77777777" w:rsidR="007C0672" w:rsidRPr="00C37D99" w:rsidRDefault="007C0672" w:rsidP="00B67F8B">
            <w:pPr>
              <w:spacing w:line="288" w:lineRule="auto"/>
              <w:rPr>
                <w:lang w:eastAsia="en-AU"/>
              </w:rPr>
            </w:pPr>
            <w:r w:rsidRPr="00C37D99">
              <w:rPr>
                <w:lang w:eastAsia="en-AU"/>
              </w:rPr>
              <w:t>Mô tả lỗi</w:t>
            </w:r>
          </w:p>
        </w:tc>
      </w:tr>
    </w:tbl>
    <w:p w14:paraId="111023E4" w14:textId="77777777" w:rsidR="007C0672" w:rsidRPr="00C37D99" w:rsidRDefault="007C0672" w:rsidP="00B67F8B">
      <w:pPr>
        <w:pStyle w:val="Heading4"/>
        <w:spacing w:line="288" w:lineRule="auto"/>
        <w:rPr>
          <w:sz w:val="24"/>
          <w:szCs w:val="24"/>
        </w:rPr>
      </w:pPr>
      <w:r w:rsidRPr="00C37D99">
        <w:rPr>
          <w:sz w:val="24"/>
          <w:szCs w:val="24"/>
        </w:rPr>
        <w:t>Example</w:t>
      </w:r>
    </w:p>
    <w:p w14:paraId="333D8F50" w14:textId="77777777" w:rsidR="007C0672" w:rsidRPr="00C37D99" w:rsidRDefault="007C0672" w:rsidP="00B67F8B">
      <w:pPr>
        <w:spacing w:line="288" w:lineRule="auto"/>
        <w:rPr>
          <w:b/>
          <w:bCs/>
        </w:rPr>
      </w:pPr>
      <w:r w:rsidRPr="00C37D99">
        <w:rPr>
          <w:b/>
          <w:bCs/>
        </w:rPr>
        <w:t>Request:</w:t>
      </w:r>
    </w:p>
    <w:p w14:paraId="5BAFAD5A" w14:textId="2B0B0821" w:rsidR="007C0672" w:rsidRPr="00C37D99" w:rsidRDefault="007C0672"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lang w:val="vi-VN"/>
        </w:rPr>
        <w:t xml:space="preserve"> </w:t>
      </w:r>
      <w:r w:rsidR="00B42496" w:rsidRPr="00C37D99">
        <w:rPr>
          <w:rFonts w:ascii="Times New Roman" w:hAnsi="Times New Roman" w:cs="Times New Roman"/>
          <w:sz w:val="24"/>
          <w:szCs w:val="24"/>
          <w:lang w:val="vi-VN"/>
        </w:rPr>
        <w:t>restoreConfig</w:t>
      </w:r>
      <w:r w:rsidR="00B42496" w:rsidRPr="00C37D99">
        <w:rPr>
          <w:rFonts w:ascii="Times New Roman" w:hAnsi="Times New Roman" w:cs="Times New Roman"/>
          <w:sz w:val="24"/>
          <w:szCs w:val="24"/>
        </w:rPr>
        <w:t xml:space="preserve"> </w:t>
      </w:r>
      <w:r w:rsidRPr="00C37D99">
        <w:rPr>
          <w:rFonts w:ascii="Times New Roman" w:hAnsi="Times New Roman" w:cs="Times New Roman"/>
          <w:sz w:val="24"/>
          <w:szCs w:val="24"/>
        </w:rPr>
        <w:t>(data);</w:t>
      </w:r>
    </w:p>
    <w:p w14:paraId="43744F70" w14:textId="77777777" w:rsidR="008C1E5D" w:rsidRDefault="007C0672" w:rsidP="00B67F8B">
      <w:pPr>
        <w:pStyle w:val="HTMLPreformatted"/>
        <w:spacing w:line="288" w:lineRule="auto"/>
        <w:rPr>
          <w:rFonts w:ascii="Times New Roman" w:hAnsi="Times New Roman" w:cs="Times New Roman"/>
          <w:sz w:val="24"/>
          <w:szCs w:val="24"/>
          <w:lang w:val="vi-VN"/>
        </w:rPr>
      </w:pPr>
      <w:r w:rsidRPr="00C37D99">
        <w:rPr>
          <w:rFonts w:ascii="Times New Roman" w:hAnsi="Times New Roman" w:cs="Times New Roman"/>
          <w:sz w:val="24"/>
          <w:szCs w:val="24"/>
          <w:lang w:val="vi-VN"/>
        </w:rPr>
        <w:t xml:space="preserve"> </w:t>
      </w: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p>
    <w:p w14:paraId="7D9A45DC" w14:textId="6EEE3501" w:rsidR="007C0672" w:rsidRPr="00C37D99" w:rsidRDefault="007C0672"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w:t>
      </w:r>
    </w:p>
    <w:p w14:paraId="2FC8D262" w14:textId="2E240568" w:rsidR="008B3605" w:rsidRDefault="00196F88" w:rsidP="00B67F8B">
      <w:pPr>
        <w:pStyle w:val="HTMLPreformatted"/>
        <w:spacing w:line="288" w:lineRule="auto"/>
        <w:ind w:left="720"/>
        <w:rPr>
          <w:rFonts w:ascii="Times New Roman" w:hAnsi="Times New Roman" w:cs="Times New Roman"/>
          <w:sz w:val="24"/>
          <w:szCs w:val="24"/>
        </w:rPr>
      </w:pPr>
      <w:r w:rsidRPr="00C37D99">
        <w:rPr>
          <w:rFonts w:ascii="Times New Roman" w:hAnsi="Times New Roman" w:cs="Times New Roman"/>
          <w:sz w:val="24"/>
          <w:szCs w:val="24"/>
          <w:lang w:val="vi-VN"/>
        </w:rPr>
        <w:t>“</w:t>
      </w:r>
      <w:r w:rsidR="00C04A23" w:rsidRPr="00C37D99">
        <w:rPr>
          <w:rFonts w:ascii="Times New Roman" w:hAnsi="Times New Roman" w:cs="Times New Roman"/>
          <w:sz w:val="24"/>
          <w:szCs w:val="24"/>
        </w:rPr>
        <w:t>serialNumber”: “</w:t>
      </w:r>
      <w:r w:rsidR="00DB6D2D">
        <w:rPr>
          <w:rFonts w:ascii="Times New Roman" w:hAnsi="Times New Roman" w:cs="Times New Roman"/>
          <w:sz w:val="24"/>
          <w:szCs w:val="24"/>
        </w:rPr>
        <w:t>VNPT123456</w:t>
      </w:r>
      <w:r w:rsidR="00C04A23" w:rsidRPr="00C37D99">
        <w:rPr>
          <w:rFonts w:ascii="Times New Roman" w:hAnsi="Times New Roman" w:cs="Times New Roman"/>
          <w:sz w:val="24"/>
          <w:szCs w:val="24"/>
        </w:rPr>
        <w:t>”,</w:t>
      </w:r>
    </w:p>
    <w:p w14:paraId="5F1153B1" w14:textId="46055B17" w:rsidR="008B3605" w:rsidRDefault="00C04A23" w:rsidP="00B67F8B">
      <w:pPr>
        <w:pStyle w:val="HTMLPreformatted"/>
        <w:spacing w:line="288" w:lineRule="auto"/>
        <w:ind w:left="720"/>
        <w:rPr>
          <w:rFonts w:ascii="Times New Roman" w:hAnsi="Times New Roman" w:cs="Times New Roman"/>
          <w:sz w:val="24"/>
          <w:szCs w:val="24"/>
        </w:rPr>
      </w:pPr>
      <w:r w:rsidRPr="00C37D99">
        <w:rPr>
          <w:rFonts w:ascii="Times New Roman" w:hAnsi="Times New Roman" w:cs="Times New Roman"/>
          <w:sz w:val="24"/>
          <w:szCs w:val="24"/>
        </w:rPr>
        <w:t>“modelName”: “</w:t>
      </w:r>
      <w:r w:rsidR="00DB6D2D">
        <w:rPr>
          <w:rFonts w:ascii="Times New Roman" w:hAnsi="Times New Roman" w:cs="Times New Roman"/>
          <w:sz w:val="24"/>
          <w:szCs w:val="24"/>
        </w:rPr>
        <w:t>GW040H</w:t>
      </w:r>
      <w:r w:rsidRPr="00C37D99">
        <w:rPr>
          <w:rFonts w:ascii="Times New Roman" w:hAnsi="Times New Roman" w:cs="Times New Roman"/>
          <w:sz w:val="24"/>
          <w:szCs w:val="24"/>
        </w:rPr>
        <w:t>”,</w:t>
      </w:r>
    </w:p>
    <w:p w14:paraId="56846229" w14:textId="1AC21DD6" w:rsidR="007738D1" w:rsidRDefault="007738D1" w:rsidP="007738D1">
      <w:pPr>
        <w:spacing w:line="288" w:lineRule="auto"/>
        <w:ind w:left="720"/>
      </w:pPr>
      <w:r w:rsidRPr="00C37D99">
        <w:t>“</w:t>
      </w:r>
      <w:r>
        <w:t>macAddress</w:t>
      </w:r>
      <w:r w:rsidRPr="00C37D99">
        <w:t>”: “</w:t>
      </w:r>
      <w:r w:rsidRPr="007738D1">
        <w:rPr>
          <w:rStyle w:val="normaltextrun"/>
          <w:sz w:val="26"/>
          <w:szCs w:val="26"/>
          <w:u w:val="single"/>
        </w:rPr>
        <w:t>A0:65:18:04:31:C6</w:t>
      </w:r>
      <w:r w:rsidRPr="00C37D99">
        <w:t>”</w:t>
      </w:r>
      <w:commentRangeStart w:id="143"/>
      <w:commentRangeStart w:id="144"/>
      <w:commentRangeEnd w:id="143"/>
      <w:r>
        <w:rPr>
          <w:rStyle w:val="CommentReference"/>
        </w:rPr>
        <w:commentReference w:id="143"/>
      </w:r>
      <w:commentRangeEnd w:id="144"/>
      <w:r w:rsidR="00474B0B">
        <w:rPr>
          <w:rStyle w:val="CommentReference"/>
        </w:rPr>
        <w:commentReference w:id="144"/>
      </w:r>
      <w:r>
        <w:t>,</w:t>
      </w:r>
    </w:p>
    <w:p w14:paraId="011D99C8" w14:textId="77777777" w:rsidR="008B3605" w:rsidRDefault="00B56292" w:rsidP="00B67F8B">
      <w:pPr>
        <w:pStyle w:val="HTMLPreformatted"/>
        <w:spacing w:line="288" w:lineRule="auto"/>
        <w:ind w:left="720"/>
        <w:rPr>
          <w:rFonts w:ascii="Times New Roman" w:hAnsi="Times New Roman" w:cs="Times New Roman"/>
          <w:sz w:val="24"/>
          <w:szCs w:val="24"/>
        </w:rPr>
      </w:pPr>
      <w:r w:rsidRPr="00C37D99">
        <w:rPr>
          <w:rFonts w:ascii="Times New Roman" w:hAnsi="Times New Roman" w:cs="Times New Roman"/>
          <w:sz w:val="24"/>
          <w:szCs w:val="24"/>
        </w:rPr>
        <w:t>"backup</w:t>
      </w:r>
      <w:r w:rsidR="003E0AFB">
        <w:t>D</w:t>
      </w:r>
      <w:r w:rsidRPr="00C37D99">
        <w:rPr>
          <w:rFonts w:ascii="Times New Roman" w:hAnsi="Times New Roman" w:cs="Times New Roman"/>
          <w:sz w:val="24"/>
          <w:szCs w:val="24"/>
        </w:rPr>
        <w:t>ate": 1516415394000,</w:t>
      </w:r>
    </w:p>
    <w:p w14:paraId="5F14527E" w14:textId="77777777" w:rsidR="008B3605" w:rsidRDefault="00B56292" w:rsidP="00B67F8B">
      <w:pPr>
        <w:pStyle w:val="HTMLPreformatted"/>
        <w:spacing w:line="288" w:lineRule="auto"/>
        <w:ind w:left="720"/>
        <w:rPr>
          <w:rFonts w:ascii="Times New Roman" w:hAnsi="Times New Roman" w:cs="Times New Roman"/>
          <w:sz w:val="24"/>
          <w:szCs w:val="24"/>
        </w:rPr>
      </w:pPr>
      <w:r w:rsidRPr="00C37D99">
        <w:rPr>
          <w:rFonts w:ascii="Times New Roman" w:hAnsi="Times New Roman" w:cs="Times New Roman"/>
          <w:sz w:val="24"/>
          <w:szCs w:val="24"/>
        </w:rPr>
        <w:t>"url": "http://203.162.94.34:8443/one-link/upload/files/20180120/2105107/gw_12345_20180120092951",</w:t>
      </w:r>
    </w:p>
    <w:p w14:paraId="4FE3A513" w14:textId="77777777" w:rsidR="008B3605" w:rsidRDefault="00B56292" w:rsidP="00B67F8B">
      <w:pPr>
        <w:pStyle w:val="HTMLPreformatted"/>
        <w:spacing w:line="288" w:lineRule="auto"/>
        <w:ind w:left="720"/>
        <w:rPr>
          <w:rFonts w:ascii="Times New Roman" w:hAnsi="Times New Roman" w:cs="Times New Roman"/>
          <w:sz w:val="24"/>
          <w:szCs w:val="24"/>
        </w:rPr>
      </w:pPr>
      <w:r w:rsidRPr="00C37D99">
        <w:rPr>
          <w:rFonts w:ascii="Times New Roman" w:hAnsi="Times New Roman" w:cs="Times New Roman"/>
          <w:sz w:val="24"/>
          <w:szCs w:val="24"/>
        </w:rPr>
        <w:t>"type": “auto”,</w:t>
      </w:r>
    </w:p>
    <w:p w14:paraId="3E9190FC" w14:textId="67A91CD9" w:rsidR="008B3605" w:rsidRDefault="00B56292" w:rsidP="00B67F8B">
      <w:pPr>
        <w:pStyle w:val="HTMLPreformatted"/>
        <w:spacing w:line="288" w:lineRule="auto"/>
        <w:ind w:left="720"/>
        <w:rPr>
          <w:rFonts w:ascii="Times New Roman" w:hAnsi="Times New Roman" w:cs="Times New Roman"/>
          <w:sz w:val="24"/>
          <w:szCs w:val="24"/>
          <w:lang w:val="vi-VN"/>
        </w:rPr>
      </w:pPr>
      <w:r w:rsidRPr="00C37D99">
        <w:rPr>
          <w:rFonts w:ascii="Times New Roman" w:hAnsi="Times New Roman" w:cs="Times New Roman"/>
          <w:sz w:val="24"/>
          <w:szCs w:val="24"/>
        </w:rPr>
        <w:t>"softwareVersion": " G040DEVN03T002"</w:t>
      </w:r>
    </w:p>
    <w:p w14:paraId="4B2A47DC" w14:textId="09291209" w:rsidR="007C0672" w:rsidRPr="00C37D99" w:rsidRDefault="007C0672" w:rsidP="00B67F8B">
      <w:pPr>
        <w:spacing w:line="288" w:lineRule="auto"/>
        <w:rPr>
          <w:lang w:val="vi-VN" w:eastAsia="zh-CN"/>
        </w:rPr>
      </w:pPr>
      <w:r w:rsidRPr="00C37D99">
        <w:t>}</w:t>
      </w:r>
      <w:r w:rsidR="00B56292" w:rsidRPr="00C37D99">
        <w:rPr>
          <w:lang w:val="vi-VN"/>
        </w:rPr>
        <w:t xml:space="preserve"> </w:t>
      </w:r>
    </w:p>
    <w:p w14:paraId="30138DB4" w14:textId="77777777" w:rsidR="007C0672" w:rsidRPr="00C37D99" w:rsidRDefault="007C0672" w:rsidP="00B67F8B">
      <w:pPr>
        <w:spacing w:line="288" w:lineRule="auto"/>
        <w:rPr>
          <w:b/>
          <w:bCs/>
        </w:rPr>
      </w:pPr>
      <w:r w:rsidRPr="00C37D99">
        <w:rPr>
          <w:b/>
          <w:bCs/>
        </w:rPr>
        <w:t>Response:</w:t>
      </w:r>
    </w:p>
    <w:p w14:paraId="792FF081" w14:textId="77BD01BC" w:rsidR="007C0672" w:rsidRPr="00C37D99" w:rsidRDefault="007C0672" w:rsidP="00B67F8B">
      <w:pPr>
        <w:pStyle w:val="FirstLevelBullet"/>
        <w:spacing w:line="288" w:lineRule="auto"/>
        <w:ind w:left="0" w:firstLine="0"/>
        <w:rPr>
          <w:sz w:val="24"/>
          <w:szCs w:val="24"/>
        </w:rPr>
      </w:pPr>
      <w:r w:rsidRPr="00C37D99">
        <w:rPr>
          <w:sz w:val="24"/>
          <w:szCs w:val="24"/>
        </w:rPr>
        <w:t>{</w:t>
      </w:r>
    </w:p>
    <w:p w14:paraId="3F2A74F5" w14:textId="77777777" w:rsidR="007C0672" w:rsidRPr="00C37D99" w:rsidRDefault="007C0672" w:rsidP="00B67F8B">
      <w:pPr>
        <w:pStyle w:val="FirstLevelBullet"/>
        <w:spacing w:line="288" w:lineRule="auto"/>
        <w:ind w:firstLine="0"/>
        <w:rPr>
          <w:sz w:val="24"/>
          <w:szCs w:val="24"/>
        </w:rPr>
      </w:pPr>
      <w:r w:rsidRPr="00C37D99">
        <w:rPr>
          <w:sz w:val="24"/>
          <w:szCs w:val="24"/>
        </w:rPr>
        <w:t xml:space="preserve"> </w:t>
      </w:r>
      <w:r w:rsidRPr="00C37D99">
        <w:rPr>
          <w:sz w:val="24"/>
          <w:szCs w:val="24"/>
          <w:lang w:val="vi-VN"/>
        </w:rPr>
        <w:t xml:space="preserve"> </w:t>
      </w:r>
      <w:r w:rsidRPr="00C37D99">
        <w:rPr>
          <w:sz w:val="24"/>
          <w:szCs w:val="24"/>
        </w:rPr>
        <w:t>"errorCode": "200",</w:t>
      </w:r>
    </w:p>
    <w:p w14:paraId="5AD5AAA7" w14:textId="28F3D69B" w:rsidR="007C0672" w:rsidRPr="00C37D99" w:rsidRDefault="007C0672" w:rsidP="00E131AF">
      <w:pPr>
        <w:pStyle w:val="ANSVNormal"/>
        <w:rPr>
          <w:lang w:val="vi-VN"/>
        </w:rPr>
      </w:pPr>
      <w:r w:rsidRPr="00C37D99">
        <w:rPr>
          <w:lang w:val="vi-VN"/>
        </w:rPr>
        <w:t xml:space="preserve"> </w:t>
      </w:r>
      <w:r w:rsidR="00A85734">
        <w:rPr>
          <w:lang w:val="vi-VN"/>
        </w:rPr>
        <w:tab/>
      </w:r>
      <w:r w:rsidRPr="00C37D99">
        <w:rPr>
          <w:lang w:val="vi-VN"/>
        </w:rPr>
        <w:t xml:space="preserve"> </w:t>
      </w:r>
      <w:r w:rsidRPr="00C37D99">
        <w:t>"errorMessage": "SUCCESS"</w:t>
      </w:r>
      <w:r w:rsidRPr="00C37D99">
        <w:rPr>
          <w:lang w:val="vi-VN"/>
        </w:rPr>
        <w:t xml:space="preserve">                  </w:t>
      </w:r>
    </w:p>
    <w:p w14:paraId="7DE2C155" w14:textId="28F88694" w:rsidR="007C0672" w:rsidRPr="00C37D99" w:rsidRDefault="007C0672" w:rsidP="00E131AF">
      <w:pPr>
        <w:pStyle w:val="ANSVNormal"/>
        <w:rPr>
          <w:lang w:val="vi-VN"/>
        </w:rPr>
      </w:pPr>
      <w:r w:rsidRPr="00C37D99">
        <w:rPr>
          <w:lang w:val="vi-VN"/>
        </w:rPr>
        <w:t>}</w:t>
      </w:r>
    </w:p>
    <w:p w14:paraId="19C5A849" w14:textId="48409A09" w:rsidR="00AE58AC" w:rsidRPr="00C37D99" w:rsidRDefault="00E020AA" w:rsidP="00303550">
      <w:pPr>
        <w:pStyle w:val="Heading3"/>
      </w:pPr>
      <w:bookmarkStart w:id="145" w:name="_Toc113436585"/>
      <w:r w:rsidRPr="00C37D99">
        <w:t>updateFirmware</w:t>
      </w:r>
      <w:bookmarkEnd w:id="145"/>
    </w:p>
    <w:p w14:paraId="1CB42A9C" w14:textId="77777777" w:rsidR="000147C5" w:rsidRPr="00C37D99" w:rsidRDefault="000147C5" w:rsidP="00B67F8B">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0147C5" w:rsidRPr="00C37D99" w14:paraId="5EBA8478" w14:textId="77777777" w:rsidTr="0054461D">
        <w:tc>
          <w:tcPr>
            <w:tcW w:w="1122" w:type="pct"/>
            <w:shd w:val="clear" w:color="auto" w:fill="BFBFBF" w:themeFill="background1" w:themeFillShade="BF"/>
          </w:tcPr>
          <w:p w14:paraId="46D36821" w14:textId="77777777" w:rsidR="000147C5" w:rsidRPr="00C37D99" w:rsidRDefault="000147C5" w:rsidP="00E131AF">
            <w:pPr>
              <w:pStyle w:val="ANSVNormal"/>
            </w:pPr>
            <w:r w:rsidRPr="00C37D99">
              <w:t>Tên API</w:t>
            </w:r>
          </w:p>
        </w:tc>
        <w:tc>
          <w:tcPr>
            <w:tcW w:w="3878" w:type="pct"/>
            <w:shd w:val="clear" w:color="auto" w:fill="BFBFBF" w:themeFill="background1" w:themeFillShade="BF"/>
          </w:tcPr>
          <w:p w14:paraId="374EA270" w14:textId="77777777" w:rsidR="000147C5" w:rsidRPr="00C37D99" w:rsidRDefault="000147C5" w:rsidP="00E131AF">
            <w:pPr>
              <w:pStyle w:val="ANSVNormal"/>
            </w:pPr>
            <w:r w:rsidRPr="00C37D99">
              <w:t>Mô tả</w:t>
            </w:r>
          </w:p>
        </w:tc>
      </w:tr>
      <w:tr w:rsidR="000147C5" w:rsidRPr="00C37D99" w14:paraId="35F957BB" w14:textId="77777777" w:rsidTr="0054461D">
        <w:trPr>
          <w:trHeight w:val="362"/>
        </w:trPr>
        <w:tc>
          <w:tcPr>
            <w:tcW w:w="1122" w:type="pct"/>
          </w:tcPr>
          <w:p w14:paraId="3478CB02" w14:textId="03CE5A84" w:rsidR="000147C5" w:rsidRPr="00C37D99" w:rsidRDefault="000147C5" w:rsidP="00E131AF">
            <w:pPr>
              <w:pStyle w:val="ANSVNormal"/>
              <w:rPr>
                <w:lang w:val="vi-VN"/>
              </w:rPr>
            </w:pPr>
            <w:r w:rsidRPr="00C37D99">
              <w:rPr>
                <w:lang w:val="vi-VN"/>
              </w:rPr>
              <w:t>updateFirmware</w:t>
            </w:r>
          </w:p>
        </w:tc>
        <w:tc>
          <w:tcPr>
            <w:tcW w:w="3878" w:type="pct"/>
          </w:tcPr>
          <w:p w14:paraId="1910D648" w14:textId="6F7D3A66" w:rsidR="000147C5" w:rsidRPr="00C37D99" w:rsidRDefault="002A3D52" w:rsidP="00E131AF">
            <w:pPr>
              <w:pStyle w:val="ANSVNormal"/>
            </w:pPr>
            <w:r w:rsidRPr="00C37D99">
              <w:t>Điều khiển nâng cấp Firmware</w:t>
            </w:r>
          </w:p>
        </w:tc>
      </w:tr>
      <w:tr w:rsidR="002B1F75" w:rsidRPr="00C37D99" w14:paraId="2DF171CE" w14:textId="77777777" w:rsidTr="0054461D">
        <w:tc>
          <w:tcPr>
            <w:tcW w:w="1122" w:type="pct"/>
          </w:tcPr>
          <w:p w14:paraId="39A77707" w14:textId="34A1B116" w:rsidR="002B1F75" w:rsidRPr="00C37D99" w:rsidRDefault="002B1F75" w:rsidP="00E131AF">
            <w:pPr>
              <w:pStyle w:val="ANSVNormal"/>
            </w:pPr>
            <w:r w:rsidRPr="00C37D99">
              <w:lastRenderedPageBreak/>
              <w:t>Method</w:t>
            </w:r>
          </w:p>
        </w:tc>
        <w:tc>
          <w:tcPr>
            <w:tcW w:w="3878" w:type="pct"/>
          </w:tcPr>
          <w:p w14:paraId="688E1611" w14:textId="4F8F7C8B" w:rsidR="002B1F75" w:rsidRPr="00C37D99" w:rsidRDefault="002B1F75" w:rsidP="00E131AF">
            <w:pPr>
              <w:pStyle w:val="ANSVNormal"/>
            </w:pPr>
            <w:r w:rsidRPr="00C37D99">
              <w:t>Function call</w:t>
            </w:r>
          </w:p>
        </w:tc>
      </w:tr>
      <w:tr w:rsidR="002B1F75" w:rsidRPr="00C37D99" w14:paraId="502CF4FD" w14:textId="77777777" w:rsidTr="0054461D">
        <w:tc>
          <w:tcPr>
            <w:tcW w:w="1122" w:type="pct"/>
          </w:tcPr>
          <w:p w14:paraId="22A7A755" w14:textId="62555048" w:rsidR="002B1F75" w:rsidRPr="00C37D99" w:rsidRDefault="002B1F75" w:rsidP="00E131AF">
            <w:pPr>
              <w:pStyle w:val="ANSVNormal"/>
            </w:pPr>
            <w:r w:rsidRPr="00C37D99">
              <w:t>Response</w:t>
            </w:r>
          </w:p>
        </w:tc>
        <w:tc>
          <w:tcPr>
            <w:tcW w:w="3878" w:type="pct"/>
          </w:tcPr>
          <w:p w14:paraId="14CB23E6" w14:textId="571DE2C3" w:rsidR="002B1F75" w:rsidRPr="00C37D99" w:rsidRDefault="002B1F75" w:rsidP="00E131AF">
            <w:pPr>
              <w:pStyle w:val="ANSVNormal"/>
            </w:pPr>
            <w:r w:rsidRPr="00C37D99">
              <w:t>JSON Object</w:t>
            </w:r>
          </w:p>
        </w:tc>
      </w:tr>
    </w:tbl>
    <w:p w14:paraId="35DEE796" w14:textId="77777777" w:rsidR="000147C5" w:rsidRPr="00C37D99" w:rsidRDefault="000147C5" w:rsidP="00B67F8B">
      <w:pPr>
        <w:spacing w:line="288" w:lineRule="auto"/>
      </w:pPr>
    </w:p>
    <w:p w14:paraId="436735BE" w14:textId="77777777" w:rsidR="000147C5" w:rsidRPr="00C37D99" w:rsidRDefault="000147C5" w:rsidP="00B67F8B">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638"/>
        <w:gridCol w:w="1512"/>
        <w:gridCol w:w="1080"/>
        <w:gridCol w:w="1661"/>
        <w:gridCol w:w="2659"/>
      </w:tblGrid>
      <w:tr w:rsidR="000147C5" w:rsidRPr="00C37D99" w14:paraId="7DA2E3F6" w14:textId="77777777" w:rsidTr="72CE505C">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985821A" w14:textId="77777777" w:rsidR="000147C5" w:rsidRPr="00C37D99" w:rsidRDefault="000147C5" w:rsidP="00B67F8B">
            <w:pPr>
              <w:spacing w:line="288" w:lineRule="auto"/>
              <w:rPr>
                <w:b/>
                <w:bCs/>
                <w:lang w:eastAsia="en-AU"/>
              </w:rPr>
            </w:pPr>
            <w:r w:rsidRPr="00C37D99">
              <w:rPr>
                <w:b/>
                <w:bCs/>
                <w:lang w:eastAsia="en-AU"/>
              </w:rPr>
              <w:t>No</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DD159C" w14:textId="77777777" w:rsidR="000147C5" w:rsidRPr="00C37D99" w:rsidRDefault="000147C5" w:rsidP="00B67F8B">
            <w:pPr>
              <w:spacing w:line="288" w:lineRule="auto"/>
              <w:rPr>
                <w:b/>
                <w:bCs/>
                <w:lang w:eastAsia="en-AU"/>
              </w:rPr>
            </w:pPr>
            <w:r w:rsidRPr="00C37D99">
              <w:rPr>
                <w:b/>
                <w:bCs/>
                <w:lang w:eastAsia="en-AU"/>
              </w:rPr>
              <w:t>Parameter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5992C64E" w14:textId="77777777" w:rsidR="000147C5" w:rsidRPr="00C37D99" w:rsidRDefault="000147C5" w:rsidP="00B67F8B">
            <w:pPr>
              <w:spacing w:line="288" w:lineRule="auto"/>
              <w:rPr>
                <w:b/>
                <w:bCs/>
                <w:lang w:eastAsia="en-AU"/>
              </w:rPr>
            </w:pPr>
            <w:r w:rsidRPr="00C37D99">
              <w:rPr>
                <w:b/>
                <w:bCs/>
                <w:lang w:eastAsia="en-AU"/>
              </w:rPr>
              <w:t>Mandatory</w:t>
            </w:r>
          </w:p>
        </w:tc>
        <w:tc>
          <w:tcPr>
            <w:tcW w:w="1080" w:type="dxa"/>
            <w:tcBorders>
              <w:top w:val="single" w:sz="4" w:space="0" w:color="auto"/>
              <w:left w:val="nil"/>
              <w:bottom w:val="single" w:sz="4" w:space="0" w:color="auto"/>
              <w:right w:val="single" w:sz="4" w:space="0" w:color="auto"/>
            </w:tcBorders>
            <w:vAlign w:val="center"/>
          </w:tcPr>
          <w:p w14:paraId="6ECE86DC" w14:textId="77777777" w:rsidR="000147C5" w:rsidRPr="00C37D99" w:rsidRDefault="000147C5" w:rsidP="00B67F8B">
            <w:pPr>
              <w:spacing w:line="288" w:lineRule="auto"/>
              <w:rPr>
                <w:b/>
                <w:bCs/>
                <w:lang w:eastAsia="en-AU"/>
              </w:rPr>
            </w:pPr>
            <w:r w:rsidRPr="00C37D99">
              <w:rPr>
                <w:b/>
                <w:bCs/>
                <w:lang w:eastAsia="en-AU"/>
              </w:rPr>
              <w:t>Type</w:t>
            </w:r>
          </w:p>
        </w:tc>
        <w:tc>
          <w:tcPr>
            <w:tcW w:w="1661" w:type="dxa"/>
            <w:tcBorders>
              <w:top w:val="single" w:sz="4" w:space="0" w:color="auto"/>
              <w:left w:val="single" w:sz="4" w:space="0" w:color="auto"/>
              <w:bottom w:val="single" w:sz="4" w:space="0" w:color="auto"/>
              <w:right w:val="single" w:sz="4" w:space="0" w:color="auto"/>
            </w:tcBorders>
          </w:tcPr>
          <w:p w14:paraId="04188EAD" w14:textId="77777777" w:rsidR="000147C5" w:rsidRPr="00C37D99" w:rsidRDefault="000147C5" w:rsidP="00B67F8B">
            <w:pPr>
              <w:spacing w:line="288" w:lineRule="auto"/>
              <w:rPr>
                <w:b/>
                <w:bCs/>
                <w:lang w:eastAsia="en-AU"/>
              </w:rPr>
            </w:pPr>
            <w:r w:rsidRPr="00C37D99">
              <w:rPr>
                <w:b/>
                <w:bCs/>
                <w:lang w:eastAsia="en-AU"/>
              </w:rPr>
              <w:t>Max length</w:t>
            </w:r>
          </w:p>
        </w:tc>
        <w:tc>
          <w:tcPr>
            <w:tcW w:w="26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2633ED" w14:textId="77777777" w:rsidR="000147C5" w:rsidRPr="00C37D99" w:rsidRDefault="000147C5" w:rsidP="00B67F8B">
            <w:pPr>
              <w:spacing w:line="288" w:lineRule="auto"/>
              <w:rPr>
                <w:b/>
                <w:bCs/>
                <w:lang w:eastAsia="en-AU"/>
              </w:rPr>
            </w:pPr>
            <w:r w:rsidRPr="00C37D99">
              <w:rPr>
                <w:b/>
                <w:bCs/>
                <w:lang w:eastAsia="en-AU"/>
              </w:rPr>
              <w:t>Meaning/Value</w:t>
            </w:r>
          </w:p>
        </w:tc>
      </w:tr>
      <w:tr w:rsidR="004C0292" w:rsidRPr="00C37D99" w14:paraId="217329DB" w14:textId="77777777" w:rsidTr="72CE505C">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532B84A" w14:textId="3120E0D8" w:rsidR="004C0292" w:rsidRPr="00C37D99" w:rsidRDefault="004C0292" w:rsidP="00B67F8B">
            <w:pPr>
              <w:spacing w:line="288" w:lineRule="auto"/>
              <w:rPr>
                <w:b/>
                <w:bCs/>
                <w:lang w:eastAsia="en-AU"/>
              </w:rPr>
            </w:pPr>
            <w:r w:rsidRPr="00C37D99">
              <w:rPr>
                <w:lang w:val="vi-VN" w:eastAsia="en-AU"/>
              </w:rPr>
              <w:t>1</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D4CF77" w14:textId="66DE39C7" w:rsidR="004C0292" w:rsidRPr="00C37D99" w:rsidRDefault="004C0292" w:rsidP="00B67F8B">
            <w:pPr>
              <w:spacing w:line="288" w:lineRule="auto"/>
              <w:rPr>
                <w:b/>
                <w:bCs/>
                <w:lang w:eastAsia="en-AU"/>
              </w:rPr>
            </w:pPr>
            <w:r w:rsidRPr="00C37D99">
              <w:rPr>
                <w:lang w:val="vi-VN"/>
              </w:rPr>
              <w:t>serialNumber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1027E73E" w14:textId="765B75CF" w:rsidR="004C0292" w:rsidRPr="00C37D99" w:rsidRDefault="004C0292" w:rsidP="00B67F8B">
            <w:pPr>
              <w:spacing w:line="288" w:lineRule="auto"/>
              <w:rPr>
                <w:b/>
                <w:bCs/>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65DEF549" w14:textId="2DC38355" w:rsidR="004C0292" w:rsidRPr="00C37D99" w:rsidRDefault="004C0292" w:rsidP="00B67F8B">
            <w:pPr>
              <w:spacing w:line="288" w:lineRule="auto"/>
              <w:rPr>
                <w:b/>
                <w:bCs/>
                <w:lang w:eastAsia="en-AU"/>
              </w:rPr>
            </w:pPr>
            <w:r w:rsidRPr="00C37D99">
              <w:rPr>
                <w:lang w:eastAsia="en-AU"/>
              </w:rPr>
              <w:t>String</w:t>
            </w:r>
          </w:p>
        </w:tc>
        <w:tc>
          <w:tcPr>
            <w:tcW w:w="1661" w:type="dxa"/>
            <w:tcBorders>
              <w:top w:val="single" w:sz="4" w:space="0" w:color="auto"/>
              <w:left w:val="single" w:sz="4" w:space="0" w:color="auto"/>
              <w:bottom w:val="single" w:sz="4" w:space="0" w:color="auto"/>
              <w:right w:val="single" w:sz="4" w:space="0" w:color="auto"/>
            </w:tcBorders>
            <w:vAlign w:val="center"/>
          </w:tcPr>
          <w:p w14:paraId="3574E177" w14:textId="4092148B" w:rsidR="004C0292" w:rsidRPr="00C37D99" w:rsidRDefault="004C0292" w:rsidP="00B67F8B">
            <w:pPr>
              <w:spacing w:line="288" w:lineRule="auto"/>
              <w:rPr>
                <w:b/>
                <w:bCs/>
                <w:lang w:eastAsia="en-AU"/>
              </w:rPr>
            </w:pPr>
            <w:r w:rsidRPr="00C37D99">
              <w:rPr>
                <w:lang w:val="vi-VN" w:eastAsia="en-AU"/>
              </w:rPr>
              <w:t>16</w:t>
            </w:r>
          </w:p>
        </w:tc>
        <w:tc>
          <w:tcPr>
            <w:tcW w:w="26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A53F1" w14:textId="42A6A338" w:rsidR="004C0292" w:rsidRPr="00045180" w:rsidRDefault="004C0292" w:rsidP="00B67F8B">
            <w:pPr>
              <w:spacing w:line="288" w:lineRule="auto"/>
              <w:rPr>
                <w:b/>
                <w:bCs/>
                <w:lang w:eastAsia="en-AU"/>
              </w:rPr>
            </w:pPr>
            <w:r w:rsidRPr="00C37D99">
              <w:rPr>
                <w:lang w:val="vi-VN" w:eastAsia="en-AU"/>
              </w:rPr>
              <w:t xml:space="preserve">SerialNumber của thiết bị </w:t>
            </w:r>
            <w:r w:rsidR="00045180">
              <w:rPr>
                <w:lang w:eastAsia="en-AU"/>
              </w:rPr>
              <w:t>cần nâng cấp firmware</w:t>
            </w:r>
          </w:p>
        </w:tc>
      </w:tr>
      <w:tr w:rsidR="004C0292" w:rsidRPr="00C37D99" w14:paraId="7C3B2FC3" w14:textId="77777777" w:rsidTr="72CE505C">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419EE34" w14:textId="6C384F14" w:rsidR="004C0292" w:rsidRPr="00C37D99" w:rsidRDefault="004C0292" w:rsidP="00B67F8B">
            <w:pPr>
              <w:spacing w:line="288" w:lineRule="auto"/>
              <w:rPr>
                <w:b/>
                <w:bCs/>
                <w:lang w:eastAsia="en-AU"/>
              </w:rPr>
            </w:pPr>
            <w:r w:rsidRPr="00C37D99">
              <w:rPr>
                <w:lang w:val="vi-VN" w:eastAsia="en-AU"/>
              </w:rPr>
              <w:t>2</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43973" w14:textId="473E9C10" w:rsidR="004C0292" w:rsidRPr="00C37D99" w:rsidRDefault="004C0292" w:rsidP="00B67F8B">
            <w:pPr>
              <w:spacing w:line="288" w:lineRule="auto"/>
              <w:rPr>
                <w:b/>
                <w:bCs/>
                <w:lang w:eastAsia="en-AU"/>
              </w:rPr>
            </w:pPr>
            <w:r w:rsidRPr="00C37D99">
              <w:rPr>
                <w:lang w:val="vi-VN"/>
              </w:rPr>
              <w:t>modelName</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55ACD495" w14:textId="47F5FDEF" w:rsidR="004C0292" w:rsidRPr="00C37D99" w:rsidRDefault="004C0292" w:rsidP="00B67F8B">
            <w:pPr>
              <w:spacing w:line="288" w:lineRule="auto"/>
              <w:rPr>
                <w:b/>
                <w:bCs/>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62642FDE" w14:textId="431B97C9" w:rsidR="004C0292" w:rsidRPr="00C37D99" w:rsidRDefault="004C0292" w:rsidP="00B67F8B">
            <w:pPr>
              <w:spacing w:line="288" w:lineRule="auto"/>
              <w:rPr>
                <w:b/>
                <w:bCs/>
                <w:lang w:eastAsia="en-AU"/>
              </w:rPr>
            </w:pPr>
            <w:r w:rsidRPr="00C37D99">
              <w:rPr>
                <w:lang w:val="vi-VN" w:eastAsia="en-AU"/>
              </w:rPr>
              <w:t xml:space="preserve">String </w:t>
            </w:r>
          </w:p>
        </w:tc>
        <w:tc>
          <w:tcPr>
            <w:tcW w:w="1661" w:type="dxa"/>
            <w:tcBorders>
              <w:top w:val="single" w:sz="4" w:space="0" w:color="auto"/>
              <w:left w:val="single" w:sz="4" w:space="0" w:color="auto"/>
              <w:bottom w:val="single" w:sz="4" w:space="0" w:color="auto"/>
              <w:right w:val="single" w:sz="4" w:space="0" w:color="auto"/>
            </w:tcBorders>
            <w:vAlign w:val="center"/>
          </w:tcPr>
          <w:p w14:paraId="388D4C63" w14:textId="149ACB52" w:rsidR="004C0292" w:rsidRPr="00C37D99" w:rsidRDefault="004C0292" w:rsidP="00B67F8B">
            <w:pPr>
              <w:spacing w:line="288" w:lineRule="auto"/>
              <w:rPr>
                <w:b/>
                <w:bCs/>
                <w:lang w:eastAsia="en-AU"/>
              </w:rPr>
            </w:pPr>
            <w:r w:rsidRPr="00C37D99">
              <w:rPr>
                <w:lang w:val="vi-VN" w:eastAsia="en-AU"/>
              </w:rPr>
              <w:t xml:space="preserve">16 </w:t>
            </w:r>
          </w:p>
        </w:tc>
        <w:tc>
          <w:tcPr>
            <w:tcW w:w="26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B84BA8" w14:textId="33DBD9C6" w:rsidR="004C0292" w:rsidRPr="00045180" w:rsidRDefault="004C0292" w:rsidP="00B67F8B">
            <w:pPr>
              <w:spacing w:line="288" w:lineRule="auto"/>
              <w:rPr>
                <w:b/>
                <w:bCs/>
                <w:lang w:eastAsia="en-AU"/>
              </w:rPr>
            </w:pPr>
            <w:r w:rsidRPr="00C37D99">
              <w:rPr>
                <w:lang w:val="vi-VN" w:eastAsia="en-AU"/>
              </w:rPr>
              <w:t xml:space="preserve">Model của thiết bị cần </w:t>
            </w:r>
            <w:r w:rsidR="00045180">
              <w:rPr>
                <w:lang w:eastAsia="en-AU"/>
              </w:rPr>
              <w:t>nâng cấp firmware</w:t>
            </w:r>
          </w:p>
        </w:tc>
      </w:tr>
      <w:tr w:rsidR="00886521" w:rsidRPr="00C37D99" w14:paraId="0D684980" w14:textId="77777777" w:rsidTr="72CE505C">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4187267" w14:textId="495945D7" w:rsidR="00886521" w:rsidRPr="00886521" w:rsidRDefault="00886521" w:rsidP="00886521">
            <w:pPr>
              <w:spacing w:line="288" w:lineRule="auto"/>
              <w:rPr>
                <w:lang w:eastAsia="en-AU"/>
              </w:rPr>
            </w:pPr>
            <w:r>
              <w:rPr>
                <w:lang w:eastAsia="en-AU"/>
              </w:rPr>
              <w:t>3</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E9B79B" w14:textId="7792FA6C" w:rsidR="00886521" w:rsidRPr="00C37D99" w:rsidRDefault="00886521" w:rsidP="00886521">
            <w:pPr>
              <w:spacing w:line="288" w:lineRule="auto"/>
              <w:rPr>
                <w:lang w:val="vi-VN"/>
              </w:rPr>
            </w:pPr>
            <w:commentRangeStart w:id="146"/>
            <w:commentRangeStart w:id="147"/>
            <w:r>
              <w:t>macAddress</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59357525" w14:textId="5C9DFD50" w:rsidR="00886521" w:rsidRPr="00C37D99" w:rsidRDefault="00886521" w:rsidP="00886521">
            <w:pPr>
              <w:spacing w:line="288" w:lineRule="auto"/>
              <w:rPr>
                <w:lang w:eastAsia="en-AU"/>
              </w:rPr>
            </w:pPr>
            <w:r>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72DC035A" w14:textId="340BDE79" w:rsidR="00886521" w:rsidRPr="00C37D99" w:rsidRDefault="00886521" w:rsidP="00886521">
            <w:pPr>
              <w:spacing w:line="288" w:lineRule="auto"/>
              <w:rPr>
                <w:lang w:val="vi-VN" w:eastAsia="en-AU"/>
              </w:rPr>
            </w:pPr>
            <w:r>
              <w:rPr>
                <w:lang w:eastAsia="en-AU"/>
              </w:rPr>
              <w:t>String</w:t>
            </w:r>
          </w:p>
        </w:tc>
        <w:tc>
          <w:tcPr>
            <w:tcW w:w="1661" w:type="dxa"/>
            <w:tcBorders>
              <w:top w:val="single" w:sz="4" w:space="0" w:color="auto"/>
              <w:left w:val="single" w:sz="4" w:space="0" w:color="auto"/>
              <w:bottom w:val="single" w:sz="4" w:space="0" w:color="auto"/>
              <w:right w:val="single" w:sz="4" w:space="0" w:color="auto"/>
            </w:tcBorders>
            <w:vAlign w:val="center"/>
          </w:tcPr>
          <w:p w14:paraId="7D7977A5" w14:textId="4AECC918" w:rsidR="00886521" w:rsidRPr="00C37D99" w:rsidRDefault="72CE505C" w:rsidP="72CE505C">
            <w:pPr>
              <w:spacing w:line="288" w:lineRule="auto"/>
              <w:rPr>
                <w:lang w:eastAsia="en-AU"/>
              </w:rPr>
            </w:pPr>
            <w:r w:rsidRPr="72CE505C">
              <w:rPr>
                <w:lang w:eastAsia="en-AU"/>
              </w:rPr>
              <w:t>128</w:t>
            </w:r>
          </w:p>
        </w:tc>
        <w:tc>
          <w:tcPr>
            <w:tcW w:w="26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00122" w14:textId="504D87A3" w:rsidR="00886521" w:rsidRPr="00C37D99" w:rsidRDefault="00886521" w:rsidP="00886521">
            <w:pPr>
              <w:spacing w:line="288" w:lineRule="auto"/>
              <w:rPr>
                <w:lang w:val="vi-VN" w:eastAsia="en-AU"/>
              </w:rPr>
            </w:pPr>
            <w:r w:rsidRPr="72CE505C">
              <w:rPr>
                <w:lang w:eastAsia="en-AU"/>
              </w:rPr>
              <w:t>Địa chỉ Mac của thiết bị</w:t>
            </w:r>
            <w:commentRangeEnd w:id="146"/>
            <w:r>
              <w:rPr>
                <w:rStyle w:val="CommentReference"/>
              </w:rPr>
              <w:commentReference w:id="146"/>
            </w:r>
            <w:commentRangeEnd w:id="147"/>
            <w:r>
              <w:rPr>
                <w:rStyle w:val="CommentReference"/>
              </w:rPr>
              <w:commentReference w:id="147"/>
            </w:r>
          </w:p>
        </w:tc>
      </w:tr>
      <w:tr w:rsidR="00886521" w:rsidRPr="00C37D99" w14:paraId="7B2AFCBD" w14:textId="77777777" w:rsidTr="72CE505C">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617289F" w14:textId="2626E3B1" w:rsidR="00886521" w:rsidRPr="00886521" w:rsidRDefault="00886521" w:rsidP="00886521">
            <w:pPr>
              <w:spacing w:line="288" w:lineRule="auto"/>
              <w:rPr>
                <w:lang w:eastAsia="en-AU"/>
              </w:rPr>
            </w:pPr>
            <w:r>
              <w:rPr>
                <w:lang w:eastAsia="en-AU"/>
              </w:rPr>
              <w:t>4</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7E07D3" w14:textId="6086FCD4" w:rsidR="00886521" w:rsidRPr="00C37D99" w:rsidRDefault="00886521" w:rsidP="00886521">
            <w:pPr>
              <w:spacing w:line="288" w:lineRule="auto"/>
              <w:rPr>
                <w:lang w:val="vi-VN" w:eastAsia="en-AU"/>
              </w:rPr>
            </w:pPr>
            <w:r w:rsidRPr="00C37D99">
              <w:rPr>
                <w:lang w:val="vi-VN" w:eastAsia="en-AU"/>
              </w:rPr>
              <w:t>uri</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2AFED5A3" w14:textId="57E57489" w:rsidR="00886521" w:rsidRPr="00C37D99" w:rsidRDefault="00886521" w:rsidP="00886521">
            <w:pPr>
              <w:spacing w:line="288" w:lineRule="auto"/>
              <w:rPr>
                <w:lang w:eastAsia="en-AU"/>
              </w:rPr>
            </w:pPr>
            <w:r w:rsidRPr="00C37D99">
              <w:rPr>
                <w:lang w:eastAsia="en-AU"/>
              </w:rPr>
              <w:t>Optional</w:t>
            </w:r>
          </w:p>
        </w:tc>
        <w:tc>
          <w:tcPr>
            <w:tcW w:w="1080" w:type="dxa"/>
            <w:tcBorders>
              <w:top w:val="single" w:sz="4" w:space="0" w:color="auto"/>
              <w:left w:val="nil"/>
              <w:bottom w:val="single" w:sz="4" w:space="0" w:color="auto"/>
              <w:right w:val="single" w:sz="4" w:space="0" w:color="auto"/>
            </w:tcBorders>
            <w:vAlign w:val="center"/>
          </w:tcPr>
          <w:p w14:paraId="0D569999" w14:textId="2EE5394C" w:rsidR="00886521" w:rsidRPr="00C37D99" w:rsidRDefault="00886521" w:rsidP="00886521">
            <w:pPr>
              <w:spacing w:line="288" w:lineRule="auto"/>
              <w:rPr>
                <w:lang w:val="vi-VN" w:eastAsia="en-AU"/>
              </w:rPr>
            </w:pPr>
            <w:r w:rsidRPr="00C37D99">
              <w:rPr>
                <w:lang w:val="vi-VN" w:eastAsia="en-AU"/>
              </w:rPr>
              <w:t xml:space="preserve">String </w:t>
            </w:r>
          </w:p>
        </w:tc>
        <w:tc>
          <w:tcPr>
            <w:tcW w:w="1661" w:type="dxa"/>
            <w:tcBorders>
              <w:top w:val="single" w:sz="4" w:space="0" w:color="auto"/>
              <w:left w:val="single" w:sz="4" w:space="0" w:color="auto"/>
              <w:bottom w:val="single" w:sz="4" w:space="0" w:color="auto"/>
              <w:right w:val="single" w:sz="4" w:space="0" w:color="auto"/>
            </w:tcBorders>
          </w:tcPr>
          <w:p w14:paraId="4E4F2BB8" w14:textId="77777777" w:rsidR="00886521" w:rsidRPr="00C37D99" w:rsidRDefault="00886521" w:rsidP="00886521">
            <w:pPr>
              <w:spacing w:line="288" w:lineRule="auto"/>
              <w:rPr>
                <w:lang w:eastAsia="en-AU"/>
              </w:rPr>
            </w:pPr>
          </w:p>
        </w:tc>
        <w:tc>
          <w:tcPr>
            <w:tcW w:w="26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776E0E" w14:textId="77777777" w:rsidR="00886521" w:rsidRPr="00C37D99" w:rsidRDefault="00886521" w:rsidP="00886521">
            <w:pPr>
              <w:spacing w:line="288" w:lineRule="auto"/>
              <w:rPr>
                <w:lang w:val="vi-VN"/>
              </w:rPr>
            </w:pPr>
            <w:r w:rsidRPr="00C37D99">
              <w:rPr>
                <w:lang w:val="vi-VN"/>
              </w:rPr>
              <w:t>+ Đường dẫn local đến file firmware</w:t>
            </w:r>
          </w:p>
          <w:p w14:paraId="4E4D00F8" w14:textId="41B2F807" w:rsidR="00886521" w:rsidRPr="00C37D99" w:rsidRDefault="00886521" w:rsidP="00886521">
            <w:pPr>
              <w:spacing w:line="288" w:lineRule="auto"/>
              <w:rPr>
                <w:lang w:val="vi-VN" w:eastAsia="en-AU"/>
              </w:rPr>
            </w:pPr>
            <w:r w:rsidRPr="00C37D99">
              <w:rPr>
                <w:lang w:val="vi-VN" w:eastAsia="en-AU"/>
              </w:rPr>
              <w:t xml:space="preserve">+ dùng khi yêu cầu cập nhật firmware từ file trong máy </w:t>
            </w:r>
          </w:p>
        </w:tc>
      </w:tr>
      <w:tr w:rsidR="00886521" w:rsidRPr="00C37D99" w14:paraId="10DA970E" w14:textId="77777777" w:rsidTr="72CE505C">
        <w:trPr>
          <w:trHeight w:val="255"/>
        </w:trPr>
        <w:tc>
          <w:tcPr>
            <w:tcW w:w="625" w:type="dxa"/>
            <w:tcBorders>
              <w:top w:val="single" w:sz="4" w:space="0" w:color="auto"/>
              <w:left w:val="single" w:sz="4" w:space="0" w:color="auto"/>
              <w:bottom w:val="single" w:sz="4" w:space="0" w:color="auto"/>
              <w:right w:val="single" w:sz="4" w:space="0" w:color="auto"/>
            </w:tcBorders>
          </w:tcPr>
          <w:p w14:paraId="6D103E8A" w14:textId="529AD87B" w:rsidR="00886521" w:rsidRPr="00886521" w:rsidRDefault="00886521" w:rsidP="00886521">
            <w:pPr>
              <w:spacing w:line="288" w:lineRule="auto"/>
              <w:rPr>
                <w:lang w:eastAsia="en-AU"/>
              </w:rPr>
            </w:pPr>
            <w:r>
              <w:t>5</w:t>
            </w:r>
          </w:p>
        </w:tc>
        <w:tc>
          <w:tcPr>
            <w:tcW w:w="1638" w:type="dxa"/>
            <w:tcBorders>
              <w:top w:val="single" w:sz="4" w:space="0" w:color="auto"/>
              <w:left w:val="single" w:sz="4" w:space="0" w:color="auto"/>
              <w:bottom w:val="single" w:sz="4" w:space="0" w:color="auto"/>
              <w:right w:val="single" w:sz="4" w:space="0" w:color="auto"/>
            </w:tcBorders>
            <w:shd w:val="clear" w:color="auto" w:fill="auto"/>
            <w:noWrap/>
          </w:tcPr>
          <w:p w14:paraId="233C1CCF" w14:textId="7D8D449B" w:rsidR="00886521" w:rsidRPr="00C37D99" w:rsidRDefault="00886521" w:rsidP="00886521">
            <w:pPr>
              <w:spacing w:line="288" w:lineRule="auto"/>
              <w:rPr>
                <w:lang w:val="vi-VN"/>
              </w:rPr>
            </w:pPr>
            <w:r w:rsidRPr="00C37D99">
              <w:rPr>
                <w:lang w:val="vi-VN"/>
              </w:rPr>
              <w:t xml:space="preserve">url </w:t>
            </w:r>
          </w:p>
        </w:tc>
        <w:tc>
          <w:tcPr>
            <w:tcW w:w="1512" w:type="dxa"/>
            <w:tcBorders>
              <w:top w:val="single" w:sz="4" w:space="0" w:color="auto"/>
              <w:left w:val="nil"/>
              <w:bottom w:val="single" w:sz="4" w:space="0" w:color="auto"/>
              <w:right w:val="single" w:sz="4" w:space="0" w:color="auto"/>
            </w:tcBorders>
            <w:shd w:val="clear" w:color="auto" w:fill="auto"/>
            <w:noWrap/>
          </w:tcPr>
          <w:p w14:paraId="542A0199" w14:textId="1E7D9367" w:rsidR="00886521" w:rsidRPr="00C37D99" w:rsidRDefault="00886521" w:rsidP="00886521">
            <w:pPr>
              <w:tabs>
                <w:tab w:val="left" w:pos="923"/>
              </w:tabs>
              <w:spacing w:line="288" w:lineRule="auto"/>
              <w:rPr>
                <w:lang w:eastAsia="en-AU"/>
              </w:rPr>
            </w:pPr>
            <w:r w:rsidRPr="00C37D99">
              <w:rPr>
                <w:lang w:eastAsia="en-AU"/>
              </w:rPr>
              <w:t>Optional</w:t>
            </w:r>
          </w:p>
        </w:tc>
        <w:tc>
          <w:tcPr>
            <w:tcW w:w="1080" w:type="dxa"/>
            <w:tcBorders>
              <w:top w:val="single" w:sz="4" w:space="0" w:color="auto"/>
              <w:left w:val="nil"/>
              <w:bottom w:val="single" w:sz="4" w:space="0" w:color="auto"/>
              <w:right w:val="single" w:sz="4" w:space="0" w:color="auto"/>
            </w:tcBorders>
          </w:tcPr>
          <w:p w14:paraId="6A8C2099" w14:textId="77777777" w:rsidR="00886521" w:rsidRPr="00C37D99" w:rsidRDefault="00886521" w:rsidP="00886521">
            <w:pPr>
              <w:spacing w:line="288" w:lineRule="auto"/>
              <w:rPr>
                <w:lang w:eastAsia="en-AU"/>
              </w:rPr>
            </w:pPr>
            <w:r w:rsidRPr="00C37D99">
              <w:t>String</w:t>
            </w:r>
          </w:p>
        </w:tc>
        <w:tc>
          <w:tcPr>
            <w:tcW w:w="1661" w:type="dxa"/>
            <w:tcBorders>
              <w:top w:val="single" w:sz="4" w:space="0" w:color="auto"/>
              <w:left w:val="single" w:sz="4" w:space="0" w:color="auto"/>
              <w:bottom w:val="single" w:sz="4" w:space="0" w:color="auto"/>
              <w:right w:val="single" w:sz="4" w:space="0" w:color="auto"/>
            </w:tcBorders>
          </w:tcPr>
          <w:p w14:paraId="454DC93F" w14:textId="29BB7CE3" w:rsidR="00886521" w:rsidRPr="00C37D99" w:rsidRDefault="00886521" w:rsidP="00886521">
            <w:pPr>
              <w:pStyle w:val="ListParagraph"/>
              <w:spacing w:line="288" w:lineRule="auto"/>
              <w:ind w:left="0"/>
              <w:rPr>
                <w:sz w:val="24"/>
                <w:szCs w:val="24"/>
              </w:rPr>
            </w:pPr>
          </w:p>
        </w:tc>
        <w:tc>
          <w:tcPr>
            <w:tcW w:w="2659" w:type="dxa"/>
            <w:tcBorders>
              <w:top w:val="single" w:sz="4" w:space="0" w:color="auto"/>
              <w:left w:val="single" w:sz="4" w:space="0" w:color="auto"/>
              <w:bottom w:val="single" w:sz="4" w:space="0" w:color="auto"/>
              <w:right w:val="single" w:sz="4" w:space="0" w:color="auto"/>
            </w:tcBorders>
            <w:shd w:val="clear" w:color="auto" w:fill="auto"/>
            <w:noWrap/>
          </w:tcPr>
          <w:p w14:paraId="0734663A" w14:textId="77777777" w:rsidR="00886521" w:rsidRPr="00C37D99" w:rsidRDefault="00886521" w:rsidP="00886521">
            <w:pPr>
              <w:spacing w:line="288" w:lineRule="auto"/>
              <w:rPr>
                <w:lang w:val="vi-VN"/>
              </w:rPr>
            </w:pPr>
            <w:r w:rsidRPr="00C37D99">
              <w:rPr>
                <w:lang w:val="vi-VN"/>
              </w:rPr>
              <w:t xml:space="preserve">+ Đường dẫn online đến firmware </w:t>
            </w:r>
          </w:p>
          <w:p w14:paraId="542E575E" w14:textId="6AE88024" w:rsidR="00886521" w:rsidRPr="00C37D99" w:rsidRDefault="00886521" w:rsidP="00886521">
            <w:pPr>
              <w:spacing w:line="288" w:lineRule="auto"/>
              <w:rPr>
                <w:lang w:val="vi-VN"/>
              </w:rPr>
            </w:pPr>
            <w:r w:rsidRPr="00C37D99">
              <w:rPr>
                <w:lang w:val="vi-VN"/>
              </w:rPr>
              <w:t xml:space="preserve">+ dùng khi yêu cập nhật online </w:t>
            </w:r>
          </w:p>
        </w:tc>
      </w:tr>
    </w:tbl>
    <w:p w14:paraId="2B2E91D2" w14:textId="77777777" w:rsidR="000147C5" w:rsidRPr="00C37D99" w:rsidRDefault="000147C5" w:rsidP="00B67F8B">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530"/>
        <w:gridCol w:w="1530"/>
        <w:gridCol w:w="1080"/>
        <w:gridCol w:w="1440"/>
        <w:gridCol w:w="2970"/>
      </w:tblGrid>
      <w:tr w:rsidR="000147C5" w:rsidRPr="00C37D99" w14:paraId="0078C32C" w14:textId="77777777" w:rsidTr="0054461D">
        <w:trPr>
          <w:trHeight w:val="255"/>
        </w:trPr>
        <w:tc>
          <w:tcPr>
            <w:tcW w:w="625" w:type="dxa"/>
            <w:vAlign w:val="center"/>
          </w:tcPr>
          <w:p w14:paraId="349CE13C" w14:textId="77777777" w:rsidR="000147C5" w:rsidRPr="00C37D99" w:rsidRDefault="000147C5" w:rsidP="00B67F8B">
            <w:pPr>
              <w:spacing w:line="288" w:lineRule="auto"/>
              <w:rPr>
                <w:b/>
                <w:bCs/>
                <w:lang w:eastAsia="en-AU"/>
              </w:rPr>
            </w:pPr>
            <w:r w:rsidRPr="00C37D99">
              <w:rPr>
                <w:b/>
                <w:bCs/>
                <w:lang w:eastAsia="en-AU"/>
              </w:rPr>
              <w:t>No</w:t>
            </w:r>
          </w:p>
        </w:tc>
        <w:tc>
          <w:tcPr>
            <w:tcW w:w="1530" w:type="dxa"/>
            <w:shd w:val="clear" w:color="auto" w:fill="auto"/>
            <w:noWrap/>
            <w:vAlign w:val="center"/>
          </w:tcPr>
          <w:p w14:paraId="01797A44" w14:textId="77777777" w:rsidR="000147C5" w:rsidRPr="00C37D99" w:rsidRDefault="000147C5" w:rsidP="00B67F8B">
            <w:pPr>
              <w:spacing w:line="288" w:lineRule="auto"/>
              <w:rPr>
                <w:b/>
                <w:bCs/>
                <w:lang w:eastAsia="en-AU"/>
              </w:rPr>
            </w:pPr>
            <w:r w:rsidRPr="00C37D99">
              <w:rPr>
                <w:b/>
                <w:bCs/>
                <w:lang w:eastAsia="en-AU"/>
              </w:rPr>
              <w:t>Parameter</w:t>
            </w:r>
          </w:p>
        </w:tc>
        <w:tc>
          <w:tcPr>
            <w:tcW w:w="1530" w:type="dxa"/>
            <w:shd w:val="clear" w:color="auto" w:fill="auto"/>
            <w:noWrap/>
            <w:vAlign w:val="center"/>
          </w:tcPr>
          <w:p w14:paraId="2C543069" w14:textId="77777777" w:rsidR="000147C5" w:rsidRPr="00C37D99" w:rsidRDefault="000147C5" w:rsidP="00B67F8B">
            <w:pPr>
              <w:spacing w:line="288" w:lineRule="auto"/>
              <w:rPr>
                <w:b/>
                <w:bCs/>
                <w:lang w:eastAsia="en-AU"/>
              </w:rPr>
            </w:pPr>
            <w:r w:rsidRPr="00C37D99">
              <w:rPr>
                <w:b/>
                <w:bCs/>
                <w:lang w:eastAsia="en-AU"/>
              </w:rPr>
              <w:t>Mandatory</w:t>
            </w:r>
          </w:p>
        </w:tc>
        <w:tc>
          <w:tcPr>
            <w:tcW w:w="1080" w:type="dxa"/>
          </w:tcPr>
          <w:p w14:paraId="34D1FE58" w14:textId="77777777" w:rsidR="000147C5" w:rsidRPr="00C37D99" w:rsidRDefault="000147C5" w:rsidP="00B67F8B">
            <w:pPr>
              <w:spacing w:line="288" w:lineRule="auto"/>
              <w:rPr>
                <w:b/>
                <w:bCs/>
                <w:lang w:eastAsia="en-AU"/>
              </w:rPr>
            </w:pPr>
            <w:r w:rsidRPr="00C37D99">
              <w:rPr>
                <w:b/>
                <w:bCs/>
                <w:lang w:eastAsia="en-AU"/>
              </w:rPr>
              <w:t>Type</w:t>
            </w:r>
          </w:p>
        </w:tc>
        <w:tc>
          <w:tcPr>
            <w:tcW w:w="1440" w:type="dxa"/>
            <w:vAlign w:val="center"/>
          </w:tcPr>
          <w:p w14:paraId="77173EE9" w14:textId="77777777" w:rsidR="000147C5" w:rsidRPr="00C37D99" w:rsidRDefault="000147C5" w:rsidP="00B67F8B">
            <w:pPr>
              <w:spacing w:line="288" w:lineRule="auto"/>
              <w:rPr>
                <w:b/>
                <w:bCs/>
                <w:lang w:eastAsia="en-AU"/>
              </w:rPr>
            </w:pPr>
            <w:r w:rsidRPr="00C37D99">
              <w:rPr>
                <w:b/>
                <w:bCs/>
                <w:lang w:eastAsia="en-AU"/>
              </w:rPr>
              <w:t>Max length</w:t>
            </w:r>
          </w:p>
        </w:tc>
        <w:tc>
          <w:tcPr>
            <w:tcW w:w="2970" w:type="dxa"/>
            <w:shd w:val="clear" w:color="auto" w:fill="auto"/>
            <w:noWrap/>
            <w:vAlign w:val="center"/>
          </w:tcPr>
          <w:p w14:paraId="51D55709" w14:textId="77777777" w:rsidR="000147C5" w:rsidRPr="00C37D99" w:rsidRDefault="000147C5" w:rsidP="00B67F8B">
            <w:pPr>
              <w:spacing w:line="288" w:lineRule="auto"/>
              <w:rPr>
                <w:b/>
                <w:bCs/>
                <w:lang w:eastAsia="en-AU"/>
              </w:rPr>
            </w:pPr>
            <w:r w:rsidRPr="00C37D99">
              <w:rPr>
                <w:b/>
                <w:bCs/>
                <w:lang w:eastAsia="en-AU"/>
              </w:rPr>
              <w:t>Meaning</w:t>
            </w:r>
          </w:p>
        </w:tc>
      </w:tr>
      <w:tr w:rsidR="000147C5" w:rsidRPr="00C37D99" w14:paraId="1E4E15F9" w14:textId="77777777" w:rsidTr="0054461D">
        <w:trPr>
          <w:trHeight w:val="255"/>
        </w:trPr>
        <w:tc>
          <w:tcPr>
            <w:tcW w:w="625" w:type="dxa"/>
            <w:vAlign w:val="center"/>
          </w:tcPr>
          <w:p w14:paraId="33E42CBA" w14:textId="77777777" w:rsidR="000147C5" w:rsidRPr="00C37D99" w:rsidRDefault="000147C5" w:rsidP="00B67F8B">
            <w:pPr>
              <w:spacing w:line="288" w:lineRule="auto"/>
              <w:rPr>
                <w:lang w:eastAsia="en-AU"/>
              </w:rPr>
            </w:pPr>
            <w:r w:rsidRPr="00C37D99">
              <w:rPr>
                <w:lang w:eastAsia="en-AU"/>
              </w:rPr>
              <w:t>1</w:t>
            </w:r>
          </w:p>
        </w:tc>
        <w:tc>
          <w:tcPr>
            <w:tcW w:w="1530" w:type="dxa"/>
            <w:shd w:val="clear" w:color="auto" w:fill="auto"/>
            <w:noWrap/>
            <w:vAlign w:val="center"/>
          </w:tcPr>
          <w:p w14:paraId="5394A8D2" w14:textId="77777777" w:rsidR="000147C5" w:rsidRPr="00C37D99" w:rsidRDefault="000147C5" w:rsidP="00B67F8B">
            <w:pPr>
              <w:spacing w:line="288" w:lineRule="auto"/>
              <w:rPr>
                <w:lang w:eastAsia="en-AU"/>
              </w:rPr>
            </w:pPr>
            <w:r w:rsidRPr="00C37D99">
              <w:rPr>
                <w:lang w:eastAsia="en-AU"/>
              </w:rPr>
              <w:t>errorCode</w:t>
            </w:r>
          </w:p>
        </w:tc>
        <w:tc>
          <w:tcPr>
            <w:tcW w:w="1530" w:type="dxa"/>
            <w:shd w:val="clear" w:color="auto" w:fill="auto"/>
            <w:noWrap/>
            <w:vAlign w:val="center"/>
          </w:tcPr>
          <w:p w14:paraId="091D700C" w14:textId="77777777" w:rsidR="000147C5" w:rsidRPr="00C37D99" w:rsidRDefault="000147C5" w:rsidP="00B67F8B">
            <w:pPr>
              <w:spacing w:line="288" w:lineRule="auto"/>
              <w:rPr>
                <w:lang w:eastAsia="en-AU"/>
              </w:rPr>
            </w:pPr>
            <w:r w:rsidRPr="00C37D99">
              <w:rPr>
                <w:lang w:eastAsia="en-AU"/>
              </w:rPr>
              <w:t>Mandatory</w:t>
            </w:r>
          </w:p>
        </w:tc>
        <w:tc>
          <w:tcPr>
            <w:tcW w:w="1080" w:type="dxa"/>
          </w:tcPr>
          <w:p w14:paraId="49603FCB" w14:textId="77777777" w:rsidR="000147C5" w:rsidRPr="00C37D99" w:rsidRDefault="000147C5" w:rsidP="00B67F8B">
            <w:pPr>
              <w:spacing w:line="288" w:lineRule="auto"/>
              <w:rPr>
                <w:lang w:eastAsia="en-AU"/>
              </w:rPr>
            </w:pPr>
            <w:r w:rsidRPr="00C37D99">
              <w:rPr>
                <w:lang w:eastAsia="en-AU"/>
              </w:rPr>
              <w:t>String</w:t>
            </w:r>
          </w:p>
        </w:tc>
        <w:tc>
          <w:tcPr>
            <w:tcW w:w="1440" w:type="dxa"/>
            <w:vAlign w:val="center"/>
          </w:tcPr>
          <w:p w14:paraId="0C7C3ADF" w14:textId="77777777" w:rsidR="000147C5" w:rsidRPr="00C37D99" w:rsidRDefault="000147C5" w:rsidP="00B67F8B">
            <w:pPr>
              <w:spacing w:line="288" w:lineRule="auto"/>
              <w:rPr>
                <w:lang w:eastAsia="en-AU"/>
              </w:rPr>
            </w:pPr>
            <w:r w:rsidRPr="00C37D99">
              <w:rPr>
                <w:lang w:eastAsia="en-AU"/>
              </w:rPr>
              <w:t>4</w:t>
            </w:r>
          </w:p>
        </w:tc>
        <w:tc>
          <w:tcPr>
            <w:tcW w:w="2970" w:type="dxa"/>
            <w:shd w:val="clear" w:color="auto" w:fill="auto"/>
            <w:noWrap/>
            <w:vAlign w:val="center"/>
          </w:tcPr>
          <w:p w14:paraId="14EB349D" w14:textId="77777777" w:rsidR="000147C5" w:rsidRPr="00C37D99" w:rsidRDefault="000147C5" w:rsidP="00B67F8B">
            <w:pPr>
              <w:spacing w:line="288" w:lineRule="auto"/>
              <w:rPr>
                <w:lang w:eastAsia="en-AU"/>
              </w:rPr>
            </w:pPr>
            <w:r w:rsidRPr="00C37D99">
              <w:rPr>
                <w:lang w:eastAsia="en-AU"/>
              </w:rPr>
              <w:t>Mã lỗi</w:t>
            </w:r>
          </w:p>
        </w:tc>
      </w:tr>
      <w:tr w:rsidR="000147C5" w:rsidRPr="00C37D99" w14:paraId="414819EB" w14:textId="77777777" w:rsidTr="0054461D">
        <w:trPr>
          <w:trHeight w:val="255"/>
        </w:trPr>
        <w:tc>
          <w:tcPr>
            <w:tcW w:w="625" w:type="dxa"/>
            <w:vAlign w:val="center"/>
          </w:tcPr>
          <w:p w14:paraId="34ADA801" w14:textId="77777777" w:rsidR="000147C5" w:rsidRPr="00C37D99" w:rsidRDefault="000147C5" w:rsidP="00B67F8B">
            <w:pPr>
              <w:spacing w:line="288" w:lineRule="auto"/>
              <w:rPr>
                <w:lang w:eastAsia="en-AU"/>
              </w:rPr>
            </w:pPr>
            <w:r w:rsidRPr="00C37D99">
              <w:rPr>
                <w:lang w:eastAsia="en-AU"/>
              </w:rPr>
              <w:t>2</w:t>
            </w:r>
          </w:p>
        </w:tc>
        <w:tc>
          <w:tcPr>
            <w:tcW w:w="1530" w:type="dxa"/>
            <w:shd w:val="clear" w:color="auto" w:fill="auto"/>
            <w:noWrap/>
            <w:vAlign w:val="center"/>
          </w:tcPr>
          <w:p w14:paraId="05131133" w14:textId="77777777" w:rsidR="000147C5" w:rsidRPr="00C37D99" w:rsidRDefault="000147C5" w:rsidP="00B67F8B">
            <w:pPr>
              <w:spacing w:line="288" w:lineRule="auto"/>
              <w:rPr>
                <w:lang w:eastAsia="en-AU"/>
              </w:rPr>
            </w:pPr>
            <w:r w:rsidRPr="00C37D99">
              <w:rPr>
                <w:lang w:eastAsia="en-AU"/>
              </w:rPr>
              <w:t>errorMessage</w:t>
            </w:r>
          </w:p>
        </w:tc>
        <w:tc>
          <w:tcPr>
            <w:tcW w:w="1530" w:type="dxa"/>
            <w:shd w:val="clear" w:color="auto" w:fill="auto"/>
            <w:noWrap/>
            <w:vAlign w:val="center"/>
          </w:tcPr>
          <w:p w14:paraId="4787750B" w14:textId="77777777" w:rsidR="000147C5" w:rsidRPr="00C37D99" w:rsidRDefault="000147C5" w:rsidP="00B67F8B">
            <w:pPr>
              <w:spacing w:line="288" w:lineRule="auto"/>
              <w:rPr>
                <w:lang w:eastAsia="en-AU"/>
              </w:rPr>
            </w:pPr>
            <w:r w:rsidRPr="00C37D99">
              <w:rPr>
                <w:lang w:eastAsia="en-AU"/>
              </w:rPr>
              <w:t>Optional</w:t>
            </w:r>
          </w:p>
        </w:tc>
        <w:tc>
          <w:tcPr>
            <w:tcW w:w="1080" w:type="dxa"/>
          </w:tcPr>
          <w:p w14:paraId="32A20495" w14:textId="77777777" w:rsidR="000147C5" w:rsidRPr="00C37D99" w:rsidRDefault="000147C5" w:rsidP="00B67F8B">
            <w:pPr>
              <w:spacing w:line="288" w:lineRule="auto"/>
              <w:rPr>
                <w:lang w:eastAsia="en-AU"/>
              </w:rPr>
            </w:pPr>
            <w:r w:rsidRPr="00C37D99">
              <w:rPr>
                <w:lang w:eastAsia="en-AU"/>
              </w:rPr>
              <w:t>String</w:t>
            </w:r>
          </w:p>
        </w:tc>
        <w:tc>
          <w:tcPr>
            <w:tcW w:w="1440" w:type="dxa"/>
            <w:vAlign w:val="center"/>
          </w:tcPr>
          <w:p w14:paraId="0C969CF4" w14:textId="77777777" w:rsidR="000147C5" w:rsidRPr="00C37D99" w:rsidRDefault="000147C5" w:rsidP="00B67F8B">
            <w:pPr>
              <w:spacing w:line="288" w:lineRule="auto"/>
              <w:rPr>
                <w:lang w:eastAsia="en-AU"/>
              </w:rPr>
            </w:pPr>
            <w:r w:rsidRPr="00C37D99">
              <w:rPr>
                <w:lang w:eastAsia="en-AU"/>
              </w:rPr>
              <w:t>64</w:t>
            </w:r>
          </w:p>
        </w:tc>
        <w:tc>
          <w:tcPr>
            <w:tcW w:w="2970" w:type="dxa"/>
            <w:shd w:val="clear" w:color="auto" w:fill="auto"/>
            <w:noWrap/>
            <w:vAlign w:val="center"/>
          </w:tcPr>
          <w:p w14:paraId="090FE16F" w14:textId="77777777" w:rsidR="000147C5" w:rsidRPr="00C37D99" w:rsidRDefault="000147C5" w:rsidP="00B67F8B">
            <w:pPr>
              <w:spacing w:line="288" w:lineRule="auto"/>
              <w:rPr>
                <w:lang w:eastAsia="en-AU"/>
              </w:rPr>
            </w:pPr>
            <w:r w:rsidRPr="00C37D99">
              <w:rPr>
                <w:lang w:eastAsia="en-AU"/>
              </w:rPr>
              <w:t>Mô tả lỗi</w:t>
            </w:r>
          </w:p>
        </w:tc>
      </w:tr>
    </w:tbl>
    <w:p w14:paraId="061727DD" w14:textId="77777777" w:rsidR="000147C5" w:rsidRPr="00C37D99" w:rsidRDefault="000147C5" w:rsidP="00B67F8B">
      <w:pPr>
        <w:pStyle w:val="Heading4"/>
        <w:spacing w:line="288" w:lineRule="auto"/>
        <w:rPr>
          <w:sz w:val="24"/>
          <w:szCs w:val="24"/>
        </w:rPr>
      </w:pPr>
      <w:r w:rsidRPr="00C37D99">
        <w:rPr>
          <w:sz w:val="24"/>
          <w:szCs w:val="24"/>
        </w:rPr>
        <w:t>Example</w:t>
      </w:r>
    </w:p>
    <w:p w14:paraId="4160F472" w14:textId="77777777" w:rsidR="000147C5" w:rsidRPr="00C37D99" w:rsidRDefault="000147C5" w:rsidP="00B67F8B">
      <w:pPr>
        <w:spacing w:line="288" w:lineRule="auto"/>
        <w:rPr>
          <w:b/>
          <w:bCs/>
        </w:rPr>
      </w:pPr>
      <w:r w:rsidRPr="00C37D99">
        <w:rPr>
          <w:b/>
          <w:bCs/>
        </w:rPr>
        <w:t>Request:</w:t>
      </w:r>
    </w:p>
    <w:p w14:paraId="3F8E84DE" w14:textId="160FEF28" w:rsidR="000147C5" w:rsidRPr="00C37D99" w:rsidRDefault="000147C5" w:rsidP="00B67F8B">
      <w:pPr>
        <w:pStyle w:val="HTMLPreformatted"/>
        <w:spacing w:line="288" w:lineRule="auto"/>
        <w:rPr>
          <w:rFonts w:ascii="Times New Roman" w:hAnsi="Times New Roman" w:cs="Times New Roman"/>
          <w:sz w:val="24"/>
          <w:szCs w:val="24"/>
        </w:rPr>
      </w:pPr>
      <w:commentRangeStart w:id="148"/>
      <w:commentRangeStart w:id="149"/>
      <w:r w:rsidRPr="00C37D99">
        <w:rPr>
          <w:rFonts w:ascii="Times New Roman" w:hAnsi="Times New Roman" w:cs="Times New Roman"/>
          <w:sz w:val="24"/>
          <w:szCs w:val="24"/>
          <w:lang w:val="vi-VN"/>
        </w:rPr>
        <w:t xml:space="preserve"> </w:t>
      </w:r>
      <w:r w:rsidR="00993AE3" w:rsidRPr="00C37D99">
        <w:rPr>
          <w:rFonts w:ascii="Times New Roman" w:hAnsi="Times New Roman" w:cs="Times New Roman"/>
          <w:sz w:val="24"/>
          <w:szCs w:val="24"/>
          <w:lang w:val="vi-VN"/>
        </w:rPr>
        <w:t>updateFirmware</w:t>
      </w:r>
      <w:r w:rsidRPr="00C37D99">
        <w:rPr>
          <w:rFonts w:ascii="Times New Roman" w:hAnsi="Times New Roman" w:cs="Times New Roman"/>
          <w:sz w:val="24"/>
          <w:szCs w:val="24"/>
        </w:rPr>
        <w:t xml:space="preserve"> (data);</w:t>
      </w:r>
    </w:p>
    <w:p w14:paraId="4841E0A3" w14:textId="77777777" w:rsidR="008C1E5D" w:rsidRDefault="000147C5" w:rsidP="00B67F8B">
      <w:pPr>
        <w:pStyle w:val="HTMLPreformatted"/>
        <w:spacing w:line="288" w:lineRule="auto"/>
        <w:rPr>
          <w:rFonts w:ascii="Times New Roman" w:hAnsi="Times New Roman" w:cs="Times New Roman"/>
          <w:sz w:val="24"/>
          <w:szCs w:val="24"/>
          <w:lang w:val="vi-VN"/>
        </w:rPr>
      </w:pPr>
      <w:r w:rsidRPr="00C37D99">
        <w:rPr>
          <w:rFonts w:ascii="Times New Roman" w:hAnsi="Times New Roman" w:cs="Times New Roman"/>
          <w:sz w:val="24"/>
          <w:szCs w:val="24"/>
          <w:lang w:val="vi-VN"/>
        </w:rPr>
        <w:t xml:space="preserve"> </w:t>
      </w: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p>
    <w:p w14:paraId="598C0F1D" w14:textId="614FAA37" w:rsidR="000147C5" w:rsidRPr="00C37D99" w:rsidRDefault="000147C5"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w:t>
      </w:r>
    </w:p>
    <w:p w14:paraId="39FBCDF6" w14:textId="36934BF9" w:rsidR="00C04A23" w:rsidRPr="00C37D99" w:rsidRDefault="00196F88" w:rsidP="00B67F8B">
      <w:pPr>
        <w:pStyle w:val="HTMLPreformatted"/>
        <w:spacing w:line="288" w:lineRule="auto"/>
        <w:ind w:left="720"/>
        <w:rPr>
          <w:rFonts w:ascii="Times New Roman" w:hAnsi="Times New Roman" w:cs="Times New Roman"/>
          <w:sz w:val="24"/>
          <w:szCs w:val="24"/>
        </w:rPr>
      </w:pPr>
      <w:r w:rsidRPr="00C37D99">
        <w:rPr>
          <w:rFonts w:ascii="Times New Roman" w:hAnsi="Times New Roman" w:cs="Times New Roman"/>
          <w:sz w:val="24"/>
          <w:szCs w:val="24"/>
          <w:lang w:val="vi-VN"/>
        </w:rPr>
        <w:t>“</w:t>
      </w:r>
      <w:r w:rsidR="00C04A23" w:rsidRPr="00C37D99">
        <w:rPr>
          <w:rFonts w:ascii="Times New Roman" w:hAnsi="Times New Roman" w:cs="Times New Roman"/>
          <w:sz w:val="24"/>
          <w:szCs w:val="24"/>
        </w:rPr>
        <w:t>serialNumber”: “</w:t>
      </w:r>
      <w:r w:rsidR="00DB6D2D">
        <w:rPr>
          <w:rFonts w:ascii="Times New Roman" w:hAnsi="Times New Roman" w:cs="Times New Roman"/>
          <w:sz w:val="24"/>
          <w:szCs w:val="24"/>
        </w:rPr>
        <w:t>VNPT123456</w:t>
      </w:r>
      <w:r w:rsidR="00C04A23" w:rsidRPr="00C37D99">
        <w:rPr>
          <w:rFonts w:ascii="Times New Roman" w:hAnsi="Times New Roman" w:cs="Times New Roman"/>
          <w:sz w:val="24"/>
          <w:szCs w:val="24"/>
        </w:rPr>
        <w:t>”,</w:t>
      </w:r>
    </w:p>
    <w:p w14:paraId="22C72F75" w14:textId="74D8664C" w:rsidR="00C04A23" w:rsidRDefault="00C04A23" w:rsidP="00B67F8B">
      <w:pPr>
        <w:pStyle w:val="HTMLPreformatted"/>
        <w:spacing w:line="288" w:lineRule="auto"/>
        <w:ind w:left="720"/>
        <w:rPr>
          <w:rFonts w:ascii="Times New Roman" w:hAnsi="Times New Roman" w:cs="Times New Roman"/>
          <w:sz w:val="24"/>
          <w:szCs w:val="24"/>
        </w:rPr>
      </w:pPr>
      <w:r w:rsidRPr="00C37D99">
        <w:rPr>
          <w:rFonts w:ascii="Times New Roman" w:hAnsi="Times New Roman" w:cs="Times New Roman"/>
          <w:sz w:val="24"/>
          <w:szCs w:val="24"/>
        </w:rPr>
        <w:t>“modelName”: “</w:t>
      </w:r>
      <w:r w:rsidR="00DB6D2D">
        <w:rPr>
          <w:rFonts w:ascii="Times New Roman" w:hAnsi="Times New Roman" w:cs="Times New Roman"/>
          <w:sz w:val="24"/>
          <w:szCs w:val="24"/>
        </w:rPr>
        <w:t>GW040H</w:t>
      </w:r>
      <w:r w:rsidRPr="00C37D99">
        <w:rPr>
          <w:rFonts w:ascii="Times New Roman" w:hAnsi="Times New Roman" w:cs="Times New Roman"/>
          <w:sz w:val="24"/>
          <w:szCs w:val="24"/>
        </w:rPr>
        <w:t>”,</w:t>
      </w:r>
    </w:p>
    <w:p w14:paraId="2CD977A8" w14:textId="64F2D87E" w:rsidR="007738D1" w:rsidRPr="00C37D99" w:rsidRDefault="007738D1" w:rsidP="007738D1">
      <w:pPr>
        <w:spacing w:line="288" w:lineRule="auto"/>
        <w:ind w:left="720"/>
      </w:pPr>
      <w:r w:rsidRPr="00C37D99">
        <w:t>“</w:t>
      </w:r>
      <w:r>
        <w:t>macAddress</w:t>
      </w:r>
      <w:r w:rsidRPr="00C37D99">
        <w:t>”: “</w:t>
      </w:r>
      <w:r w:rsidRPr="007738D1">
        <w:rPr>
          <w:rStyle w:val="normaltextrun"/>
          <w:sz w:val="26"/>
          <w:szCs w:val="26"/>
          <w:u w:val="single"/>
        </w:rPr>
        <w:t>A0:65:18:04:31:C6</w:t>
      </w:r>
      <w:r w:rsidRPr="00C37D99">
        <w:t>”</w:t>
      </w:r>
      <w:commentRangeStart w:id="150"/>
      <w:commentRangeStart w:id="151"/>
      <w:commentRangeEnd w:id="150"/>
      <w:r>
        <w:rPr>
          <w:rStyle w:val="CommentReference"/>
        </w:rPr>
        <w:commentReference w:id="150"/>
      </w:r>
      <w:commentRangeEnd w:id="151"/>
      <w:r w:rsidR="00474B0B">
        <w:rPr>
          <w:rStyle w:val="CommentReference"/>
        </w:rPr>
        <w:commentReference w:id="151"/>
      </w:r>
      <w:r>
        <w:t>,</w:t>
      </w:r>
    </w:p>
    <w:p w14:paraId="3FEB886F" w14:textId="3B9DA6F9" w:rsidR="004C0292" w:rsidRPr="00C37D99" w:rsidRDefault="000147C5" w:rsidP="00B67F8B">
      <w:pPr>
        <w:spacing w:line="288" w:lineRule="auto"/>
        <w:ind w:left="720"/>
        <w:rPr>
          <w:lang w:eastAsia="zh-CN"/>
        </w:rPr>
      </w:pPr>
      <w:r w:rsidRPr="00C37D99">
        <w:rPr>
          <w:lang w:eastAsia="zh-CN"/>
        </w:rPr>
        <w:t xml:space="preserve"> “</w:t>
      </w:r>
      <w:r w:rsidR="00393FC9" w:rsidRPr="00C37D99">
        <w:rPr>
          <w:lang w:eastAsia="zh-CN"/>
        </w:rPr>
        <w:t>url</w:t>
      </w:r>
      <w:r w:rsidRPr="00C37D99">
        <w:rPr>
          <w:lang w:eastAsia="zh-CN"/>
        </w:rPr>
        <w:t>”: “&lt;</w:t>
      </w:r>
      <w:r w:rsidR="00393FC9" w:rsidRPr="00C37D99">
        <w:rPr>
          <w:lang w:eastAsia="zh-CN"/>
        </w:rPr>
        <w:t>url</w:t>
      </w:r>
      <w:r w:rsidR="00393FC9" w:rsidRPr="00C37D99">
        <w:rPr>
          <w:lang w:val="vi-VN" w:eastAsia="zh-CN"/>
        </w:rPr>
        <w:t xml:space="preserve"> </w:t>
      </w:r>
      <w:r w:rsidRPr="00C37D99">
        <w:rPr>
          <w:lang w:eastAsia="zh-CN"/>
        </w:rPr>
        <w:t>&gt;”,</w:t>
      </w:r>
    </w:p>
    <w:p w14:paraId="1E974948" w14:textId="2A1B6A70" w:rsidR="004477BA" w:rsidRPr="00C37D99" w:rsidRDefault="004477BA" w:rsidP="00B67F8B">
      <w:pPr>
        <w:spacing w:line="288" w:lineRule="auto"/>
        <w:ind w:left="720"/>
        <w:rPr>
          <w:lang w:val="vi-VN" w:eastAsia="zh-CN"/>
        </w:rPr>
      </w:pPr>
      <w:r w:rsidRPr="00C37D99">
        <w:rPr>
          <w:lang w:val="vi-VN" w:eastAsia="zh-CN"/>
        </w:rPr>
        <w:t xml:space="preserve"> “uri”: “&lt;uri&gt;”</w:t>
      </w:r>
    </w:p>
    <w:p w14:paraId="32F9D625" w14:textId="0CBB3CF7" w:rsidR="000147C5" w:rsidRPr="00C37D99" w:rsidRDefault="000147C5" w:rsidP="00B67F8B">
      <w:pPr>
        <w:spacing w:line="288" w:lineRule="auto"/>
        <w:rPr>
          <w:lang w:eastAsia="zh-CN"/>
        </w:rPr>
      </w:pPr>
      <w:r w:rsidRPr="00C37D99">
        <w:t>}</w:t>
      </w:r>
      <w:commentRangeEnd w:id="148"/>
      <w:r w:rsidR="00316D23">
        <w:rPr>
          <w:rStyle w:val="CommentReference"/>
        </w:rPr>
        <w:commentReference w:id="148"/>
      </w:r>
      <w:commentRangeEnd w:id="149"/>
      <w:r w:rsidR="00474B0B">
        <w:rPr>
          <w:rStyle w:val="CommentReference"/>
        </w:rPr>
        <w:commentReference w:id="149"/>
      </w:r>
    </w:p>
    <w:p w14:paraId="35991BF0" w14:textId="77777777" w:rsidR="000147C5" w:rsidRPr="00C37D99" w:rsidRDefault="000147C5" w:rsidP="00B67F8B">
      <w:pPr>
        <w:spacing w:line="288" w:lineRule="auto"/>
        <w:rPr>
          <w:b/>
          <w:bCs/>
        </w:rPr>
      </w:pPr>
      <w:r w:rsidRPr="00C37D99">
        <w:rPr>
          <w:b/>
          <w:bCs/>
        </w:rPr>
        <w:t>Response:</w:t>
      </w:r>
    </w:p>
    <w:p w14:paraId="4DD19F80" w14:textId="5AE74212" w:rsidR="000147C5" w:rsidRPr="00C37D99" w:rsidRDefault="000147C5" w:rsidP="00B67F8B">
      <w:pPr>
        <w:pStyle w:val="FirstLevelBullet"/>
        <w:spacing w:line="288" w:lineRule="auto"/>
        <w:ind w:left="0" w:firstLine="0"/>
        <w:rPr>
          <w:sz w:val="24"/>
          <w:szCs w:val="24"/>
        </w:rPr>
      </w:pPr>
      <w:r w:rsidRPr="00C37D99">
        <w:rPr>
          <w:sz w:val="24"/>
          <w:szCs w:val="24"/>
        </w:rPr>
        <w:lastRenderedPageBreak/>
        <w:t>{</w:t>
      </w:r>
    </w:p>
    <w:p w14:paraId="7DE0DF1E" w14:textId="77777777" w:rsidR="000147C5" w:rsidRPr="00C37D99" w:rsidRDefault="000147C5" w:rsidP="00B67F8B">
      <w:pPr>
        <w:pStyle w:val="FirstLevelBullet"/>
        <w:spacing w:line="288" w:lineRule="auto"/>
        <w:ind w:firstLine="0"/>
        <w:rPr>
          <w:sz w:val="24"/>
          <w:szCs w:val="24"/>
        </w:rPr>
      </w:pPr>
      <w:r w:rsidRPr="00C37D99">
        <w:rPr>
          <w:sz w:val="24"/>
          <w:szCs w:val="24"/>
        </w:rPr>
        <w:t xml:space="preserve"> </w:t>
      </w:r>
      <w:r w:rsidRPr="00C37D99">
        <w:rPr>
          <w:sz w:val="24"/>
          <w:szCs w:val="24"/>
          <w:lang w:val="vi-VN"/>
        </w:rPr>
        <w:t xml:space="preserve"> </w:t>
      </w:r>
      <w:r w:rsidRPr="00C37D99">
        <w:rPr>
          <w:sz w:val="24"/>
          <w:szCs w:val="24"/>
        </w:rPr>
        <w:t>"errorCode": "200",</w:t>
      </w:r>
    </w:p>
    <w:p w14:paraId="36DC7823" w14:textId="52A8162B" w:rsidR="000147C5" w:rsidRPr="00C37D99" w:rsidRDefault="000147C5" w:rsidP="001359A7">
      <w:pPr>
        <w:pStyle w:val="FirstLevelBullet"/>
        <w:spacing w:line="288" w:lineRule="auto"/>
        <w:ind w:firstLine="0"/>
        <w:rPr>
          <w:lang w:val="vi-VN"/>
        </w:rPr>
      </w:pPr>
      <w:r w:rsidRPr="00C37D99">
        <w:rPr>
          <w:lang w:val="vi-VN"/>
        </w:rPr>
        <w:t xml:space="preserve">  </w:t>
      </w:r>
      <w:r w:rsidRPr="001359A7">
        <w:rPr>
          <w:sz w:val="24"/>
          <w:szCs w:val="24"/>
        </w:rPr>
        <w:t>"errorMessage": "SUCCESS"</w:t>
      </w:r>
      <w:r w:rsidRPr="00C37D99">
        <w:rPr>
          <w:lang w:val="vi-VN"/>
        </w:rPr>
        <w:t xml:space="preserve">                     </w:t>
      </w:r>
    </w:p>
    <w:p w14:paraId="7DDAA191" w14:textId="77777777" w:rsidR="000147C5" w:rsidRPr="00C37D99" w:rsidRDefault="000147C5" w:rsidP="00E131AF">
      <w:pPr>
        <w:pStyle w:val="ANSVNormal"/>
        <w:rPr>
          <w:lang w:val="vi-VN"/>
        </w:rPr>
      </w:pPr>
      <w:r w:rsidRPr="00C37D99">
        <w:rPr>
          <w:lang w:val="vi-VN"/>
        </w:rPr>
        <w:t>}</w:t>
      </w:r>
    </w:p>
    <w:p w14:paraId="75C9CC17" w14:textId="2C40CFF9" w:rsidR="00AE58AC" w:rsidRPr="00C37D99" w:rsidRDefault="00E020AA" w:rsidP="00303550">
      <w:pPr>
        <w:pStyle w:val="Heading3"/>
      </w:pPr>
      <w:bookmarkStart w:id="152" w:name="_Toc113436586"/>
      <w:r w:rsidRPr="00C37D99">
        <w:t>pingTest</w:t>
      </w:r>
      <w:bookmarkEnd w:id="152"/>
      <w:r w:rsidR="00EB21F0" w:rsidRPr="00C37D99">
        <w:rPr>
          <w:lang w:val="vi-VN"/>
        </w:rPr>
        <w:t xml:space="preserve"> </w:t>
      </w:r>
    </w:p>
    <w:p w14:paraId="4C9C2F0F" w14:textId="77777777" w:rsidR="0011422C" w:rsidRPr="00C37D99" w:rsidRDefault="0011422C" w:rsidP="00B67F8B">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11422C" w:rsidRPr="00C37D99" w14:paraId="282102F9" w14:textId="77777777" w:rsidTr="0054461D">
        <w:tc>
          <w:tcPr>
            <w:tcW w:w="1122" w:type="pct"/>
            <w:shd w:val="clear" w:color="auto" w:fill="BFBFBF" w:themeFill="background1" w:themeFillShade="BF"/>
          </w:tcPr>
          <w:p w14:paraId="1EC622B3" w14:textId="77777777" w:rsidR="0011422C" w:rsidRPr="00C37D99" w:rsidRDefault="0011422C" w:rsidP="00E131AF">
            <w:pPr>
              <w:pStyle w:val="ANSVNormal"/>
            </w:pPr>
            <w:r w:rsidRPr="00C37D99">
              <w:t>Tên API</w:t>
            </w:r>
          </w:p>
        </w:tc>
        <w:tc>
          <w:tcPr>
            <w:tcW w:w="3878" w:type="pct"/>
            <w:shd w:val="clear" w:color="auto" w:fill="BFBFBF" w:themeFill="background1" w:themeFillShade="BF"/>
          </w:tcPr>
          <w:p w14:paraId="322DF51C" w14:textId="77777777" w:rsidR="0011422C" w:rsidRPr="00C37D99" w:rsidRDefault="0011422C" w:rsidP="00E131AF">
            <w:pPr>
              <w:pStyle w:val="ANSVNormal"/>
            </w:pPr>
            <w:r w:rsidRPr="00C37D99">
              <w:t>Mô tả</w:t>
            </w:r>
          </w:p>
        </w:tc>
      </w:tr>
      <w:tr w:rsidR="0011422C" w:rsidRPr="00C37D99" w14:paraId="1483D97E" w14:textId="77777777" w:rsidTr="0054461D">
        <w:trPr>
          <w:trHeight w:val="362"/>
        </w:trPr>
        <w:tc>
          <w:tcPr>
            <w:tcW w:w="1122" w:type="pct"/>
          </w:tcPr>
          <w:p w14:paraId="157BCF18" w14:textId="7714274A" w:rsidR="0011422C" w:rsidRPr="00C37D99" w:rsidRDefault="0011422C" w:rsidP="00E131AF">
            <w:pPr>
              <w:pStyle w:val="ANSVNormal"/>
            </w:pPr>
            <w:r w:rsidRPr="00C37D99">
              <w:t>pingTest</w:t>
            </w:r>
          </w:p>
        </w:tc>
        <w:tc>
          <w:tcPr>
            <w:tcW w:w="3878" w:type="pct"/>
          </w:tcPr>
          <w:p w14:paraId="49C48DE1" w14:textId="00A8AF7F" w:rsidR="0011422C" w:rsidRPr="00C37D99" w:rsidRDefault="0011422C" w:rsidP="00E131AF">
            <w:pPr>
              <w:pStyle w:val="ANSVNormal"/>
            </w:pPr>
            <w:r w:rsidRPr="00C37D99">
              <w:t xml:space="preserve">Điều khiển tính năng Ping </w:t>
            </w:r>
          </w:p>
        </w:tc>
      </w:tr>
      <w:tr w:rsidR="002B1F75" w:rsidRPr="00C37D99" w14:paraId="2B5228D8" w14:textId="77777777" w:rsidTr="0054461D">
        <w:tc>
          <w:tcPr>
            <w:tcW w:w="1122" w:type="pct"/>
          </w:tcPr>
          <w:p w14:paraId="213B67B4" w14:textId="3B2DD057" w:rsidR="002B1F75" w:rsidRPr="00C37D99" w:rsidRDefault="002B1F75" w:rsidP="00E131AF">
            <w:pPr>
              <w:pStyle w:val="ANSVNormal"/>
            </w:pPr>
            <w:r w:rsidRPr="00C37D99">
              <w:t>Method</w:t>
            </w:r>
          </w:p>
        </w:tc>
        <w:tc>
          <w:tcPr>
            <w:tcW w:w="3878" w:type="pct"/>
          </w:tcPr>
          <w:p w14:paraId="7F062F51" w14:textId="226E5497" w:rsidR="002B1F75" w:rsidRPr="00C37D99" w:rsidRDefault="002B1F75" w:rsidP="00E131AF">
            <w:pPr>
              <w:pStyle w:val="ANSVNormal"/>
            </w:pPr>
            <w:r w:rsidRPr="00C37D99">
              <w:t>Function call</w:t>
            </w:r>
          </w:p>
        </w:tc>
      </w:tr>
      <w:tr w:rsidR="002B1F75" w:rsidRPr="00C37D99" w14:paraId="0B95D954" w14:textId="77777777" w:rsidTr="0054461D">
        <w:tc>
          <w:tcPr>
            <w:tcW w:w="1122" w:type="pct"/>
          </w:tcPr>
          <w:p w14:paraId="09F5A809" w14:textId="612D0278" w:rsidR="002B1F75" w:rsidRPr="00C37D99" w:rsidRDefault="002B1F75" w:rsidP="00E131AF">
            <w:pPr>
              <w:pStyle w:val="ANSVNormal"/>
            </w:pPr>
            <w:r w:rsidRPr="00C37D99">
              <w:t>Response</w:t>
            </w:r>
          </w:p>
        </w:tc>
        <w:tc>
          <w:tcPr>
            <w:tcW w:w="3878" w:type="pct"/>
          </w:tcPr>
          <w:p w14:paraId="303C1246" w14:textId="0DDC25B5" w:rsidR="002B1F75" w:rsidRPr="00C37D99" w:rsidRDefault="002B1F75" w:rsidP="00E131AF">
            <w:pPr>
              <w:pStyle w:val="ANSVNormal"/>
            </w:pPr>
            <w:r w:rsidRPr="00C37D99">
              <w:t>JSON Object</w:t>
            </w:r>
          </w:p>
        </w:tc>
      </w:tr>
    </w:tbl>
    <w:p w14:paraId="67DACDEA" w14:textId="77777777" w:rsidR="0011422C" w:rsidRPr="00C37D99" w:rsidRDefault="0011422C" w:rsidP="00B67F8B">
      <w:pPr>
        <w:spacing w:line="288" w:lineRule="auto"/>
      </w:pPr>
    </w:p>
    <w:p w14:paraId="501A79CD" w14:textId="77777777" w:rsidR="0011422C" w:rsidRPr="00C37D99" w:rsidRDefault="0011422C" w:rsidP="00B67F8B">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638"/>
        <w:gridCol w:w="1512"/>
        <w:gridCol w:w="1080"/>
        <w:gridCol w:w="1803"/>
        <w:gridCol w:w="2517"/>
      </w:tblGrid>
      <w:tr w:rsidR="0011422C" w:rsidRPr="00C37D99" w14:paraId="275E1F8C" w14:textId="77777777" w:rsidTr="003E0A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2BF879D" w14:textId="77777777" w:rsidR="0011422C" w:rsidRPr="00C37D99" w:rsidRDefault="0011422C" w:rsidP="00B67F8B">
            <w:pPr>
              <w:spacing w:line="288" w:lineRule="auto"/>
              <w:rPr>
                <w:b/>
                <w:bCs/>
                <w:lang w:eastAsia="en-AU"/>
              </w:rPr>
            </w:pPr>
            <w:r w:rsidRPr="00C37D99">
              <w:rPr>
                <w:b/>
                <w:bCs/>
                <w:lang w:eastAsia="en-AU"/>
              </w:rPr>
              <w:t>No</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C25938" w14:textId="77777777" w:rsidR="0011422C" w:rsidRPr="00C37D99" w:rsidRDefault="0011422C" w:rsidP="00B67F8B">
            <w:pPr>
              <w:spacing w:line="288" w:lineRule="auto"/>
              <w:rPr>
                <w:b/>
                <w:bCs/>
                <w:lang w:eastAsia="en-AU"/>
              </w:rPr>
            </w:pPr>
            <w:r w:rsidRPr="00C37D99">
              <w:rPr>
                <w:b/>
                <w:bCs/>
                <w:lang w:eastAsia="en-AU"/>
              </w:rPr>
              <w:t>Parameter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42E58240" w14:textId="77777777" w:rsidR="0011422C" w:rsidRPr="00C37D99" w:rsidRDefault="0011422C" w:rsidP="00B67F8B">
            <w:pPr>
              <w:spacing w:line="288" w:lineRule="auto"/>
              <w:rPr>
                <w:b/>
                <w:bCs/>
                <w:lang w:eastAsia="en-AU"/>
              </w:rPr>
            </w:pPr>
            <w:r w:rsidRPr="00C37D99">
              <w:rPr>
                <w:b/>
                <w:bCs/>
                <w:lang w:eastAsia="en-AU"/>
              </w:rPr>
              <w:t>Mandatory</w:t>
            </w:r>
          </w:p>
        </w:tc>
        <w:tc>
          <w:tcPr>
            <w:tcW w:w="1080" w:type="dxa"/>
            <w:tcBorders>
              <w:top w:val="single" w:sz="4" w:space="0" w:color="auto"/>
              <w:left w:val="nil"/>
              <w:bottom w:val="single" w:sz="4" w:space="0" w:color="auto"/>
              <w:right w:val="single" w:sz="4" w:space="0" w:color="auto"/>
            </w:tcBorders>
            <w:vAlign w:val="center"/>
          </w:tcPr>
          <w:p w14:paraId="79C2A0F8" w14:textId="77777777" w:rsidR="0011422C" w:rsidRPr="00C37D99" w:rsidRDefault="0011422C" w:rsidP="00B67F8B">
            <w:pPr>
              <w:spacing w:line="288" w:lineRule="auto"/>
              <w:rPr>
                <w:b/>
                <w:bCs/>
                <w:lang w:eastAsia="en-AU"/>
              </w:rPr>
            </w:pPr>
            <w:r w:rsidRPr="00C37D99">
              <w:rPr>
                <w:b/>
                <w:bCs/>
                <w:lang w:eastAsia="en-AU"/>
              </w:rPr>
              <w:t>Type</w:t>
            </w:r>
          </w:p>
        </w:tc>
        <w:tc>
          <w:tcPr>
            <w:tcW w:w="1803" w:type="dxa"/>
            <w:tcBorders>
              <w:top w:val="single" w:sz="4" w:space="0" w:color="auto"/>
              <w:left w:val="single" w:sz="4" w:space="0" w:color="auto"/>
              <w:bottom w:val="single" w:sz="4" w:space="0" w:color="auto"/>
              <w:right w:val="single" w:sz="4" w:space="0" w:color="auto"/>
            </w:tcBorders>
          </w:tcPr>
          <w:p w14:paraId="3AA6547D" w14:textId="77777777" w:rsidR="0011422C" w:rsidRPr="00C37D99" w:rsidRDefault="0011422C" w:rsidP="00B67F8B">
            <w:pPr>
              <w:spacing w:line="288" w:lineRule="auto"/>
              <w:rPr>
                <w:b/>
                <w:bCs/>
                <w:lang w:eastAsia="en-AU"/>
              </w:rPr>
            </w:pPr>
            <w:r w:rsidRPr="00C37D99">
              <w:rPr>
                <w:b/>
                <w:bCs/>
                <w:lang w:eastAsia="en-AU"/>
              </w:rPr>
              <w:t>Max length</w:t>
            </w:r>
          </w:p>
        </w:tc>
        <w:tc>
          <w:tcPr>
            <w:tcW w:w="25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405C5" w14:textId="77777777" w:rsidR="0011422C" w:rsidRPr="00C37D99" w:rsidRDefault="0011422C" w:rsidP="00B67F8B">
            <w:pPr>
              <w:spacing w:line="288" w:lineRule="auto"/>
              <w:rPr>
                <w:b/>
                <w:bCs/>
                <w:lang w:eastAsia="en-AU"/>
              </w:rPr>
            </w:pPr>
            <w:r w:rsidRPr="00C37D99">
              <w:rPr>
                <w:b/>
                <w:bCs/>
                <w:lang w:eastAsia="en-AU"/>
              </w:rPr>
              <w:t>Meaning/Value</w:t>
            </w:r>
          </w:p>
        </w:tc>
      </w:tr>
      <w:tr w:rsidR="00474F8A" w:rsidRPr="00C37D99" w14:paraId="153E3EE8" w14:textId="77777777" w:rsidTr="003E0A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0E60FA9" w14:textId="60DC7BF7" w:rsidR="00474F8A" w:rsidRPr="00C37D99" w:rsidRDefault="00474F8A" w:rsidP="00B67F8B">
            <w:pPr>
              <w:spacing w:line="288" w:lineRule="auto"/>
              <w:rPr>
                <w:b/>
                <w:bCs/>
                <w:lang w:eastAsia="en-AU"/>
              </w:rPr>
            </w:pPr>
            <w:r w:rsidRPr="00C37D99">
              <w:rPr>
                <w:lang w:val="vi-VN" w:eastAsia="en-AU"/>
              </w:rPr>
              <w:t>1</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3AFF7" w14:textId="2BFA253D" w:rsidR="00474F8A" w:rsidRPr="00C37D99" w:rsidRDefault="00474F8A" w:rsidP="00B67F8B">
            <w:pPr>
              <w:spacing w:line="288" w:lineRule="auto"/>
              <w:rPr>
                <w:b/>
                <w:bCs/>
                <w:lang w:eastAsia="en-AU"/>
              </w:rPr>
            </w:pPr>
            <w:r w:rsidRPr="00C37D99">
              <w:rPr>
                <w:lang w:val="vi-VN"/>
              </w:rPr>
              <w:t>serialNumber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43B2944F" w14:textId="367352C1" w:rsidR="00474F8A" w:rsidRPr="00C37D99" w:rsidRDefault="00474F8A" w:rsidP="00B67F8B">
            <w:pPr>
              <w:spacing w:line="288" w:lineRule="auto"/>
              <w:rPr>
                <w:b/>
                <w:bCs/>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34F08506" w14:textId="013A756F" w:rsidR="00474F8A" w:rsidRPr="00C37D99" w:rsidRDefault="00474F8A" w:rsidP="00B67F8B">
            <w:pPr>
              <w:spacing w:line="288" w:lineRule="auto"/>
              <w:rPr>
                <w:b/>
                <w:bCs/>
                <w:lang w:eastAsia="en-AU"/>
              </w:rPr>
            </w:pPr>
            <w:r w:rsidRPr="00C37D99">
              <w:rPr>
                <w:lang w:eastAsia="en-AU"/>
              </w:rPr>
              <w:t>String</w:t>
            </w:r>
          </w:p>
        </w:tc>
        <w:tc>
          <w:tcPr>
            <w:tcW w:w="1803" w:type="dxa"/>
            <w:tcBorders>
              <w:top w:val="single" w:sz="4" w:space="0" w:color="auto"/>
              <w:left w:val="single" w:sz="4" w:space="0" w:color="auto"/>
              <w:bottom w:val="single" w:sz="4" w:space="0" w:color="auto"/>
              <w:right w:val="single" w:sz="4" w:space="0" w:color="auto"/>
            </w:tcBorders>
            <w:vAlign w:val="center"/>
          </w:tcPr>
          <w:p w14:paraId="0A2C075B" w14:textId="3AB7C318" w:rsidR="00474F8A" w:rsidRPr="00C37D99" w:rsidRDefault="00474F8A" w:rsidP="00B67F8B">
            <w:pPr>
              <w:spacing w:line="288" w:lineRule="auto"/>
              <w:rPr>
                <w:b/>
                <w:bCs/>
                <w:lang w:eastAsia="en-AU"/>
              </w:rPr>
            </w:pPr>
            <w:r w:rsidRPr="00C37D99">
              <w:rPr>
                <w:lang w:val="vi-VN" w:eastAsia="en-AU"/>
              </w:rPr>
              <w:t>16</w:t>
            </w:r>
          </w:p>
        </w:tc>
        <w:tc>
          <w:tcPr>
            <w:tcW w:w="25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22EF2C" w14:textId="41982A59" w:rsidR="00474F8A" w:rsidRPr="00C37D99" w:rsidRDefault="00474F8A" w:rsidP="00B67F8B">
            <w:pPr>
              <w:spacing w:line="288" w:lineRule="auto"/>
              <w:rPr>
                <w:b/>
                <w:bCs/>
                <w:lang w:eastAsia="en-AU"/>
              </w:rPr>
            </w:pPr>
            <w:r w:rsidRPr="00C37D99">
              <w:rPr>
                <w:lang w:val="vi-VN" w:eastAsia="en-AU"/>
              </w:rPr>
              <w:t xml:space="preserve">SerialNumber của thiết bị </w:t>
            </w:r>
            <w:r w:rsidR="00045180">
              <w:rPr>
                <w:lang w:eastAsia="en-AU"/>
              </w:rPr>
              <w:t>cần ping</w:t>
            </w:r>
            <w:r w:rsidRPr="00C37D99">
              <w:rPr>
                <w:lang w:val="vi-VN" w:eastAsia="en-AU"/>
              </w:rPr>
              <w:t xml:space="preserve"> </w:t>
            </w:r>
          </w:p>
        </w:tc>
      </w:tr>
      <w:tr w:rsidR="00474F8A" w:rsidRPr="00C37D99" w14:paraId="5713AEBA" w14:textId="77777777" w:rsidTr="003E0A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2F4B4ED" w14:textId="235DCF0D" w:rsidR="00474F8A" w:rsidRPr="00C37D99" w:rsidRDefault="00474F8A" w:rsidP="00B67F8B">
            <w:pPr>
              <w:spacing w:line="288" w:lineRule="auto"/>
              <w:rPr>
                <w:b/>
                <w:bCs/>
                <w:lang w:eastAsia="en-AU"/>
              </w:rPr>
            </w:pPr>
            <w:r w:rsidRPr="00C37D99">
              <w:rPr>
                <w:lang w:val="vi-VN" w:eastAsia="en-AU"/>
              </w:rPr>
              <w:t>2</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CD9E46" w14:textId="60DCFC7D" w:rsidR="00474F8A" w:rsidRPr="00C37D99" w:rsidRDefault="00474F8A" w:rsidP="00B67F8B">
            <w:pPr>
              <w:spacing w:line="288" w:lineRule="auto"/>
              <w:rPr>
                <w:b/>
                <w:bCs/>
                <w:lang w:eastAsia="en-AU"/>
              </w:rPr>
            </w:pPr>
            <w:r w:rsidRPr="00C37D99">
              <w:rPr>
                <w:lang w:val="vi-VN"/>
              </w:rPr>
              <w:t>modelName</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6B3DA36B" w14:textId="18CF2E4A" w:rsidR="00474F8A" w:rsidRPr="00C37D99" w:rsidRDefault="00474F8A" w:rsidP="00B67F8B">
            <w:pPr>
              <w:spacing w:line="288" w:lineRule="auto"/>
              <w:rPr>
                <w:b/>
                <w:bCs/>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36B3355B" w14:textId="5F2F8F6B" w:rsidR="00474F8A" w:rsidRPr="00C37D99" w:rsidRDefault="00474F8A" w:rsidP="00B67F8B">
            <w:pPr>
              <w:spacing w:line="288" w:lineRule="auto"/>
              <w:rPr>
                <w:b/>
                <w:bCs/>
                <w:lang w:eastAsia="en-AU"/>
              </w:rPr>
            </w:pPr>
            <w:r w:rsidRPr="00C37D99">
              <w:rPr>
                <w:lang w:val="vi-VN" w:eastAsia="en-AU"/>
              </w:rPr>
              <w:t xml:space="preserve">String </w:t>
            </w:r>
          </w:p>
        </w:tc>
        <w:tc>
          <w:tcPr>
            <w:tcW w:w="1803" w:type="dxa"/>
            <w:tcBorders>
              <w:top w:val="single" w:sz="4" w:space="0" w:color="auto"/>
              <w:left w:val="single" w:sz="4" w:space="0" w:color="auto"/>
              <w:bottom w:val="single" w:sz="4" w:space="0" w:color="auto"/>
              <w:right w:val="single" w:sz="4" w:space="0" w:color="auto"/>
            </w:tcBorders>
            <w:vAlign w:val="center"/>
          </w:tcPr>
          <w:p w14:paraId="1412A3AD" w14:textId="3E9DE11A" w:rsidR="00474F8A" w:rsidRPr="00C37D99" w:rsidRDefault="00474F8A" w:rsidP="00B67F8B">
            <w:pPr>
              <w:spacing w:line="288" w:lineRule="auto"/>
              <w:rPr>
                <w:b/>
                <w:bCs/>
                <w:lang w:eastAsia="en-AU"/>
              </w:rPr>
            </w:pPr>
            <w:r w:rsidRPr="00C37D99">
              <w:rPr>
                <w:lang w:val="vi-VN" w:eastAsia="en-AU"/>
              </w:rPr>
              <w:t xml:space="preserve">16 </w:t>
            </w:r>
          </w:p>
        </w:tc>
        <w:tc>
          <w:tcPr>
            <w:tcW w:w="25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DDF7E" w14:textId="2C540445" w:rsidR="00474F8A" w:rsidRPr="00C37D99" w:rsidRDefault="00474F8A" w:rsidP="00B67F8B">
            <w:pPr>
              <w:spacing w:line="288" w:lineRule="auto"/>
              <w:rPr>
                <w:b/>
                <w:bCs/>
                <w:lang w:eastAsia="en-AU"/>
              </w:rPr>
            </w:pPr>
            <w:r w:rsidRPr="00C37D99">
              <w:rPr>
                <w:lang w:val="vi-VN" w:eastAsia="en-AU"/>
              </w:rPr>
              <w:t xml:space="preserve">Model của thiết bị cần </w:t>
            </w:r>
            <w:r w:rsidR="00045180">
              <w:rPr>
                <w:lang w:eastAsia="en-AU"/>
              </w:rPr>
              <w:t>ping</w:t>
            </w:r>
            <w:r w:rsidRPr="00C37D99">
              <w:rPr>
                <w:lang w:val="vi-VN" w:eastAsia="en-AU"/>
              </w:rPr>
              <w:t xml:space="preserve"> </w:t>
            </w:r>
          </w:p>
        </w:tc>
      </w:tr>
      <w:tr w:rsidR="00474F8A" w:rsidRPr="00C37D99" w14:paraId="20252B92" w14:textId="77777777" w:rsidTr="003E0AFB">
        <w:trPr>
          <w:trHeight w:val="255"/>
        </w:trPr>
        <w:tc>
          <w:tcPr>
            <w:tcW w:w="625" w:type="dxa"/>
            <w:tcBorders>
              <w:top w:val="single" w:sz="4" w:space="0" w:color="auto"/>
              <w:left w:val="single" w:sz="4" w:space="0" w:color="auto"/>
              <w:bottom w:val="single" w:sz="4" w:space="0" w:color="auto"/>
              <w:right w:val="single" w:sz="4" w:space="0" w:color="auto"/>
            </w:tcBorders>
          </w:tcPr>
          <w:p w14:paraId="60ED148D" w14:textId="6346D196" w:rsidR="00474F8A" w:rsidRPr="00C37D99" w:rsidRDefault="00EE0023" w:rsidP="00B67F8B">
            <w:pPr>
              <w:spacing w:line="288" w:lineRule="auto"/>
              <w:rPr>
                <w:lang w:eastAsia="en-AU"/>
              </w:rPr>
            </w:pPr>
            <w:r w:rsidRPr="00C37D99">
              <w:t>3</w:t>
            </w:r>
          </w:p>
        </w:tc>
        <w:tc>
          <w:tcPr>
            <w:tcW w:w="1638" w:type="dxa"/>
            <w:tcBorders>
              <w:top w:val="single" w:sz="4" w:space="0" w:color="auto"/>
              <w:left w:val="single" w:sz="4" w:space="0" w:color="auto"/>
              <w:bottom w:val="single" w:sz="4" w:space="0" w:color="auto"/>
              <w:right w:val="single" w:sz="4" w:space="0" w:color="auto"/>
            </w:tcBorders>
            <w:shd w:val="clear" w:color="auto" w:fill="auto"/>
            <w:noWrap/>
          </w:tcPr>
          <w:p w14:paraId="023A4523" w14:textId="3FEEE77E" w:rsidR="00474F8A" w:rsidRPr="00C37D99" w:rsidRDefault="00D479E3" w:rsidP="00B67F8B">
            <w:pPr>
              <w:spacing w:line="288" w:lineRule="auto"/>
            </w:pPr>
            <w:r>
              <w:t>host</w:t>
            </w:r>
          </w:p>
        </w:tc>
        <w:tc>
          <w:tcPr>
            <w:tcW w:w="1512" w:type="dxa"/>
            <w:tcBorders>
              <w:top w:val="single" w:sz="4" w:space="0" w:color="auto"/>
              <w:left w:val="nil"/>
              <w:bottom w:val="single" w:sz="4" w:space="0" w:color="auto"/>
              <w:right w:val="single" w:sz="4" w:space="0" w:color="auto"/>
            </w:tcBorders>
            <w:shd w:val="clear" w:color="auto" w:fill="auto"/>
            <w:noWrap/>
          </w:tcPr>
          <w:p w14:paraId="107AF003" w14:textId="77777777" w:rsidR="00474F8A" w:rsidRPr="00C37D99" w:rsidRDefault="00474F8A" w:rsidP="00B67F8B">
            <w:pPr>
              <w:tabs>
                <w:tab w:val="left" w:pos="923"/>
              </w:tabs>
              <w:spacing w:line="288" w:lineRule="auto"/>
              <w:rPr>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tcPr>
          <w:p w14:paraId="57566195" w14:textId="77777777" w:rsidR="00474F8A" w:rsidRPr="00C37D99" w:rsidRDefault="00474F8A" w:rsidP="00B67F8B">
            <w:pPr>
              <w:spacing w:line="288" w:lineRule="auto"/>
              <w:rPr>
                <w:lang w:eastAsia="en-AU"/>
              </w:rPr>
            </w:pPr>
            <w:r w:rsidRPr="00C37D99">
              <w:t>String</w:t>
            </w:r>
          </w:p>
        </w:tc>
        <w:tc>
          <w:tcPr>
            <w:tcW w:w="1803" w:type="dxa"/>
            <w:tcBorders>
              <w:top w:val="single" w:sz="4" w:space="0" w:color="auto"/>
              <w:left w:val="single" w:sz="4" w:space="0" w:color="auto"/>
              <w:bottom w:val="single" w:sz="4" w:space="0" w:color="auto"/>
              <w:right w:val="single" w:sz="4" w:space="0" w:color="auto"/>
            </w:tcBorders>
          </w:tcPr>
          <w:p w14:paraId="6797D7F2" w14:textId="107C93AC" w:rsidR="00474F8A" w:rsidRPr="00C37D99" w:rsidRDefault="00D479E3" w:rsidP="00B67F8B">
            <w:pPr>
              <w:pStyle w:val="ListParagraph"/>
              <w:spacing w:line="288" w:lineRule="auto"/>
              <w:ind w:left="0"/>
              <w:jc w:val="left"/>
              <w:rPr>
                <w:sz w:val="24"/>
                <w:szCs w:val="24"/>
              </w:rPr>
            </w:pPr>
            <w:r>
              <w:rPr>
                <w:sz w:val="24"/>
                <w:szCs w:val="24"/>
              </w:rPr>
              <w:t>32</w:t>
            </w:r>
          </w:p>
        </w:tc>
        <w:tc>
          <w:tcPr>
            <w:tcW w:w="2517" w:type="dxa"/>
            <w:tcBorders>
              <w:top w:val="single" w:sz="4" w:space="0" w:color="auto"/>
              <w:left w:val="single" w:sz="4" w:space="0" w:color="auto"/>
              <w:bottom w:val="single" w:sz="4" w:space="0" w:color="auto"/>
              <w:right w:val="single" w:sz="4" w:space="0" w:color="auto"/>
            </w:tcBorders>
            <w:shd w:val="clear" w:color="auto" w:fill="auto"/>
            <w:noWrap/>
          </w:tcPr>
          <w:p w14:paraId="47443EAC" w14:textId="023FAE02" w:rsidR="00EE0023" w:rsidRPr="00C37D99" w:rsidRDefault="00D479E3" w:rsidP="00B67F8B">
            <w:pPr>
              <w:spacing w:line="288" w:lineRule="auto"/>
            </w:pPr>
            <w:r>
              <w:t>Địa chỉ muốn ping</w:t>
            </w:r>
          </w:p>
        </w:tc>
      </w:tr>
    </w:tbl>
    <w:p w14:paraId="3F413400" w14:textId="77777777" w:rsidR="0011422C" w:rsidRPr="00C37D99" w:rsidRDefault="0011422C" w:rsidP="00B67F8B">
      <w:pPr>
        <w:pStyle w:val="Heading4"/>
        <w:spacing w:line="288" w:lineRule="auto"/>
        <w:rPr>
          <w:sz w:val="24"/>
          <w:szCs w:val="24"/>
        </w:rPr>
      </w:pPr>
      <w:r w:rsidRPr="00C37D99">
        <w:rPr>
          <w:sz w:val="24"/>
          <w:szCs w:val="24"/>
        </w:rPr>
        <w:t>Response</w:t>
      </w: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530"/>
        <w:gridCol w:w="1530"/>
        <w:gridCol w:w="1080"/>
        <w:gridCol w:w="1440"/>
        <w:gridCol w:w="3543"/>
      </w:tblGrid>
      <w:tr w:rsidR="0011422C" w:rsidRPr="00C37D99" w14:paraId="6E1D2AF7" w14:textId="77777777" w:rsidTr="00105965">
        <w:trPr>
          <w:trHeight w:val="255"/>
        </w:trPr>
        <w:tc>
          <w:tcPr>
            <w:tcW w:w="625" w:type="dxa"/>
            <w:vAlign w:val="center"/>
          </w:tcPr>
          <w:p w14:paraId="4374B2AD" w14:textId="77777777" w:rsidR="0011422C" w:rsidRPr="00C37D99" w:rsidRDefault="0011422C" w:rsidP="00B67F8B">
            <w:pPr>
              <w:spacing w:line="288" w:lineRule="auto"/>
              <w:jc w:val="both"/>
              <w:rPr>
                <w:b/>
                <w:bCs/>
                <w:lang w:eastAsia="en-AU"/>
              </w:rPr>
            </w:pPr>
            <w:r w:rsidRPr="00C37D99">
              <w:rPr>
                <w:b/>
                <w:bCs/>
                <w:lang w:eastAsia="en-AU"/>
              </w:rPr>
              <w:t>No</w:t>
            </w:r>
          </w:p>
        </w:tc>
        <w:tc>
          <w:tcPr>
            <w:tcW w:w="1530" w:type="dxa"/>
            <w:shd w:val="clear" w:color="auto" w:fill="auto"/>
            <w:noWrap/>
            <w:vAlign w:val="center"/>
          </w:tcPr>
          <w:p w14:paraId="6EF7660B" w14:textId="77777777" w:rsidR="0011422C" w:rsidRPr="00C37D99" w:rsidRDefault="0011422C" w:rsidP="00B67F8B">
            <w:pPr>
              <w:spacing w:line="288" w:lineRule="auto"/>
              <w:jc w:val="both"/>
              <w:rPr>
                <w:b/>
                <w:bCs/>
                <w:lang w:eastAsia="en-AU"/>
              </w:rPr>
            </w:pPr>
            <w:r w:rsidRPr="00C37D99">
              <w:rPr>
                <w:b/>
                <w:bCs/>
                <w:lang w:eastAsia="en-AU"/>
              </w:rPr>
              <w:t>Parameter</w:t>
            </w:r>
          </w:p>
        </w:tc>
        <w:tc>
          <w:tcPr>
            <w:tcW w:w="1530" w:type="dxa"/>
            <w:shd w:val="clear" w:color="auto" w:fill="auto"/>
            <w:noWrap/>
            <w:vAlign w:val="center"/>
          </w:tcPr>
          <w:p w14:paraId="2412B3FA" w14:textId="77777777" w:rsidR="0011422C" w:rsidRPr="00C37D99" w:rsidRDefault="0011422C" w:rsidP="00B67F8B">
            <w:pPr>
              <w:spacing w:line="288" w:lineRule="auto"/>
              <w:jc w:val="both"/>
              <w:rPr>
                <w:b/>
                <w:bCs/>
                <w:lang w:eastAsia="en-AU"/>
              </w:rPr>
            </w:pPr>
            <w:r w:rsidRPr="00C37D99">
              <w:rPr>
                <w:b/>
                <w:bCs/>
                <w:lang w:eastAsia="en-AU"/>
              </w:rPr>
              <w:t>Mandatory</w:t>
            </w:r>
          </w:p>
        </w:tc>
        <w:tc>
          <w:tcPr>
            <w:tcW w:w="1080" w:type="dxa"/>
            <w:vAlign w:val="center"/>
          </w:tcPr>
          <w:p w14:paraId="7C8F3A95" w14:textId="77777777" w:rsidR="0011422C" w:rsidRPr="00C37D99" w:rsidRDefault="0011422C" w:rsidP="00B67F8B">
            <w:pPr>
              <w:spacing w:line="288" w:lineRule="auto"/>
              <w:jc w:val="both"/>
              <w:rPr>
                <w:b/>
                <w:bCs/>
                <w:lang w:eastAsia="en-AU"/>
              </w:rPr>
            </w:pPr>
            <w:r w:rsidRPr="00C37D99">
              <w:rPr>
                <w:b/>
                <w:bCs/>
                <w:lang w:eastAsia="en-AU"/>
              </w:rPr>
              <w:t>Type</w:t>
            </w:r>
          </w:p>
        </w:tc>
        <w:tc>
          <w:tcPr>
            <w:tcW w:w="1440" w:type="dxa"/>
            <w:vAlign w:val="center"/>
          </w:tcPr>
          <w:p w14:paraId="1DC7723F" w14:textId="77777777" w:rsidR="0011422C" w:rsidRPr="00C37D99" w:rsidRDefault="0011422C" w:rsidP="00B67F8B">
            <w:pPr>
              <w:spacing w:line="288" w:lineRule="auto"/>
              <w:jc w:val="both"/>
              <w:rPr>
                <w:b/>
                <w:bCs/>
                <w:lang w:eastAsia="en-AU"/>
              </w:rPr>
            </w:pPr>
            <w:r w:rsidRPr="00C37D99">
              <w:rPr>
                <w:b/>
                <w:bCs/>
                <w:lang w:eastAsia="en-AU"/>
              </w:rPr>
              <w:t>Max length</w:t>
            </w:r>
          </w:p>
        </w:tc>
        <w:tc>
          <w:tcPr>
            <w:tcW w:w="3543" w:type="dxa"/>
            <w:shd w:val="clear" w:color="auto" w:fill="auto"/>
            <w:noWrap/>
            <w:vAlign w:val="center"/>
          </w:tcPr>
          <w:p w14:paraId="0776A824" w14:textId="77777777" w:rsidR="0011422C" w:rsidRPr="00C37D99" w:rsidRDefault="0011422C" w:rsidP="00B67F8B">
            <w:pPr>
              <w:spacing w:line="288" w:lineRule="auto"/>
              <w:jc w:val="both"/>
              <w:rPr>
                <w:b/>
                <w:bCs/>
                <w:lang w:eastAsia="en-AU"/>
              </w:rPr>
            </w:pPr>
            <w:r w:rsidRPr="00C37D99">
              <w:rPr>
                <w:b/>
                <w:bCs/>
                <w:lang w:eastAsia="en-AU"/>
              </w:rPr>
              <w:t>Meaning</w:t>
            </w:r>
          </w:p>
        </w:tc>
      </w:tr>
      <w:tr w:rsidR="0011422C" w:rsidRPr="00C37D99" w14:paraId="74EC8982" w14:textId="77777777" w:rsidTr="00105965">
        <w:trPr>
          <w:trHeight w:val="255"/>
        </w:trPr>
        <w:tc>
          <w:tcPr>
            <w:tcW w:w="625" w:type="dxa"/>
            <w:vAlign w:val="center"/>
          </w:tcPr>
          <w:p w14:paraId="70064747" w14:textId="77777777" w:rsidR="0011422C" w:rsidRPr="00C37D99" w:rsidRDefault="0011422C" w:rsidP="00B67F8B">
            <w:pPr>
              <w:spacing w:line="288" w:lineRule="auto"/>
              <w:jc w:val="both"/>
              <w:rPr>
                <w:lang w:eastAsia="en-AU"/>
              </w:rPr>
            </w:pPr>
            <w:r w:rsidRPr="00C37D99">
              <w:rPr>
                <w:lang w:eastAsia="en-AU"/>
              </w:rPr>
              <w:t>1</w:t>
            </w:r>
          </w:p>
        </w:tc>
        <w:tc>
          <w:tcPr>
            <w:tcW w:w="1530" w:type="dxa"/>
            <w:shd w:val="clear" w:color="auto" w:fill="auto"/>
            <w:noWrap/>
            <w:vAlign w:val="center"/>
          </w:tcPr>
          <w:p w14:paraId="3BE9713E" w14:textId="77777777" w:rsidR="0011422C" w:rsidRPr="00C37D99" w:rsidRDefault="0011422C" w:rsidP="00B67F8B">
            <w:pPr>
              <w:spacing w:line="288" w:lineRule="auto"/>
              <w:jc w:val="both"/>
              <w:rPr>
                <w:lang w:eastAsia="en-AU"/>
              </w:rPr>
            </w:pPr>
            <w:r w:rsidRPr="00C37D99">
              <w:rPr>
                <w:lang w:eastAsia="en-AU"/>
              </w:rPr>
              <w:t>errorCode</w:t>
            </w:r>
          </w:p>
        </w:tc>
        <w:tc>
          <w:tcPr>
            <w:tcW w:w="1530" w:type="dxa"/>
            <w:shd w:val="clear" w:color="auto" w:fill="auto"/>
            <w:noWrap/>
            <w:vAlign w:val="center"/>
          </w:tcPr>
          <w:p w14:paraId="05AA3A82" w14:textId="77777777" w:rsidR="0011422C" w:rsidRPr="00C37D99" w:rsidRDefault="0011422C" w:rsidP="00B67F8B">
            <w:pPr>
              <w:spacing w:line="288" w:lineRule="auto"/>
              <w:jc w:val="both"/>
              <w:rPr>
                <w:lang w:eastAsia="en-AU"/>
              </w:rPr>
            </w:pPr>
            <w:r w:rsidRPr="00C37D99">
              <w:rPr>
                <w:lang w:eastAsia="en-AU"/>
              </w:rPr>
              <w:t>Mandatory</w:t>
            </w:r>
          </w:p>
        </w:tc>
        <w:tc>
          <w:tcPr>
            <w:tcW w:w="1080" w:type="dxa"/>
            <w:vAlign w:val="center"/>
          </w:tcPr>
          <w:p w14:paraId="6E933EAD" w14:textId="77777777" w:rsidR="0011422C" w:rsidRPr="00C37D99" w:rsidRDefault="0011422C" w:rsidP="00B67F8B">
            <w:pPr>
              <w:spacing w:line="288" w:lineRule="auto"/>
              <w:jc w:val="both"/>
              <w:rPr>
                <w:lang w:eastAsia="en-AU"/>
              </w:rPr>
            </w:pPr>
            <w:r w:rsidRPr="00C37D99">
              <w:rPr>
                <w:lang w:eastAsia="en-AU"/>
              </w:rPr>
              <w:t>String</w:t>
            </w:r>
          </w:p>
        </w:tc>
        <w:tc>
          <w:tcPr>
            <w:tcW w:w="1440" w:type="dxa"/>
            <w:vAlign w:val="center"/>
          </w:tcPr>
          <w:p w14:paraId="21D86E8E" w14:textId="77777777" w:rsidR="0011422C" w:rsidRPr="00C37D99" w:rsidRDefault="0011422C" w:rsidP="00B67F8B">
            <w:pPr>
              <w:spacing w:line="288" w:lineRule="auto"/>
              <w:jc w:val="both"/>
              <w:rPr>
                <w:lang w:eastAsia="en-AU"/>
              </w:rPr>
            </w:pPr>
            <w:r w:rsidRPr="00C37D99">
              <w:rPr>
                <w:lang w:eastAsia="en-AU"/>
              </w:rPr>
              <w:t>4</w:t>
            </w:r>
          </w:p>
        </w:tc>
        <w:tc>
          <w:tcPr>
            <w:tcW w:w="3543" w:type="dxa"/>
            <w:shd w:val="clear" w:color="auto" w:fill="auto"/>
            <w:noWrap/>
            <w:vAlign w:val="center"/>
          </w:tcPr>
          <w:p w14:paraId="0716133C" w14:textId="77777777" w:rsidR="0011422C" w:rsidRPr="00C37D99" w:rsidRDefault="0011422C" w:rsidP="00B67F8B">
            <w:pPr>
              <w:spacing w:line="288" w:lineRule="auto"/>
              <w:jc w:val="both"/>
              <w:rPr>
                <w:lang w:eastAsia="en-AU"/>
              </w:rPr>
            </w:pPr>
            <w:r w:rsidRPr="00C37D99">
              <w:rPr>
                <w:lang w:eastAsia="en-AU"/>
              </w:rPr>
              <w:t>Mã lỗi</w:t>
            </w:r>
          </w:p>
        </w:tc>
      </w:tr>
      <w:tr w:rsidR="0011422C" w:rsidRPr="00C37D99" w14:paraId="52AC7647" w14:textId="77777777" w:rsidTr="00105965">
        <w:trPr>
          <w:trHeight w:val="255"/>
        </w:trPr>
        <w:tc>
          <w:tcPr>
            <w:tcW w:w="625" w:type="dxa"/>
            <w:vAlign w:val="center"/>
          </w:tcPr>
          <w:p w14:paraId="31644094" w14:textId="77777777" w:rsidR="0011422C" w:rsidRPr="00C37D99" w:rsidRDefault="0011422C" w:rsidP="00B67F8B">
            <w:pPr>
              <w:spacing w:line="288" w:lineRule="auto"/>
              <w:jc w:val="both"/>
              <w:rPr>
                <w:lang w:eastAsia="en-AU"/>
              </w:rPr>
            </w:pPr>
            <w:r w:rsidRPr="00C37D99">
              <w:rPr>
                <w:lang w:eastAsia="en-AU"/>
              </w:rPr>
              <w:t>2</w:t>
            </w:r>
          </w:p>
        </w:tc>
        <w:tc>
          <w:tcPr>
            <w:tcW w:w="1530" w:type="dxa"/>
            <w:shd w:val="clear" w:color="auto" w:fill="auto"/>
            <w:noWrap/>
            <w:vAlign w:val="center"/>
          </w:tcPr>
          <w:p w14:paraId="6E0E4D72" w14:textId="77777777" w:rsidR="0011422C" w:rsidRPr="00C37D99" w:rsidRDefault="0011422C" w:rsidP="00B67F8B">
            <w:pPr>
              <w:spacing w:line="288" w:lineRule="auto"/>
              <w:jc w:val="both"/>
              <w:rPr>
                <w:lang w:eastAsia="en-AU"/>
              </w:rPr>
            </w:pPr>
            <w:r w:rsidRPr="00C37D99">
              <w:rPr>
                <w:lang w:eastAsia="en-AU"/>
              </w:rPr>
              <w:t>errorMessage</w:t>
            </w:r>
          </w:p>
        </w:tc>
        <w:tc>
          <w:tcPr>
            <w:tcW w:w="1530" w:type="dxa"/>
            <w:shd w:val="clear" w:color="auto" w:fill="auto"/>
            <w:noWrap/>
            <w:vAlign w:val="center"/>
          </w:tcPr>
          <w:p w14:paraId="35BE0CE5" w14:textId="77777777" w:rsidR="0011422C" w:rsidRPr="00C37D99" w:rsidRDefault="0011422C" w:rsidP="00B67F8B">
            <w:pPr>
              <w:spacing w:line="288" w:lineRule="auto"/>
              <w:jc w:val="both"/>
              <w:rPr>
                <w:lang w:eastAsia="en-AU"/>
              </w:rPr>
            </w:pPr>
            <w:r w:rsidRPr="00C37D99">
              <w:rPr>
                <w:lang w:eastAsia="en-AU"/>
              </w:rPr>
              <w:t>Optional</w:t>
            </w:r>
          </w:p>
        </w:tc>
        <w:tc>
          <w:tcPr>
            <w:tcW w:w="1080" w:type="dxa"/>
            <w:vAlign w:val="center"/>
          </w:tcPr>
          <w:p w14:paraId="5701780B" w14:textId="77777777" w:rsidR="0011422C" w:rsidRPr="00C37D99" w:rsidRDefault="0011422C" w:rsidP="00B67F8B">
            <w:pPr>
              <w:spacing w:line="288" w:lineRule="auto"/>
              <w:jc w:val="both"/>
              <w:rPr>
                <w:lang w:eastAsia="en-AU"/>
              </w:rPr>
            </w:pPr>
            <w:r w:rsidRPr="00C37D99">
              <w:rPr>
                <w:lang w:eastAsia="en-AU"/>
              </w:rPr>
              <w:t>String</w:t>
            </w:r>
          </w:p>
        </w:tc>
        <w:tc>
          <w:tcPr>
            <w:tcW w:w="1440" w:type="dxa"/>
            <w:vAlign w:val="center"/>
          </w:tcPr>
          <w:p w14:paraId="6E672971" w14:textId="77777777" w:rsidR="0011422C" w:rsidRPr="00C37D99" w:rsidRDefault="0011422C" w:rsidP="00B67F8B">
            <w:pPr>
              <w:spacing w:line="288" w:lineRule="auto"/>
              <w:jc w:val="both"/>
              <w:rPr>
                <w:lang w:eastAsia="en-AU"/>
              </w:rPr>
            </w:pPr>
            <w:r w:rsidRPr="00C37D99">
              <w:rPr>
                <w:lang w:eastAsia="en-AU"/>
              </w:rPr>
              <w:t>64</w:t>
            </w:r>
          </w:p>
        </w:tc>
        <w:tc>
          <w:tcPr>
            <w:tcW w:w="3543" w:type="dxa"/>
            <w:shd w:val="clear" w:color="auto" w:fill="auto"/>
            <w:noWrap/>
            <w:vAlign w:val="center"/>
          </w:tcPr>
          <w:p w14:paraId="06ADC007" w14:textId="77777777" w:rsidR="0011422C" w:rsidRPr="00C37D99" w:rsidRDefault="0011422C" w:rsidP="00B67F8B">
            <w:pPr>
              <w:spacing w:line="288" w:lineRule="auto"/>
              <w:jc w:val="both"/>
              <w:rPr>
                <w:lang w:eastAsia="en-AU"/>
              </w:rPr>
            </w:pPr>
            <w:r w:rsidRPr="00C37D99">
              <w:rPr>
                <w:lang w:eastAsia="en-AU"/>
              </w:rPr>
              <w:t>Mô tả lỗi</w:t>
            </w:r>
          </w:p>
        </w:tc>
      </w:tr>
      <w:tr w:rsidR="00835413" w:rsidRPr="00C37D99" w14:paraId="4C211FDD" w14:textId="77777777" w:rsidTr="00105965">
        <w:trPr>
          <w:trHeight w:val="255"/>
        </w:trPr>
        <w:tc>
          <w:tcPr>
            <w:tcW w:w="625" w:type="dxa"/>
          </w:tcPr>
          <w:p w14:paraId="7152A2AF" w14:textId="6B3CC10D" w:rsidR="00835413" w:rsidRPr="00C37D99" w:rsidRDefault="00835413" w:rsidP="00B67F8B">
            <w:pPr>
              <w:spacing w:line="288" w:lineRule="auto"/>
              <w:jc w:val="both"/>
              <w:rPr>
                <w:lang w:eastAsia="en-AU"/>
              </w:rPr>
            </w:pPr>
            <w:r>
              <w:t>3</w:t>
            </w:r>
          </w:p>
        </w:tc>
        <w:tc>
          <w:tcPr>
            <w:tcW w:w="1530" w:type="dxa"/>
            <w:shd w:val="clear" w:color="auto" w:fill="auto"/>
            <w:noWrap/>
          </w:tcPr>
          <w:p w14:paraId="0A3809AA" w14:textId="3AFFC90C" w:rsidR="00835413" w:rsidRPr="00C37D99" w:rsidRDefault="00835413" w:rsidP="00B67F8B">
            <w:pPr>
              <w:spacing w:line="288" w:lineRule="auto"/>
              <w:jc w:val="both"/>
              <w:rPr>
                <w:lang w:eastAsia="en-AU"/>
              </w:rPr>
            </w:pPr>
            <w:r>
              <w:t>pingCode</w:t>
            </w:r>
          </w:p>
        </w:tc>
        <w:tc>
          <w:tcPr>
            <w:tcW w:w="1530" w:type="dxa"/>
            <w:shd w:val="clear" w:color="auto" w:fill="auto"/>
            <w:noWrap/>
          </w:tcPr>
          <w:p w14:paraId="22D77C6D" w14:textId="228A9B65" w:rsidR="00835413" w:rsidRPr="00C37D99" w:rsidRDefault="00835413" w:rsidP="00B67F8B">
            <w:pPr>
              <w:spacing w:line="288" w:lineRule="auto"/>
              <w:jc w:val="both"/>
              <w:rPr>
                <w:lang w:eastAsia="en-AU"/>
              </w:rPr>
            </w:pPr>
            <w:r w:rsidRPr="00584A42">
              <w:rPr>
                <w:lang w:eastAsia="en-AU"/>
              </w:rPr>
              <w:t>Optional</w:t>
            </w:r>
          </w:p>
        </w:tc>
        <w:tc>
          <w:tcPr>
            <w:tcW w:w="1080" w:type="dxa"/>
          </w:tcPr>
          <w:p w14:paraId="3FCD27E1" w14:textId="0E4383BD" w:rsidR="00835413" w:rsidRPr="00C37D99" w:rsidRDefault="00835413" w:rsidP="00B67F8B">
            <w:pPr>
              <w:tabs>
                <w:tab w:val="left" w:pos="517"/>
              </w:tabs>
              <w:spacing w:line="288" w:lineRule="auto"/>
              <w:jc w:val="both"/>
              <w:rPr>
                <w:lang w:eastAsia="en-AU"/>
              </w:rPr>
            </w:pPr>
            <w:r>
              <w:t>Integer</w:t>
            </w:r>
          </w:p>
        </w:tc>
        <w:tc>
          <w:tcPr>
            <w:tcW w:w="1440" w:type="dxa"/>
          </w:tcPr>
          <w:p w14:paraId="3C7FCB1D" w14:textId="7A15035F" w:rsidR="00835413" w:rsidRPr="00C37D99" w:rsidRDefault="00835413" w:rsidP="00B67F8B">
            <w:pPr>
              <w:spacing w:line="288" w:lineRule="auto"/>
              <w:jc w:val="both"/>
              <w:rPr>
                <w:lang w:eastAsia="en-AU"/>
              </w:rPr>
            </w:pPr>
            <w:r>
              <w:rPr>
                <w:lang w:eastAsia="en-AU"/>
              </w:rPr>
              <w:t>16</w:t>
            </w:r>
          </w:p>
        </w:tc>
        <w:tc>
          <w:tcPr>
            <w:tcW w:w="3543" w:type="dxa"/>
            <w:shd w:val="clear" w:color="auto" w:fill="auto"/>
            <w:noWrap/>
          </w:tcPr>
          <w:p w14:paraId="6D7BB600" w14:textId="77777777" w:rsidR="00835413" w:rsidRDefault="00835413" w:rsidP="00B67F8B">
            <w:pPr>
              <w:pStyle w:val="FirstLevelBullet"/>
              <w:spacing w:line="288" w:lineRule="auto"/>
              <w:ind w:left="0" w:firstLine="0"/>
            </w:pPr>
            <w:r>
              <w:t>Mã lỗi bản tin ping</w:t>
            </w:r>
          </w:p>
          <w:p w14:paraId="0D9FF25A" w14:textId="63A633E1" w:rsidR="00C459EA" w:rsidRPr="00D479E3" w:rsidRDefault="00C459EA" w:rsidP="00B67F8B">
            <w:pPr>
              <w:pStyle w:val="FirstLevelBullet"/>
              <w:spacing w:line="288" w:lineRule="auto"/>
              <w:ind w:left="0" w:firstLine="0"/>
              <w:rPr>
                <w:sz w:val="24"/>
                <w:szCs w:val="24"/>
              </w:rPr>
            </w:pPr>
            <w:r>
              <w:t>Bảng mã lỗi mục 1.3.2</w:t>
            </w:r>
          </w:p>
        </w:tc>
      </w:tr>
      <w:tr w:rsidR="00835413" w:rsidRPr="00C37D99" w14:paraId="541CC75A" w14:textId="77777777" w:rsidTr="00105965">
        <w:trPr>
          <w:trHeight w:val="255"/>
        </w:trPr>
        <w:tc>
          <w:tcPr>
            <w:tcW w:w="625" w:type="dxa"/>
          </w:tcPr>
          <w:p w14:paraId="730D8DA2" w14:textId="6F18988A" w:rsidR="00835413" w:rsidRDefault="00835413" w:rsidP="00B67F8B">
            <w:pPr>
              <w:spacing w:line="288" w:lineRule="auto"/>
              <w:jc w:val="both"/>
            </w:pPr>
            <w:r>
              <w:t>4</w:t>
            </w:r>
          </w:p>
        </w:tc>
        <w:tc>
          <w:tcPr>
            <w:tcW w:w="1530" w:type="dxa"/>
            <w:shd w:val="clear" w:color="auto" w:fill="auto"/>
            <w:noWrap/>
          </w:tcPr>
          <w:p w14:paraId="69FF77BC" w14:textId="4E1C15D0" w:rsidR="00835413" w:rsidRDefault="00835413" w:rsidP="00B67F8B">
            <w:pPr>
              <w:spacing w:line="288" w:lineRule="auto"/>
              <w:jc w:val="both"/>
            </w:pPr>
            <w:r>
              <w:t>host</w:t>
            </w:r>
          </w:p>
        </w:tc>
        <w:tc>
          <w:tcPr>
            <w:tcW w:w="1530" w:type="dxa"/>
            <w:shd w:val="clear" w:color="auto" w:fill="auto"/>
            <w:noWrap/>
          </w:tcPr>
          <w:p w14:paraId="08A1591E" w14:textId="3A782CCF" w:rsidR="00835413" w:rsidRDefault="00835413" w:rsidP="00B67F8B">
            <w:pPr>
              <w:spacing w:line="288" w:lineRule="auto"/>
              <w:jc w:val="both"/>
            </w:pPr>
            <w:r w:rsidRPr="00584A42">
              <w:rPr>
                <w:lang w:eastAsia="en-AU"/>
              </w:rPr>
              <w:t>Optional</w:t>
            </w:r>
          </w:p>
        </w:tc>
        <w:tc>
          <w:tcPr>
            <w:tcW w:w="1080" w:type="dxa"/>
          </w:tcPr>
          <w:p w14:paraId="30E48401" w14:textId="775300F9" w:rsidR="00835413" w:rsidRDefault="00835413" w:rsidP="00B67F8B">
            <w:pPr>
              <w:tabs>
                <w:tab w:val="left" w:pos="517"/>
              </w:tabs>
              <w:spacing w:line="288" w:lineRule="auto"/>
              <w:jc w:val="both"/>
            </w:pPr>
            <w:r>
              <w:t>String</w:t>
            </w:r>
          </w:p>
        </w:tc>
        <w:tc>
          <w:tcPr>
            <w:tcW w:w="1440" w:type="dxa"/>
          </w:tcPr>
          <w:p w14:paraId="49A8E55E" w14:textId="6B9AB396" w:rsidR="00835413" w:rsidRPr="00C37D99" w:rsidRDefault="00835413" w:rsidP="00B67F8B">
            <w:pPr>
              <w:spacing w:line="288" w:lineRule="auto"/>
              <w:jc w:val="both"/>
              <w:rPr>
                <w:lang w:eastAsia="en-AU"/>
              </w:rPr>
            </w:pPr>
            <w:r>
              <w:rPr>
                <w:lang w:eastAsia="en-AU"/>
              </w:rPr>
              <w:t>32</w:t>
            </w:r>
          </w:p>
        </w:tc>
        <w:tc>
          <w:tcPr>
            <w:tcW w:w="3543" w:type="dxa"/>
            <w:shd w:val="clear" w:color="auto" w:fill="auto"/>
            <w:noWrap/>
          </w:tcPr>
          <w:p w14:paraId="6F741A2B" w14:textId="77777777" w:rsidR="00835413" w:rsidRDefault="00835413" w:rsidP="00B67F8B">
            <w:pPr>
              <w:pStyle w:val="FirstLevelBullet"/>
              <w:spacing w:line="288" w:lineRule="auto"/>
              <w:ind w:left="0" w:firstLine="0"/>
            </w:pPr>
          </w:p>
        </w:tc>
      </w:tr>
      <w:tr w:rsidR="00835413" w:rsidRPr="00C37D99" w14:paraId="31C454C0" w14:textId="77777777" w:rsidTr="00105965">
        <w:trPr>
          <w:trHeight w:val="255"/>
        </w:trPr>
        <w:tc>
          <w:tcPr>
            <w:tcW w:w="625" w:type="dxa"/>
          </w:tcPr>
          <w:p w14:paraId="088D21D4" w14:textId="40A2E3B6" w:rsidR="00835413" w:rsidRPr="00C37D99" w:rsidRDefault="00835413" w:rsidP="00B67F8B">
            <w:pPr>
              <w:spacing w:line="288" w:lineRule="auto"/>
              <w:jc w:val="both"/>
              <w:rPr>
                <w:lang w:eastAsia="en-AU"/>
              </w:rPr>
            </w:pPr>
            <w:r>
              <w:t>5</w:t>
            </w:r>
          </w:p>
        </w:tc>
        <w:tc>
          <w:tcPr>
            <w:tcW w:w="1530" w:type="dxa"/>
            <w:shd w:val="clear" w:color="auto" w:fill="auto"/>
            <w:noWrap/>
          </w:tcPr>
          <w:p w14:paraId="29576575" w14:textId="50BDF52D" w:rsidR="00835413" w:rsidRDefault="00835413" w:rsidP="00B67F8B">
            <w:pPr>
              <w:spacing w:line="288" w:lineRule="auto"/>
              <w:jc w:val="both"/>
            </w:pPr>
            <w:r w:rsidRPr="00D20477">
              <w:t>successCount</w:t>
            </w:r>
          </w:p>
        </w:tc>
        <w:tc>
          <w:tcPr>
            <w:tcW w:w="1530" w:type="dxa"/>
            <w:shd w:val="clear" w:color="auto" w:fill="auto"/>
            <w:noWrap/>
          </w:tcPr>
          <w:p w14:paraId="18DC1020" w14:textId="2F5BE71A" w:rsidR="00835413" w:rsidRPr="00C37D99" w:rsidRDefault="00835413" w:rsidP="00B67F8B">
            <w:pPr>
              <w:spacing w:line="288" w:lineRule="auto"/>
              <w:jc w:val="both"/>
              <w:rPr>
                <w:lang w:eastAsia="en-AU"/>
              </w:rPr>
            </w:pPr>
            <w:r w:rsidRPr="00584A42">
              <w:rPr>
                <w:lang w:eastAsia="en-AU"/>
              </w:rPr>
              <w:t>Optional</w:t>
            </w:r>
          </w:p>
        </w:tc>
        <w:tc>
          <w:tcPr>
            <w:tcW w:w="1080" w:type="dxa"/>
          </w:tcPr>
          <w:p w14:paraId="4D634E33" w14:textId="624766E3" w:rsidR="00835413" w:rsidRPr="00C37D99" w:rsidRDefault="00835413" w:rsidP="00B67F8B">
            <w:pPr>
              <w:tabs>
                <w:tab w:val="left" w:pos="517"/>
              </w:tabs>
              <w:spacing w:line="288" w:lineRule="auto"/>
              <w:jc w:val="both"/>
              <w:rPr>
                <w:lang w:eastAsia="en-AU"/>
              </w:rPr>
            </w:pPr>
            <w:r>
              <w:t>Integer</w:t>
            </w:r>
          </w:p>
        </w:tc>
        <w:tc>
          <w:tcPr>
            <w:tcW w:w="1440" w:type="dxa"/>
          </w:tcPr>
          <w:p w14:paraId="75BBEBAB" w14:textId="77777777" w:rsidR="00835413" w:rsidRPr="00C37D99" w:rsidRDefault="00835413" w:rsidP="00B67F8B">
            <w:pPr>
              <w:spacing w:line="288" w:lineRule="auto"/>
              <w:jc w:val="both"/>
              <w:rPr>
                <w:lang w:eastAsia="en-AU"/>
              </w:rPr>
            </w:pPr>
          </w:p>
        </w:tc>
        <w:tc>
          <w:tcPr>
            <w:tcW w:w="3543" w:type="dxa"/>
            <w:shd w:val="clear" w:color="auto" w:fill="auto"/>
            <w:noWrap/>
          </w:tcPr>
          <w:p w14:paraId="454CE39A" w14:textId="73B83B99" w:rsidR="00835413" w:rsidRPr="00D479E3" w:rsidRDefault="00835413" w:rsidP="00B67F8B">
            <w:pPr>
              <w:pStyle w:val="FirstLevelBullet"/>
              <w:spacing w:line="288" w:lineRule="auto"/>
              <w:ind w:left="0" w:firstLine="0"/>
              <w:rPr>
                <w:sz w:val="24"/>
                <w:szCs w:val="24"/>
              </w:rPr>
            </w:pPr>
            <w:r>
              <w:t>Đếm số lần ping thành công</w:t>
            </w:r>
          </w:p>
        </w:tc>
      </w:tr>
      <w:tr w:rsidR="00835413" w:rsidRPr="00C37D99" w14:paraId="10E38D75" w14:textId="77777777" w:rsidTr="00105965">
        <w:trPr>
          <w:trHeight w:val="255"/>
        </w:trPr>
        <w:tc>
          <w:tcPr>
            <w:tcW w:w="625" w:type="dxa"/>
          </w:tcPr>
          <w:p w14:paraId="2F0AC9B3" w14:textId="4B362E0C" w:rsidR="00835413" w:rsidRPr="00C37D99" w:rsidRDefault="00835413" w:rsidP="00B67F8B">
            <w:pPr>
              <w:spacing w:line="288" w:lineRule="auto"/>
              <w:jc w:val="both"/>
              <w:rPr>
                <w:lang w:eastAsia="en-AU"/>
              </w:rPr>
            </w:pPr>
            <w:r>
              <w:t>6</w:t>
            </w:r>
          </w:p>
        </w:tc>
        <w:tc>
          <w:tcPr>
            <w:tcW w:w="1530" w:type="dxa"/>
            <w:shd w:val="clear" w:color="auto" w:fill="auto"/>
            <w:noWrap/>
          </w:tcPr>
          <w:p w14:paraId="4BE8A3B5" w14:textId="5835DB01" w:rsidR="00835413" w:rsidRDefault="00835413" w:rsidP="00B67F8B">
            <w:pPr>
              <w:spacing w:line="288" w:lineRule="auto"/>
              <w:jc w:val="both"/>
            </w:pPr>
            <w:r>
              <w:t>f</w:t>
            </w:r>
            <w:r w:rsidRPr="00D20477">
              <w:t>ailure</w:t>
            </w:r>
            <w:r>
              <w:t>C</w:t>
            </w:r>
            <w:r w:rsidRPr="00D20477">
              <w:t>ount</w:t>
            </w:r>
          </w:p>
        </w:tc>
        <w:tc>
          <w:tcPr>
            <w:tcW w:w="1530" w:type="dxa"/>
            <w:shd w:val="clear" w:color="auto" w:fill="auto"/>
            <w:noWrap/>
          </w:tcPr>
          <w:p w14:paraId="36DD2744" w14:textId="73BDAB7B" w:rsidR="00835413" w:rsidRPr="00C37D99" w:rsidRDefault="00835413" w:rsidP="00B67F8B">
            <w:pPr>
              <w:spacing w:line="288" w:lineRule="auto"/>
              <w:jc w:val="both"/>
              <w:rPr>
                <w:lang w:eastAsia="en-AU"/>
              </w:rPr>
            </w:pPr>
            <w:r w:rsidRPr="00584A42">
              <w:rPr>
                <w:lang w:eastAsia="en-AU"/>
              </w:rPr>
              <w:t>Optional</w:t>
            </w:r>
          </w:p>
        </w:tc>
        <w:tc>
          <w:tcPr>
            <w:tcW w:w="1080" w:type="dxa"/>
          </w:tcPr>
          <w:p w14:paraId="5D382907" w14:textId="6B4D940C" w:rsidR="00835413" w:rsidRPr="00C37D99" w:rsidRDefault="00835413" w:rsidP="00B67F8B">
            <w:pPr>
              <w:tabs>
                <w:tab w:val="left" w:pos="517"/>
              </w:tabs>
              <w:spacing w:line="288" w:lineRule="auto"/>
              <w:jc w:val="both"/>
              <w:rPr>
                <w:lang w:eastAsia="en-AU"/>
              </w:rPr>
            </w:pPr>
            <w:r>
              <w:t>Integer</w:t>
            </w:r>
          </w:p>
        </w:tc>
        <w:tc>
          <w:tcPr>
            <w:tcW w:w="1440" w:type="dxa"/>
          </w:tcPr>
          <w:p w14:paraId="4E8ADCC4" w14:textId="77777777" w:rsidR="00835413" w:rsidRPr="00C37D99" w:rsidRDefault="00835413" w:rsidP="00B67F8B">
            <w:pPr>
              <w:spacing w:line="288" w:lineRule="auto"/>
              <w:jc w:val="both"/>
              <w:rPr>
                <w:lang w:eastAsia="en-AU"/>
              </w:rPr>
            </w:pPr>
          </w:p>
        </w:tc>
        <w:tc>
          <w:tcPr>
            <w:tcW w:w="3543" w:type="dxa"/>
            <w:shd w:val="clear" w:color="auto" w:fill="auto"/>
            <w:noWrap/>
          </w:tcPr>
          <w:p w14:paraId="40442245" w14:textId="67E97653" w:rsidR="00835413" w:rsidRPr="00D479E3" w:rsidRDefault="00835413" w:rsidP="00B67F8B">
            <w:pPr>
              <w:pStyle w:val="FirstLevelBullet"/>
              <w:spacing w:line="288" w:lineRule="auto"/>
              <w:ind w:left="0" w:firstLine="0"/>
              <w:rPr>
                <w:sz w:val="24"/>
                <w:szCs w:val="24"/>
              </w:rPr>
            </w:pPr>
            <w:r>
              <w:t>Đếm số lần ping thất bại</w:t>
            </w:r>
          </w:p>
        </w:tc>
      </w:tr>
      <w:tr w:rsidR="00835413" w:rsidRPr="00C37D99" w14:paraId="3A304634" w14:textId="77777777" w:rsidTr="00105965">
        <w:trPr>
          <w:trHeight w:val="255"/>
        </w:trPr>
        <w:tc>
          <w:tcPr>
            <w:tcW w:w="625" w:type="dxa"/>
          </w:tcPr>
          <w:p w14:paraId="32148305" w14:textId="7C2EBAD3" w:rsidR="00835413" w:rsidRPr="00C37D99" w:rsidRDefault="00835413" w:rsidP="00B67F8B">
            <w:pPr>
              <w:spacing w:line="288" w:lineRule="auto"/>
              <w:jc w:val="both"/>
              <w:rPr>
                <w:lang w:eastAsia="en-AU"/>
              </w:rPr>
            </w:pPr>
            <w:commentRangeStart w:id="153"/>
            <w:commentRangeStart w:id="154"/>
            <w:r>
              <w:t>7</w:t>
            </w:r>
          </w:p>
        </w:tc>
        <w:tc>
          <w:tcPr>
            <w:tcW w:w="1530" w:type="dxa"/>
            <w:shd w:val="clear" w:color="auto" w:fill="auto"/>
            <w:noWrap/>
          </w:tcPr>
          <w:p w14:paraId="57F334ED" w14:textId="33938A71" w:rsidR="00835413" w:rsidRDefault="00835413" w:rsidP="00B67F8B">
            <w:pPr>
              <w:spacing w:line="288" w:lineRule="auto"/>
              <w:jc w:val="both"/>
            </w:pPr>
            <w:r>
              <w:t>a</w:t>
            </w:r>
            <w:r w:rsidRPr="00D20477">
              <w:t>verage</w:t>
            </w:r>
            <w:r>
              <w:t>R</w:t>
            </w:r>
            <w:r w:rsidRPr="00D20477">
              <w:t>esponse</w:t>
            </w:r>
            <w:r>
              <w:t>T</w:t>
            </w:r>
            <w:r w:rsidRPr="00D20477">
              <w:t>ime</w:t>
            </w:r>
          </w:p>
        </w:tc>
        <w:tc>
          <w:tcPr>
            <w:tcW w:w="1530" w:type="dxa"/>
            <w:shd w:val="clear" w:color="auto" w:fill="auto"/>
            <w:noWrap/>
          </w:tcPr>
          <w:p w14:paraId="28424755" w14:textId="4E68821F" w:rsidR="00835413" w:rsidRPr="00C37D99" w:rsidRDefault="00835413" w:rsidP="00B67F8B">
            <w:pPr>
              <w:spacing w:line="288" w:lineRule="auto"/>
              <w:jc w:val="both"/>
              <w:rPr>
                <w:lang w:eastAsia="en-AU"/>
              </w:rPr>
            </w:pPr>
            <w:r w:rsidRPr="00584A42">
              <w:rPr>
                <w:lang w:eastAsia="en-AU"/>
              </w:rPr>
              <w:t>Optional</w:t>
            </w:r>
          </w:p>
        </w:tc>
        <w:tc>
          <w:tcPr>
            <w:tcW w:w="1080" w:type="dxa"/>
          </w:tcPr>
          <w:p w14:paraId="11B75C8D" w14:textId="145D27C0" w:rsidR="00835413" w:rsidRPr="00C37D99" w:rsidRDefault="00835413" w:rsidP="00B67F8B">
            <w:pPr>
              <w:tabs>
                <w:tab w:val="left" w:pos="517"/>
              </w:tabs>
              <w:spacing w:line="288" w:lineRule="auto"/>
              <w:jc w:val="both"/>
              <w:rPr>
                <w:lang w:eastAsia="en-AU"/>
              </w:rPr>
            </w:pPr>
            <w:r>
              <w:t>Float</w:t>
            </w:r>
          </w:p>
        </w:tc>
        <w:tc>
          <w:tcPr>
            <w:tcW w:w="1440" w:type="dxa"/>
          </w:tcPr>
          <w:p w14:paraId="42664A70" w14:textId="77777777" w:rsidR="00835413" w:rsidRPr="00C37D99" w:rsidRDefault="00835413" w:rsidP="00B67F8B">
            <w:pPr>
              <w:spacing w:line="288" w:lineRule="auto"/>
              <w:jc w:val="both"/>
              <w:rPr>
                <w:lang w:eastAsia="en-AU"/>
              </w:rPr>
            </w:pPr>
          </w:p>
        </w:tc>
        <w:tc>
          <w:tcPr>
            <w:tcW w:w="3543" w:type="dxa"/>
            <w:shd w:val="clear" w:color="auto" w:fill="auto"/>
            <w:noWrap/>
          </w:tcPr>
          <w:p w14:paraId="694293E2" w14:textId="4B080276" w:rsidR="00835413" w:rsidRPr="00D479E3" w:rsidRDefault="00835413" w:rsidP="00B67F8B">
            <w:pPr>
              <w:pStyle w:val="FirstLevelBullet"/>
              <w:spacing w:line="288" w:lineRule="auto"/>
              <w:ind w:left="0" w:firstLine="0"/>
              <w:rPr>
                <w:sz w:val="24"/>
                <w:szCs w:val="24"/>
              </w:rPr>
            </w:pPr>
            <w:r>
              <w:t>Thời gian phải hổi trung bình</w:t>
            </w:r>
            <w:commentRangeEnd w:id="153"/>
            <w:r>
              <w:rPr>
                <w:rStyle w:val="CommentReference"/>
              </w:rPr>
              <w:commentReference w:id="153"/>
            </w:r>
            <w:commentRangeEnd w:id="154"/>
            <w:r>
              <w:rPr>
                <w:rStyle w:val="CommentReference"/>
              </w:rPr>
              <w:commentReference w:id="154"/>
            </w:r>
            <w:r w:rsidR="00105965">
              <w:t xml:space="preserve"> (ms)</w:t>
            </w:r>
          </w:p>
        </w:tc>
      </w:tr>
      <w:tr w:rsidR="00835413" w:rsidRPr="00C37D99" w14:paraId="2604E43C" w14:textId="77777777" w:rsidTr="00105965">
        <w:trPr>
          <w:trHeight w:val="255"/>
        </w:trPr>
        <w:tc>
          <w:tcPr>
            <w:tcW w:w="625" w:type="dxa"/>
          </w:tcPr>
          <w:p w14:paraId="1AB39642" w14:textId="5F159C19" w:rsidR="00835413" w:rsidRPr="00C37D99" w:rsidRDefault="00835413" w:rsidP="00B67F8B">
            <w:pPr>
              <w:spacing w:line="288" w:lineRule="auto"/>
              <w:jc w:val="both"/>
              <w:rPr>
                <w:lang w:eastAsia="en-AU"/>
              </w:rPr>
            </w:pPr>
            <w:commentRangeStart w:id="155"/>
            <w:commentRangeStart w:id="156"/>
            <w:r>
              <w:lastRenderedPageBreak/>
              <w:t>8</w:t>
            </w:r>
          </w:p>
        </w:tc>
        <w:tc>
          <w:tcPr>
            <w:tcW w:w="1530" w:type="dxa"/>
            <w:shd w:val="clear" w:color="auto" w:fill="auto"/>
            <w:noWrap/>
          </w:tcPr>
          <w:p w14:paraId="76982EE3" w14:textId="1EBB3007" w:rsidR="00835413" w:rsidRDefault="00835413" w:rsidP="00B67F8B">
            <w:pPr>
              <w:spacing w:line="288" w:lineRule="auto"/>
              <w:jc w:val="both"/>
              <w:rPr>
                <w:lang w:eastAsia="en-AU"/>
              </w:rPr>
            </w:pPr>
            <w:r>
              <w:t>Minumum r</w:t>
            </w:r>
            <w:r w:rsidRPr="00D20477">
              <w:t>esponse</w:t>
            </w:r>
            <w:r>
              <w:t xml:space="preserve"> t</w:t>
            </w:r>
            <w:r w:rsidRPr="00D20477">
              <w:t>ime</w:t>
            </w:r>
          </w:p>
        </w:tc>
        <w:tc>
          <w:tcPr>
            <w:tcW w:w="1530" w:type="dxa"/>
            <w:shd w:val="clear" w:color="auto" w:fill="auto"/>
            <w:noWrap/>
          </w:tcPr>
          <w:p w14:paraId="474BB8E8" w14:textId="1A54C398" w:rsidR="00835413" w:rsidRPr="00C37D99" w:rsidRDefault="00835413" w:rsidP="00B67F8B">
            <w:pPr>
              <w:spacing w:line="288" w:lineRule="auto"/>
              <w:jc w:val="both"/>
              <w:rPr>
                <w:lang w:eastAsia="en-AU"/>
              </w:rPr>
            </w:pPr>
            <w:r w:rsidRPr="00584A42">
              <w:rPr>
                <w:lang w:eastAsia="en-AU"/>
              </w:rPr>
              <w:t>Optional</w:t>
            </w:r>
          </w:p>
        </w:tc>
        <w:tc>
          <w:tcPr>
            <w:tcW w:w="1080" w:type="dxa"/>
          </w:tcPr>
          <w:p w14:paraId="3F0176DF" w14:textId="2FFBE4AD" w:rsidR="00835413" w:rsidRPr="00C37D99" w:rsidRDefault="00835413" w:rsidP="72CE505C">
            <w:pPr>
              <w:tabs>
                <w:tab w:val="left" w:pos="517"/>
              </w:tabs>
              <w:spacing w:line="288" w:lineRule="auto"/>
              <w:jc w:val="both"/>
              <w:rPr>
                <w:lang w:eastAsia="en-AU"/>
              </w:rPr>
            </w:pPr>
            <w:r>
              <w:t>Float</w:t>
            </w:r>
          </w:p>
        </w:tc>
        <w:tc>
          <w:tcPr>
            <w:tcW w:w="1440" w:type="dxa"/>
          </w:tcPr>
          <w:p w14:paraId="363A13A4" w14:textId="77777777" w:rsidR="00835413" w:rsidRPr="00C37D99" w:rsidRDefault="00835413" w:rsidP="00B67F8B">
            <w:pPr>
              <w:spacing w:line="288" w:lineRule="auto"/>
              <w:jc w:val="both"/>
              <w:rPr>
                <w:lang w:eastAsia="en-AU"/>
              </w:rPr>
            </w:pPr>
          </w:p>
        </w:tc>
        <w:tc>
          <w:tcPr>
            <w:tcW w:w="3543" w:type="dxa"/>
            <w:shd w:val="clear" w:color="auto" w:fill="auto"/>
            <w:noWrap/>
          </w:tcPr>
          <w:p w14:paraId="6D10511E" w14:textId="7AF39671" w:rsidR="00835413" w:rsidRPr="00C37D99" w:rsidRDefault="00835413" w:rsidP="00B67F8B">
            <w:pPr>
              <w:pStyle w:val="FirstLevelBullet"/>
              <w:spacing w:line="288" w:lineRule="auto"/>
              <w:ind w:left="0" w:firstLine="0"/>
              <w:rPr>
                <w:sz w:val="24"/>
                <w:szCs w:val="24"/>
              </w:rPr>
            </w:pPr>
            <w:r>
              <w:t>Thời gian phải hổi nhanh nhất</w:t>
            </w:r>
            <w:commentRangeEnd w:id="155"/>
            <w:r>
              <w:rPr>
                <w:rStyle w:val="CommentReference"/>
              </w:rPr>
              <w:commentReference w:id="155"/>
            </w:r>
            <w:commentRangeEnd w:id="156"/>
            <w:r>
              <w:rPr>
                <w:rStyle w:val="CommentReference"/>
              </w:rPr>
              <w:commentReference w:id="156"/>
            </w:r>
            <w:r w:rsidR="00105965">
              <w:t xml:space="preserve"> (ms)</w:t>
            </w:r>
          </w:p>
        </w:tc>
      </w:tr>
      <w:tr w:rsidR="00835413" w:rsidRPr="00C37D99" w14:paraId="774FB619" w14:textId="77777777" w:rsidTr="00105965">
        <w:trPr>
          <w:trHeight w:val="255"/>
        </w:trPr>
        <w:tc>
          <w:tcPr>
            <w:tcW w:w="625" w:type="dxa"/>
          </w:tcPr>
          <w:p w14:paraId="447D4221" w14:textId="69A563FA" w:rsidR="00835413" w:rsidRPr="00C37D99" w:rsidRDefault="00835413" w:rsidP="00B67F8B">
            <w:pPr>
              <w:spacing w:line="288" w:lineRule="auto"/>
              <w:jc w:val="both"/>
              <w:rPr>
                <w:lang w:eastAsia="en-AU"/>
              </w:rPr>
            </w:pPr>
            <w:commentRangeStart w:id="157"/>
            <w:commentRangeStart w:id="158"/>
            <w:r>
              <w:t>9</w:t>
            </w:r>
          </w:p>
        </w:tc>
        <w:tc>
          <w:tcPr>
            <w:tcW w:w="1530" w:type="dxa"/>
            <w:shd w:val="clear" w:color="auto" w:fill="auto"/>
            <w:noWrap/>
          </w:tcPr>
          <w:p w14:paraId="145EC05C" w14:textId="2AFDB421" w:rsidR="00835413" w:rsidRDefault="00835413" w:rsidP="00B67F8B">
            <w:pPr>
              <w:spacing w:line="288" w:lineRule="auto"/>
              <w:jc w:val="both"/>
              <w:rPr>
                <w:lang w:eastAsia="en-AU"/>
              </w:rPr>
            </w:pPr>
            <w:r>
              <w:t>Maximum r</w:t>
            </w:r>
            <w:r w:rsidRPr="00D20477">
              <w:t>esponse</w:t>
            </w:r>
            <w:r>
              <w:t xml:space="preserve"> t</w:t>
            </w:r>
            <w:r w:rsidRPr="00D20477">
              <w:t>ime</w:t>
            </w:r>
          </w:p>
        </w:tc>
        <w:tc>
          <w:tcPr>
            <w:tcW w:w="1530" w:type="dxa"/>
            <w:shd w:val="clear" w:color="auto" w:fill="auto"/>
            <w:noWrap/>
          </w:tcPr>
          <w:p w14:paraId="12065122" w14:textId="40E05A03" w:rsidR="00835413" w:rsidRPr="00C37D99" w:rsidRDefault="00835413" w:rsidP="00B67F8B">
            <w:pPr>
              <w:spacing w:line="288" w:lineRule="auto"/>
              <w:jc w:val="both"/>
              <w:rPr>
                <w:lang w:eastAsia="en-AU"/>
              </w:rPr>
            </w:pPr>
            <w:r w:rsidRPr="00584A42">
              <w:rPr>
                <w:lang w:eastAsia="en-AU"/>
              </w:rPr>
              <w:t>Optional</w:t>
            </w:r>
          </w:p>
        </w:tc>
        <w:tc>
          <w:tcPr>
            <w:tcW w:w="1080" w:type="dxa"/>
          </w:tcPr>
          <w:p w14:paraId="17633250" w14:textId="53E1E9A2" w:rsidR="00835413" w:rsidRPr="00C37D99" w:rsidRDefault="00835413" w:rsidP="72CE505C">
            <w:pPr>
              <w:tabs>
                <w:tab w:val="left" w:pos="517"/>
              </w:tabs>
              <w:spacing w:line="288" w:lineRule="auto"/>
              <w:jc w:val="both"/>
              <w:rPr>
                <w:lang w:eastAsia="en-AU"/>
              </w:rPr>
            </w:pPr>
            <w:r>
              <w:t>Float</w:t>
            </w:r>
          </w:p>
        </w:tc>
        <w:tc>
          <w:tcPr>
            <w:tcW w:w="1440" w:type="dxa"/>
          </w:tcPr>
          <w:p w14:paraId="538DD9F0" w14:textId="77777777" w:rsidR="00835413" w:rsidRPr="00C37D99" w:rsidRDefault="00835413" w:rsidP="00B67F8B">
            <w:pPr>
              <w:spacing w:line="288" w:lineRule="auto"/>
              <w:jc w:val="both"/>
              <w:rPr>
                <w:lang w:eastAsia="en-AU"/>
              </w:rPr>
            </w:pPr>
          </w:p>
        </w:tc>
        <w:tc>
          <w:tcPr>
            <w:tcW w:w="3543" w:type="dxa"/>
            <w:shd w:val="clear" w:color="auto" w:fill="auto"/>
            <w:noWrap/>
          </w:tcPr>
          <w:p w14:paraId="03EEB2D8" w14:textId="2DF3B96F" w:rsidR="00835413" w:rsidRPr="00C37D99" w:rsidRDefault="00835413" w:rsidP="00B67F8B">
            <w:pPr>
              <w:pStyle w:val="FirstLevelBullet"/>
              <w:spacing w:line="288" w:lineRule="auto"/>
              <w:ind w:left="0" w:firstLine="0"/>
              <w:rPr>
                <w:sz w:val="24"/>
                <w:szCs w:val="24"/>
              </w:rPr>
            </w:pPr>
            <w:r>
              <w:t>Thời gian phải hổi lâu nhất</w:t>
            </w:r>
            <w:commentRangeEnd w:id="157"/>
            <w:r w:rsidR="00105965">
              <w:t xml:space="preserve"> (ms)</w:t>
            </w:r>
            <w:r>
              <w:rPr>
                <w:rStyle w:val="CommentReference"/>
              </w:rPr>
              <w:commentReference w:id="157"/>
            </w:r>
            <w:commentRangeEnd w:id="158"/>
            <w:r>
              <w:rPr>
                <w:rStyle w:val="CommentReference"/>
              </w:rPr>
              <w:commentReference w:id="158"/>
            </w:r>
          </w:p>
        </w:tc>
      </w:tr>
      <w:tr w:rsidR="00835413" w:rsidRPr="00C37D99" w14:paraId="262E828F" w14:textId="77777777" w:rsidTr="00105965">
        <w:trPr>
          <w:trHeight w:val="255"/>
        </w:trPr>
        <w:tc>
          <w:tcPr>
            <w:tcW w:w="625" w:type="dxa"/>
          </w:tcPr>
          <w:p w14:paraId="745F6041" w14:textId="1BE9E8D4" w:rsidR="00835413" w:rsidRPr="00C37D99" w:rsidRDefault="00835413" w:rsidP="00B67F8B">
            <w:pPr>
              <w:spacing w:line="288" w:lineRule="auto"/>
              <w:jc w:val="both"/>
              <w:rPr>
                <w:lang w:eastAsia="en-AU"/>
              </w:rPr>
            </w:pPr>
            <w:r>
              <w:t>10</w:t>
            </w:r>
          </w:p>
        </w:tc>
        <w:tc>
          <w:tcPr>
            <w:tcW w:w="1530" w:type="dxa"/>
            <w:shd w:val="clear" w:color="auto" w:fill="auto"/>
            <w:noWrap/>
          </w:tcPr>
          <w:p w14:paraId="09FCA2C4" w14:textId="14D593B5" w:rsidR="00835413" w:rsidRDefault="00835413" w:rsidP="00B67F8B">
            <w:pPr>
              <w:spacing w:line="288" w:lineRule="auto"/>
              <w:jc w:val="both"/>
              <w:rPr>
                <w:lang w:eastAsia="en-AU"/>
              </w:rPr>
            </w:pPr>
            <w:r>
              <w:t>j</w:t>
            </w:r>
            <w:r w:rsidRPr="00D20477">
              <w:t>itter</w:t>
            </w:r>
          </w:p>
        </w:tc>
        <w:tc>
          <w:tcPr>
            <w:tcW w:w="1530" w:type="dxa"/>
            <w:shd w:val="clear" w:color="auto" w:fill="auto"/>
            <w:noWrap/>
          </w:tcPr>
          <w:p w14:paraId="3BFCE423" w14:textId="79E9FCFA" w:rsidR="00835413" w:rsidRPr="00C37D99" w:rsidRDefault="00835413" w:rsidP="00B67F8B">
            <w:pPr>
              <w:spacing w:line="288" w:lineRule="auto"/>
              <w:jc w:val="both"/>
              <w:rPr>
                <w:lang w:eastAsia="en-AU"/>
              </w:rPr>
            </w:pPr>
            <w:r w:rsidRPr="00584A42">
              <w:rPr>
                <w:lang w:eastAsia="en-AU"/>
              </w:rPr>
              <w:t>Optional</w:t>
            </w:r>
          </w:p>
        </w:tc>
        <w:tc>
          <w:tcPr>
            <w:tcW w:w="1080" w:type="dxa"/>
          </w:tcPr>
          <w:p w14:paraId="6FC8EFA0" w14:textId="76C93F56" w:rsidR="00835413" w:rsidRPr="00C37D99" w:rsidRDefault="00835413" w:rsidP="72CE505C">
            <w:pPr>
              <w:tabs>
                <w:tab w:val="left" w:pos="517"/>
              </w:tabs>
              <w:spacing w:line="288" w:lineRule="auto"/>
              <w:jc w:val="both"/>
              <w:rPr>
                <w:lang w:eastAsia="en-AU"/>
              </w:rPr>
            </w:pPr>
            <w:r>
              <w:t>Float</w:t>
            </w:r>
          </w:p>
        </w:tc>
        <w:tc>
          <w:tcPr>
            <w:tcW w:w="1440" w:type="dxa"/>
          </w:tcPr>
          <w:p w14:paraId="0A9DAFF6" w14:textId="77777777" w:rsidR="00835413" w:rsidRPr="00C37D99" w:rsidRDefault="00835413" w:rsidP="00B67F8B">
            <w:pPr>
              <w:spacing w:line="288" w:lineRule="auto"/>
              <w:jc w:val="both"/>
              <w:rPr>
                <w:lang w:eastAsia="en-AU"/>
              </w:rPr>
            </w:pPr>
          </w:p>
        </w:tc>
        <w:tc>
          <w:tcPr>
            <w:tcW w:w="3543" w:type="dxa"/>
            <w:shd w:val="clear" w:color="auto" w:fill="auto"/>
            <w:noWrap/>
          </w:tcPr>
          <w:p w14:paraId="5E7413F5" w14:textId="45261476" w:rsidR="00835413" w:rsidRPr="00C37D99" w:rsidRDefault="00D23048" w:rsidP="00B67F8B">
            <w:pPr>
              <w:pStyle w:val="FirstLevelBullet"/>
              <w:spacing w:line="288" w:lineRule="auto"/>
              <w:ind w:left="0" w:firstLine="0"/>
              <w:rPr>
                <w:sz w:val="24"/>
                <w:szCs w:val="24"/>
              </w:rPr>
            </w:pPr>
            <w:r>
              <w:rPr>
                <w:sz w:val="24"/>
                <w:szCs w:val="24"/>
              </w:rPr>
              <w:t>Đỗ trễ trung bình</w:t>
            </w:r>
            <w:r w:rsidR="00105965">
              <w:rPr>
                <w:sz w:val="24"/>
                <w:szCs w:val="24"/>
              </w:rPr>
              <w:t xml:space="preserve"> (ms)</w:t>
            </w:r>
          </w:p>
        </w:tc>
      </w:tr>
    </w:tbl>
    <w:p w14:paraId="3D42624D" w14:textId="77777777" w:rsidR="0011422C" w:rsidRPr="00C37D99" w:rsidRDefault="0011422C" w:rsidP="00B67F8B">
      <w:pPr>
        <w:pStyle w:val="Heading4"/>
        <w:spacing w:line="288" w:lineRule="auto"/>
        <w:rPr>
          <w:sz w:val="24"/>
          <w:szCs w:val="24"/>
        </w:rPr>
      </w:pPr>
      <w:r w:rsidRPr="00C37D99">
        <w:rPr>
          <w:sz w:val="24"/>
          <w:szCs w:val="24"/>
        </w:rPr>
        <w:t>Example</w:t>
      </w:r>
    </w:p>
    <w:p w14:paraId="36C1FC04" w14:textId="77777777" w:rsidR="0011422C" w:rsidRPr="00C37D99" w:rsidRDefault="0011422C" w:rsidP="00B67F8B">
      <w:pPr>
        <w:spacing w:line="288" w:lineRule="auto"/>
        <w:rPr>
          <w:b/>
          <w:bCs/>
        </w:rPr>
      </w:pPr>
      <w:r w:rsidRPr="00C37D99">
        <w:rPr>
          <w:b/>
          <w:bCs/>
        </w:rPr>
        <w:t>Request:</w:t>
      </w:r>
    </w:p>
    <w:p w14:paraId="4AEDE956" w14:textId="6FC88A5D" w:rsidR="0011422C" w:rsidRPr="00C37D99" w:rsidRDefault="0011422C"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lang w:val="vi-VN"/>
        </w:rPr>
        <w:t xml:space="preserve"> </w:t>
      </w:r>
      <w:r w:rsidR="008B02B1" w:rsidRPr="00C37D99">
        <w:rPr>
          <w:rFonts w:ascii="Times New Roman" w:hAnsi="Times New Roman" w:cs="Times New Roman"/>
          <w:sz w:val="24"/>
          <w:szCs w:val="24"/>
        </w:rPr>
        <w:t>pingTest</w:t>
      </w:r>
      <w:r w:rsidRPr="00C37D99">
        <w:rPr>
          <w:rFonts w:ascii="Times New Roman" w:hAnsi="Times New Roman" w:cs="Times New Roman"/>
          <w:sz w:val="24"/>
          <w:szCs w:val="24"/>
        </w:rPr>
        <w:t>(data);</w:t>
      </w:r>
    </w:p>
    <w:p w14:paraId="1C2E76DD" w14:textId="77777777" w:rsidR="008C1E5D" w:rsidRDefault="0011422C" w:rsidP="00B67F8B">
      <w:pPr>
        <w:pStyle w:val="HTMLPreformatted"/>
        <w:spacing w:line="288" w:lineRule="auto"/>
        <w:rPr>
          <w:rFonts w:ascii="Times New Roman" w:hAnsi="Times New Roman" w:cs="Times New Roman"/>
          <w:sz w:val="24"/>
          <w:szCs w:val="24"/>
          <w:lang w:val="vi-VN"/>
        </w:rPr>
      </w:pPr>
      <w:r w:rsidRPr="00C37D99">
        <w:rPr>
          <w:rFonts w:ascii="Times New Roman" w:hAnsi="Times New Roman" w:cs="Times New Roman"/>
          <w:sz w:val="24"/>
          <w:szCs w:val="24"/>
          <w:lang w:val="vi-VN"/>
        </w:rPr>
        <w:t xml:space="preserve"> </w:t>
      </w: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p>
    <w:p w14:paraId="241D77D0" w14:textId="74DEA35F" w:rsidR="0011422C" w:rsidRPr="00C37D99" w:rsidRDefault="0011422C"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w:t>
      </w:r>
    </w:p>
    <w:p w14:paraId="5D5CD38B" w14:textId="7B925A47" w:rsidR="00EE0023" w:rsidRPr="00C37D99" w:rsidRDefault="00EE0023" w:rsidP="00B67F8B">
      <w:pPr>
        <w:pStyle w:val="HTMLPreformatted"/>
        <w:spacing w:line="288" w:lineRule="auto"/>
        <w:ind w:left="916"/>
        <w:rPr>
          <w:rFonts w:ascii="Times New Roman" w:hAnsi="Times New Roman" w:cs="Times New Roman"/>
          <w:sz w:val="24"/>
          <w:szCs w:val="24"/>
        </w:rPr>
      </w:pPr>
      <w:r w:rsidRPr="00C37D99">
        <w:rPr>
          <w:rFonts w:ascii="Times New Roman" w:hAnsi="Times New Roman" w:cs="Times New Roman"/>
          <w:sz w:val="24"/>
          <w:szCs w:val="24"/>
        </w:rPr>
        <w:t>“serialNumber”: “</w:t>
      </w:r>
      <w:r w:rsidR="00DB6D2D">
        <w:rPr>
          <w:rFonts w:ascii="Times New Roman" w:hAnsi="Times New Roman" w:cs="Times New Roman"/>
          <w:sz w:val="24"/>
          <w:szCs w:val="24"/>
        </w:rPr>
        <w:t>VNPT123456</w:t>
      </w:r>
      <w:r w:rsidRPr="00C37D99">
        <w:rPr>
          <w:rFonts w:ascii="Times New Roman" w:hAnsi="Times New Roman" w:cs="Times New Roman"/>
          <w:sz w:val="24"/>
          <w:szCs w:val="24"/>
        </w:rPr>
        <w:t>”,</w:t>
      </w:r>
    </w:p>
    <w:p w14:paraId="0FC1BC00" w14:textId="0039D604" w:rsidR="008B02B1" w:rsidRDefault="00EE0023" w:rsidP="00B67F8B">
      <w:pPr>
        <w:pStyle w:val="HTMLPreformatted"/>
        <w:spacing w:line="288" w:lineRule="auto"/>
        <w:ind w:left="916"/>
        <w:rPr>
          <w:rFonts w:ascii="Times New Roman" w:hAnsi="Times New Roman" w:cs="Times New Roman"/>
          <w:sz w:val="24"/>
          <w:szCs w:val="24"/>
        </w:rPr>
      </w:pPr>
      <w:r w:rsidRPr="00C37D99">
        <w:rPr>
          <w:rFonts w:ascii="Times New Roman" w:hAnsi="Times New Roman" w:cs="Times New Roman"/>
          <w:sz w:val="24"/>
          <w:szCs w:val="24"/>
        </w:rPr>
        <w:t>“modelName”: “</w:t>
      </w:r>
      <w:r w:rsidR="00DB6D2D">
        <w:rPr>
          <w:rFonts w:ascii="Times New Roman" w:hAnsi="Times New Roman" w:cs="Times New Roman"/>
          <w:sz w:val="24"/>
          <w:szCs w:val="24"/>
        </w:rPr>
        <w:t>GW040H</w:t>
      </w:r>
      <w:r w:rsidRPr="00C37D99">
        <w:rPr>
          <w:rFonts w:ascii="Times New Roman" w:hAnsi="Times New Roman" w:cs="Times New Roman"/>
          <w:sz w:val="24"/>
          <w:szCs w:val="24"/>
        </w:rPr>
        <w:t>”</w:t>
      </w:r>
      <w:r w:rsidR="00FE215C">
        <w:rPr>
          <w:rFonts w:ascii="Times New Roman" w:hAnsi="Times New Roman" w:cs="Times New Roman"/>
          <w:sz w:val="24"/>
          <w:szCs w:val="24"/>
        </w:rPr>
        <w:t>,</w:t>
      </w:r>
    </w:p>
    <w:p w14:paraId="671A0504" w14:textId="36FA5382" w:rsidR="00FE215C" w:rsidRPr="00D479E3" w:rsidRDefault="00FE215C" w:rsidP="00B67F8B">
      <w:pPr>
        <w:pStyle w:val="HTMLPreformatted"/>
        <w:spacing w:line="288" w:lineRule="auto"/>
        <w:ind w:left="916"/>
        <w:rPr>
          <w:rFonts w:ascii="Times New Roman" w:hAnsi="Times New Roman" w:cs="Times New Roman"/>
          <w:sz w:val="24"/>
          <w:szCs w:val="24"/>
        </w:rPr>
      </w:pPr>
      <w:r>
        <w:rPr>
          <w:rFonts w:ascii="Times New Roman" w:hAnsi="Times New Roman" w:cs="Times New Roman"/>
          <w:sz w:val="24"/>
          <w:szCs w:val="24"/>
        </w:rPr>
        <w:t>“host”:”8.8.8.8”</w:t>
      </w:r>
    </w:p>
    <w:p w14:paraId="361BCDDA" w14:textId="226463FB" w:rsidR="0011422C" w:rsidRPr="00C37D99" w:rsidRDefault="0011422C" w:rsidP="00B67F8B">
      <w:pPr>
        <w:spacing w:line="288" w:lineRule="auto"/>
      </w:pPr>
      <w:r w:rsidRPr="00C37D99">
        <w:t>}</w:t>
      </w:r>
    </w:p>
    <w:p w14:paraId="63B4F950" w14:textId="77777777" w:rsidR="0011422C" w:rsidRPr="00C37D99" w:rsidRDefault="0011422C" w:rsidP="00B67F8B">
      <w:pPr>
        <w:spacing w:line="288" w:lineRule="auto"/>
        <w:rPr>
          <w:b/>
          <w:bCs/>
        </w:rPr>
      </w:pPr>
      <w:r w:rsidRPr="00C37D99">
        <w:rPr>
          <w:b/>
          <w:bCs/>
        </w:rPr>
        <w:t>Response:</w:t>
      </w:r>
    </w:p>
    <w:p w14:paraId="30CD5917" w14:textId="77777777" w:rsidR="0011422C" w:rsidRPr="00C37D99" w:rsidRDefault="0011422C" w:rsidP="00B67F8B">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w:t>
      </w:r>
    </w:p>
    <w:p w14:paraId="50DF97D4" w14:textId="77777777" w:rsidR="0011422C" w:rsidRPr="00C37D99" w:rsidRDefault="0011422C" w:rsidP="00B67F8B">
      <w:pPr>
        <w:pStyle w:val="FirstLevelBullet"/>
        <w:spacing w:line="288" w:lineRule="auto"/>
        <w:ind w:firstLine="0"/>
        <w:rPr>
          <w:sz w:val="24"/>
          <w:szCs w:val="24"/>
        </w:rPr>
      </w:pPr>
      <w:r w:rsidRPr="00C37D99">
        <w:rPr>
          <w:sz w:val="24"/>
          <w:szCs w:val="24"/>
        </w:rPr>
        <w:t xml:space="preserve"> </w:t>
      </w:r>
      <w:r w:rsidRPr="00C37D99">
        <w:rPr>
          <w:sz w:val="24"/>
          <w:szCs w:val="24"/>
          <w:lang w:val="vi-VN"/>
        </w:rPr>
        <w:t xml:space="preserve"> </w:t>
      </w:r>
      <w:r w:rsidRPr="00C37D99">
        <w:rPr>
          <w:sz w:val="24"/>
          <w:szCs w:val="24"/>
        </w:rPr>
        <w:t>"errorCode": "200",</w:t>
      </w:r>
    </w:p>
    <w:p w14:paraId="2CD07D01" w14:textId="01934F5B" w:rsidR="0011422C" w:rsidRPr="00C37D99" w:rsidRDefault="0011422C" w:rsidP="00E131AF">
      <w:pPr>
        <w:pStyle w:val="ANSVNormal"/>
        <w:rPr>
          <w:lang w:val="vi-VN"/>
        </w:rPr>
      </w:pPr>
      <w:r w:rsidRPr="00C37D99">
        <w:rPr>
          <w:lang w:val="vi-VN"/>
        </w:rPr>
        <w:t xml:space="preserve">  </w:t>
      </w:r>
      <w:r w:rsidR="00C70E13">
        <w:rPr>
          <w:lang w:val="vi-VN"/>
        </w:rPr>
        <w:tab/>
      </w:r>
      <w:r w:rsidR="00C70E13">
        <w:t xml:space="preserve">  </w:t>
      </w:r>
      <w:r w:rsidRPr="00C37D99">
        <w:t>"errorMessage": "SUCCESS",</w:t>
      </w:r>
      <w:r w:rsidRPr="00C37D99">
        <w:rPr>
          <w:lang w:val="vi-VN"/>
        </w:rPr>
        <w:t xml:space="preserve">                     </w:t>
      </w:r>
    </w:p>
    <w:p w14:paraId="2EB68D5D" w14:textId="20A97D6A" w:rsidR="008B02B1" w:rsidRPr="00C37D99" w:rsidRDefault="0011422C" w:rsidP="00E131AF">
      <w:pPr>
        <w:pStyle w:val="ANSVNormal"/>
      </w:pPr>
      <w:r w:rsidRPr="00C37D99">
        <w:rPr>
          <w:lang w:val="vi-VN"/>
        </w:rPr>
        <w:t xml:space="preserve">  </w:t>
      </w:r>
      <w:r w:rsidR="00C70E13">
        <w:rPr>
          <w:lang w:val="vi-VN"/>
        </w:rPr>
        <w:tab/>
      </w:r>
      <w:r w:rsidR="00C70E13">
        <w:t xml:space="preserve">  </w:t>
      </w:r>
      <w:r w:rsidRPr="00C37D99">
        <w:t>"data": {</w:t>
      </w:r>
    </w:p>
    <w:p w14:paraId="02EC36A6" w14:textId="7DD6E1C3" w:rsidR="00673CF6" w:rsidRPr="00823E1F" w:rsidRDefault="00835413" w:rsidP="00B67F8B">
      <w:pPr>
        <w:pStyle w:val="HTMLPreformatted"/>
        <w:spacing w:line="288" w:lineRule="auto"/>
        <w:ind w:left="1440"/>
        <w:rPr>
          <w:rFonts w:ascii="Times New Roman" w:hAnsi="Times New Roman" w:cs="Times New Roman"/>
          <w:sz w:val="24"/>
          <w:szCs w:val="24"/>
        </w:rPr>
      </w:pPr>
      <w:r>
        <w:rPr>
          <w:rFonts w:ascii="Times New Roman" w:hAnsi="Times New Roman" w:cs="Times New Roman"/>
          <w:sz w:val="24"/>
          <w:szCs w:val="24"/>
        </w:rPr>
        <w:tab/>
        <w:t xml:space="preserve">    </w:t>
      </w:r>
      <w:r w:rsidR="00673CF6" w:rsidRPr="00823E1F">
        <w:rPr>
          <w:rFonts w:ascii="Times New Roman" w:hAnsi="Times New Roman" w:cs="Times New Roman"/>
          <w:sz w:val="24"/>
          <w:szCs w:val="24"/>
        </w:rPr>
        <w:t>"</w:t>
      </w:r>
      <w:r>
        <w:rPr>
          <w:rFonts w:ascii="Times New Roman" w:hAnsi="Times New Roman" w:cs="Times New Roman"/>
          <w:sz w:val="24"/>
          <w:szCs w:val="24"/>
        </w:rPr>
        <w:t>pingCode</w:t>
      </w:r>
      <w:r w:rsidR="00673CF6" w:rsidRPr="00823E1F">
        <w:rPr>
          <w:rFonts w:ascii="Times New Roman" w:hAnsi="Times New Roman" w:cs="Times New Roman"/>
          <w:sz w:val="24"/>
          <w:szCs w:val="24"/>
        </w:rPr>
        <w:t>"</w:t>
      </w:r>
      <w:r w:rsidR="00AA5AFC">
        <w:rPr>
          <w:rFonts w:ascii="Times New Roman" w:hAnsi="Times New Roman" w:cs="Times New Roman"/>
          <w:sz w:val="24"/>
          <w:szCs w:val="24"/>
        </w:rPr>
        <w:t xml:space="preserve"> 0</w:t>
      </w:r>
      <w:r w:rsidR="00673CF6" w:rsidRPr="00823E1F">
        <w:rPr>
          <w:rFonts w:ascii="Times New Roman" w:hAnsi="Times New Roman" w:cs="Times New Roman"/>
          <w:sz w:val="24"/>
          <w:szCs w:val="24"/>
        </w:rPr>
        <w:t>,</w:t>
      </w:r>
    </w:p>
    <w:p w14:paraId="34E8BEA1" w14:textId="22C88C5D" w:rsidR="00673CF6" w:rsidRPr="00823E1F" w:rsidRDefault="00673CF6" w:rsidP="00B67F8B">
      <w:pPr>
        <w:pStyle w:val="HTMLPreformatted"/>
        <w:spacing w:line="288" w:lineRule="auto"/>
        <w:ind w:left="1832"/>
        <w:rPr>
          <w:rFonts w:ascii="Times New Roman" w:hAnsi="Times New Roman" w:cs="Times New Roman"/>
          <w:sz w:val="24"/>
          <w:szCs w:val="24"/>
        </w:rPr>
      </w:pPr>
      <w:r w:rsidRPr="00823E1F">
        <w:rPr>
          <w:rFonts w:ascii="Times New Roman" w:hAnsi="Times New Roman" w:cs="Times New Roman"/>
          <w:sz w:val="24"/>
          <w:szCs w:val="24"/>
        </w:rPr>
        <w:t xml:space="preserve">    "host": "</w:t>
      </w:r>
      <w:r w:rsidR="00FE215C">
        <w:rPr>
          <w:rFonts w:ascii="Times New Roman" w:hAnsi="Times New Roman" w:cs="Times New Roman"/>
          <w:sz w:val="24"/>
          <w:szCs w:val="24"/>
        </w:rPr>
        <w:t>8.8.8.8</w:t>
      </w:r>
      <w:r w:rsidRPr="00823E1F">
        <w:rPr>
          <w:rFonts w:ascii="Times New Roman" w:hAnsi="Times New Roman" w:cs="Times New Roman"/>
          <w:sz w:val="24"/>
          <w:szCs w:val="24"/>
        </w:rPr>
        <w:t>",</w:t>
      </w:r>
    </w:p>
    <w:p w14:paraId="14AA7392" w14:textId="77777777" w:rsidR="00673CF6" w:rsidRPr="00823E1F" w:rsidRDefault="00673CF6" w:rsidP="00B67F8B">
      <w:pPr>
        <w:pStyle w:val="HTMLPreformatted"/>
        <w:spacing w:line="288" w:lineRule="auto"/>
        <w:ind w:left="1832"/>
        <w:rPr>
          <w:rFonts w:ascii="Times New Roman" w:hAnsi="Times New Roman" w:cs="Times New Roman"/>
          <w:sz w:val="24"/>
          <w:szCs w:val="24"/>
        </w:rPr>
      </w:pPr>
      <w:r w:rsidRPr="00823E1F">
        <w:rPr>
          <w:rFonts w:ascii="Times New Roman" w:hAnsi="Times New Roman" w:cs="Times New Roman"/>
          <w:sz w:val="24"/>
          <w:szCs w:val="24"/>
        </w:rPr>
        <w:t xml:space="preserve">    "successCount": 4,</w:t>
      </w:r>
    </w:p>
    <w:p w14:paraId="6A206C72" w14:textId="77777777" w:rsidR="00673CF6" w:rsidRPr="00823E1F" w:rsidRDefault="00673CF6" w:rsidP="00B67F8B">
      <w:pPr>
        <w:pStyle w:val="HTMLPreformatted"/>
        <w:spacing w:line="288" w:lineRule="auto"/>
        <w:ind w:left="1832"/>
        <w:rPr>
          <w:rFonts w:ascii="Times New Roman" w:hAnsi="Times New Roman" w:cs="Times New Roman"/>
          <w:sz w:val="24"/>
          <w:szCs w:val="24"/>
        </w:rPr>
      </w:pPr>
      <w:r w:rsidRPr="00823E1F">
        <w:rPr>
          <w:rFonts w:ascii="Times New Roman" w:hAnsi="Times New Roman" w:cs="Times New Roman"/>
          <w:sz w:val="24"/>
          <w:szCs w:val="24"/>
        </w:rPr>
        <w:t xml:space="preserve">    "failureCount": 0,</w:t>
      </w:r>
    </w:p>
    <w:p w14:paraId="78ED4B65" w14:textId="77777777" w:rsidR="00673CF6" w:rsidRPr="00823E1F" w:rsidRDefault="00673CF6" w:rsidP="00B67F8B">
      <w:pPr>
        <w:pStyle w:val="HTMLPreformatted"/>
        <w:spacing w:line="288" w:lineRule="auto"/>
        <w:ind w:left="1832"/>
        <w:rPr>
          <w:rFonts w:ascii="Times New Roman" w:hAnsi="Times New Roman" w:cs="Times New Roman"/>
          <w:sz w:val="24"/>
          <w:szCs w:val="24"/>
        </w:rPr>
      </w:pPr>
      <w:r w:rsidRPr="00823E1F">
        <w:rPr>
          <w:rFonts w:ascii="Times New Roman" w:hAnsi="Times New Roman" w:cs="Times New Roman"/>
          <w:sz w:val="24"/>
          <w:szCs w:val="24"/>
        </w:rPr>
        <w:t xml:space="preserve">    "averageResponseTime": 48,</w:t>
      </w:r>
    </w:p>
    <w:p w14:paraId="427256CE" w14:textId="77777777" w:rsidR="00673CF6" w:rsidRPr="00823E1F" w:rsidRDefault="00673CF6" w:rsidP="00B67F8B">
      <w:pPr>
        <w:pStyle w:val="HTMLPreformatted"/>
        <w:spacing w:line="288" w:lineRule="auto"/>
        <w:ind w:left="1832"/>
        <w:rPr>
          <w:rFonts w:ascii="Times New Roman" w:hAnsi="Times New Roman" w:cs="Times New Roman"/>
          <w:sz w:val="24"/>
          <w:szCs w:val="24"/>
        </w:rPr>
      </w:pPr>
      <w:r w:rsidRPr="00823E1F">
        <w:rPr>
          <w:rFonts w:ascii="Times New Roman" w:hAnsi="Times New Roman" w:cs="Times New Roman"/>
          <w:sz w:val="24"/>
          <w:szCs w:val="24"/>
        </w:rPr>
        <w:t xml:space="preserve">    "minimumResponseTime": 48,</w:t>
      </w:r>
    </w:p>
    <w:p w14:paraId="3778F314" w14:textId="77777777" w:rsidR="00673CF6" w:rsidRPr="00823E1F" w:rsidRDefault="00673CF6" w:rsidP="00B67F8B">
      <w:pPr>
        <w:pStyle w:val="HTMLPreformatted"/>
        <w:spacing w:line="288" w:lineRule="auto"/>
        <w:ind w:left="1832"/>
        <w:rPr>
          <w:rFonts w:ascii="Times New Roman" w:hAnsi="Times New Roman" w:cs="Times New Roman"/>
          <w:sz w:val="24"/>
          <w:szCs w:val="24"/>
        </w:rPr>
      </w:pPr>
      <w:r w:rsidRPr="00823E1F">
        <w:rPr>
          <w:rFonts w:ascii="Times New Roman" w:hAnsi="Times New Roman" w:cs="Times New Roman"/>
          <w:sz w:val="24"/>
          <w:szCs w:val="24"/>
        </w:rPr>
        <w:t xml:space="preserve">    "maximumResponseTime": 48,</w:t>
      </w:r>
    </w:p>
    <w:p w14:paraId="361222BA" w14:textId="73A0C4C9" w:rsidR="00673CF6" w:rsidRPr="00823E1F" w:rsidRDefault="00673CF6" w:rsidP="00B67F8B">
      <w:pPr>
        <w:pStyle w:val="HTMLPreformatted"/>
        <w:spacing w:line="288" w:lineRule="auto"/>
        <w:ind w:left="1832"/>
        <w:rPr>
          <w:rFonts w:ascii="Times New Roman" w:hAnsi="Times New Roman" w:cs="Times New Roman"/>
          <w:sz w:val="24"/>
          <w:szCs w:val="24"/>
        </w:rPr>
      </w:pPr>
      <w:r w:rsidRPr="00823E1F">
        <w:rPr>
          <w:rFonts w:ascii="Times New Roman" w:hAnsi="Times New Roman" w:cs="Times New Roman"/>
          <w:sz w:val="24"/>
          <w:szCs w:val="24"/>
        </w:rPr>
        <w:t xml:space="preserve">    "jitter": 0</w:t>
      </w:r>
    </w:p>
    <w:p w14:paraId="555852CC" w14:textId="0D3607B4" w:rsidR="0011422C" w:rsidRPr="00C37D99" w:rsidRDefault="00722CC4" w:rsidP="00E131AF">
      <w:pPr>
        <w:pStyle w:val="ANSVNormal"/>
      </w:pPr>
      <w:r>
        <w:tab/>
      </w:r>
      <w:r w:rsidR="0089741A">
        <w:t xml:space="preserve">     </w:t>
      </w:r>
      <w:r w:rsidR="0011422C" w:rsidRPr="00C37D99">
        <w:t>}</w:t>
      </w:r>
    </w:p>
    <w:p w14:paraId="0071C801" w14:textId="2731DB81" w:rsidR="00AE58AC" w:rsidRPr="00C37D99" w:rsidRDefault="0011422C" w:rsidP="00E131AF">
      <w:pPr>
        <w:pStyle w:val="ANSVNormal"/>
        <w:rPr>
          <w:lang w:val="vi-VN"/>
        </w:rPr>
      </w:pPr>
      <w:r w:rsidRPr="00C37D99">
        <w:rPr>
          <w:lang w:val="vi-VN"/>
        </w:rPr>
        <w:t>}</w:t>
      </w:r>
    </w:p>
    <w:p w14:paraId="3EC6FC2B" w14:textId="5D63B3D3" w:rsidR="00AE58AC" w:rsidRPr="00C37D99" w:rsidRDefault="00E020AA" w:rsidP="00303550">
      <w:pPr>
        <w:pStyle w:val="Heading3"/>
      </w:pPr>
      <w:bookmarkStart w:id="159" w:name="_Toc113436587"/>
      <w:r w:rsidRPr="00C37D99">
        <w:lastRenderedPageBreak/>
        <w:t>traceTest</w:t>
      </w:r>
      <w:bookmarkEnd w:id="159"/>
    </w:p>
    <w:p w14:paraId="7B93C040" w14:textId="77777777" w:rsidR="00945857" w:rsidRPr="00C37D99" w:rsidRDefault="00945857" w:rsidP="00B67F8B">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945857" w:rsidRPr="00C37D99" w14:paraId="16290701" w14:textId="77777777" w:rsidTr="0054461D">
        <w:tc>
          <w:tcPr>
            <w:tcW w:w="1122" w:type="pct"/>
            <w:shd w:val="clear" w:color="auto" w:fill="BFBFBF" w:themeFill="background1" w:themeFillShade="BF"/>
          </w:tcPr>
          <w:p w14:paraId="6E43532E" w14:textId="77777777" w:rsidR="00945857" w:rsidRPr="00C37D99" w:rsidRDefault="00945857" w:rsidP="00E131AF">
            <w:pPr>
              <w:pStyle w:val="ANSVNormal"/>
            </w:pPr>
            <w:r w:rsidRPr="00C37D99">
              <w:t>Tên API</w:t>
            </w:r>
          </w:p>
        </w:tc>
        <w:tc>
          <w:tcPr>
            <w:tcW w:w="3878" w:type="pct"/>
            <w:shd w:val="clear" w:color="auto" w:fill="BFBFBF" w:themeFill="background1" w:themeFillShade="BF"/>
          </w:tcPr>
          <w:p w14:paraId="27DAF656" w14:textId="77777777" w:rsidR="00945857" w:rsidRPr="00C37D99" w:rsidRDefault="00945857" w:rsidP="00E131AF">
            <w:pPr>
              <w:pStyle w:val="ANSVNormal"/>
            </w:pPr>
            <w:r w:rsidRPr="00C37D99">
              <w:t>Mô tả</w:t>
            </w:r>
          </w:p>
        </w:tc>
      </w:tr>
      <w:tr w:rsidR="00945857" w:rsidRPr="00C37D99" w14:paraId="3C8E34AB" w14:textId="77777777" w:rsidTr="0054461D">
        <w:trPr>
          <w:trHeight w:val="362"/>
        </w:trPr>
        <w:tc>
          <w:tcPr>
            <w:tcW w:w="1122" w:type="pct"/>
          </w:tcPr>
          <w:p w14:paraId="3EFE68F6" w14:textId="1349A15F" w:rsidR="00945857" w:rsidRPr="00C37D99" w:rsidRDefault="003E6436" w:rsidP="00E131AF">
            <w:pPr>
              <w:pStyle w:val="ANSVNormal"/>
              <w:rPr>
                <w:lang w:val="vi-VN"/>
              </w:rPr>
            </w:pPr>
            <w:r w:rsidRPr="00C37D99">
              <w:rPr>
                <w:lang w:val="vi-VN"/>
              </w:rPr>
              <w:t>traceTest</w:t>
            </w:r>
          </w:p>
        </w:tc>
        <w:tc>
          <w:tcPr>
            <w:tcW w:w="3878" w:type="pct"/>
          </w:tcPr>
          <w:p w14:paraId="410D76AA" w14:textId="42A91D2E" w:rsidR="00945857" w:rsidRPr="00C37D99" w:rsidRDefault="00945857" w:rsidP="00E131AF">
            <w:pPr>
              <w:pStyle w:val="ANSVNormal"/>
            </w:pPr>
            <w:r w:rsidRPr="00C37D99">
              <w:t>Điều khiển Trace</w:t>
            </w:r>
          </w:p>
        </w:tc>
      </w:tr>
      <w:tr w:rsidR="002B1F75" w:rsidRPr="00C37D99" w14:paraId="300793E7" w14:textId="77777777" w:rsidTr="0054461D">
        <w:tc>
          <w:tcPr>
            <w:tcW w:w="1122" w:type="pct"/>
          </w:tcPr>
          <w:p w14:paraId="368766F4" w14:textId="24176780" w:rsidR="002B1F75" w:rsidRPr="00C37D99" w:rsidRDefault="002B1F75" w:rsidP="00E131AF">
            <w:pPr>
              <w:pStyle w:val="ANSVNormal"/>
            </w:pPr>
            <w:r w:rsidRPr="00C37D99">
              <w:t>Method</w:t>
            </w:r>
          </w:p>
        </w:tc>
        <w:tc>
          <w:tcPr>
            <w:tcW w:w="3878" w:type="pct"/>
          </w:tcPr>
          <w:p w14:paraId="03856886" w14:textId="3EF3E62C" w:rsidR="002B1F75" w:rsidRPr="00C37D99" w:rsidRDefault="002B1F75" w:rsidP="00E131AF">
            <w:pPr>
              <w:pStyle w:val="ANSVNormal"/>
            </w:pPr>
            <w:r w:rsidRPr="00C37D99">
              <w:t>Function call</w:t>
            </w:r>
          </w:p>
        </w:tc>
      </w:tr>
      <w:tr w:rsidR="002B1F75" w:rsidRPr="00C37D99" w14:paraId="04D1F686" w14:textId="77777777" w:rsidTr="0054461D">
        <w:tc>
          <w:tcPr>
            <w:tcW w:w="1122" w:type="pct"/>
          </w:tcPr>
          <w:p w14:paraId="2DC1D9BD" w14:textId="6A61A991" w:rsidR="002B1F75" w:rsidRPr="00C37D99" w:rsidRDefault="002B1F75" w:rsidP="00E131AF">
            <w:pPr>
              <w:pStyle w:val="ANSVNormal"/>
            </w:pPr>
            <w:r w:rsidRPr="00C37D99">
              <w:t>Response</w:t>
            </w:r>
          </w:p>
        </w:tc>
        <w:tc>
          <w:tcPr>
            <w:tcW w:w="3878" w:type="pct"/>
          </w:tcPr>
          <w:p w14:paraId="00CAF2D1" w14:textId="52C72FD8" w:rsidR="002B1F75" w:rsidRPr="00C37D99" w:rsidRDefault="002B1F75" w:rsidP="00E131AF">
            <w:pPr>
              <w:pStyle w:val="ANSVNormal"/>
            </w:pPr>
            <w:r w:rsidRPr="00C37D99">
              <w:t>JSON Object</w:t>
            </w:r>
          </w:p>
        </w:tc>
      </w:tr>
    </w:tbl>
    <w:p w14:paraId="0E888F94" w14:textId="77777777" w:rsidR="00945857" w:rsidRPr="00C37D99" w:rsidRDefault="00945857" w:rsidP="00B67F8B">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638"/>
        <w:gridCol w:w="1560"/>
        <w:gridCol w:w="992"/>
        <w:gridCol w:w="1559"/>
        <w:gridCol w:w="2801"/>
      </w:tblGrid>
      <w:tr w:rsidR="00945857" w:rsidRPr="00C37D99" w14:paraId="4F20C35A" w14:textId="77777777" w:rsidTr="00C93EF9">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7F8E447" w14:textId="77777777" w:rsidR="00945857" w:rsidRPr="00C37D99" w:rsidRDefault="00945857" w:rsidP="00B67F8B">
            <w:pPr>
              <w:spacing w:line="288" w:lineRule="auto"/>
              <w:rPr>
                <w:b/>
                <w:bCs/>
                <w:lang w:eastAsia="en-AU"/>
              </w:rPr>
            </w:pPr>
            <w:r w:rsidRPr="00C37D99">
              <w:rPr>
                <w:b/>
                <w:bCs/>
                <w:lang w:eastAsia="en-AU"/>
              </w:rPr>
              <w:t>No</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5A4486" w14:textId="77777777" w:rsidR="00945857" w:rsidRPr="00C37D99" w:rsidRDefault="00945857" w:rsidP="00B67F8B">
            <w:pPr>
              <w:spacing w:line="288" w:lineRule="auto"/>
              <w:rPr>
                <w:b/>
                <w:bCs/>
                <w:lang w:eastAsia="en-AU"/>
              </w:rPr>
            </w:pPr>
            <w:r w:rsidRPr="00C37D99">
              <w:rPr>
                <w:b/>
                <w:bCs/>
                <w:lang w:eastAsia="en-AU"/>
              </w:rPr>
              <w:t>Parameter</w:t>
            </w: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2C037C28" w14:textId="77777777" w:rsidR="00945857" w:rsidRPr="00C37D99" w:rsidRDefault="00945857" w:rsidP="00B67F8B">
            <w:pPr>
              <w:spacing w:line="288" w:lineRule="auto"/>
              <w:rPr>
                <w:b/>
                <w:bCs/>
                <w:lang w:eastAsia="en-AU"/>
              </w:rPr>
            </w:pPr>
            <w:r w:rsidRPr="00C37D99">
              <w:rPr>
                <w:b/>
                <w:bCs/>
                <w:lang w:eastAsia="en-AU"/>
              </w:rPr>
              <w:t>Mandatory</w:t>
            </w:r>
          </w:p>
        </w:tc>
        <w:tc>
          <w:tcPr>
            <w:tcW w:w="992" w:type="dxa"/>
            <w:tcBorders>
              <w:top w:val="single" w:sz="4" w:space="0" w:color="auto"/>
              <w:left w:val="nil"/>
              <w:bottom w:val="single" w:sz="4" w:space="0" w:color="auto"/>
              <w:right w:val="single" w:sz="4" w:space="0" w:color="auto"/>
            </w:tcBorders>
            <w:vAlign w:val="center"/>
          </w:tcPr>
          <w:p w14:paraId="1CBEDC35" w14:textId="77777777" w:rsidR="00945857" w:rsidRPr="00C37D99" w:rsidRDefault="00945857" w:rsidP="00B67F8B">
            <w:pPr>
              <w:spacing w:line="288" w:lineRule="auto"/>
              <w:rPr>
                <w:b/>
                <w:bCs/>
                <w:lang w:eastAsia="en-AU"/>
              </w:rPr>
            </w:pPr>
            <w:r w:rsidRPr="00C37D99">
              <w:rPr>
                <w:b/>
                <w:bCs/>
                <w:lang w:eastAsia="en-AU"/>
              </w:rPr>
              <w:t>Type</w:t>
            </w:r>
          </w:p>
        </w:tc>
        <w:tc>
          <w:tcPr>
            <w:tcW w:w="1559" w:type="dxa"/>
            <w:tcBorders>
              <w:top w:val="single" w:sz="4" w:space="0" w:color="auto"/>
              <w:left w:val="single" w:sz="4" w:space="0" w:color="auto"/>
              <w:bottom w:val="single" w:sz="4" w:space="0" w:color="auto"/>
              <w:right w:val="single" w:sz="4" w:space="0" w:color="auto"/>
            </w:tcBorders>
          </w:tcPr>
          <w:p w14:paraId="61129047" w14:textId="77777777" w:rsidR="00945857" w:rsidRPr="00C37D99" w:rsidRDefault="00945857" w:rsidP="00B67F8B">
            <w:pPr>
              <w:spacing w:line="288" w:lineRule="auto"/>
              <w:rPr>
                <w:b/>
                <w:bCs/>
                <w:lang w:eastAsia="en-AU"/>
              </w:rPr>
            </w:pPr>
            <w:r w:rsidRPr="00C37D99">
              <w:rPr>
                <w:b/>
                <w:bCs/>
                <w:lang w:eastAsia="en-AU"/>
              </w:rPr>
              <w:t>Max length</w:t>
            </w:r>
          </w:p>
        </w:tc>
        <w:tc>
          <w:tcPr>
            <w:tcW w:w="28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35E862" w14:textId="77777777" w:rsidR="00945857" w:rsidRPr="00C37D99" w:rsidRDefault="00945857" w:rsidP="00B67F8B">
            <w:pPr>
              <w:spacing w:line="288" w:lineRule="auto"/>
              <w:rPr>
                <w:b/>
                <w:bCs/>
                <w:lang w:eastAsia="en-AU"/>
              </w:rPr>
            </w:pPr>
            <w:r w:rsidRPr="00C37D99">
              <w:rPr>
                <w:b/>
                <w:bCs/>
                <w:lang w:eastAsia="en-AU"/>
              </w:rPr>
              <w:t>Meaning/Value</w:t>
            </w:r>
          </w:p>
        </w:tc>
      </w:tr>
      <w:tr w:rsidR="00C93EF9" w:rsidRPr="00C37D99" w14:paraId="2A403D22" w14:textId="77777777" w:rsidTr="00C93EF9">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6F34609" w14:textId="722C71B9" w:rsidR="00C93EF9" w:rsidRPr="00C37D99" w:rsidRDefault="00C93EF9" w:rsidP="00B67F8B">
            <w:pPr>
              <w:spacing w:line="288" w:lineRule="auto"/>
              <w:rPr>
                <w:lang w:eastAsia="en-AU"/>
              </w:rPr>
            </w:pPr>
            <w:r w:rsidRPr="00C37D99">
              <w:rPr>
                <w:lang w:val="vi-VN" w:eastAsia="en-AU"/>
              </w:rPr>
              <w:t>1</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2A827" w14:textId="45793572" w:rsidR="00C93EF9" w:rsidRPr="00C37D99" w:rsidRDefault="00C93EF9" w:rsidP="00B67F8B">
            <w:pPr>
              <w:spacing w:line="288" w:lineRule="auto"/>
              <w:rPr>
                <w:lang w:val="vi-VN"/>
              </w:rPr>
            </w:pPr>
            <w:r w:rsidRPr="00C37D99">
              <w:rPr>
                <w:lang w:val="vi-VN"/>
              </w:rPr>
              <w:t>serialNumber</w:t>
            </w: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0589B4B1" w14:textId="76F03F7C" w:rsidR="00C93EF9" w:rsidRPr="00C37D99" w:rsidRDefault="00C93EF9" w:rsidP="00B67F8B">
            <w:pPr>
              <w:tabs>
                <w:tab w:val="left" w:pos="923"/>
              </w:tabs>
              <w:spacing w:line="288" w:lineRule="auto"/>
              <w:rPr>
                <w:lang w:eastAsia="en-AU"/>
              </w:rPr>
            </w:pPr>
            <w:r w:rsidRPr="00C37D99">
              <w:rPr>
                <w:lang w:eastAsia="en-AU"/>
              </w:rPr>
              <w:t>Mandatory</w:t>
            </w:r>
          </w:p>
        </w:tc>
        <w:tc>
          <w:tcPr>
            <w:tcW w:w="992" w:type="dxa"/>
            <w:tcBorders>
              <w:top w:val="single" w:sz="4" w:space="0" w:color="auto"/>
              <w:left w:val="nil"/>
              <w:bottom w:val="single" w:sz="4" w:space="0" w:color="auto"/>
              <w:right w:val="single" w:sz="4" w:space="0" w:color="auto"/>
            </w:tcBorders>
            <w:vAlign w:val="center"/>
          </w:tcPr>
          <w:p w14:paraId="0EE59995" w14:textId="664DF261" w:rsidR="00C93EF9" w:rsidRPr="00C37D99" w:rsidRDefault="00C93EF9" w:rsidP="00B67F8B">
            <w:pPr>
              <w:spacing w:line="288" w:lineRule="auto"/>
              <w:rPr>
                <w:lang w:eastAsia="en-AU"/>
              </w:rPr>
            </w:pPr>
            <w:r w:rsidRPr="00C37D99">
              <w:rPr>
                <w:lang w:eastAsia="en-AU"/>
              </w:rPr>
              <w:t>String</w:t>
            </w:r>
          </w:p>
        </w:tc>
        <w:tc>
          <w:tcPr>
            <w:tcW w:w="1559" w:type="dxa"/>
            <w:tcBorders>
              <w:top w:val="single" w:sz="4" w:space="0" w:color="auto"/>
              <w:left w:val="single" w:sz="4" w:space="0" w:color="auto"/>
              <w:bottom w:val="single" w:sz="4" w:space="0" w:color="auto"/>
              <w:right w:val="single" w:sz="4" w:space="0" w:color="auto"/>
            </w:tcBorders>
            <w:vAlign w:val="center"/>
          </w:tcPr>
          <w:p w14:paraId="1941B436" w14:textId="57585FF5" w:rsidR="00C93EF9" w:rsidRPr="00C37D99" w:rsidRDefault="00C93EF9" w:rsidP="00B67F8B">
            <w:pPr>
              <w:pStyle w:val="ListParagraph"/>
              <w:spacing w:line="288" w:lineRule="auto"/>
              <w:ind w:left="0"/>
              <w:rPr>
                <w:sz w:val="24"/>
                <w:szCs w:val="24"/>
              </w:rPr>
            </w:pPr>
            <w:r w:rsidRPr="00C37D99">
              <w:rPr>
                <w:sz w:val="24"/>
                <w:szCs w:val="24"/>
                <w:lang w:val="vi-VN" w:eastAsia="en-AU"/>
              </w:rPr>
              <w:t>16</w:t>
            </w:r>
          </w:p>
        </w:tc>
        <w:tc>
          <w:tcPr>
            <w:tcW w:w="28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B2F3F" w14:textId="67005E57" w:rsidR="00C93EF9" w:rsidRPr="00C37D99" w:rsidRDefault="00C93EF9" w:rsidP="00B67F8B">
            <w:pPr>
              <w:spacing w:line="288" w:lineRule="auto"/>
              <w:rPr>
                <w:lang w:val="vi-VN"/>
              </w:rPr>
            </w:pPr>
            <w:r w:rsidRPr="00C37D99">
              <w:rPr>
                <w:lang w:val="vi-VN" w:eastAsia="en-AU"/>
              </w:rPr>
              <w:t xml:space="preserve">SerialNumber của thiết bị </w:t>
            </w:r>
            <w:r w:rsidR="00045180">
              <w:rPr>
                <w:lang w:eastAsia="en-AU"/>
              </w:rPr>
              <w:t>cần trace</w:t>
            </w:r>
            <w:r w:rsidRPr="00C37D99">
              <w:rPr>
                <w:lang w:val="vi-VN" w:eastAsia="en-AU"/>
              </w:rPr>
              <w:t xml:space="preserve"> </w:t>
            </w:r>
          </w:p>
        </w:tc>
      </w:tr>
      <w:tr w:rsidR="00C93EF9" w:rsidRPr="00C37D99" w14:paraId="22E80214" w14:textId="77777777" w:rsidTr="00C93EF9">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ED1238D" w14:textId="094528E3" w:rsidR="00C93EF9" w:rsidRPr="00C37D99" w:rsidRDefault="00C93EF9" w:rsidP="00B67F8B">
            <w:pPr>
              <w:spacing w:line="288" w:lineRule="auto"/>
              <w:rPr>
                <w:lang w:val="vi-VN"/>
              </w:rPr>
            </w:pPr>
            <w:r w:rsidRPr="00C37D99">
              <w:rPr>
                <w:lang w:val="vi-VN" w:eastAsia="en-AU"/>
              </w:rPr>
              <w:t>2</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4DB510" w14:textId="19304654" w:rsidR="00C93EF9" w:rsidRPr="00C37D99" w:rsidRDefault="00C93EF9" w:rsidP="00B67F8B">
            <w:pPr>
              <w:spacing w:line="288" w:lineRule="auto"/>
              <w:rPr>
                <w:lang w:val="vi-VN"/>
              </w:rPr>
            </w:pPr>
            <w:r w:rsidRPr="00C37D99">
              <w:rPr>
                <w:lang w:val="vi-VN"/>
              </w:rPr>
              <w:t>modelName</w:t>
            </w: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4827DC50" w14:textId="596895F6" w:rsidR="00C93EF9" w:rsidRPr="00C37D99" w:rsidRDefault="00C93EF9" w:rsidP="00B67F8B">
            <w:pPr>
              <w:spacing w:line="288" w:lineRule="auto"/>
              <w:rPr>
                <w:lang w:eastAsia="en-AU"/>
              </w:rPr>
            </w:pPr>
            <w:r w:rsidRPr="00C37D99">
              <w:rPr>
                <w:lang w:eastAsia="en-AU"/>
              </w:rPr>
              <w:t>Mandatory</w:t>
            </w:r>
          </w:p>
        </w:tc>
        <w:tc>
          <w:tcPr>
            <w:tcW w:w="992" w:type="dxa"/>
            <w:tcBorders>
              <w:top w:val="single" w:sz="4" w:space="0" w:color="auto"/>
              <w:left w:val="nil"/>
              <w:bottom w:val="single" w:sz="4" w:space="0" w:color="auto"/>
              <w:right w:val="single" w:sz="4" w:space="0" w:color="auto"/>
            </w:tcBorders>
            <w:vAlign w:val="center"/>
          </w:tcPr>
          <w:p w14:paraId="3C3BB710" w14:textId="72802E82" w:rsidR="00C93EF9" w:rsidRPr="00C37D99" w:rsidRDefault="00C93EF9" w:rsidP="00B67F8B">
            <w:pPr>
              <w:spacing w:line="288" w:lineRule="auto"/>
            </w:pPr>
            <w:r w:rsidRPr="00C37D99">
              <w:rPr>
                <w:lang w:val="vi-VN" w:eastAsia="en-AU"/>
              </w:rPr>
              <w:t xml:space="preserve">String </w:t>
            </w:r>
          </w:p>
        </w:tc>
        <w:tc>
          <w:tcPr>
            <w:tcW w:w="1559" w:type="dxa"/>
            <w:tcBorders>
              <w:top w:val="single" w:sz="4" w:space="0" w:color="auto"/>
              <w:left w:val="single" w:sz="4" w:space="0" w:color="auto"/>
              <w:bottom w:val="single" w:sz="4" w:space="0" w:color="auto"/>
              <w:right w:val="single" w:sz="4" w:space="0" w:color="auto"/>
            </w:tcBorders>
            <w:vAlign w:val="center"/>
          </w:tcPr>
          <w:p w14:paraId="59EABE06" w14:textId="20E8F02E" w:rsidR="00C93EF9" w:rsidRPr="00C37D99" w:rsidRDefault="00C93EF9" w:rsidP="00B67F8B">
            <w:pPr>
              <w:pStyle w:val="ListParagraph"/>
              <w:spacing w:line="288" w:lineRule="auto"/>
              <w:ind w:left="0"/>
              <w:rPr>
                <w:sz w:val="24"/>
                <w:szCs w:val="24"/>
              </w:rPr>
            </w:pPr>
            <w:r w:rsidRPr="00C37D99">
              <w:rPr>
                <w:sz w:val="24"/>
                <w:szCs w:val="24"/>
                <w:lang w:val="vi-VN" w:eastAsia="en-AU"/>
              </w:rPr>
              <w:t xml:space="preserve">16 </w:t>
            </w:r>
          </w:p>
        </w:tc>
        <w:tc>
          <w:tcPr>
            <w:tcW w:w="28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88C486" w14:textId="1065E0FE" w:rsidR="00C93EF9" w:rsidRPr="00045180" w:rsidRDefault="00C93EF9" w:rsidP="00B67F8B">
            <w:pPr>
              <w:spacing w:line="288" w:lineRule="auto"/>
            </w:pPr>
            <w:r w:rsidRPr="00C37D99">
              <w:rPr>
                <w:lang w:val="vi-VN" w:eastAsia="en-AU"/>
              </w:rPr>
              <w:t xml:space="preserve">Model của thiết bị cần </w:t>
            </w:r>
            <w:r w:rsidR="00045180">
              <w:rPr>
                <w:lang w:eastAsia="en-AU"/>
              </w:rPr>
              <w:t>trace</w:t>
            </w:r>
          </w:p>
        </w:tc>
      </w:tr>
      <w:tr w:rsidR="00C93EF9" w:rsidRPr="00C37D99" w14:paraId="3767F965" w14:textId="77777777" w:rsidTr="00C93EF9">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25E04DB" w14:textId="77B0B30D" w:rsidR="00C93EF9" w:rsidRPr="00C37D99" w:rsidRDefault="00C93EF9" w:rsidP="00B67F8B">
            <w:pPr>
              <w:spacing w:line="288" w:lineRule="auto"/>
              <w:rPr>
                <w:lang w:eastAsia="en-AU"/>
              </w:rPr>
            </w:pPr>
            <w:r w:rsidRPr="00C37D99">
              <w:rPr>
                <w:lang w:eastAsia="en-AU"/>
              </w:rPr>
              <w:t>3</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ED2B3C" w14:textId="3F916EB7" w:rsidR="00C93EF9" w:rsidRPr="003E7C1A" w:rsidRDefault="003E7C1A" w:rsidP="00B67F8B">
            <w:pPr>
              <w:spacing w:line="288" w:lineRule="auto"/>
            </w:pPr>
            <w:r>
              <w:t>host</w:t>
            </w: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64A0894B" w14:textId="330DB6BB" w:rsidR="00C93EF9" w:rsidRPr="00C37D99" w:rsidRDefault="00C93EF9" w:rsidP="00B67F8B">
            <w:pPr>
              <w:spacing w:line="288" w:lineRule="auto"/>
              <w:rPr>
                <w:lang w:eastAsia="en-AU"/>
              </w:rPr>
            </w:pPr>
            <w:r w:rsidRPr="00C37D99">
              <w:rPr>
                <w:lang w:eastAsia="en-AU"/>
              </w:rPr>
              <w:t>Mandatory</w:t>
            </w:r>
          </w:p>
        </w:tc>
        <w:tc>
          <w:tcPr>
            <w:tcW w:w="992" w:type="dxa"/>
            <w:tcBorders>
              <w:top w:val="single" w:sz="4" w:space="0" w:color="auto"/>
              <w:left w:val="nil"/>
              <w:bottom w:val="single" w:sz="4" w:space="0" w:color="auto"/>
              <w:right w:val="single" w:sz="4" w:space="0" w:color="auto"/>
            </w:tcBorders>
            <w:vAlign w:val="center"/>
          </w:tcPr>
          <w:p w14:paraId="7DBFDCAE" w14:textId="762677CC" w:rsidR="00C93EF9" w:rsidRPr="00C37D99" w:rsidRDefault="003E7C1A" w:rsidP="00B67F8B">
            <w:pPr>
              <w:spacing w:line="288" w:lineRule="auto"/>
              <w:rPr>
                <w:lang w:eastAsia="en-AU"/>
              </w:rPr>
            </w:pPr>
            <w:r>
              <w:rPr>
                <w:lang w:eastAsia="en-AU"/>
              </w:rPr>
              <w:t>String</w:t>
            </w:r>
          </w:p>
        </w:tc>
        <w:tc>
          <w:tcPr>
            <w:tcW w:w="1559" w:type="dxa"/>
            <w:tcBorders>
              <w:top w:val="single" w:sz="4" w:space="0" w:color="auto"/>
              <w:left w:val="single" w:sz="4" w:space="0" w:color="auto"/>
              <w:bottom w:val="single" w:sz="4" w:space="0" w:color="auto"/>
              <w:right w:val="single" w:sz="4" w:space="0" w:color="auto"/>
            </w:tcBorders>
            <w:vAlign w:val="center"/>
          </w:tcPr>
          <w:p w14:paraId="448208A1" w14:textId="6354E231" w:rsidR="00C93EF9" w:rsidRPr="00C37D99" w:rsidRDefault="003E7C1A" w:rsidP="00B67F8B">
            <w:pPr>
              <w:pStyle w:val="ListParagraph"/>
              <w:spacing w:line="288" w:lineRule="auto"/>
              <w:ind w:left="0"/>
              <w:rPr>
                <w:sz w:val="24"/>
                <w:szCs w:val="24"/>
                <w:lang w:eastAsia="en-AU"/>
              </w:rPr>
            </w:pPr>
            <w:r>
              <w:rPr>
                <w:sz w:val="24"/>
                <w:szCs w:val="24"/>
                <w:lang w:eastAsia="en-AU"/>
              </w:rPr>
              <w:t>32</w:t>
            </w:r>
          </w:p>
        </w:tc>
        <w:tc>
          <w:tcPr>
            <w:tcW w:w="28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91E76C" w14:textId="4C9A8FF4" w:rsidR="00C93EF9" w:rsidRPr="00C37D99" w:rsidRDefault="00045180" w:rsidP="00B67F8B">
            <w:pPr>
              <w:spacing w:line="288" w:lineRule="auto"/>
              <w:rPr>
                <w:lang w:eastAsia="en-AU"/>
              </w:rPr>
            </w:pPr>
            <w:r>
              <w:rPr>
                <w:lang w:eastAsia="en-AU"/>
              </w:rPr>
              <w:t>Địa chỉ host trace</w:t>
            </w:r>
          </w:p>
        </w:tc>
      </w:tr>
    </w:tbl>
    <w:p w14:paraId="7D76127F" w14:textId="77777777" w:rsidR="00945857" w:rsidRPr="00C37D99" w:rsidRDefault="00945857" w:rsidP="00B67F8B">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530"/>
        <w:gridCol w:w="1530"/>
        <w:gridCol w:w="1080"/>
        <w:gridCol w:w="1440"/>
        <w:gridCol w:w="2970"/>
      </w:tblGrid>
      <w:tr w:rsidR="00945857" w:rsidRPr="00C37D99" w14:paraId="1636B229" w14:textId="77777777" w:rsidTr="72CE505C">
        <w:trPr>
          <w:trHeight w:val="255"/>
        </w:trPr>
        <w:tc>
          <w:tcPr>
            <w:tcW w:w="625" w:type="dxa"/>
            <w:vAlign w:val="center"/>
          </w:tcPr>
          <w:p w14:paraId="35B0877A" w14:textId="77777777" w:rsidR="00945857" w:rsidRPr="00C37D99" w:rsidRDefault="00945857" w:rsidP="00B67F8B">
            <w:pPr>
              <w:spacing w:line="288" w:lineRule="auto"/>
              <w:rPr>
                <w:b/>
                <w:bCs/>
                <w:lang w:eastAsia="en-AU"/>
              </w:rPr>
            </w:pPr>
            <w:r w:rsidRPr="00C37D99">
              <w:rPr>
                <w:b/>
                <w:bCs/>
                <w:lang w:eastAsia="en-AU"/>
              </w:rPr>
              <w:t>No</w:t>
            </w:r>
          </w:p>
        </w:tc>
        <w:tc>
          <w:tcPr>
            <w:tcW w:w="1530" w:type="dxa"/>
            <w:shd w:val="clear" w:color="auto" w:fill="auto"/>
            <w:noWrap/>
            <w:vAlign w:val="center"/>
          </w:tcPr>
          <w:p w14:paraId="504A182E" w14:textId="77777777" w:rsidR="00945857" w:rsidRPr="00C37D99" w:rsidRDefault="00945857" w:rsidP="00B67F8B">
            <w:pPr>
              <w:spacing w:line="288" w:lineRule="auto"/>
              <w:rPr>
                <w:b/>
                <w:bCs/>
                <w:lang w:eastAsia="en-AU"/>
              </w:rPr>
            </w:pPr>
            <w:r w:rsidRPr="00C37D99">
              <w:rPr>
                <w:b/>
                <w:bCs/>
                <w:lang w:eastAsia="en-AU"/>
              </w:rPr>
              <w:t>Parameter</w:t>
            </w:r>
          </w:p>
        </w:tc>
        <w:tc>
          <w:tcPr>
            <w:tcW w:w="1530" w:type="dxa"/>
            <w:shd w:val="clear" w:color="auto" w:fill="auto"/>
            <w:noWrap/>
            <w:vAlign w:val="center"/>
          </w:tcPr>
          <w:p w14:paraId="458E73C7" w14:textId="77777777" w:rsidR="00945857" w:rsidRPr="00C37D99" w:rsidRDefault="00945857" w:rsidP="00B67F8B">
            <w:pPr>
              <w:spacing w:line="288" w:lineRule="auto"/>
              <w:rPr>
                <w:b/>
                <w:bCs/>
                <w:lang w:eastAsia="en-AU"/>
              </w:rPr>
            </w:pPr>
            <w:r w:rsidRPr="00C37D99">
              <w:rPr>
                <w:b/>
                <w:bCs/>
                <w:lang w:eastAsia="en-AU"/>
              </w:rPr>
              <w:t>Mandatory</w:t>
            </w:r>
          </w:p>
        </w:tc>
        <w:tc>
          <w:tcPr>
            <w:tcW w:w="1080" w:type="dxa"/>
            <w:vAlign w:val="center"/>
          </w:tcPr>
          <w:p w14:paraId="04FC75AF" w14:textId="77777777" w:rsidR="00945857" w:rsidRPr="00C37D99" w:rsidRDefault="00945857" w:rsidP="00B67F8B">
            <w:pPr>
              <w:spacing w:line="288" w:lineRule="auto"/>
              <w:rPr>
                <w:b/>
                <w:bCs/>
                <w:lang w:eastAsia="en-AU"/>
              </w:rPr>
            </w:pPr>
            <w:r w:rsidRPr="00C37D99">
              <w:rPr>
                <w:b/>
                <w:bCs/>
                <w:lang w:eastAsia="en-AU"/>
              </w:rPr>
              <w:t>Type</w:t>
            </w:r>
          </w:p>
        </w:tc>
        <w:tc>
          <w:tcPr>
            <w:tcW w:w="1440" w:type="dxa"/>
            <w:vAlign w:val="center"/>
          </w:tcPr>
          <w:p w14:paraId="643B6CA0" w14:textId="77777777" w:rsidR="00945857" w:rsidRPr="00C37D99" w:rsidRDefault="00945857" w:rsidP="00B67F8B">
            <w:pPr>
              <w:spacing w:line="288" w:lineRule="auto"/>
              <w:rPr>
                <w:b/>
                <w:bCs/>
                <w:lang w:eastAsia="en-AU"/>
              </w:rPr>
            </w:pPr>
            <w:r w:rsidRPr="00C37D99">
              <w:rPr>
                <w:b/>
                <w:bCs/>
                <w:lang w:eastAsia="en-AU"/>
              </w:rPr>
              <w:t>Max length</w:t>
            </w:r>
          </w:p>
        </w:tc>
        <w:tc>
          <w:tcPr>
            <w:tcW w:w="2970" w:type="dxa"/>
            <w:shd w:val="clear" w:color="auto" w:fill="auto"/>
            <w:noWrap/>
            <w:vAlign w:val="center"/>
          </w:tcPr>
          <w:p w14:paraId="56C31CDA" w14:textId="77777777" w:rsidR="00945857" w:rsidRPr="00C37D99" w:rsidRDefault="00945857" w:rsidP="00B67F8B">
            <w:pPr>
              <w:spacing w:line="288" w:lineRule="auto"/>
              <w:rPr>
                <w:b/>
                <w:bCs/>
                <w:lang w:eastAsia="en-AU"/>
              </w:rPr>
            </w:pPr>
            <w:r w:rsidRPr="00C37D99">
              <w:rPr>
                <w:b/>
                <w:bCs/>
                <w:lang w:eastAsia="en-AU"/>
              </w:rPr>
              <w:t>Meaning</w:t>
            </w:r>
          </w:p>
        </w:tc>
      </w:tr>
      <w:tr w:rsidR="00945857" w:rsidRPr="00C37D99" w14:paraId="68799BFD" w14:textId="77777777" w:rsidTr="72CE505C">
        <w:trPr>
          <w:trHeight w:val="255"/>
        </w:trPr>
        <w:tc>
          <w:tcPr>
            <w:tcW w:w="625" w:type="dxa"/>
            <w:vAlign w:val="center"/>
          </w:tcPr>
          <w:p w14:paraId="4B5D9600" w14:textId="77777777" w:rsidR="00945857" w:rsidRPr="00C37D99" w:rsidRDefault="00945857" w:rsidP="00B67F8B">
            <w:pPr>
              <w:spacing w:line="288" w:lineRule="auto"/>
              <w:jc w:val="center"/>
              <w:rPr>
                <w:lang w:eastAsia="en-AU"/>
              </w:rPr>
            </w:pPr>
            <w:r w:rsidRPr="00C37D99">
              <w:rPr>
                <w:lang w:eastAsia="en-AU"/>
              </w:rPr>
              <w:t>1</w:t>
            </w:r>
          </w:p>
        </w:tc>
        <w:tc>
          <w:tcPr>
            <w:tcW w:w="1530" w:type="dxa"/>
            <w:shd w:val="clear" w:color="auto" w:fill="auto"/>
            <w:noWrap/>
            <w:vAlign w:val="center"/>
          </w:tcPr>
          <w:p w14:paraId="6050664C" w14:textId="77777777" w:rsidR="00945857" w:rsidRPr="00C37D99" w:rsidRDefault="00945857" w:rsidP="00B67F8B">
            <w:pPr>
              <w:spacing w:line="288" w:lineRule="auto"/>
              <w:rPr>
                <w:lang w:eastAsia="en-AU"/>
              </w:rPr>
            </w:pPr>
            <w:r w:rsidRPr="00C37D99">
              <w:rPr>
                <w:lang w:eastAsia="en-AU"/>
              </w:rPr>
              <w:t>errorCode</w:t>
            </w:r>
          </w:p>
        </w:tc>
        <w:tc>
          <w:tcPr>
            <w:tcW w:w="1530" w:type="dxa"/>
            <w:shd w:val="clear" w:color="auto" w:fill="auto"/>
            <w:noWrap/>
            <w:vAlign w:val="center"/>
          </w:tcPr>
          <w:p w14:paraId="07716BD2" w14:textId="77777777" w:rsidR="00945857" w:rsidRPr="00C37D99" w:rsidRDefault="00945857" w:rsidP="00B67F8B">
            <w:pPr>
              <w:spacing w:line="288" w:lineRule="auto"/>
              <w:rPr>
                <w:lang w:eastAsia="en-AU"/>
              </w:rPr>
            </w:pPr>
            <w:r w:rsidRPr="00C37D99">
              <w:rPr>
                <w:lang w:eastAsia="en-AU"/>
              </w:rPr>
              <w:t>Mandatory</w:t>
            </w:r>
          </w:p>
        </w:tc>
        <w:tc>
          <w:tcPr>
            <w:tcW w:w="1080" w:type="dxa"/>
            <w:vAlign w:val="center"/>
          </w:tcPr>
          <w:p w14:paraId="25421495" w14:textId="77777777" w:rsidR="00945857" w:rsidRPr="00C37D99" w:rsidRDefault="00945857" w:rsidP="00B67F8B">
            <w:pPr>
              <w:spacing w:line="288" w:lineRule="auto"/>
              <w:rPr>
                <w:lang w:eastAsia="en-AU"/>
              </w:rPr>
            </w:pPr>
            <w:r w:rsidRPr="00C37D99">
              <w:rPr>
                <w:lang w:eastAsia="en-AU"/>
              </w:rPr>
              <w:t>String</w:t>
            </w:r>
          </w:p>
        </w:tc>
        <w:tc>
          <w:tcPr>
            <w:tcW w:w="1440" w:type="dxa"/>
            <w:vAlign w:val="center"/>
          </w:tcPr>
          <w:p w14:paraId="731C61EE" w14:textId="77777777" w:rsidR="00945857" w:rsidRPr="00C37D99" w:rsidRDefault="00945857" w:rsidP="00B67F8B">
            <w:pPr>
              <w:spacing w:line="288" w:lineRule="auto"/>
              <w:rPr>
                <w:lang w:eastAsia="en-AU"/>
              </w:rPr>
            </w:pPr>
            <w:r w:rsidRPr="00C37D99">
              <w:rPr>
                <w:lang w:eastAsia="en-AU"/>
              </w:rPr>
              <w:t>4</w:t>
            </w:r>
          </w:p>
        </w:tc>
        <w:tc>
          <w:tcPr>
            <w:tcW w:w="2970" w:type="dxa"/>
            <w:shd w:val="clear" w:color="auto" w:fill="auto"/>
            <w:noWrap/>
            <w:vAlign w:val="center"/>
          </w:tcPr>
          <w:p w14:paraId="22E5E472" w14:textId="77777777" w:rsidR="00945857" w:rsidRPr="00C37D99" w:rsidRDefault="00945857" w:rsidP="00B67F8B">
            <w:pPr>
              <w:spacing w:line="288" w:lineRule="auto"/>
              <w:rPr>
                <w:lang w:eastAsia="en-AU"/>
              </w:rPr>
            </w:pPr>
            <w:r w:rsidRPr="00C37D99">
              <w:rPr>
                <w:lang w:eastAsia="en-AU"/>
              </w:rPr>
              <w:t>Mã lỗi</w:t>
            </w:r>
          </w:p>
        </w:tc>
      </w:tr>
      <w:tr w:rsidR="00945857" w:rsidRPr="00C37D99" w14:paraId="649E0CC5" w14:textId="77777777" w:rsidTr="72CE505C">
        <w:trPr>
          <w:trHeight w:val="255"/>
        </w:trPr>
        <w:tc>
          <w:tcPr>
            <w:tcW w:w="625" w:type="dxa"/>
            <w:vAlign w:val="center"/>
          </w:tcPr>
          <w:p w14:paraId="1C622A0E" w14:textId="77777777" w:rsidR="00945857" w:rsidRPr="00C37D99" w:rsidRDefault="00945857" w:rsidP="00B67F8B">
            <w:pPr>
              <w:spacing w:line="288" w:lineRule="auto"/>
              <w:jc w:val="center"/>
              <w:rPr>
                <w:lang w:eastAsia="en-AU"/>
              </w:rPr>
            </w:pPr>
            <w:r w:rsidRPr="00C37D99">
              <w:rPr>
                <w:lang w:eastAsia="en-AU"/>
              </w:rPr>
              <w:t>2</w:t>
            </w:r>
          </w:p>
        </w:tc>
        <w:tc>
          <w:tcPr>
            <w:tcW w:w="1530" w:type="dxa"/>
            <w:shd w:val="clear" w:color="auto" w:fill="auto"/>
            <w:noWrap/>
            <w:vAlign w:val="center"/>
          </w:tcPr>
          <w:p w14:paraId="7CF41933" w14:textId="77777777" w:rsidR="00945857" w:rsidRPr="00C37D99" w:rsidRDefault="00945857" w:rsidP="00B67F8B">
            <w:pPr>
              <w:spacing w:line="288" w:lineRule="auto"/>
              <w:rPr>
                <w:lang w:eastAsia="en-AU"/>
              </w:rPr>
            </w:pPr>
            <w:r w:rsidRPr="00C37D99">
              <w:rPr>
                <w:lang w:eastAsia="en-AU"/>
              </w:rPr>
              <w:t>errorMessage</w:t>
            </w:r>
          </w:p>
        </w:tc>
        <w:tc>
          <w:tcPr>
            <w:tcW w:w="1530" w:type="dxa"/>
            <w:shd w:val="clear" w:color="auto" w:fill="auto"/>
            <w:noWrap/>
            <w:vAlign w:val="center"/>
          </w:tcPr>
          <w:p w14:paraId="3B77A99F" w14:textId="77777777" w:rsidR="00945857" w:rsidRPr="00C37D99" w:rsidRDefault="00945857" w:rsidP="00B67F8B">
            <w:pPr>
              <w:spacing w:line="288" w:lineRule="auto"/>
              <w:rPr>
                <w:lang w:eastAsia="en-AU"/>
              </w:rPr>
            </w:pPr>
            <w:r w:rsidRPr="00C37D99">
              <w:rPr>
                <w:lang w:eastAsia="en-AU"/>
              </w:rPr>
              <w:t>Optional</w:t>
            </w:r>
          </w:p>
        </w:tc>
        <w:tc>
          <w:tcPr>
            <w:tcW w:w="1080" w:type="dxa"/>
            <w:vAlign w:val="center"/>
          </w:tcPr>
          <w:p w14:paraId="78B30868" w14:textId="77777777" w:rsidR="00945857" w:rsidRPr="00C37D99" w:rsidRDefault="00945857" w:rsidP="00B67F8B">
            <w:pPr>
              <w:spacing w:line="288" w:lineRule="auto"/>
              <w:rPr>
                <w:lang w:eastAsia="en-AU"/>
              </w:rPr>
            </w:pPr>
            <w:r w:rsidRPr="00C37D99">
              <w:rPr>
                <w:lang w:eastAsia="en-AU"/>
              </w:rPr>
              <w:t>String</w:t>
            </w:r>
          </w:p>
        </w:tc>
        <w:tc>
          <w:tcPr>
            <w:tcW w:w="1440" w:type="dxa"/>
            <w:vAlign w:val="center"/>
          </w:tcPr>
          <w:p w14:paraId="07568136" w14:textId="77777777" w:rsidR="00945857" w:rsidRPr="00C37D99" w:rsidRDefault="00945857" w:rsidP="00B67F8B">
            <w:pPr>
              <w:spacing w:line="288" w:lineRule="auto"/>
              <w:rPr>
                <w:lang w:eastAsia="en-AU"/>
              </w:rPr>
            </w:pPr>
            <w:r w:rsidRPr="00C37D99">
              <w:rPr>
                <w:lang w:eastAsia="en-AU"/>
              </w:rPr>
              <w:t>64</w:t>
            </w:r>
          </w:p>
        </w:tc>
        <w:tc>
          <w:tcPr>
            <w:tcW w:w="2970" w:type="dxa"/>
            <w:shd w:val="clear" w:color="auto" w:fill="auto"/>
            <w:noWrap/>
            <w:vAlign w:val="center"/>
          </w:tcPr>
          <w:p w14:paraId="1CA798CF" w14:textId="77777777" w:rsidR="00945857" w:rsidRPr="00C37D99" w:rsidRDefault="00945857" w:rsidP="00B67F8B">
            <w:pPr>
              <w:spacing w:line="288" w:lineRule="auto"/>
              <w:rPr>
                <w:lang w:eastAsia="en-AU"/>
              </w:rPr>
            </w:pPr>
            <w:r w:rsidRPr="00C37D99">
              <w:rPr>
                <w:lang w:eastAsia="en-AU"/>
              </w:rPr>
              <w:t>Mô tả lỗi</w:t>
            </w:r>
          </w:p>
        </w:tc>
      </w:tr>
      <w:tr w:rsidR="00E67B2C" w:rsidRPr="00C37D99" w14:paraId="0D65D13D" w14:textId="77777777" w:rsidTr="72CE505C">
        <w:trPr>
          <w:trHeight w:val="255"/>
        </w:trPr>
        <w:tc>
          <w:tcPr>
            <w:tcW w:w="625" w:type="dxa"/>
            <w:vAlign w:val="center"/>
          </w:tcPr>
          <w:p w14:paraId="33CBF5A4" w14:textId="084E3DF1" w:rsidR="00E67B2C" w:rsidRPr="00C37D99" w:rsidRDefault="00E67B2C" w:rsidP="00B67F8B">
            <w:pPr>
              <w:spacing w:line="288" w:lineRule="auto"/>
              <w:jc w:val="center"/>
              <w:rPr>
                <w:lang w:val="vi-VN" w:eastAsia="en-AU"/>
              </w:rPr>
            </w:pPr>
            <w:r w:rsidRPr="00C37D99">
              <w:rPr>
                <w:lang w:val="vi-VN" w:eastAsia="en-AU"/>
              </w:rPr>
              <w:t>3</w:t>
            </w:r>
          </w:p>
        </w:tc>
        <w:tc>
          <w:tcPr>
            <w:tcW w:w="1530" w:type="dxa"/>
            <w:shd w:val="clear" w:color="auto" w:fill="auto"/>
            <w:noWrap/>
            <w:vAlign w:val="center"/>
          </w:tcPr>
          <w:p w14:paraId="329B5CA9" w14:textId="106C4D86" w:rsidR="00E67B2C" w:rsidRPr="00E67B2C" w:rsidRDefault="00E67B2C" w:rsidP="00B67F8B">
            <w:pPr>
              <w:spacing w:line="288" w:lineRule="auto"/>
              <w:rPr>
                <w:lang w:eastAsia="en-AU"/>
              </w:rPr>
            </w:pPr>
            <w:r>
              <w:rPr>
                <w:lang w:eastAsia="en-AU"/>
              </w:rPr>
              <w:t>tracerouteCode</w:t>
            </w:r>
          </w:p>
        </w:tc>
        <w:tc>
          <w:tcPr>
            <w:tcW w:w="1530" w:type="dxa"/>
            <w:shd w:val="clear" w:color="auto" w:fill="auto"/>
            <w:noWrap/>
            <w:vAlign w:val="center"/>
          </w:tcPr>
          <w:p w14:paraId="0D3E8F32" w14:textId="6202416B" w:rsidR="00E67B2C" w:rsidRPr="00C37D99" w:rsidRDefault="00E67B2C" w:rsidP="00B67F8B">
            <w:pPr>
              <w:spacing w:line="288" w:lineRule="auto"/>
              <w:rPr>
                <w:lang w:eastAsia="en-AU"/>
              </w:rPr>
            </w:pPr>
            <w:r w:rsidRPr="00320CF9">
              <w:rPr>
                <w:lang w:eastAsia="en-AU"/>
              </w:rPr>
              <w:t>Optional</w:t>
            </w:r>
          </w:p>
        </w:tc>
        <w:tc>
          <w:tcPr>
            <w:tcW w:w="1080" w:type="dxa"/>
            <w:vAlign w:val="center"/>
          </w:tcPr>
          <w:p w14:paraId="340835CD" w14:textId="650A5843" w:rsidR="00E67B2C" w:rsidRPr="00C37D99" w:rsidRDefault="00E67B2C" w:rsidP="00B67F8B">
            <w:pPr>
              <w:spacing w:line="288" w:lineRule="auto"/>
              <w:rPr>
                <w:lang w:eastAsia="en-AU"/>
              </w:rPr>
            </w:pPr>
            <w:r>
              <w:rPr>
                <w:lang w:eastAsia="en-AU"/>
              </w:rPr>
              <w:t>String</w:t>
            </w:r>
          </w:p>
        </w:tc>
        <w:tc>
          <w:tcPr>
            <w:tcW w:w="1440" w:type="dxa"/>
            <w:vAlign w:val="center"/>
          </w:tcPr>
          <w:p w14:paraId="3A04BBA3" w14:textId="7C099517" w:rsidR="00E67B2C" w:rsidRPr="00C37D99" w:rsidRDefault="00E67B2C" w:rsidP="00B67F8B">
            <w:pPr>
              <w:spacing w:line="288" w:lineRule="auto"/>
              <w:rPr>
                <w:lang w:eastAsia="en-AU"/>
              </w:rPr>
            </w:pPr>
            <w:r>
              <w:rPr>
                <w:lang w:eastAsia="en-AU"/>
              </w:rPr>
              <w:t>16</w:t>
            </w:r>
          </w:p>
        </w:tc>
        <w:tc>
          <w:tcPr>
            <w:tcW w:w="2970" w:type="dxa"/>
            <w:shd w:val="clear" w:color="auto" w:fill="auto"/>
            <w:noWrap/>
            <w:vAlign w:val="center"/>
          </w:tcPr>
          <w:p w14:paraId="0C288192" w14:textId="77777777" w:rsidR="00E67B2C" w:rsidRDefault="00E67B2C" w:rsidP="00B67F8B">
            <w:pPr>
              <w:spacing w:line="288" w:lineRule="auto"/>
              <w:rPr>
                <w:lang w:eastAsia="en-AU"/>
              </w:rPr>
            </w:pPr>
            <w:r>
              <w:rPr>
                <w:lang w:eastAsia="en-AU"/>
              </w:rPr>
              <w:t>Mã lỗi</w:t>
            </w:r>
            <w:r w:rsidR="00C459EA">
              <w:rPr>
                <w:lang w:eastAsia="en-AU"/>
              </w:rPr>
              <w:t xml:space="preserve"> trace</w:t>
            </w:r>
          </w:p>
          <w:p w14:paraId="629F1E99" w14:textId="3EC23C48" w:rsidR="00C459EA" w:rsidRPr="00C37D99" w:rsidRDefault="00C459EA" w:rsidP="00B67F8B">
            <w:pPr>
              <w:spacing w:line="288" w:lineRule="auto"/>
              <w:rPr>
                <w:lang w:eastAsia="en-AU"/>
              </w:rPr>
            </w:pPr>
            <w:r>
              <w:t>Bảng mã lỗi mục 1.3.2</w:t>
            </w:r>
          </w:p>
        </w:tc>
      </w:tr>
      <w:tr w:rsidR="00E67B2C" w:rsidRPr="00C37D99" w14:paraId="0A94B4A8" w14:textId="77777777" w:rsidTr="72CE505C">
        <w:trPr>
          <w:trHeight w:val="255"/>
        </w:trPr>
        <w:tc>
          <w:tcPr>
            <w:tcW w:w="625" w:type="dxa"/>
            <w:vAlign w:val="center"/>
          </w:tcPr>
          <w:p w14:paraId="4B2713F9" w14:textId="6B4F6C87" w:rsidR="00E67B2C" w:rsidRPr="00E67B2C" w:rsidRDefault="00E67B2C" w:rsidP="00B67F8B">
            <w:pPr>
              <w:spacing w:line="288" w:lineRule="auto"/>
              <w:jc w:val="center"/>
              <w:rPr>
                <w:lang w:eastAsia="en-AU"/>
              </w:rPr>
            </w:pPr>
            <w:r>
              <w:rPr>
                <w:lang w:eastAsia="en-AU"/>
              </w:rPr>
              <w:t>4</w:t>
            </w:r>
          </w:p>
        </w:tc>
        <w:tc>
          <w:tcPr>
            <w:tcW w:w="1530" w:type="dxa"/>
            <w:shd w:val="clear" w:color="auto" w:fill="auto"/>
            <w:noWrap/>
            <w:vAlign w:val="center"/>
          </w:tcPr>
          <w:p w14:paraId="35361C16" w14:textId="35FB7143" w:rsidR="00E67B2C" w:rsidRPr="00E67B2C" w:rsidRDefault="00E67B2C" w:rsidP="00B67F8B">
            <w:pPr>
              <w:spacing w:line="288" w:lineRule="auto"/>
              <w:rPr>
                <w:lang w:eastAsia="en-AU"/>
              </w:rPr>
            </w:pPr>
            <w:r>
              <w:rPr>
                <w:lang w:eastAsia="en-AU"/>
              </w:rPr>
              <w:t>host</w:t>
            </w:r>
          </w:p>
        </w:tc>
        <w:tc>
          <w:tcPr>
            <w:tcW w:w="1530" w:type="dxa"/>
            <w:shd w:val="clear" w:color="auto" w:fill="auto"/>
            <w:noWrap/>
            <w:vAlign w:val="center"/>
          </w:tcPr>
          <w:p w14:paraId="77E04FA8" w14:textId="0B94A39B" w:rsidR="00E67B2C" w:rsidRPr="00C37D99" w:rsidRDefault="00E67B2C" w:rsidP="00B67F8B">
            <w:pPr>
              <w:spacing w:line="288" w:lineRule="auto"/>
              <w:rPr>
                <w:lang w:eastAsia="en-AU"/>
              </w:rPr>
            </w:pPr>
            <w:r w:rsidRPr="00320CF9">
              <w:rPr>
                <w:lang w:eastAsia="en-AU"/>
              </w:rPr>
              <w:t>Optional</w:t>
            </w:r>
          </w:p>
        </w:tc>
        <w:tc>
          <w:tcPr>
            <w:tcW w:w="1080" w:type="dxa"/>
            <w:vAlign w:val="center"/>
          </w:tcPr>
          <w:p w14:paraId="735CCDCC" w14:textId="6525B111" w:rsidR="00E67B2C" w:rsidRPr="00C37D99" w:rsidRDefault="00E67B2C" w:rsidP="00B67F8B">
            <w:pPr>
              <w:spacing w:line="288" w:lineRule="auto"/>
              <w:rPr>
                <w:lang w:eastAsia="en-AU"/>
              </w:rPr>
            </w:pPr>
            <w:r w:rsidRPr="008869DF">
              <w:rPr>
                <w:lang w:eastAsia="en-AU"/>
              </w:rPr>
              <w:t>String</w:t>
            </w:r>
          </w:p>
        </w:tc>
        <w:tc>
          <w:tcPr>
            <w:tcW w:w="1440" w:type="dxa"/>
            <w:vAlign w:val="center"/>
          </w:tcPr>
          <w:p w14:paraId="4A500F5C" w14:textId="75921F0E" w:rsidR="00E67B2C" w:rsidRPr="00E67B2C" w:rsidRDefault="00E67B2C" w:rsidP="00B67F8B">
            <w:pPr>
              <w:spacing w:line="288" w:lineRule="auto"/>
              <w:rPr>
                <w:lang w:eastAsia="en-AU"/>
              </w:rPr>
            </w:pPr>
            <w:r>
              <w:rPr>
                <w:lang w:eastAsia="en-AU"/>
              </w:rPr>
              <w:t>32</w:t>
            </w:r>
          </w:p>
        </w:tc>
        <w:tc>
          <w:tcPr>
            <w:tcW w:w="2970" w:type="dxa"/>
            <w:shd w:val="clear" w:color="auto" w:fill="auto"/>
            <w:noWrap/>
            <w:vAlign w:val="center"/>
          </w:tcPr>
          <w:p w14:paraId="7C6A06D3" w14:textId="79296DD1" w:rsidR="00E67B2C" w:rsidRPr="00C37D99" w:rsidRDefault="00E67B2C" w:rsidP="00B67F8B">
            <w:pPr>
              <w:pStyle w:val="FirstLevelBullet"/>
              <w:spacing w:line="288" w:lineRule="auto"/>
              <w:ind w:left="0" w:firstLine="0"/>
              <w:jc w:val="left"/>
              <w:rPr>
                <w:sz w:val="24"/>
                <w:szCs w:val="24"/>
              </w:rPr>
            </w:pPr>
            <w:r>
              <w:rPr>
                <w:sz w:val="24"/>
                <w:szCs w:val="24"/>
              </w:rPr>
              <w:t>Hop name</w:t>
            </w:r>
          </w:p>
        </w:tc>
      </w:tr>
      <w:tr w:rsidR="00E67B2C" w:rsidRPr="00C37D99" w14:paraId="1479F5C5" w14:textId="77777777" w:rsidTr="72CE505C">
        <w:trPr>
          <w:trHeight w:val="255"/>
        </w:trPr>
        <w:tc>
          <w:tcPr>
            <w:tcW w:w="625" w:type="dxa"/>
            <w:vAlign w:val="center"/>
          </w:tcPr>
          <w:p w14:paraId="0BFD1E15" w14:textId="610358F9" w:rsidR="00E67B2C" w:rsidRPr="00E67B2C" w:rsidRDefault="00E67B2C" w:rsidP="00B67F8B">
            <w:pPr>
              <w:spacing w:line="288" w:lineRule="auto"/>
              <w:jc w:val="center"/>
              <w:rPr>
                <w:lang w:eastAsia="en-AU"/>
              </w:rPr>
            </w:pPr>
            <w:r>
              <w:rPr>
                <w:lang w:eastAsia="en-AU"/>
              </w:rPr>
              <w:t>5</w:t>
            </w:r>
          </w:p>
        </w:tc>
        <w:tc>
          <w:tcPr>
            <w:tcW w:w="1530" w:type="dxa"/>
            <w:shd w:val="clear" w:color="auto" w:fill="auto"/>
            <w:noWrap/>
            <w:vAlign w:val="center"/>
          </w:tcPr>
          <w:p w14:paraId="0877CE8B" w14:textId="005BF106" w:rsidR="00E67B2C" w:rsidRPr="00E67B2C" w:rsidRDefault="00E67B2C" w:rsidP="00B67F8B">
            <w:pPr>
              <w:spacing w:line="288" w:lineRule="auto"/>
              <w:rPr>
                <w:lang w:eastAsia="en-AU"/>
              </w:rPr>
            </w:pPr>
            <w:r>
              <w:rPr>
                <w:lang w:eastAsia="en-AU"/>
              </w:rPr>
              <w:t>ipAddress</w:t>
            </w:r>
          </w:p>
        </w:tc>
        <w:tc>
          <w:tcPr>
            <w:tcW w:w="1530" w:type="dxa"/>
            <w:shd w:val="clear" w:color="auto" w:fill="auto"/>
            <w:noWrap/>
            <w:vAlign w:val="center"/>
          </w:tcPr>
          <w:p w14:paraId="773B65D6" w14:textId="60551CD7" w:rsidR="00E67B2C" w:rsidRPr="00C37D99" w:rsidRDefault="00E67B2C" w:rsidP="00B67F8B">
            <w:pPr>
              <w:spacing w:line="288" w:lineRule="auto"/>
              <w:rPr>
                <w:lang w:eastAsia="en-AU"/>
              </w:rPr>
            </w:pPr>
            <w:r w:rsidRPr="00320CF9">
              <w:rPr>
                <w:lang w:eastAsia="en-AU"/>
              </w:rPr>
              <w:t>Optional</w:t>
            </w:r>
          </w:p>
        </w:tc>
        <w:tc>
          <w:tcPr>
            <w:tcW w:w="1080" w:type="dxa"/>
            <w:vAlign w:val="center"/>
          </w:tcPr>
          <w:p w14:paraId="3CBEBD8D" w14:textId="7206CE49" w:rsidR="00E67B2C" w:rsidRPr="00C37D99" w:rsidRDefault="00E67B2C" w:rsidP="00B67F8B">
            <w:pPr>
              <w:spacing w:line="288" w:lineRule="auto"/>
              <w:rPr>
                <w:lang w:eastAsia="en-AU"/>
              </w:rPr>
            </w:pPr>
            <w:r w:rsidRPr="008869DF">
              <w:rPr>
                <w:lang w:eastAsia="en-AU"/>
              </w:rPr>
              <w:t>String</w:t>
            </w:r>
          </w:p>
        </w:tc>
        <w:tc>
          <w:tcPr>
            <w:tcW w:w="1440" w:type="dxa"/>
            <w:vAlign w:val="center"/>
          </w:tcPr>
          <w:p w14:paraId="7C7A98F8" w14:textId="7FC4AA98" w:rsidR="00E67B2C" w:rsidRPr="00E67B2C" w:rsidRDefault="00E67B2C" w:rsidP="00B67F8B">
            <w:pPr>
              <w:spacing w:line="288" w:lineRule="auto"/>
              <w:rPr>
                <w:lang w:eastAsia="en-AU"/>
              </w:rPr>
            </w:pPr>
            <w:r>
              <w:rPr>
                <w:lang w:eastAsia="en-AU"/>
              </w:rPr>
              <w:t>32</w:t>
            </w:r>
          </w:p>
        </w:tc>
        <w:tc>
          <w:tcPr>
            <w:tcW w:w="2970" w:type="dxa"/>
            <w:shd w:val="clear" w:color="auto" w:fill="auto"/>
            <w:noWrap/>
            <w:vAlign w:val="center"/>
          </w:tcPr>
          <w:p w14:paraId="064B5EA1" w14:textId="510E99A0" w:rsidR="00E67B2C" w:rsidRPr="00C37D99" w:rsidRDefault="00E67B2C" w:rsidP="00B67F8B">
            <w:pPr>
              <w:pStyle w:val="FirstLevelBullet"/>
              <w:spacing w:line="288" w:lineRule="auto"/>
              <w:ind w:left="0" w:firstLine="0"/>
              <w:jc w:val="left"/>
              <w:rPr>
                <w:sz w:val="24"/>
                <w:szCs w:val="24"/>
              </w:rPr>
            </w:pPr>
            <w:r>
              <w:rPr>
                <w:sz w:val="24"/>
                <w:szCs w:val="24"/>
              </w:rPr>
              <w:t>Địa chỉ của hop</w:t>
            </w:r>
          </w:p>
        </w:tc>
      </w:tr>
      <w:tr w:rsidR="00E67B2C" w:rsidRPr="00C37D99" w14:paraId="4835A3D1" w14:textId="77777777" w:rsidTr="72CE505C">
        <w:trPr>
          <w:trHeight w:val="255"/>
        </w:trPr>
        <w:tc>
          <w:tcPr>
            <w:tcW w:w="625" w:type="dxa"/>
            <w:vAlign w:val="center"/>
          </w:tcPr>
          <w:p w14:paraId="2DDEA251" w14:textId="587931E1" w:rsidR="00E67B2C" w:rsidRPr="00E67B2C" w:rsidRDefault="00E67B2C" w:rsidP="00B67F8B">
            <w:pPr>
              <w:spacing w:line="288" w:lineRule="auto"/>
              <w:jc w:val="center"/>
              <w:rPr>
                <w:lang w:eastAsia="en-AU"/>
              </w:rPr>
            </w:pPr>
            <w:r>
              <w:rPr>
                <w:lang w:eastAsia="en-AU"/>
              </w:rPr>
              <w:t>6</w:t>
            </w:r>
          </w:p>
        </w:tc>
        <w:tc>
          <w:tcPr>
            <w:tcW w:w="1530" w:type="dxa"/>
            <w:shd w:val="clear" w:color="auto" w:fill="auto"/>
            <w:noWrap/>
            <w:vAlign w:val="center"/>
          </w:tcPr>
          <w:p w14:paraId="5105C5A8" w14:textId="48404E30" w:rsidR="00E67B2C" w:rsidRPr="00E67B2C" w:rsidRDefault="00E67B2C" w:rsidP="00B67F8B">
            <w:pPr>
              <w:spacing w:line="288" w:lineRule="auto"/>
              <w:rPr>
                <w:lang w:eastAsia="en-AU"/>
              </w:rPr>
            </w:pPr>
            <w:r>
              <w:rPr>
                <w:lang w:eastAsia="en-AU"/>
              </w:rPr>
              <w:t>errorCode</w:t>
            </w:r>
          </w:p>
        </w:tc>
        <w:tc>
          <w:tcPr>
            <w:tcW w:w="1530" w:type="dxa"/>
            <w:shd w:val="clear" w:color="auto" w:fill="auto"/>
            <w:noWrap/>
            <w:vAlign w:val="center"/>
          </w:tcPr>
          <w:p w14:paraId="657C9BC4" w14:textId="3C405267" w:rsidR="00E67B2C" w:rsidRPr="00C37D99" w:rsidRDefault="00E67B2C" w:rsidP="00B67F8B">
            <w:pPr>
              <w:spacing w:line="288" w:lineRule="auto"/>
              <w:rPr>
                <w:lang w:eastAsia="en-AU"/>
              </w:rPr>
            </w:pPr>
            <w:r w:rsidRPr="00320CF9">
              <w:rPr>
                <w:lang w:eastAsia="en-AU"/>
              </w:rPr>
              <w:t>Optional</w:t>
            </w:r>
          </w:p>
        </w:tc>
        <w:tc>
          <w:tcPr>
            <w:tcW w:w="1080" w:type="dxa"/>
            <w:vAlign w:val="center"/>
          </w:tcPr>
          <w:p w14:paraId="787090F5" w14:textId="018AFBB7" w:rsidR="00E67B2C" w:rsidRPr="00C37D99" w:rsidRDefault="00E67B2C" w:rsidP="00B67F8B">
            <w:pPr>
              <w:spacing w:line="288" w:lineRule="auto"/>
              <w:rPr>
                <w:lang w:eastAsia="en-AU"/>
              </w:rPr>
            </w:pPr>
            <w:r>
              <w:rPr>
                <w:lang w:eastAsia="en-AU"/>
              </w:rPr>
              <w:t>Interger</w:t>
            </w:r>
          </w:p>
        </w:tc>
        <w:tc>
          <w:tcPr>
            <w:tcW w:w="1440" w:type="dxa"/>
            <w:vAlign w:val="center"/>
          </w:tcPr>
          <w:p w14:paraId="1175F048" w14:textId="4BE7431E" w:rsidR="00E67B2C" w:rsidRPr="00E67B2C" w:rsidRDefault="00E67B2C" w:rsidP="00B67F8B">
            <w:pPr>
              <w:spacing w:line="288" w:lineRule="auto"/>
              <w:rPr>
                <w:lang w:eastAsia="en-AU"/>
              </w:rPr>
            </w:pPr>
          </w:p>
        </w:tc>
        <w:tc>
          <w:tcPr>
            <w:tcW w:w="2970" w:type="dxa"/>
            <w:shd w:val="clear" w:color="auto" w:fill="auto"/>
            <w:noWrap/>
            <w:vAlign w:val="center"/>
          </w:tcPr>
          <w:p w14:paraId="748FB592" w14:textId="3B5EA863" w:rsidR="00E67B2C" w:rsidRPr="00C37D99" w:rsidRDefault="00E67B2C" w:rsidP="00B67F8B">
            <w:pPr>
              <w:pStyle w:val="FirstLevelBullet"/>
              <w:spacing w:line="288" w:lineRule="auto"/>
              <w:ind w:left="0" w:firstLine="0"/>
              <w:jc w:val="left"/>
              <w:rPr>
                <w:sz w:val="24"/>
                <w:szCs w:val="24"/>
              </w:rPr>
            </w:pPr>
            <w:r>
              <w:rPr>
                <w:sz w:val="24"/>
                <w:szCs w:val="24"/>
              </w:rPr>
              <w:t>Mã lỗi</w:t>
            </w:r>
          </w:p>
        </w:tc>
      </w:tr>
      <w:tr w:rsidR="00E67B2C" w:rsidRPr="00C37D99" w14:paraId="7A355F2C" w14:textId="77777777" w:rsidTr="72CE505C">
        <w:trPr>
          <w:trHeight w:val="255"/>
        </w:trPr>
        <w:tc>
          <w:tcPr>
            <w:tcW w:w="625" w:type="dxa"/>
            <w:vAlign w:val="center"/>
          </w:tcPr>
          <w:p w14:paraId="0BF40539" w14:textId="3C7B7462" w:rsidR="00E67B2C" w:rsidRPr="00E67B2C" w:rsidRDefault="2F26D289" w:rsidP="00B67F8B">
            <w:pPr>
              <w:spacing w:line="288" w:lineRule="auto"/>
              <w:jc w:val="center"/>
              <w:rPr>
                <w:lang w:eastAsia="en-AU"/>
              </w:rPr>
            </w:pPr>
            <w:commentRangeStart w:id="160"/>
            <w:commentRangeStart w:id="161"/>
            <w:r w:rsidRPr="72CE505C">
              <w:rPr>
                <w:lang w:eastAsia="en-AU"/>
              </w:rPr>
              <w:t>7</w:t>
            </w:r>
          </w:p>
        </w:tc>
        <w:tc>
          <w:tcPr>
            <w:tcW w:w="1530" w:type="dxa"/>
            <w:shd w:val="clear" w:color="auto" w:fill="auto"/>
            <w:noWrap/>
            <w:vAlign w:val="center"/>
          </w:tcPr>
          <w:p w14:paraId="2B79043F" w14:textId="706B9C13" w:rsidR="00E67B2C" w:rsidRPr="00E67B2C" w:rsidRDefault="00E67B2C" w:rsidP="00B67F8B">
            <w:pPr>
              <w:spacing w:line="288" w:lineRule="auto"/>
              <w:rPr>
                <w:lang w:eastAsia="en-AU"/>
              </w:rPr>
            </w:pPr>
            <w:r>
              <w:rPr>
                <w:lang w:eastAsia="en-AU"/>
              </w:rPr>
              <w:t>rtTimes</w:t>
            </w:r>
          </w:p>
        </w:tc>
        <w:tc>
          <w:tcPr>
            <w:tcW w:w="1530" w:type="dxa"/>
            <w:shd w:val="clear" w:color="auto" w:fill="auto"/>
            <w:noWrap/>
            <w:vAlign w:val="center"/>
          </w:tcPr>
          <w:p w14:paraId="5CA4A2A0" w14:textId="0AA5FB49" w:rsidR="00E67B2C" w:rsidRPr="00C37D99" w:rsidRDefault="00E67B2C" w:rsidP="00B67F8B">
            <w:pPr>
              <w:spacing w:line="288" w:lineRule="auto"/>
              <w:rPr>
                <w:lang w:eastAsia="en-AU"/>
              </w:rPr>
            </w:pPr>
            <w:r w:rsidRPr="00320CF9">
              <w:rPr>
                <w:lang w:eastAsia="en-AU"/>
              </w:rPr>
              <w:t>Optional</w:t>
            </w:r>
          </w:p>
        </w:tc>
        <w:tc>
          <w:tcPr>
            <w:tcW w:w="1080" w:type="dxa"/>
            <w:vAlign w:val="center"/>
          </w:tcPr>
          <w:p w14:paraId="32FFC7BE" w14:textId="4249C98B" w:rsidR="00E67B2C" w:rsidRPr="00C37D99" w:rsidRDefault="2F26D289" w:rsidP="00B67F8B">
            <w:pPr>
              <w:spacing w:line="288" w:lineRule="auto"/>
              <w:rPr>
                <w:lang w:eastAsia="en-AU"/>
              </w:rPr>
            </w:pPr>
            <w:r w:rsidRPr="72CE505C">
              <w:rPr>
                <w:lang w:eastAsia="en-AU"/>
              </w:rPr>
              <w:t>Float</w:t>
            </w:r>
          </w:p>
        </w:tc>
        <w:tc>
          <w:tcPr>
            <w:tcW w:w="1440" w:type="dxa"/>
            <w:vAlign w:val="center"/>
          </w:tcPr>
          <w:p w14:paraId="199E81EB" w14:textId="77777777" w:rsidR="00E67B2C" w:rsidRPr="00C37D99" w:rsidRDefault="00E67B2C" w:rsidP="00B67F8B">
            <w:pPr>
              <w:spacing w:line="288" w:lineRule="auto"/>
              <w:rPr>
                <w:lang w:val="vi-VN" w:eastAsia="en-AU"/>
              </w:rPr>
            </w:pPr>
          </w:p>
        </w:tc>
        <w:tc>
          <w:tcPr>
            <w:tcW w:w="2970" w:type="dxa"/>
            <w:shd w:val="clear" w:color="auto" w:fill="auto"/>
            <w:noWrap/>
            <w:vAlign w:val="center"/>
          </w:tcPr>
          <w:p w14:paraId="70EAC931" w14:textId="5FBABE87" w:rsidR="00E67B2C" w:rsidRPr="00C37D99" w:rsidRDefault="2F26D289" w:rsidP="00B67F8B">
            <w:pPr>
              <w:pStyle w:val="FirstLevelBullet"/>
              <w:spacing w:line="288" w:lineRule="auto"/>
              <w:ind w:left="0" w:firstLine="0"/>
              <w:jc w:val="left"/>
              <w:rPr>
                <w:sz w:val="24"/>
                <w:szCs w:val="24"/>
              </w:rPr>
            </w:pPr>
            <w:r>
              <w:t>round trip time</w:t>
            </w:r>
            <w:commentRangeEnd w:id="160"/>
            <w:r w:rsidR="00E67B2C">
              <w:rPr>
                <w:rStyle w:val="CommentReference"/>
              </w:rPr>
              <w:commentReference w:id="160"/>
            </w:r>
            <w:commentRangeEnd w:id="161"/>
            <w:r w:rsidR="00E67B2C">
              <w:rPr>
                <w:rStyle w:val="CommentReference"/>
              </w:rPr>
              <w:commentReference w:id="161"/>
            </w:r>
          </w:p>
        </w:tc>
      </w:tr>
    </w:tbl>
    <w:p w14:paraId="1E5CDE06" w14:textId="77777777" w:rsidR="00945857" w:rsidRPr="00C37D99" w:rsidRDefault="00945857" w:rsidP="00B67F8B">
      <w:pPr>
        <w:pStyle w:val="Heading4"/>
        <w:spacing w:line="288" w:lineRule="auto"/>
        <w:rPr>
          <w:sz w:val="24"/>
          <w:szCs w:val="24"/>
        </w:rPr>
      </w:pPr>
      <w:r w:rsidRPr="00C37D99">
        <w:rPr>
          <w:sz w:val="24"/>
          <w:szCs w:val="24"/>
        </w:rPr>
        <w:t>Example</w:t>
      </w:r>
    </w:p>
    <w:p w14:paraId="6BBE5AB4" w14:textId="77777777" w:rsidR="00945857" w:rsidRPr="00C37D99" w:rsidRDefault="00945857" w:rsidP="00B67F8B">
      <w:pPr>
        <w:spacing w:line="288" w:lineRule="auto"/>
        <w:rPr>
          <w:b/>
          <w:bCs/>
        </w:rPr>
      </w:pPr>
      <w:r w:rsidRPr="00C37D99">
        <w:rPr>
          <w:b/>
          <w:bCs/>
        </w:rPr>
        <w:t>Request:</w:t>
      </w:r>
    </w:p>
    <w:p w14:paraId="00AA9305" w14:textId="5025B85E" w:rsidR="00945857" w:rsidRPr="00C37D99" w:rsidRDefault="00945857"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lang w:val="vi-VN"/>
        </w:rPr>
        <w:t xml:space="preserve"> </w:t>
      </w:r>
      <w:r w:rsidR="003E6436" w:rsidRPr="00C37D99">
        <w:rPr>
          <w:rFonts w:ascii="Times New Roman" w:hAnsi="Times New Roman" w:cs="Times New Roman"/>
          <w:sz w:val="24"/>
          <w:szCs w:val="24"/>
          <w:lang w:val="vi-VN"/>
        </w:rPr>
        <w:t>traceTest</w:t>
      </w:r>
      <w:r w:rsidRPr="00C37D99">
        <w:rPr>
          <w:rFonts w:ascii="Times New Roman" w:hAnsi="Times New Roman" w:cs="Times New Roman"/>
          <w:sz w:val="24"/>
          <w:szCs w:val="24"/>
        </w:rPr>
        <w:t>(data);</w:t>
      </w:r>
    </w:p>
    <w:p w14:paraId="748592E4" w14:textId="77777777" w:rsidR="008C1E5D" w:rsidRDefault="00945857" w:rsidP="00B67F8B">
      <w:pPr>
        <w:pStyle w:val="HTMLPreformatted"/>
        <w:spacing w:line="288" w:lineRule="auto"/>
        <w:rPr>
          <w:rFonts w:ascii="Times New Roman" w:hAnsi="Times New Roman" w:cs="Times New Roman"/>
          <w:sz w:val="24"/>
          <w:szCs w:val="24"/>
          <w:lang w:val="vi-VN"/>
        </w:rPr>
      </w:pPr>
      <w:r w:rsidRPr="00C37D99">
        <w:rPr>
          <w:rFonts w:ascii="Times New Roman" w:hAnsi="Times New Roman" w:cs="Times New Roman"/>
          <w:sz w:val="24"/>
          <w:szCs w:val="24"/>
          <w:lang w:val="vi-VN"/>
        </w:rPr>
        <w:t xml:space="preserve"> </w:t>
      </w: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p>
    <w:p w14:paraId="2AD6E263" w14:textId="005C6B1B" w:rsidR="00945857" w:rsidRPr="00C37D99" w:rsidRDefault="00945857"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w:t>
      </w:r>
    </w:p>
    <w:p w14:paraId="03856465" w14:textId="2D44AA29" w:rsidR="0046077A" w:rsidRPr="00C37D99" w:rsidRDefault="008B3605" w:rsidP="00B67F8B">
      <w:pPr>
        <w:pStyle w:val="HTMLPreformatted"/>
        <w:spacing w:line="288" w:lineRule="auto"/>
        <w:rPr>
          <w:rFonts w:ascii="Times New Roman" w:hAnsi="Times New Roman" w:cs="Times New Roman"/>
          <w:sz w:val="24"/>
          <w:szCs w:val="24"/>
        </w:rPr>
      </w:pPr>
      <w:r>
        <w:rPr>
          <w:rFonts w:ascii="Times New Roman" w:hAnsi="Times New Roman" w:cs="Times New Roman"/>
          <w:sz w:val="24"/>
          <w:szCs w:val="24"/>
        </w:rPr>
        <w:tab/>
      </w:r>
      <w:r w:rsidR="0046077A" w:rsidRPr="00C37D99">
        <w:rPr>
          <w:rFonts w:ascii="Times New Roman" w:hAnsi="Times New Roman" w:cs="Times New Roman"/>
          <w:sz w:val="24"/>
          <w:szCs w:val="24"/>
        </w:rPr>
        <w:t>“serialNumber”: “</w:t>
      </w:r>
      <w:r w:rsidR="00DB6D2D">
        <w:rPr>
          <w:rFonts w:ascii="Times New Roman" w:hAnsi="Times New Roman" w:cs="Times New Roman"/>
          <w:sz w:val="24"/>
          <w:szCs w:val="24"/>
        </w:rPr>
        <w:t>VNPT123456</w:t>
      </w:r>
      <w:r w:rsidR="0046077A" w:rsidRPr="00C37D99">
        <w:rPr>
          <w:rFonts w:ascii="Times New Roman" w:hAnsi="Times New Roman" w:cs="Times New Roman"/>
          <w:sz w:val="24"/>
          <w:szCs w:val="24"/>
        </w:rPr>
        <w:t>”,</w:t>
      </w:r>
    </w:p>
    <w:p w14:paraId="1226EF46" w14:textId="749FA804" w:rsidR="0046077A" w:rsidRDefault="0046077A" w:rsidP="00B67F8B">
      <w:pPr>
        <w:pStyle w:val="HTMLPreformatted"/>
        <w:spacing w:line="288" w:lineRule="auto"/>
        <w:ind w:left="916"/>
        <w:rPr>
          <w:rFonts w:ascii="Times New Roman" w:hAnsi="Times New Roman" w:cs="Times New Roman"/>
          <w:sz w:val="24"/>
          <w:szCs w:val="24"/>
        </w:rPr>
      </w:pPr>
      <w:r w:rsidRPr="00C37D99">
        <w:rPr>
          <w:rFonts w:ascii="Times New Roman" w:hAnsi="Times New Roman" w:cs="Times New Roman"/>
          <w:sz w:val="24"/>
          <w:szCs w:val="24"/>
        </w:rPr>
        <w:t>“modelName”: “</w:t>
      </w:r>
      <w:r w:rsidR="00DB6D2D">
        <w:rPr>
          <w:rFonts w:ascii="Times New Roman" w:hAnsi="Times New Roman" w:cs="Times New Roman"/>
          <w:sz w:val="24"/>
          <w:szCs w:val="24"/>
        </w:rPr>
        <w:t>GW040H</w:t>
      </w:r>
      <w:r w:rsidRPr="00C37D99">
        <w:rPr>
          <w:rFonts w:ascii="Times New Roman" w:hAnsi="Times New Roman" w:cs="Times New Roman"/>
          <w:sz w:val="24"/>
          <w:szCs w:val="24"/>
        </w:rPr>
        <w:t>”,</w:t>
      </w:r>
    </w:p>
    <w:p w14:paraId="7D4DCD6B" w14:textId="6943B5AC" w:rsidR="00427F3F" w:rsidRPr="00C37D99" w:rsidRDefault="00FE215C" w:rsidP="00B67F8B">
      <w:pPr>
        <w:pStyle w:val="HTMLPreformatted"/>
        <w:spacing w:line="288" w:lineRule="auto"/>
        <w:ind w:left="916"/>
        <w:rPr>
          <w:rFonts w:ascii="Times New Roman" w:hAnsi="Times New Roman" w:cs="Times New Roman"/>
          <w:sz w:val="24"/>
          <w:szCs w:val="24"/>
        </w:rPr>
      </w:pPr>
      <w:r>
        <w:rPr>
          <w:rFonts w:ascii="Times New Roman" w:hAnsi="Times New Roman" w:cs="Times New Roman"/>
          <w:sz w:val="24"/>
          <w:szCs w:val="24"/>
        </w:rPr>
        <w:lastRenderedPageBreak/>
        <w:t>“host”: “vnpt-technology.vn”</w:t>
      </w:r>
    </w:p>
    <w:p w14:paraId="72590873" w14:textId="1E4111FD" w:rsidR="00945857" w:rsidRPr="00C37D99" w:rsidRDefault="00945857" w:rsidP="00B67F8B">
      <w:pPr>
        <w:spacing w:line="288" w:lineRule="auto"/>
        <w:rPr>
          <w:lang w:eastAsia="zh-CN"/>
        </w:rPr>
      </w:pPr>
      <w:r w:rsidRPr="00C37D99">
        <w:t>}</w:t>
      </w:r>
    </w:p>
    <w:p w14:paraId="5CA6291C" w14:textId="77777777" w:rsidR="00945857" w:rsidRPr="00C37D99" w:rsidRDefault="00945857" w:rsidP="00B67F8B">
      <w:pPr>
        <w:spacing w:line="288" w:lineRule="auto"/>
        <w:rPr>
          <w:b/>
          <w:bCs/>
        </w:rPr>
      </w:pPr>
      <w:r w:rsidRPr="00C37D99">
        <w:rPr>
          <w:b/>
          <w:bCs/>
        </w:rPr>
        <w:t>Response:</w:t>
      </w:r>
    </w:p>
    <w:p w14:paraId="6D840D08" w14:textId="79B7E666" w:rsidR="00945857" w:rsidRPr="00C37D99" w:rsidRDefault="00945857" w:rsidP="00B67F8B">
      <w:pPr>
        <w:pStyle w:val="FirstLevelBullet"/>
        <w:spacing w:line="288" w:lineRule="auto"/>
        <w:ind w:left="0" w:firstLine="0"/>
        <w:rPr>
          <w:sz w:val="24"/>
          <w:szCs w:val="24"/>
        </w:rPr>
      </w:pPr>
      <w:r w:rsidRPr="00C37D99">
        <w:rPr>
          <w:sz w:val="24"/>
          <w:szCs w:val="24"/>
        </w:rPr>
        <w:t>{</w:t>
      </w:r>
    </w:p>
    <w:p w14:paraId="7DF4E164" w14:textId="3E9104A2" w:rsidR="00945857" w:rsidRPr="00C37D99" w:rsidRDefault="0A467B53" w:rsidP="00B67F8B">
      <w:pPr>
        <w:pStyle w:val="FirstLevelBullet"/>
        <w:spacing w:line="288" w:lineRule="auto"/>
        <w:ind w:left="0" w:firstLine="0"/>
        <w:rPr>
          <w:sz w:val="24"/>
          <w:szCs w:val="24"/>
        </w:rPr>
      </w:pPr>
      <w:r w:rsidRPr="00C37D99">
        <w:rPr>
          <w:sz w:val="24"/>
          <w:szCs w:val="24"/>
        </w:rPr>
        <w:t xml:space="preserve"> </w:t>
      </w:r>
      <w:r w:rsidRPr="00C37D99">
        <w:rPr>
          <w:sz w:val="24"/>
          <w:szCs w:val="24"/>
          <w:lang w:val="vi-VN"/>
        </w:rPr>
        <w:t xml:space="preserve"> </w:t>
      </w:r>
      <w:r w:rsidR="00945857" w:rsidRPr="00C37D99">
        <w:rPr>
          <w:sz w:val="24"/>
          <w:szCs w:val="24"/>
        </w:rPr>
        <w:tab/>
      </w:r>
      <w:r w:rsidRPr="00C37D99">
        <w:rPr>
          <w:sz w:val="24"/>
          <w:szCs w:val="24"/>
        </w:rPr>
        <w:t>"errorCode": "200",</w:t>
      </w:r>
    </w:p>
    <w:p w14:paraId="3677B257" w14:textId="4938CAFF" w:rsidR="00945857" w:rsidRPr="00C37D99" w:rsidRDefault="0A467B53" w:rsidP="00E131AF">
      <w:pPr>
        <w:pStyle w:val="ANSVNormal"/>
        <w:rPr>
          <w:lang w:val="vi-VN"/>
        </w:rPr>
      </w:pPr>
      <w:r w:rsidRPr="00C37D99">
        <w:rPr>
          <w:lang w:val="vi-VN"/>
        </w:rPr>
        <w:t xml:space="preserve"> </w:t>
      </w:r>
      <w:r w:rsidR="00945857" w:rsidRPr="00C37D99">
        <w:tab/>
      </w:r>
      <w:r w:rsidRPr="00C37D99">
        <w:rPr>
          <w:lang w:val="vi-VN"/>
        </w:rPr>
        <w:t xml:space="preserve"> </w:t>
      </w:r>
      <w:r w:rsidRPr="00C37D99">
        <w:t>"errorMessage": "SUCCESS",</w:t>
      </w:r>
      <w:r w:rsidRPr="00C37D99">
        <w:rPr>
          <w:lang w:val="vi-VN"/>
        </w:rPr>
        <w:t xml:space="preserve">                     </w:t>
      </w:r>
    </w:p>
    <w:p w14:paraId="25D23C3D" w14:textId="5D7D5236" w:rsidR="00FE215C" w:rsidRPr="00FE215C" w:rsidRDefault="0A467B53" w:rsidP="00E131AF">
      <w:pPr>
        <w:pStyle w:val="ANSVNormal"/>
      </w:pPr>
      <w:r w:rsidRPr="00C37D99">
        <w:rPr>
          <w:lang w:val="vi-VN"/>
        </w:rPr>
        <w:t xml:space="preserve">  </w:t>
      </w:r>
      <w:r w:rsidR="00945857" w:rsidRPr="00C37D99">
        <w:tab/>
      </w:r>
      <w:r w:rsidR="00FE215C">
        <w:t xml:space="preserve"> </w:t>
      </w:r>
      <w:r w:rsidRPr="00C37D99">
        <w:t xml:space="preserve">"data": </w:t>
      </w:r>
      <w:r w:rsidR="00FE215C" w:rsidRPr="00FE215C">
        <w:t>[</w:t>
      </w:r>
    </w:p>
    <w:p w14:paraId="0D5DB147" w14:textId="2BC7C1C0" w:rsidR="00FE215C" w:rsidRPr="00FE215C" w:rsidRDefault="00FE215C" w:rsidP="00E131AF">
      <w:pPr>
        <w:pStyle w:val="ANSVNormal"/>
      </w:pPr>
      <w:r w:rsidRPr="00FE215C">
        <w:tab/>
      </w:r>
      <w:r w:rsidRPr="00FE215C">
        <w:tab/>
      </w:r>
      <w:r>
        <w:tab/>
      </w:r>
      <w:r w:rsidRPr="00FE215C">
        <w:t>{</w:t>
      </w:r>
    </w:p>
    <w:p w14:paraId="5E669E59" w14:textId="77777777" w:rsidR="00FE215C" w:rsidRDefault="00FE215C" w:rsidP="00B67F8B">
      <w:pPr>
        <w:pStyle w:val="HTMLPreformatted"/>
        <w:spacing w:line="288"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23E1F">
        <w:rPr>
          <w:rFonts w:ascii="Times New Roman" w:hAnsi="Times New Roman" w:cs="Times New Roman"/>
          <w:sz w:val="24"/>
          <w:szCs w:val="24"/>
        </w:rPr>
        <w:t>"host": "</w:t>
      </w:r>
      <w:r>
        <w:rPr>
          <w:rFonts w:ascii="Times New Roman" w:hAnsi="Times New Roman" w:cs="Times New Roman"/>
          <w:sz w:val="24"/>
          <w:szCs w:val="24"/>
        </w:rPr>
        <w:t>192.168.1.1</w:t>
      </w:r>
      <w:r w:rsidRPr="00823E1F">
        <w:rPr>
          <w:rFonts w:ascii="Times New Roman" w:hAnsi="Times New Roman" w:cs="Times New Roman"/>
          <w:sz w:val="24"/>
          <w:szCs w:val="24"/>
        </w:rPr>
        <w:t>",</w:t>
      </w:r>
    </w:p>
    <w:p w14:paraId="21D5A6F5" w14:textId="77777777" w:rsidR="00FE215C" w:rsidRDefault="00FE215C" w:rsidP="00B67F8B">
      <w:pPr>
        <w:pStyle w:val="HTMLPreformatted"/>
        <w:spacing w:line="288"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23E1F">
        <w:rPr>
          <w:rFonts w:ascii="Times New Roman" w:hAnsi="Times New Roman" w:cs="Times New Roman"/>
          <w:sz w:val="24"/>
          <w:szCs w:val="24"/>
        </w:rPr>
        <w:t>"</w:t>
      </w:r>
      <w:r>
        <w:rPr>
          <w:rFonts w:ascii="Times New Roman" w:hAnsi="Times New Roman" w:cs="Times New Roman"/>
          <w:sz w:val="24"/>
          <w:szCs w:val="24"/>
        </w:rPr>
        <w:t>ipAddress</w:t>
      </w:r>
      <w:r w:rsidRPr="00823E1F">
        <w:rPr>
          <w:rFonts w:ascii="Times New Roman" w:hAnsi="Times New Roman" w:cs="Times New Roman"/>
          <w:sz w:val="24"/>
          <w:szCs w:val="24"/>
        </w:rPr>
        <w:t>": "</w:t>
      </w:r>
      <w:r>
        <w:rPr>
          <w:rFonts w:ascii="Times New Roman" w:hAnsi="Times New Roman" w:cs="Times New Roman"/>
          <w:sz w:val="24"/>
          <w:szCs w:val="24"/>
        </w:rPr>
        <w:t>192.168.1.1</w:t>
      </w:r>
      <w:r w:rsidRPr="00823E1F">
        <w:rPr>
          <w:rFonts w:ascii="Times New Roman" w:hAnsi="Times New Roman" w:cs="Times New Roman"/>
          <w:sz w:val="24"/>
          <w:szCs w:val="24"/>
        </w:rPr>
        <w:t>",</w:t>
      </w:r>
    </w:p>
    <w:p w14:paraId="1C72CAB1" w14:textId="6F4501DE" w:rsidR="00FE215C" w:rsidRDefault="00FE215C" w:rsidP="00B67F8B">
      <w:pPr>
        <w:pStyle w:val="HTMLPreformatted"/>
        <w:spacing w:line="288"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23E1F">
        <w:rPr>
          <w:rFonts w:ascii="Times New Roman" w:hAnsi="Times New Roman" w:cs="Times New Roman"/>
          <w:sz w:val="24"/>
          <w:szCs w:val="24"/>
        </w:rPr>
        <w:t>"</w:t>
      </w:r>
      <w:r>
        <w:rPr>
          <w:rFonts w:ascii="Times New Roman" w:hAnsi="Times New Roman" w:cs="Times New Roman"/>
          <w:sz w:val="24"/>
          <w:szCs w:val="24"/>
        </w:rPr>
        <w:t>errorCode": 0</w:t>
      </w:r>
      <w:r w:rsidRPr="00823E1F">
        <w:rPr>
          <w:rFonts w:ascii="Times New Roman" w:hAnsi="Times New Roman" w:cs="Times New Roman"/>
          <w:sz w:val="24"/>
          <w:szCs w:val="24"/>
        </w:rPr>
        <w:t>,</w:t>
      </w:r>
    </w:p>
    <w:p w14:paraId="7AD698ED" w14:textId="77777777" w:rsidR="00FE215C" w:rsidRDefault="00FE215C" w:rsidP="00B67F8B">
      <w:pPr>
        <w:pStyle w:val="HTMLPreformatted"/>
        <w:spacing w:line="288"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"rtTimes": "15.000"</w:t>
      </w:r>
    </w:p>
    <w:p w14:paraId="15B5B7E2" w14:textId="51FDA7E5" w:rsidR="00FE215C" w:rsidRDefault="00FE215C" w:rsidP="00B67F8B">
      <w:pPr>
        <w:pStyle w:val="HTMLPreformatted"/>
        <w:spacing w:line="288"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p>
    <w:p w14:paraId="775C0F46" w14:textId="56A4FE2E" w:rsidR="00FE215C" w:rsidRDefault="00FE215C" w:rsidP="00B67F8B">
      <w:pPr>
        <w:pStyle w:val="HTMLPreformatted"/>
        <w:spacing w:line="288"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
    <w:p w14:paraId="21C2D6C9" w14:textId="77777777" w:rsidR="00FE215C" w:rsidRDefault="00FE215C" w:rsidP="00B67F8B">
      <w:pPr>
        <w:pStyle w:val="HTMLPreformatted"/>
        <w:spacing w:line="288"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23E1F">
        <w:rPr>
          <w:rFonts w:ascii="Times New Roman" w:hAnsi="Times New Roman" w:cs="Times New Roman"/>
          <w:sz w:val="24"/>
          <w:szCs w:val="24"/>
        </w:rPr>
        <w:t>"host": "</w:t>
      </w:r>
      <w:r w:rsidRPr="009A6B4D">
        <w:rPr>
          <w:rFonts w:ascii="Times New Roman" w:hAnsi="Times New Roman" w:cs="Times New Roman"/>
          <w:sz w:val="24"/>
          <w:szCs w:val="24"/>
        </w:rPr>
        <w:t>static.vnpt.vn</w:t>
      </w:r>
      <w:r w:rsidRPr="00823E1F">
        <w:rPr>
          <w:rFonts w:ascii="Times New Roman" w:hAnsi="Times New Roman" w:cs="Times New Roman"/>
          <w:sz w:val="24"/>
          <w:szCs w:val="24"/>
        </w:rPr>
        <w:t>",</w:t>
      </w:r>
    </w:p>
    <w:p w14:paraId="4AB6954A" w14:textId="77777777" w:rsidR="00FE215C" w:rsidRDefault="00FE215C" w:rsidP="00B67F8B">
      <w:pPr>
        <w:pStyle w:val="HTMLPreformatted"/>
        <w:spacing w:line="288"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23E1F">
        <w:rPr>
          <w:rFonts w:ascii="Times New Roman" w:hAnsi="Times New Roman" w:cs="Times New Roman"/>
          <w:sz w:val="24"/>
          <w:szCs w:val="24"/>
        </w:rPr>
        <w:t>"</w:t>
      </w:r>
      <w:r>
        <w:rPr>
          <w:rFonts w:ascii="Times New Roman" w:hAnsi="Times New Roman" w:cs="Times New Roman"/>
          <w:sz w:val="24"/>
          <w:szCs w:val="24"/>
        </w:rPr>
        <w:t>ipAddress</w:t>
      </w:r>
      <w:r w:rsidRPr="00823E1F">
        <w:rPr>
          <w:rFonts w:ascii="Times New Roman" w:hAnsi="Times New Roman" w:cs="Times New Roman"/>
          <w:sz w:val="24"/>
          <w:szCs w:val="24"/>
        </w:rPr>
        <w:t>": "</w:t>
      </w:r>
      <w:r w:rsidRPr="009A6B4D">
        <w:rPr>
          <w:rFonts w:ascii="Times New Roman" w:hAnsi="Times New Roman" w:cs="Times New Roman"/>
          <w:sz w:val="24"/>
          <w:szCs w:val="24"/>
        </w:rPr>
        <w:t>123.29.4.99</w:t>
      </w:r>
      <w:r w:rsidRPr="00823E1F">
        <w:rPr>
          <w:rFonts w:ascii="Times New Roman" w:hAnsi="Times New Roman" w:cs="Times New Roman"/>
          <w:sz w:val="24"/>
          <w:szCs w:val="24"/>
        </w:rPr>
        <w:t>",</w:t>
      </w:r>
    </w:p>
    <w:p w14:paraId="598A2188" w14:textId="644D18FA" w:rsidR="00FE215C" w:rsidRDefault="00FE215C" w:rsidP="00B67F8B">
      <w:pPr>
        <w:pStyle w:val="HTMLPreformatted"/>
        <w:spacing w:line="288"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23E1F">
        <w:rPr>
          <w:rFonts w:ascii="Times New Roman" w:hAnsi="Times New Roman" w:cs="Times New Roman"/>
          <w:sz w:val="24"/>
          <w:szCs w:val="24"/>
        </w:rPr>
        <w:t>"</w:t>
      </w:r>
      <w:r>
        <w:rPr>
          <w:rFonts w:ascii="Times New Roman" w:hAnsi="Times New Roman" w:cs="Times New Roman"/>
          <w:sz w:val="24"/>
          <w:szCs w:val="24"/>
        </w:rPr>
        <w:t>errorCode": 0</w:t>
      </w:r>
      <w:r w:rsidRPr="00823E1F">
        <w:rPr>
          <w:rFonts w:ascii="Times New Roman" w:hAnsi="Times New Roman" w:cs="Times New Roman"/>
          <w:sz w:val="24"/>
          <w:szCs w:val="24"/>
        </w:rPr>
        <w:t>,</w:t>
      </w:r>
    </w:p>
    <w:p w14:paraId="23353C98" w14:textId="77777777" w:rsidR="00FE215C" w:rsidRDefault="00FE215C" w:rsidP="00B67F8B">
      <w:pPr>
        <w:pStyle w:val="HTMLPreformatted"/>
        <w:spacing w:line="288"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"rtTimes": "</w:t>
      </w:r>
      <w:r w:rsidRPr="009A6B4D">
        <w:rPr>
          <w:rFonts w:ascii="Times New Roman" w:hAnsi="Times New Roman" w:cs="Times New Roman"/>
          <w:sz w:val="24"/>
          <w:szCs w:val="24"/>
        </w:rPr>
        <w:t>9.551</w:t>
      </w:r>
      <w:r>
        <w:rPr>
          <w:rFonts w:ascii="Times New Roman" w:hAnsi="Times New Roman" w:cs="Times New Roman"/>
          <w:sz w:val="24"/>
          <w:szCs w:val="24"/>
        </w:rPr>
        <w:t>"</w:t>
      </w:r>
    </w:p>
    <w:p w14:paraId="4C62530F" w14:textId="77777777" w:rsidR="00FE215C" w:rsidRDefault="00FE215C" w:rsidP="00B67F8B">
      <w:pPr>
        <w:pStyle w:val="HTMLPreformatted"/>
        <w:spacing w:line="288"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w:t>
      </w:r>
    </w:p>
    <w:p w14:paraId="731936FF" w14:textId="77777777" w:rsidR="00FE215C" w:rsidRDefault="00FE215C" w:rsidP="00B67F8B">
      <w:pPr>
        <w:pStyle w:val="HTMLPreformatted"/>
        <w:spacing w:line="288"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295FB898" w14:textId="77777777" w:rsidR="00FE215C" w:rsidRDefault="00FE215C" w:rsidP="00B67F8B">
      <w:pPr>
        <w:pStyle w:val="HTMLPreformatted"/>
        <w:spacing w:line="288"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23E1F">
        <w:rPr>
          <w:rFonts w:ascii="Times New Roman" w:hAnsi="Times New Roman" w:cs="Times New Roman"/>
          <w:sz w:val="24"/>
          <w:szCs w:val="24"/>
        </w:rPr>
        <w:t>"host": "</w:t>
      </w:r>
      <w:r w:rsidRPr="009A6B4D">
        <w:rPr>
          <w:rFonts w:ascii="Times New Roman" w:hAnsi="Times New Roman" w:cs="Times New Roman"/>
          <w:sz w:val="24"/>
          <w:szCs w:val="24"/>
        </w:rPr>
        <w:t>dns.google</w:t>
      </w:r>
      <w:r w:rsidRPr="00823E1F">
        <w:rPr>
          <w:rFonts w:ascii="Times New Roman" w:hAnsi="Times New Roman" w:cs="Times New Roman"/>
          <w:sz w:val="24"/>
          <w:szCs w:val="24"/>
        </w:rPr>
        <w:t>",</w:t>
      </w:r>
    </w:p>
    <w:p w14:paraId="58395EAF" w14:textId="77777777" w:rsidR="00FE215C" w:rsidRDefault="00FE215C" w:rsidP="00B67F8B">
      <w:pPr>
        <w:pStyle w:val="HTMLPreformatted"/>
        <w:spacing w:line="288"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23E1F">
        <w:rPr>
          <w:rFonts w:ascii="Times New Roman" w:hAnsi="Times New Roman" w:cs="Times New Roman"/>
          <w:sz w:val="24"/>
          <w:szCs w:val="24"/>
        </w:rPr>
        <w:t>"</w:t>
      </w:r>
      <w:r>
        <w:rPr>
          <w:rFonts w:ascii="Times New Roman" w:hAnsi="Times New Roman" w:cs="Times New Roman"/>
          <w:sz w:val="24"/>
          <w:szCs w:val="24"/>
        </w:rPr>
        <w:t>ipAddress</w:t>
      </w:r>
      <w:r w:rsidRPr="00823E1F">
        <w:rPr>
          <w:rFonts w:ascii="Times New Roman" w:hAnsi="Times New Roman" w:cs="Times New Roman"/>
          <w:sz w:val="24"/>
          <w:szCs w:val="24"/>
        </w:rPr>
        <w:t>": "</w:t>
      </w:r>
      <w:r>
        <w:rPr>
          <w:rFonts w:ascii="Times New Roman" w:hAnsi="Times New Roman" w:cs="Times New Roman"/>
          <w:sz w:val="24"/>
          <w:szCs w:val="24"/>
        </w:rPr>
        <w:t>8.8.8.8</w:t>
      </w:r>
      <w:r w:rsidRPr="00823E1F">
        <w:rPr>
          <w:rFonts w:ascii="Times New Roman" w:hAnsi="Times New Roman" w:cs="Times New Roman"/>
          <w:sz w:val="24"/>
          <w:szCs w:val="24"/>
        </w:rPr>
        <w:t>",</w:t>
      </w:r>
    </w:p>
    <w:p w14:paraId="2BF233A5" w14:textId="0D04EE17" w:rsidR="00FE215C" w:rsidRDefault="00FE215C" w:rsidP="00B67F8B">
      <w:pPr>
        <w:pStyle w:val="HTMLPreformatted"/>
        <w:spacing w:line="288"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23E1F">
        <w:rPr>
          <w:rFonts w:ascii="Times New Roman" w:hAnsi="Times New Roman" w:cs="Times New Roman"/>
          <w:sz w:val="24"/>
          <w:szCs w:val="24"/>
        </w:rPr>
        <w:t>"</w:t>
      </w:r>
      <w:r>
        <w:rPr>
          <w:rFonts w:ascii="Times New Roman" w:hAnsi="Times New Roman" w:cs="Times New Roman"/>
          <w:sz w:val="24"/>
          <w:szCs w:val="24"/>
        </w:rPr>
        <w:t>errorCode": 0</w:t>
      </w:r>
      <w:r w:rsidRPr="00823E1F">
        <w:rPr>
          <w:rFonts w:ascii="Times New Roman" w:hAnsi="Times New Roman" w:cs="Times New Roman"/>
          <w:sz w:val="24"/>
          <w:szCs w:val="24"/>
        </w:rPr>
        <w:t>,</w:t>
      </w:r>
    </w:p>
    <w:p w14:paraId="05B41324" w14:textId="213D1F48" w:rsidR="00FE215C" w:rsidRDefault="00FE215C" w:rsidP="00B67F8B">
      <w:pPr>
        <w:pStyle w:val="HTMLPreformatted"/>
        <w:spacing w:line="288"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"rtTimes": "10"</w:t>
      </w:r>
    </w:p>
    <w:p w14:paraId="684F0984" w14:textId="77777777" w:rsidR="00FE215C" w:rsidRDefault="00FE215C" w:rsidP="00B67F8B">
      <w:pPr>
        <w:pStyle w:val="HTMLPreformatted"/>
        <w:spacing w:line="288"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w:t>
      </w:r>
    </w:p>
    <w:p w14:paraId="29017492" w14:textId="12B811AA" w:rsidR="00945857" w:rsidRPr="00FE215C" w:rsidRDefault="00FE215C" w:rsidP="00B67F8B">
      <w:pPr>
        <w:pStyle w:val="HTMLPreformatted"/>
        <w:spacing w:line="288" w:lineRule="auto"/>
        <w:ind w:left="720"/>
        <w:rPr>
          <w:rFonts w:ascii="Times New Roman" w:hAnsi="Times New Roman" w:cs="Times New Roman"/>
          <w:sz w:val="24"/>
          <w:szCs w:val="24"/>
        </w:rPr>
      </w:pPr>
      <w:r>
        <w:rPr>
          <w:rFonts w:ascii="Times New Roman" w:hAnsi="Times New Roman" w:cs="Times New Roman"/>
          <w:sz w:val="24"/>
          <w:szCs w:val="24"/>
        </w:rPr>
        <w:t xml:space="preserve">    ]</w:t>
      </w:r>
    </w:p>
    <w:p w14:paraId="74C8A1CC" w14:textId="34508D6D" w:rsidR="00E020AA" w:rsidRPr="00C37D99" w:rsidRDefault="00945857" w:rsidP="00E131AF">
      <w:pPr>
        <w:pStyle w:val="ANSVNormal"/>
        <w:rPr>
          <w:lang w:val="vi-VN"/>
        </w:rPr>
      </w:pPr>
      <w:r w:rsidRPr="00C37D99">
        <w:rPr>
          <w:lang w:val="vi-VN"/>
        </w:rPr>
        <w:t>}</w:t>
      </w:r>
    </w:p>
    <w:p w14:paraId="09FD6197" w14:textId="707753A2" w:rsidR="00E020AA" w:rsidRPr="00C37D99" w:rsidRDefault="00E020AA" w:rsidP="00303550">
      <w:pPr>
        <w:pStyle w:val="Heading3"/>
      </w:pPr>
      <w:bookmarkStart w:id="162" w:name="_Toc113436588"/>
      <w:r w:rsidRPr="00C37D99">
        <w:t>speedTest</w:t>
      </w:r>
      <w:bookmarkEnd w:id="162"/>
      <w:r w:rsidR="00CF7758" w:rsidRPr="00C37D99">
        <w:t xml:space="preserve"> </w:t>
      </w:r>
    </w:p>
    <w:p w14:paraId="060F7F11" w14:textId="77777777" w:rsidR="003277CA" w:rsidRPr="00C37D99" w:rsidRDefault="003277CA" w:rsidP="00B67F8B">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3277CA" w:rsidRPr="00C37D99" w14:paraId="28F90979" w14:textId="77777777" w:rsidTr="0054461D">
        <w:tc>
          <w:tcPr>
            <w:tcW w:w="1122" w:type="pct"/>
            <w:shd w:val="clear" w:color="auto" w:fill="BFBFBF" w:themeFill="background1" w:themeFillShade="BF"/>
          </w:tcPr>
          <w:p w14:paraId="1B8A6D4B" w14:textId="77777777" w:rsidR="003277CA" w:rsidRPr="00C37D99" w:rsidRDefault="003277CA" w:rsidP="00E131AF">
            <w:pPr>
              <w:pStyle w:val="ANSVNormal"/>
            </w:pPr>
            <w:r w:rsidRPr="00C37D99">
              <w:t>Tên API</w:t>
            </w:r>
          </w:p>
        </w:tc>
        <w:tc>
          <w:tcPr>
            <w:tcW w:w="3878" w:type="pct"/>
            <w:shd w:val="clear" w:color="auto" w:fill="BFBFBF" w:themeFill="background1" w:themeFillShade="BF"/>
          </w:tcPr>
          <w:p w14:paraId="288F9FFA" w14:textId="77777777" w:rsidR="003277CA" w:rsidRPr="00C37D99" w:rsidRDefault="003277CA" w:rsidP="00E131AF">
            <w:pPr>
              <w:pStyle w:val="ANSVNormal"/>
            </w:pPr>
            <w:r w:rsidRPr="00C37D99">
              <w:t>Mô tả</w:t>
            </w:r>
          </w:p>
        </w:tc>
      </w:tr>
      <w:tr w:rsidR="003277CA" w:rsidRPr="00C37D99" w14:paraId="1A270A67" w14:textId="77777777" w:rsidTr="0054461D">
        <w:trPr>
          <w:trHeight w:val="362"/>
        </w:trPr>
        <w:tc>
          <w:tcPr>
            <w:tcW w:w="1122" w:type="pct"/>
          </w:tcPr>
          <w:p w14:paraId="74ED1DA7" w14:textId="4ABA7212" w:rsidR="003277CA" w:rsidRPr="00C37D99" w:rsidRDefault="003277CA" w:rsidP="00E131AF">
            <w:pPr>
              <w:pStyle w:val="ANSVNormal"/>
              <w:rPr>
                <w:lang w:val="vi-VN"/>
              </w:rPr>
            </w:pPr>
            <w:r w:rsidRPr="00C37D99">
              <w:rPr>
                <w:lang w:val="vi-VN"/>
              </w:rPr>
              <w:t>speedTest</w:t>
            </w:r>
          </w:p>
        </w:tc>
        <w:tc>
          <w:tcPr>
            <w:tcW w:w="3878" w:type="pct"/>
          </w:tcPr>
          <w:p w14:paraId="4797806F" w14:textId="5FF50371" w:rsidR="003277CA" w:rsidRPr="00C37D99" w:rsidRDefault="00B61952" w:rsidP="00E131AF">
            <w:pPr>
              <w:pStyle w:val="ANSVNormal"/>
              <w:rPr>
                <w:lang w:val="vi-VN"/>
              </w:rPr>
            </w:pPr>
            <w:r w:rsidRPr="00C37D99">
              <w:rPr>
                <w:lang w:val="vi-VN"/>
              </w:rPr>
              <w:t>Đo tốc độ mạng</w:t>
            </w:r>
          </w:p>
        </w:tc>
      </w:tr>
      <w:tr w:rsidR="00B61952" w:rsidRPr="00C37D99" w14:paraId="04631738" w14:textId="77777777" w:rsidTr="0054461D">
        <w:tc>
          <w:tcPr>
            <w:tcW w:w="1122" w:type="pct"/>
          </w:tcPr>
          <w:p w14:paraId="122ECAB9" w14:textId="4ED22D23" w:rsidR="00B61952" w:rsidRPr="00C37D99" w:rsidRDefault="00B61952" w:rsidP="00E131AF">
            <w:pPr>
              <w:pStyle w:val="ANSVNormal"/>
            </w:pPr>
            <w:r w:rsidRPr="00C37D99">
              <w:lastRenderedPageBreak/>
              <w:t>Method</w:t>
            </w:r>
          </w:p>
        </w:tc>
        <w:tc>
          <w:tcPr>
            <w:tcW w:w="3878" w:type="pct"/>
          </w:tcPr>
          <w:p w14:paraId="2823E709" w14:textId="1ACD0D9B" w:rsidR="00B61952" w:rsidRPr="00C37D99" w:rsidRDefault="00B61952" w:rsidP="00E131AF">
            <w:pPr>
              <w:pStyle w:val="ANSVNormal"/>
            </w:pPr>
            <w:r w:rsidRPr="00C37D99">
              <w:t>Function call</w:t>
            </w:r>
          </w:p>
        </w:tc>
      </w:tr>
      <w:tr w:rsidR="00B61952" w:rsidRPr="00C37D99" w14:paraId="25A4AFB9" w14:textId="77777777" w:rsidTr="0054461D">
        <w:tc>
          <w:tcPr>
            <w:tcW w:w="1122" w:type="pct"/>
          </w:tcPr>
          <w:p w14:paraId="6EC478BD" w14:textId="478FA0DD" w:rsidR="00B61952" w:rsidRPr="00C37D99" w:rsidRDefault="00B61952" w:rsidP="00E131AF">
            <w:pPr>
              <w:pStyle w:val="ANSVNormal"/>
            </w:pPr>
            <w:r w:rsidRPr="00C37D99">
              <w:t>Response</w:t>
            </w:r>
          </w:p>
        </w:tc>
        <w:tc>
          <w:tcPr>
            <w:tcW w:w="3878" w:type="pct"/>
          </w:tcPr>
          <w:p w14:paraId="0258D9B5" w14:textId="6C1B28E8" w:rsidR="00B61952" w:rsidRPr="00C37D99" w:rsidRDefault="00B61952" w:rsidP="00E131AF">
            <w:pPr>
              <w:pStyle w:val="ANSVNormal"/>
            </w:pPr>
            <w:r w:rsidRPr="00C37D99">
              <w:t>JSON Object</w:t>
            </w:r>
          </w:p>
        </w:tc>
      </w:tr>
    </w:tbl>
    <w:p w14:paraId="687E75BD" w14:textId="77777777" w:rsidR="003277CA" w:rsidRPr="00C37D99" w:rsidRDefault="003277CA" w:rsidP="00B67F8B">
      <w:pPr>
        <w:spacing w:line="288" w:lineRule="auto"/>
      </w:pPr>
    </w:p>
    <w:p w14:paraId="5677CEEB" w14:textId="11B1C624" w:rsidR="003277CA" w:rsidRPr="00C37D99" w:rsidRDefault="003277CA" w:rsidP="00B67F8B">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638"/>
        <w:gridCol w:w="1422"/>
        <w:gridCol w:w="1080"/>
        <w:gridCol w:w="1751"/>
        <w:gridCol w:w="2659"/>
      </w:tblGrid>
      <w:tr w:rsidR="00C04A23" w:rsidRPr="00C37D99" w14:paraId="70E76695" w14:textId="77777777" w:rsidTr="008974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91CF3BF" w14:textId="77777777" w:rsidR="00C04A23" w:rsidRPr="00C37D99" w:rsidRDefault="00C04A23" w:rsidP="00B67F8B">
            <w:pPr>
              <w:spacing w:line="288" w:lineRule="auto"/>
              <w:rPr>
                <w:b/>
                <w:bCs/>
                <w:lang w:eastAsia="en-AU"/>
              </w:rPr>
            </w:pPr>
            <w:r w:rsidRPr="00C37D99">
              <w:rPr>
                <w:b/>
                <w:bCs/>
                <w:lang w:eastAsia="en-AU"/>
              </w:rPr>
              <w:t>No</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BFA0FB" w14:textId="77777777" w:rsidR="00C04A23" w:rsidRPr="00C37D99" w:rsidRDefault="00C04A23" w:rsidP="00B67F8B">
            <w:pPr>
              <w:spacing w:line="288" w:lineRule="auto"/>
              <w:rPr>
                <w:b/>
                <w:bCs/>
                <w:lang w:eastAsia="en-AU"/>
              </w:rPr>
            </w:pPr>
            <w:r w:rsidRPr="00C37D99">
              <w:rPr>
                <w:b/>
                <w:bCs/>
                <w:lang w:eastAsia="en-AU"/>
              </w:rPr>
              <w:t>Parameter</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108F98AD" w14:textId="77777777" w:rsidR="00C04A23" w:rsidRPr="00C37D99" w:rsidRDefault="00C04A23" w:rsidP="00B67F8B">
            <w:pPr>
              <w:spacing w:line="288" w:lineRule="auto"/>
              <w:rPr>
                <w:b/>
                <w:bCs/>
                <w:lang w:eastAsia="en-AU"/>
              </w:rPr>
            </w:pPr>
            <w:r w:rsidRPr="00C37D99">
              <w:rPr>
                <w:b/>
                <w:bCs/>
                <w:lang w:eastAsia="en-AU"/>
              </w:rPr>
              <w:t>Mandatory</w:t>
            </w:r>
          </w:p>
        </w:tc>
        <w:tc>
          <w:tcPr>
            <w:tcW w:w="1080" w:type="dxa"/>
            <w:tcBorders>
              <w:top w:val="single" w:sz="4" w:space="0" w:color="auto"/>
              <w:left w:val="nil"/>
              <w:bottom w:val="single" w:sz="4" w:space="0" w:color="auto"/>
              <w:right w:val="single" w:sz="4" w:space="0" w:color="auto"/>
            </w:tcBorders>
            <w:vAlign w:val="center"/>
          </w:tcPr>
          <w:p w14:paraId="6FE0D001" w14:textId="77777777" w:rsidR="00C04A23" w:rsidRPr="00C37D99" w:rsidRDefault="00C04A23" w:rsidP="00B67F8B">
            <w:pPr>
              <w:spacing w:line="288" w:lineRule="auto"/>
              <w:rPr>
                <w:b/>
                <w:bCs/>
                <w:lang w:eastAsia="en-AU"/>
              </w:rPr>
            </w:pPr>
            <w:r w:rsidRPr="00C37D99">
              <w:rPr>
                <w:b/>
                <w:bCs/>
                <w:lang w:eastAsia="en-AU"/>
              </w:rPr>
              <w:t>Type</w:t>
            </w:r>
          </w:p>
        </w:tc>
        <w:tc>
          <w:tcPr>
            <w:tcW w:w="1751" w:type="dxa"/>
            <w:tcBorders>
              <w:top w:val="single" w:sz="4" w:space="0" w:color="auto"/>
              <w:left w:val="single" w:sz="4" w:space="0" w:color="auto"/>
              <w:bottom w:val="single" w:sz="4" w:space="0" w:color="auto"/>
              <w:right w:val="single" w:sz="4" w:space="0" w:color="auto"/>
            </w:tcBorders>
          </w:tcPr>
          <w:p w14:paraId="1E98A82F" w14:textId="77777777" w:rsidR="00C04A23" w:rsidRPr="00C37D99" w:rsidRDefault="00C04A23" w:rsidP="00B67F8B">
            <w:pPr>
              <w:spacing w:line="288" w:lineRule="auto"/>
              <w:rPr>
                <w:b/>
                <w:bCs/>
                <w:lang w:eastAsia="en-AU"/>
              </w:rPr>
            </w:pPr>
            <w:r w:rsidRPr="00C37D99">
              <w:rPr>
                <w:b/>
                <w:bCs/>
                <w:lang w:eastAsia="en-AU"/>
              </w:rPr>
              <w:t>Max length</w:t>
            </w:r>
          </w:p>
        </w:tc>
        <w:tc>
          <w:tcPr>
            <w:tcW w:w="26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8C340" w14:textId="77777777" w:rsidR="00C04A23" w:rsidRPr="00C37D99" w:rsidRDefault="00C04A23" w:rsidP="00B67F8B">
            <w:pPr>
              <w:spacing w:line="288" w:lineRule="auto"/>
              <w:rPr>
                <w:b/>
                <w:bCs/>
                <w:lang w:eastAsia="en-AU"/>
              </w:rPr>
            </w:pPr>
            <w:r w:rsidRPr="00C37D99">
              <w:rPr>
                <w:b/>
                <w:bCs/>
                <w:lang w:eastAsia="en-AU"/>
              </w:rPr>
              <w:t>Meaning/Value</w:t>
            </w:r>
          </w:p>
        </w:tc>
      </w:tr>
      <w:tr w:rsidR="00C04A23" w:rsidRPr="00C37D99" w14:paraId="5B9B3645" w14:textId="77777777" w:rsidTr="008974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8575763" w14:textId="77777777" w:rsidR="00C04A23" w:rsidRPr="00C37D99" w:rsidRDefault="00C04A23" w:rsidP="00B67F8B">
            <w:pPr>
              <w:spacing w:line="288" w:lineRule="auto"/>
              <w:rPr>
                <w:b/>
                <w:bCs/>
                <w:lang w:eastAsia="en-AU"/>
              </w:rPr>
            </w:pPr>
            <w:r w:rsidRPr="00C37D99">
              <w:rPr>
                <w:lang w:val="vi-VN" w:eastAsia="en-AU"/>
              </w:rPr>
              <w:t>1</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C07B82" w14:textId="77777777" w:rsidR="00C04A23" w:rsidRPr="00C37D99" w:rsidRDefault="00C04A23" w:rsidP="00B67F8B">
            <w:pPr>
              <w:spacing w:line="288" w:lineRule="auto"/>
              <w:rPr>
                <w:b/>
                <w:bCs/>
                <w:lang w:eastAsia="en-AU"/>
              </w:rPr>
            </w:pPr>
            <w:r w:rsidRPr="00C37D99">
              <w:rPr>
                <w:lang w:val="vi-VN"/>
              </w:rPr>
              <w:t>serialNumber</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784EFE85" w14:textId="77777777" w:rsidR="00C04A23" w:rsidRPr="00C37D99" w:rsidRDefault="00C04A23" w:rsidP="00B67F8B">
            <w:pPr>
              <w:spacing w:line="288" w:lineRule="auto"/>
              <w:rPr>
                <w:b/>
                <w:bCs/>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09871B6C" w14:textId="77777777" w:rsidR="00C04A23" w:rsidRPr="00C37D99" w:rsidRDefault="00C04A23" w:rsidP="00B67F8B">
            <w:pPr>
              <w:spacing w:line="288" w:lineRule="auto"/>
              <w:rPr>
                <w:b/>
                <w:bCs/>
                <w:lang w:eastAsia="en-AU"/>
              </w:rPr>
            </w:pPr>
            <w:r w:rsidRPr="00C37D99">
              <w:rPr>
                <w:lang w:eastAsia="en-AU"/>
              </w:rPr>
              <w:t>String</w:t>
            </w:r>
          </w:p>
        </w:tc>
        <w:tc>
          <w:tcPr>
            <w:tcW w:w="1751" w:type="dxa"/>
            <w:tcBorders>
              <w:top w:val="single" w:sz="4" w:space="0" w:color="auto"/>
              <w:left w:val="single" w:sz="4" w:space="0" w:color="auto"/>
              <w:bottom w:val="single" w:sz="4" w:space="0" w:color="auto"/>
              <w:right w:val="single" w:sz="4" w:space="0" w:color="auto"/>
            </w:tcBorders>
            <w:vAlign w:val="center"/>
          </w:tcPr>
          <w:p w14:paraId="1F33AF51" w14:textId="77777777" w:rsidR="00C04A23" w:rsidRPr="00C37D99" w:rsidRDefault="00C04A23" w:rsidP="00B67F8B">
            <w:pPr>
              <w:spacing w:line="288" w:lineRule="auto"/>
              <w:rPr>
                <w:b/>
                <w:bCs/>
                <w:lang w:eastAsia="en-AU"/>
              </w:rPr>
            </w:pPr>
            <w:r w:rsidRPr="00C37D99">
              <w:rPr>
                <w:lang w:val="vi-VN" w:eastAsia="en-AU"/>
              </w:rPr>
              <w:t>16</w:t>
            </w:r>
          </w:p>
        </w:tc>
        <w:tc>
          <w:tcPr>
            <w:tcW w:w="26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D968EE" w14:textId="48BEF652" w:rsidR="00C04A23" w:rsidRPr="00C37D99" w:rsidRDefault="00C04A23" w:rsidP="00B67F8B">
            <w:pPr>
              <w:spacing w:line="288" w:lineRule="auto"/>
              <w:rPr>
                <w:b/>
                <w:bCs/>
                <w:lang w:eastAsia="en-AU"/>
              </w:rPr>
            </w:pPr>
            <w:r w:rsidRPr="00C37D99">
              <w:rPr>
                <w:lang w:val="vi-VN" w:eastAsia="en-AU"/>
              </w:rPr>
              <w:t xml:space="preserve">SerialNumber của thiết bị </w:t>
            </w:r>
            <w:r w:rsidR="00045180">
              <w:rPr>
                <w:lang w:eastAsia="en-AU"/>
              </w:rPr>
              <w:t>cần đo tốc độ</w:t>
            </w:r>
            <w:r w:rsidRPr="00C37D99">
              <w:rPr>
                <w:lang w:val="vi-VN" w:eastAsia="en-AU"/>
              </w:rPr>
              <w:t xml:space="preserve"> </w:t>
            </w:r>
          </w:p>
        </w:tc>
      </w:tr>
      <w:tr w:rsidR="00C04A23" w:rsidRPr="00C37D99" w14:paraId="185972B4" w14:textId="77777777" w:rsidTr="008974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C7DDDAA" w14:textId="77777777" w:rsidR="00C04A23" w:rsidRPr="00C37D99" w:rsidRDefault="00C04A23" w:rsidP="00B67F8B">
            <w:pPr>
              <w:spacing w:line="288" w:lineRule="auto"/>
              <w:rPr>
                <w:b/>
                <w:bCs/>
                <w:lang w:eastAsia="en-AU"/>
              </w:rPr>
            </w:pPr>
            <w:r w:rsidRPr="00C37D99">
              <w:rPr>
                <w:lang w:val="vi-VN" w:eastAsia="en-AU"/>
              </w:rPr>
              <w:t>2</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ADB27A" w14:textId="77777777" w:rsidR="00C04A23" w:rsidRPr="00C37D99" w:rsidRDefault="00C04A23" w:rsidP="00B67F8B">
            <w:pPr>
              <w:spacing w:line="288" w:lineRule="auto"/>
              <w:rPr>
                <w:b/>
                <w:bCs/>
                <w:lang w:eastAsia="en-AU"/>
              </w:rPr>
            </w:pPr>
            <w:r w:rsidRPr="00C37D99">
              <w:rPr>
                <w:lang w:val="vi-VN"/>
              </w:rPr>
              <w:t>modelName</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29A4C591" w14:textId="77777777" w:rsidR="00C04A23" w:rsidRPr="00C37D99" w:rsidRDefault="00C04A23" w:rsidP="00B67F8B">
            <w:pPr>
              <w:spacing w:line="288" w:lineRule="auto"/>
              <w:rPr>
                <w:b/>
                <w:bCs/>
                <w:lang w:eastAsia="en-AU"/>
              </w:rPr>
            </w:pPr>
            <w:r w:rsidRPr="00C37D99">
              <w:rPr>
                <w:lang w:eastAsia="en-AU"/>
              </w:rPr>
              <w:t>Mandatory</w:t>
            </w:r>
          </w:p>
        </w:tc>
        <w:tc>
          <w:tcPr>
            <w:tcW w:w="1080" w:type="dxa"/>
            <w:tcBorders>
              <w:top w:val="single" w:sz="4" w:space="0" w:color="auto"/>
              <w:left w:val="nil"/>
              <w:bottom w:val="single" w:sz="4" w:space="0" w:color="auto"/>
              <w:right w:val="single" w:sz="4" w:space="0" w:color="auto"/>
            </w:tcBorders>
            <w:vAlign w:val="center"/>
          </w:tcPr>
          <w:p w14:paraId="313C1DF3" w14:textId="77777777" w:rsidR="00C04A23" w:rsidRPr="00C37D99" w:rsidRDefault="00C04A23" w:rsidP="00B67F8B">
            <w:pPr>
              <w:spacing w:line="288" w:lineRule="auto"/>
              <w:rPr>
                <w:b/>
                <w:bCs/>
                <w:lang w:eastAsia="en-AU"/>
              </w:rPr>
            </w:pPr>
            <w:r w:rsidRPr="00C37D99">
              <w:rPr>
                <w:lang w:val="vi-VN" w:eastAsia="en-AU"/>
              </w:rPr>
              <w:t xml:space="preserve">String </w:t>
            </w:r>
          </w:p>
        </w:tc>
        <w:tc>
          <w:tcPr>
            <w:tcW w:w="1751" w:type="dxa"/>
            <w:tcBorders>
              <w:top w:val="single" w:sz="4" w:space="0" w:color="auto"/>
              <w:left w:val="single" w:sz="4" w:space="0" w:color="auto"/>
              <w:bottom w:val="single" w:sz="4" w:space="0" w:color="auto"/>
              <w:right w:val="single" w:sz="4" w:space="0" w:color="auto"/>
            </w:tcBorders>
            <w:vAlign w:val="center"/>
          </w:tcPr>
          <w:p w14:paraId="6A55B7AF" w14:textId="77777777" w:rsidR="00C04A23" w:rsidRPr="00C37D99" w:rsidRDefault="00C04A23" w:rsidP="00B67F8B">
            <w:pPr>
              <w:spacing w:line="288" w:lineRule="auto"/>
              <w:rPr>
                <w:b/>
                <w:bCs/>
                <w:lang w:eastAsia="en-AU"/>
              </w:rPr>
            </w:pPr>
            <w:r w:rsidRPr="00C37D99">
              <w:rPr>
                <w:lang w:val="vi-VN" w:eastAsia="en-AU"/>
              </w:rPr>
              <w:t xml:space="preserve">16 </w:t>
            </w:r>
          </w:p>
        </w:tc>
        <w:tc>
          <w:tcPr>
            <w:tcW w:w="26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4AE8E" w14:textId="7A906580" w:rsidR="00C04A23" w:rsidRPr="00045180" w:rsidRDefault="00C04A23" w:rsidP="00B67F8B">
            <w:pPr>
              <w:spacing w:line="288" w:lineRule="auto"/>
              <w:rPr>
                <w:b/>
                <w:bCs/>
                <w:lang w:eastAsia="en-AU"/>
              </w:rPr>
            </w:pPr>
            <w:r w:rsidRPr="00C37D99">
              <w:rPr>
                <w:lang w:val="vi-VN" w:eastAsia="en-AU"/>
              </w:rPr>
              <w:t xml:space="preserve">Model của thiết bị cần </w:t>
            </w:r>
            <w:r w:rsidR="00045180">
              <w:rPr>
                <w:lang w:eastAsia="en-AU"/>
              </w:rPr>
              <w:t>đo tốc độ</w:t>
            </w:r>
          </w:p>
        </w:tc>
      </w:tr>
    </w:tbl>
    <w:p w14:paraId="071AABF8" w14:textId="77777777" w:rsidR="003277CA" w:rsidRPr="00C37D99" w:rsidRDefault="003277CA" w:rsidP="00B67F8B">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800"/>
        <w:gridCol w:w="1440"/>
        <w:gridCol w:w="1080"/>
        <w:gridCol w:w="1620"/>
        <w:gridCol w:w="2610"/>
      </w:tblGrid>
      <w:tr w:rsidR="003277CA" w:rsidRPr="00C37D99" w14:paraId="5DFEE9B4" w14:textId="77777777" w:rsidTr="72CE505C">
        <w:trPr>
          <w:trHeight w:val="255"/>
        </w:trPr>
        <w:tc>
          <w:tcPr>
            <w:tcW w:w="625" w:type="dxa"/>
            <w:vAlign w:val="center"/>
          </w:tcPr>
          <w:p w14:paraId="2543F381" w14:textId="77777777" w:rsidR="003277CA" w:rsidRPr="00C37D99" w:rsidRDefault="003277CA" w:rsidP="00B67F8B">
            <w:pPr>
              <w:spacing w:line="288" w:lineRule="auto"/>
              <w:rPr>
                <w:b/>
                <w:bCs/>
                <w:lang w:eastAsia="en-AU"/>
              </w:rPr>
            </w:pPr>
            <w:r w:rsidRPr="00C37D99">
              <w:rPr>
                <w:b/>
                <w:bCs/>
                <w:lang w:eastAsia="en-AU"/>
              </w:rPr>
              <w:t>No</w:t>
            </w:r>
          </w:p>
        </w:tc>
        <w:tc>
          <w:tcPr>
            <w:tcW w:w="1800" w:type="dxa"/>
            <w:shd w:val="clear" w:color="auto" w:fill="auto"/>
            <w:noWrap/>
            <w:vAlign w:val="center"/>
          </w:tcPr>
          <w:p w14:paraId="3AE16E5C" w14:textId="77777777" w:rsidR="003277CA" w:rsidRPr="00C37D99" w:rsidRDefault="003277CA" w:rsidP="00B67F8B">
            <w:pPr>
              <w:spacing w:line="288" w:lineRule="auto"/>
              <w:rPr>
                <w:b/>
                <w:bCs/>
                <w:lang w:eastAsia="en-AU"/>
              </w:rPr>
            </w:pPr>
            <w:r w:rsidRPr="00C37D99">
              <w:rPr>
                <w:b/>
                <w:bCs/>
                <w:lang w:eastAsia="en-AU"/>
              </w:rPr>
              <w:t>Parameter</w:t>
            </w:r>
          </w:p>
        </w:tc>
        <w:tc>
          <w:tcPr>
            <w:tcW w:w="1440" w:type="dxa"/>
            <w:shd w:val="clear" w:color="auto" w:fill="auto"/>
            <w:noWrap/>
            <w:vAlign w:val="center"/>
          </w:tcPr>
          <w:p w14:paraId="755398BC" w14:textId="77777777" w:rsidR="003277CA" w:rsidRPr="00C37D99" w:rsidRDefault="003277CA" w:rsidP="00B67F8B">
            <w:pPr>
              <w:spacing w:line="288" w:lineRule="auto"/>
              <w:rPr>
                <w:b/>
                <w:bCs/>
                <w:lang w:eastAsia="en-AU"/>
              </w:rPr>
            </w:pPr>
            <w:r w:rsidRPr="00C37D99">
              <w:rPr>
                <w:b/>
                <w:bCs/>
                <w:lang w:eastAsia="en-AU"/>
              </w:rPr>
              <w:t>Mandatory</w:t>
            </w:r>
          </w:p>
        </w:tc>
        <w:tc>
          <w:tcPr>
            <w:tcW w:w="1080" w:type="dxa"/>
          </w:tcPr>
          <w:p w14:paraId="231751EB" w14:textId="77777777" w:rsidR="003277CA" w:rsidRPr="00C37D99" w:rsidRDefault="003277CA" w:rsidP="00B67F8B">
            <w:pPr>
              <w:spacing w:line="288" w:lineRule="auto"/>
              <w:rPr>
                <w:b/>
                <w:bCs/>
                <w:lang w:eastAsia="en-AU"/>
              </w:rPr>
            </w:pPr>
            <w:r w:rsidRPr="00C37D99">
              <w:rPr>
                <w:b/>
                <w:bCs/>
                <w:lang w:eastAsia="en-AU"/>
              </w:rPr>
              <w:t>Type</w:t>
            </w:r>
          </w:p>
        </w:tc>
        <w:tc>
          <w:tcPr>
            <w:tcW w:w="1620" w:type="dxa"/>
            <w:vAlign w:val="center"/>
          </w:tcPr>
          <w:p w14:paraId="50AE7452" w14:textId="77777777" w:rsidR="003277CA" w:rsidRPr="00C37D99" w:rsidRDefault="003277CA" w:rsidP="00B67F8B">
            <w:pPr>
              <w:spacing w:line="288" w:lineRule="auto"/>
              <w:rPr>
                <w:b/>
                <w:bCs/>
                <w:lang w:eastAsia="en-AU"/>
              </w:rPr>
            </w:pPr>
            <w:r w:rsidRPr="00C37D99">
              <w:rPr>
                <w:b/>
                <w:bCs/>
                <w:lang w:eastAsia="en-AU"/>
              </w:rPr>
              <w:t>Max length</w:t>
            </w:r>
          </w:p>
        </w:tc>
        <w:tc>
          <w:tcPr>
            <w:tcW w:w="2610" w:type="dxa"/>
            <w:shd w:val="clear" w:color="auto" w:fill="auto"/>
            <w:noWrap/>
            <w:vAlign w:val="center"/>
          </w:tcPr>
          <w:p w14:paraId="4FB1405C" w14:textId="77777777" w:rsidR="003277CA" w:rsidRPr="00C37D99" w:rsidRDefault="003277CA" w:rsidP="00B67F8B">
            <w:pPr>
              <w:spacing w:line="288" w:lineRule="auto"/>
              <w:rPr>
                <w:b/>
                <w:bCs/>
                <w:lang w:eastAsia="en-AU"/>
              </w:rPr>
            </w:pPr>
            <w:r w:rsidRPr="00C37D99">
              <w:rPr>
                <w:b/>
                <w:bCs/>
                <w:lang w:eastAsia="en-AU"/>
              </w:rPr>
              <w:t>Meaning</w:t>
            </w:r>
          </w:p>
        </w:tc>
      </w:tr>
      <w:tr w:rsidR="003277CA" w:rsidRPr="00C37D99" w14:paraId="4BBE964A" w14:textId="77777777" w:rsidTr="72CE505C">
        <w:trPr>
          <w:trHeight w:val="255"/>
        </w:trPr>
        <w:tc>
          <w:tcPr>
            <w:tcW w:w="625" w:type="dxa"/>
            <w:vAlign w:val="center"/>
          </w:tcPr>
          <w:p w14:paraId="175887E4" w14:textId="77777777" w:rsidR="003277CA" w:rsidRPr="00C37D99" w:rsidRDefault="003277CA" w:rsidP="00B67F8B">
            <w:pPr>
              <w:spacing w:line="288" w:lineRule="auto"/>
              <w:jc w:val="center"/>
              <w:rPr>
                <w:lang w:eastAsia="en-AU"/>
              </w:rPr>
            </w:pPr>
            <w:r w:rsidRPr="00C37D99">
              <w:rPr>
                <w:lang w:eastAsia="en-AU"/>
              </w:rPr>
              <w:t>1</w:t>
            </w:r>
          </w:p>
        </w:tc>
        <w:tc>
          <w:tcPr>
            <w:tcW w:w="1800" w:type="dxa"/>
            <w:shd w:val="clear" w:color="auto" w:fill="auto"/>
            <w:noWrap/>
            <w:vAlign w:val="center"/>
          </w:tcPr>
          <w:p w14:paraId="3A620614" w14:textId="77777777" w:rsidR="003277CA" w:rsidRPr="00C37D99" w:rsidRDefault="003277CA" w:rsidP="00B67F8B">
            <w:pPr>
              <w:spacing w:line="288" w:lineRule="auto"/>
              <w:rPr>
                <w:lang w:eastAsia="en-AU"/>
              </w:rPr>
            </w:pPr>
            <w:r w:rsidRPr="00C37D99">
              <w:rPr>
                <w:lang w:eastAsia="en-AU"/>
              </w:rPr>
              <w:t>errorCode</w:t>
            </w:r>
          </w:p>
        </w:tc>
        <w:tc>
          <w:tcPr>
            <w:tcW w:w="1440" w:type="dxa"/>
            <w:shd w:val="clear" w:color="auto" w:fill="auto"/>
            <w:noWrap/>
            <w:vAlign w:val="center"/>
          </w:tcPr>
          <w:p w14:paraId="5D8FF558" w14:textId="77777777" w:rsidR="003277CA" w:rsidRPr="00C37D99" w:rsidRDefault="003277CA" w:rsidP="00B67F8B">
            <w:pPr>
              <w:spacing w:line="288" w:lineRule="auto"/>
              <w:rPr>
                <w:lang w:eastAsia="en-AU"/>
              </w:rPr>
            </w:pPr>
            <w:r w:rsidRPr="00C37D99">
              <w:rPr>
                <w:lang w:eastAsia="en-AU"/>
              </w:rPr>
              <w:t>Mandatory</w:t>
            </w:r>
          </w:p>
        </w:tc>
        <w:tc>
          <w:tcPr>
            <w:tcW w:w="1080" w:type="dxa"/>
          </w:tcPr>
          <w:p w14:paraId="76C42721" w14:textId="77777777" w:rsidR="003277CA" w:rsidRPr="00C37D99" w:rsidRDefault="003277CA" w:rsidP="00B67F8B">
            <w:pPr>
              <w:spacing w:line="288" w:lineRule="auto"/>
              <w:rPr>
                <w:lang w:eastAsia="en-AU"/>
              </w:rPr>
            </w:pPr>
            <w:r w:rsidRPr="00C37D99">
              <w:rPr>
                <w:lang w:eastAsia="en-AU"/>
              </w:rPr>
              <w:t>String</w:t>
            </w:r>
          </w:p>
        </w:tc>
        <w:tc>
          <w:tcPr>
            <w:tcW w:w="1620" w:type="dxa"/>
            <w:vAlign w:val="center"/>
          </w:tcPr>
          <w:p w14:paraId="5E1E07FC" w14:textId="77777777" w:rsidR="003277CA" w:rsidRPr="00C37D99" w:rsidRDefault="003277CA" w:rsidP="00B67F8B">
            <w:pPr>
              <w:spacing w:line="288" w:lineRule="auto"/>
              <w:rPr>
                <w:lang w:eastAsia="en-AU"/>
              </w:rPr>
            </w:pPr>
            <w:r w:rsidRPr="00C37D99">
              <w:rPr>
                <w:lang w:eastAsia="en-AU"/>
              </w:rPr>
              <w:t>4</w:t>
            </w:r>
          </w:p>
        </w:tc>
        <w:tc>
          <w:tcPr>
            <w:tcW w:w="2610" w:type="dxa"/>
            <w:shd w:val="clear" w:color="auto" w:fill="auto"/>
            <w:noWrap/>
            <w:vAlign w:val="center"/>
          </w:tcPr>
          <w:p w14:paraId="41253712" w14:textId="77777777" w:rsidR="003277CA" w:rsidRPr="00C37D99" w:rsidRDefault="003277CA" w:rsidP="00B67F8B">
            <w:pPr>
              <w:spacing w:line="288" w:lineRule="auto"/>
              <w:rPr>
                <w:lang w:eastAsia="en-AU"/>
              </w:rPr>
            </w:pPr>
            <w:r w:rsidRPr="00C37D99">
              <w:rPr>
                <w:lang w:eastAsia="en-AU"/>
              </w:rPr>
              <w:t>Mã lỗi</w:t>
            </w:r>
          </w:p>
        </w:tc>
      </w:tr>
      <w:tr w:rsidR="003277CA" w:rsidRPr="00C37D99" w14:paraId="6F0A82EE" w14:textId="77777777" w:rsidTr="72CE505C">
        <w:trPr>
          <w:trHeight w:val="255"/>
        </w:trPr>
        <w:tc>
          <w:tcPr>
            <w:tcW w:w="625" w:type="dxa"/>
            <w:vAlign w:val="center"/>
          </w:tcPr>
          <w:p w14:paraId="69986C2C" w14:textId="77777777" w:rsidR="003277CA" w:rsidRPr="00C37D99" w:rsidRDefault="003277CA" w:rsidP="00B67F8B">
            <w:pPr>
              <w:spacing w:line="288" w:lineRule="auto"/>
              <w:jc w:val="center"/>
              <w:rPr>
                <w:lang w:eastAsia="en-AU"/>
              </w:rPr>
            </w:pPr>
            <w:r w:rsidRPr="00C37D99">
              <w:rPr>
                <w:lang w:eastAsia="en-AU"/>
              </w:rPr>
              <w:t>2</w:t>
            </w:r>
          </w:p>
        </w:tc>
        <w:tc>
          <w:tcPr>
            <w:tcW w:w="1800" w:type="dxa"/>
            <w:shd w:val="clear" w:color="auto" w:fill="auto"/>
            <w:noWrap/>
            <w:vAlign w:val="center"/>
          </w:tcPr>
          <w:p w14:paraId="177AC547" w14:textId="77777777" w:rsidR="003277CA" w:rsidRPr="00C37D99" w:rsidRDefault="003277CA" w:rsidP="00B67F8B">
            <w:pPr>
              <w:spacing w:line="288" w:lineRule="auto"/>
              <w:rPr>
                <w:lang w:eastAsia="en-AU"/>
              </w:rPr>
            </w:pPr>
            <w:r w:rsidRPr="00C37D99">
              <w:rPr>
                <w:lang w:eastAsia="en-AU"/>
              </w:rPr>
              <w:t>errorMessage</w:t>
            </w:r>
          </w:p>
        </w:tc>
        <w:tc>
          <w:tcPr>
            <w:tcW w:w="1440" w:type="dxa"/>
            <w:shd w:val="clear" w:color="auto" w:fill="auto"/>
            <w:noWrap/>
            <w:vAlign w:val="center"/>
          </w:tcPr>
          <w:p w14:paraId="5BEF00D8" w14:textId="77777777" w:rsidR="003277CA" w:rsidRPr="00C37D99" w:rsidRDefault="003277CA" w:rsidP="00B67F8B">
            <w:pPr>
              <w:spacing w:line="288" w:lineRule="auto"/>
              <w:rPr>
                <w:lang w:eastAsia="en-AU"/>
              </w:rPr>
            </w:pPr>
            <w:r w:rsidRPr="00C37D99">
              <w:rPr>
                <w:lang w:eastAsia="en-AU"/>
              </w:rPr>
              <w:t>Optional</w:t>
            </w:r>
          </w:p>
        </w:tc>
        <w:tc>
          <w:tcPr>
            <w:tcW w:w="1080" w:type="dxa"/>
          </w:tcPr>
          <w:p w14:paraId="7B004651" w14:textId="77777777" w:rsidR="003277CA" w:rsidRPr="00C37D99" w:rsidRDefault="003277CA" w:rsidP="00B67F8B">
            <w:pPr>
              <w:spacing w:line="288" w:lineRule="auto"/>
              <w:rPr>
                <w:lang w:eastAsia="en-AU"/>
              </w:rPr>
            </w:pPr>
            <w:r w:rsidRPr="00C37D99">
              <w:rPr>
                <w:lang w:eastAsia="en-AU"/>
              </w:rPr>
              <w:t>String</w:t>
            </w:r>
          </w:p>
        </w:tc>
        <w:tc>
          <w:tcPr>
            <w:tcW w:w="1620" w:type="dxa"/>
            <w:vAlign w:val="center"/>
          </w:tcPr>
          <w:p w14:paraId="54968830" w14:textId="77777777" w:rsidR="003277CA" w:rsidRPr="00C37D99" w:rsidRDefault="003277CA" w:rsidP="00B67F8B">
            <w:pPr>
              <w:spacing w:line="288" w:lineRule="auto"/>
              <w:rPr>
                <w:lang w:eastAsia="en-AU"/>
              </w:rPr>
            </w:pPr>
            <w:r w:rsidRPr="00C37D99">
              <w:rPr>
                <w:lang w:eastAsia="en-AU"/>
              </w:rPr>
              <w:t>64</w:t>
            </w:r>
          </w:p>
        </w:tc>
        <w:tc>
          <w:tcPr>
            <w:tcW w:w="2610" w:type="dxa"/>
            <w:shd w:val="clear" w:color="auto" w:fill="auto"/>
            <w:noWrap/>
            <w:vAlign w:val="center"/>
          </w:tcPr>
          <w:p w14:paraId="2DF36F88" w14:textId="77777777" w:rsidR="003277CA" w:rsidRPr="00C37D99" w:rsidRDefault="003277CA" w:rsidP="00B67F8B">
            <w:pPr>
              <w:spacing w:line="288" w:lineRule="auto"/>
              <w:rPr>
                <w:lang w:eastAsia="en-AU"/>
              </w:rPr>
            </w:pPr>
            <w:r w:rsidRPr="00C37D99">
              <w:rPr>
                <w:lang w:eastAsia="en-AU"/>
              </w:rPr>
              <w:t>Mô tả lỗi</w:t>
            </w:r>
          </w:p>
        </w:tc>
      </w:tr>
      <w:tr w:rsidR="003277CA" w:rsidRPr="00C37D99" w14:paraId="758D3815" w14:textId="77777777" w:rsidTr="72CE505C">
        <w:trPr>
          <w:trHeight w:val="255"/>
        </w:trPr>
        <w:tc>
          <w:tcPr>
            <w:tcW w:w="625" w:type="dxa"/>
            <w:vAlign w:val="center"/>
          </w:tcPr>
          <w:p w14:paraId="014DCC17" w14:textId="77777777" w:rsidR="003277CA" w:rsidRPr="00C37D99" w:rsidRDefault="003277CA" w:rsidP="00B67F8B">
            <w:pPr>
              <w:spacing w:line="288" w:lineRule="auto"/>
              <w:jc w:val="center"/>
              <w:rPr>
                <w:lang w:val="vi-VN" w:eastAsia="en-AU"/>
              </w:rPr>
            </w:pPr>
            <w:commentRangeStart w:id="163"/>
            <w:commentRangeStart w:id="164"/>
            <w:r w:rsidRPr="72CE505C">
              <w:rPr>
                <w:lang w:val="vi-VN" w:eastAsia="en-AU"/>
              </w:rPr>
              <w:t>3</w:t>
            </w:r>
          </w:p>
        </w:tc>
        <w:tc>
          <w:tcPr>
            <w:tcW w:w="1800" w:type="dxa"/>
            <w:shd w:val="clear" w:color="auto" w:fill="auto"/>
            <w:noWrap/>
            <w:vAlign w:val="center"/>
          </w:tcPr>
          <w:p w14:paraId="209B49ED" w14:textId="66FB2544" w:rsidR="003277CA" w:rsidRPr="00C37D99" w:rsidRDefault="00965895" w:rsidP="00B67F8B">
            <w:pPr>
              <w:spacing w:line="288" w:lineRule="auto"/>
              <w:rPr>
                <w:lang w:val="vi-VN" w:eastAsia="en-AU"/>
              </w:rPr>
            </w:pPr>
            <w:r>
              <w:t>downloadSpeed</w:t>
            </w:r>
          </w:p>
        </w:tc>
        <w:tc>
          <w:tcPr>
            <w:tcW w:w="1440" w:type="dxa"/>
            <w:shd w:val="clear" w:color="auto" w:fill="auto"/>
            <w:noWrap/>
            <w:vAlign w:val="center"/>
          </w:tcPr>
          <w:p w14:paraId="006FCC17" w14:textId="77777777" w:rsidR="003277CA" w:rsidRPr="00C37D99" w:rsidRDefault="003277CA" w:rsidP="00B67F8B">
            <w:pPr>
              <w:spacing w:line="288" w:lineRule="auto"/>
              <w:rPr>
                <w:lang w:eastAsia="en-AU"/>
              </w:rPr>
            </w:pPr>
            <w:r w:rsidRPr="00C37D99">
              <w:rPr>
                <w:lang w:eastAsia="en-AU"/>
              </w:rPr>
              <w:t>Optional</w:t>
            </w:r>
          </w:p>
        </w:tc>
        <w:tc>
          <w:tcPr>
            <w:tcW w:w="1080" w:type="dxa"/>
          </w:tcPr>
          <w:p w14:paraId="5BF535CE" w14:textId="4FB7F277" w:rsidR="003277CA" w:rsidRPr="00C37D99" w:rsidRDefault="003277CA" w:rsidP="00B67F8B">
            <w:pPr>
              <w:spacing w:line="288" w:lineRule="auto"/>
              <w:rPr>
                <w:lang w:eastAsia="en-AU"/>
              </w:rPr>
            </w:pPr>
            <w:r w:rsidRPr="72CE505C">
              <w:rPr>
                <w:lang w:eastAsia="en-AU"/>
              </w:rPr>
              <w:t>Float</w:t>
            </w:r>
          </w:p>
        </w:tc>
        <w:tc>
          <w:tcPr>
            <w:tcW w:w="1620" w:type="dxa"/>
            <w:vAlign w:val="center"/>
          </w:tcPr>
          <w:p w14:paraId="691DFECE" w14:textId="2714CE58" w:rsidR="003277CA" w:rsidRPr="00C37D99" w:rsidRDefault="003277CA" w:rsidP="00B67F8B">
            <w:pPr>
              <w:spacing w:line="288" w:lineRule="auto"/>
              <w:rPr>
                <w:lang w:eastAsia="en-AU"/>
              </w:rPr>
            </w:pPr>
          </w:p>
        </w:tc>
        <w:tc>
          <w:tcPr>
            <w:tcW w:w="2610" w:type="dxa"/>
            <w:shd w:val="clear" w:color="auto" w:fill="auto"/>
            <w:noWrap/>
            <w:vAlign w:val="center"/>
          </w:tcPr>
          <w:p w14:paraId="2C55E05E" w14:textId="5F1CC460" w:rsidR="003277CA" w:rsidRPr="00C37D99" w:rsidRDefault="00965895" w:rsidP="00B67F8B">
            <w:pPr>
              <w:spacing w:line="288" w:lineRule="auto"/>
              <w:rPr>
                <w:lang w:eastAsia="en-AU"/>
              </w:rPr>
            </w:pPr>
            <w:r>
              <w:t>Tốc độ Download</w:t>
            </w:r>
            <w:commentRangeEnd w:id="163"/>
            <w:r>
              <w:rPr>
                <w:rStyle w:val="CommentReference"/>
              </w:rPr>
              <w:commentReference w:id="163"/>
            </w:r>
            <w:commentRangeEnd w:id="164"/>
            <w:r>
              <w:rPr>
                <w:rStyle w:val="CommentReference"/>
              </w:rPr>
              <w:commentReference w:id="164"/>
            </w:r>
          </w:p>
        </w:tc>
      </w:tr>
      <w:tr w:rsidR="00095BBF" w:rsidRPr="00C37D99" w14:paraId="514B49EE" w14:textId="77777777" w:rsidTr="72CE505C">
        <w:trPr>
          <w:trHeight w:val="255"/>
        </w:trPr>
        <w:tc>
          <w:tcPr>
            <w:tcW w:w="625" w:type="dxa"/>
            <w:vAlign w:val="center"/>
          </w:tcPr>
          <w:p w14:paraId="3DBE42F6" w14:textId="3482D598" w:rsidR="00095BBF" w:rsidRPr="00C37D99" w:rsidRDefault="72B17BE1" w:rsidP="00B67F8B">
            <w:pPr>
              <w:spacing w:line="288" w:lineRule="auto"/>
              <w:jc w:val="center"/>
              <w:rPr>
                <w:lang w:val="vi-VN" w:eastAsia="en-AU"/>
              </w:rPr>
            </w:pPr>
            <w:commentRangeStart w:id="165"/>
            <w:commentRangeStart w:id="166"/>
            <w:r w:rsidRPr="72CE505C">
              <w:rPr>
                <w:lang w:val="vi-VN" w:eastAsia="en-AU"/>
              </w:rPr>
              <w:t>4</w:t>
            </w:r>
          </w:p>
        </w:tc>
        <w:tc>
          <w:tcPr>
            <w:tcW w:w="1800" w:type="dxa"/>
            <w:shd w:val="clear" w:color="auto" w:fill="auto"/>
            <w:noWrap/>
            <w:vAlign w:val="center"/>
          </w:tcPr>
          <w:p w14:paraId="471B9E19" w14:textId="5425FE30" w:rsidR="00095BBF" w:rsidRPr="00C37D99" w:rsidRDefault="00095BBF" w:rsidP="00B67F8B">
            <w:pPr>
              <w:spacing w:line="288" w:lineRule="auto"/>
            </w:pPr>
            <w:r w:rsidRPr="00C37D99">
              <w:t>upSpeed</w:t>
            </w:r>
          </w:p>
        </w:tc>
        <w:tc>
          <w:tcPr>
            <w:tcW w:w="1440" w:type="dxa"/>
            <w:shd w:val="clear" w:color="auto" w:fill="auto"/>
            <w:noWrap/>
            <w:vAlign w:val="center"/>
          </w:tcPr>
          <w:p w14:paraId="098D10E8" w14:textId="71FC67AA" w:rsidR="00095BBF" w:rsidRPr="00C37D99" w:rsidRDefault="00095BBF" w:rsidP="00B67F8B">
            <w:pPr>
              <w:spacing w:line="288" w:lineRule="auto"/>
              <w:rPr>
                <w:lang w:eastAsia="en-AU"/>
              </w:rPr>
            </w:pPr>
            <w:r w:rsidRPr="00C37D99">
              <w:rPr>
                <w:lang w:eastAsia="en-AU"/>
              </w:rPr>
              <w:t>Optional</w:t>
            </w:r>
          </w:p>
        </w:tc>
        <w:tc>
          <w:tcPr>
            <w:tcW w:w="1080" w:type="dxa"/>
          </w:tcPr>
          <w:p w14:paraId="03CE565F" w14:textId="231EC248" w:rsidR="00095BBF" w:rsidRPr="00C37D99" w:rsidRDefault="72B17BE1" w:rsidP="00B67F8B">
            <w:pPr>
              <w:spacing w:line="288" w:lineRule="auto"/>
              <w:rPr>
                <w:lang w:eastAsia="en-AU"/>
              </w:rPr>
            </w:pPr>
            <w:r w:rsidRPr="72CE505C">
              <w:rPr>
                <w:lang w:eastAsia="en-AU"/>
              </w:rPr>
              <w:t>Float</w:t>
            </w:r>
          </w:p>
        </w:tc>
        <w:tc>
          <w:tcPr>
            <w:tcW w:w="1620" w:type="dxa"/>
            <w:vAlign w:val="center"/>
          </w:tcPr>
          <w:p w14:paraId="1DD435EF" w14:textId="643CCC06" w:rsidR="00095BBF" w:rsidRPr="00C37D99" w:rsidRDefault="00095BBF" w:rsidP="00B67F8B">
            <w:pPr>
              <w:spacing w:line="288" w:lineRule="auto"/>
              <w:rPr>
                <w:lang w:val="vi-VN" w:eastAsia="en-AU"/>
              </w:rPr>
            </w:pPr>
          </w:p>
        </w:tc>
        <w:tc>
          <w:tcPr>
            <w:tcW w:w="2610" w:type="dxa"/>
            <w:shd w:val="clear" w:color="auto" w:fill="auto"/>
            <w:noWrap/>
            <w:vAlign w:val="center"/>
          </w:tcPr>
          <w:p w14:paraId="7125C6DF" w14:textId="500CD30C" w:rsidR="00095BBF" w:rsidRPr="00C37D99" w:rsidRDefault="72B17BE1" w:rsidP="00B67F8B">
            <w:pPr>
              <w:spacing w:line="288" w:lineRule="auto"/>
            </w:pPr>
            <w:r>
              <w:t>Tốc độ Upload</w:t>
            </w:r>
            <w:commentRangeEnd w:id="165"/>
            <w:r w:rsidR="00095BBF">
              <w:rPr>
                <w:rStyle w:val="CommentReference"/>
              </w:rPr>
              <w:commentReference w:id="165"/>
            </w:r>
            <w:commentRangeEnd w:id="166"/>
            <w:r w:rsidR="00095BBF">
              <w:rPr>
                <w:rStyle w:val="CommentReference"/>
              </w:rPr>
              <w:commentReference w:id="166"/>
            </w:r>
          </w:p>
        </w:tc>
      </w:tr>
      <w:tr w:rsidR="00095BBF" w:rsidRPr="00C37D99" w14:paraId="3E6E9CD1" w14:textId="77777777" w:rsidTr="72CE505C">
        <w:trPr>
          <w:trHeight w:val="255"/>
        </w:trPr>
        <w:tc>
          <w:tcPr>
            <w:tcW w:w="625" w:type="dxa"/>
            <w:vAlign w:val="center"/>
          </w:tcPr>
          <w:p w14:paraId="02B22C7E" w14:textId="27827E64" w:rsidR="00095BBF" w:rsidRPr="00C37D99" w:rsidRDefault="72B17BE1" w:rsidP="00B67F8B">
            <w:pPr>
              <w:spacing w:line="288" w:lineRule="auto"/>
              <w:jc w:val="center"/>
              <w:rPr>
                <w:lang w:val="vi-VN" w:eastAsia="en-AU"/>
              </w:rPr>
            </w:pPr>
            <w:commentRangeStart w:id="167"/>
            <w:commentRangeStart w:id="168"/>
            <w:r w:rsidRPr="72CE505C">
              <w:rPr>
                <w:lang w:val="vi-VN" w:eastAsia="en-AU"/>
              </w:rPr>
              <w:t>5</w:t>
            </w:r>
          </w:p>
        </w:tc>
        <w:tc>
          <w:tcPr>
            <w:tcW w:w="1800" w:type="dxa"/>
            <w:shd w:val="clear" w:color="auto" w:fill="auto"/>
            <w:noWrap/>
            <w:vAlign w:val="center"/>
          </w:tcPr>
          <w:p w14:paraId="08619FA4" w14:textId="665F09A4" w:rsidR="00095BBF" w:rsidRPr="00C37D99" w:rsidRDefault="00095BBF" w:rsidP="00B67F8B">
            <w:pPr>
              <w:spacing w:line="288" w:lineRule="auto"/>
            </w:pPr>
            <w:r w:rsidRPr="00C37D99">
              <w:t>latency</w:t>
            </w:r>
          </w:p>
        </w:tc>
        <w:tc>
          <w:tcPr>
            <w:tcW w:w="1440" w:type="dxa"/>
            <w:shd w:val="clear" w:color="auto" w:fill="auto"/>
            <w:noWrap/>
            <w:vAlign w:val="center"/>
          </w:tcPr>
          <w:p w14:paraId="2435FD18" w14:textId="49457F3F" w:rsidR="00095BBF" w:rsidRPr="00C37D99" w:rsidRDefault="00095BBF" w:rsidP="00B67F8B">
            <w:pPr>
              <w:spacing w:line="288" w:lineRule="auto"/>
              <w:rPr>
                <w:lang w:eastAsia="en-AU"/>
              </w:rPr>
            </w:pPr>
            <w:r w:rsidRPr="00C37D99">
              <w:rPr>
                <w:lang w:eastAsia="en-AU"/>
              </w:rPr>
              <w:t>Optional</w:t>
            </w:r>
          </w:p>
        </w:tc>
        <w:tc>
          <w:tcPr>
            <w:tcW w:w="1080" w:type="dxa"/>
          </w:tcPr>
          <w:p w14:paraId="463B5A20" w14:textId="7F6D882C" w:rsidR="00095BBF" w:rsidRPr="00C37D99" w:rsidRDefault="72B17BE1" w:rsidP="00B67F8B">
            <w:pPr>
              <w:spacing w:line="288" w:lineRule="auto"/>
              <w:rPr>
                <w:lang w:eastAsia="en-AU"/>
              </w:rPr>
            </w:pPr>
            <w:r w:rsidRPr="72CE505C">
              <w:rPr>
                <w:lang w:eastAsia="en-AU"/>
              </w:rPr>
              <w:t>Float</w:t>
            </w:r>
          </w:p>
        </w:tc>
        <w:tc>
          <w:tcPr>
            <w:tcW w:w="1620" w:type="dxa"/>
            <w:vAlign w:val="center"/>
          </w:tcPr>
          <w:p w14:paraId="6DFD551A" w14:textId="0B6BFC04" w:rsidR="00095BBF" w:rsidRPr="00C37D99" w:rsidRDefault="00095BBF" w:rsidP="00B67F8B">
            <w:pPr>
              <w:spacing w:line="288" w:lineRule="auto"/>
              <w:rPr>
                <w:lang w:val="vi-VN" w:eastAsia="en-AU"/>
              </w:rPr>
            </w:pPr>
          </w:p>
        </w:tc>
        <w:tc>
          <w:tcPr>
            <w:tcW w:w="2610" w:type="dxa"/>
            <w:shd w:val="clear" w:color="auto" w:fill="auto"/>
            <w:noWrap/>
            <w:vAlign w:val="center"/>
          </w:tcPr>
          <w:p w14:paraId="2AB6B5F1" w14:textId="40813D32" w:rsidR="00095BBF" w:rsidRPr="00C37D99" w:rsidRDefault="72B17BE1" w:rsidP="00B67F8B">
            <w:pPr>
              <w:spacing w:line="288" w:lineRule="auto"/>
            </w:pPr>
            <w:r>
              <w:t>Độ trễ</w:t>
            </w:r>
            <w:commentRangeEnd w:id="167"/>
            <w:r w:rsidR="00095BBF">
              <w:rPr>
                <w:rStyle w:val="CommentReference"/>
              </w:rPr>
              <w:commentReference w:id="167"/>
            </w:r>
            <w:commentRangeEnd w:id="168"/>
            <w:r w:rsidR="00095BBF">
              <w:rPr>
                <w:rStyle w:val="CommentReference"/>
              </w:rPr>
              <w:commentReference w:id="168"/>
            </w:r>
          </w:p>
        </w:tc>
      </w:tr>
    </w:tbl>
    <w:p w14:paraId="45AD77D6" w14:textId="77777777" w:rsidR="003277CA" w:rsidRPr="00C37D99" w:rsidRDefault="003277CA" w:rsidP="00B67F8B">
      <w:pPr>
        <w:pStyle w:val="Heading4"/>
        <w:spacing w:line="288" w:lineRule="auto"/>
        <w:rPr>
          <w:sz w:val="24"/>
          <w:szCs w:val="24"/>
        </w:rPr>
      </w:pPr>
      <w:r w:rsidRPr="00C37D99">
        <w:rPr>
          <w:sz w:val="24"/>
          <w:szCs w:val="24"/>
        </w:rPr>
        <w:t>Example</w:t>
      </w:r>
    </w:p>
    <w:p w14:paraId="2ADB3079" w14:textId="77777777" w:rsidR="003277CA" w:rsidRPr="00C37D99" w:rsidRDefault="003277CA" w:rsidP="00B67F8B">
      <w:pPr>
        <w:spacing w:line="288" w:lineRule="auto"/>
        <w:rPr>
          <w:b/>
          <w:bCs/>
        </w:rPr>
      </w:pPr>
      <w:r w:rsidRPr="00C37D99">
        <w:rPr>
          <w:b/>
          <w:bCs/>
        </w:rPr>
        <w:t>Request:</w:t>
      </w:r>
    </w:p>
    <w:p w14:paraId="5A1E3FD8" w14:textId="59C7C75B" w:rsidR="00965895" w:rsidRPr="00C37D99" w:rsidRDefault="00965895" w:rsidP="00B67F8B">
      <w:pPr>
        <w:spacing w:line="288" w:lineRule="auto"/>
        <w:rPr>
          <w:lang w:val="vi-VN"/>
        </w:rPr>
      </w:pPr>
      <w:r w:rsidRPr="00C37D99">
        <w:rPr>
          <w:lang w:val="vi-VN"/>
        </w:rPr>
        <w:t>speedTest(</w:t>
      </w:r>
      <w:r w:rsidR="00C04A23" w:rsidRPr="00C37D99">
        <w:rPr>
          <w:lang w:val="vi-VN"/>
        </w:rPr>
        <w:t>data</w:t>
      </w:r>
      <w:r w:rsidRPr="00C37D99">
        <w:rPr>
          <w:lang w:val="vi-VN"/>
        </w:rPr>
        <w:t>).</w:t>
      </w:r>
    </w:p>
    <w:p w14:paraId="6037DBFA" w14:textId="78C2B356" w:rsidR="00C04A23" w:rsidRPr="00C37D99" w:rsidRDefault="00C04A23" w:rsidP="00B67F8B">
      <w:pPr>
        <w:spacing w:line="288" w:lineRule="auto"/>
        <w:rPr>
          <w:lang w:val="vi-VN"/>
        </w:rPr>
      </w:pPr>
      <w:r w:rsidRPr="00C37D99">
        <w:rPr>
          <w:lang w:val="vi-VN"/>
        </w:rPr>
        <w:t xml:space="preserve">“data”: </w:t>
      </w:r>
    </w:p>
    <w:p w14:paraId="6066DFF4" w14:textId="65AA7B44" w:rsidR="00C04A23" w:rsidRPr="00C37D99" w:rsidRDefault="00C04A23" w:rsidP="00B67F8B">
      <w:pPr>
        <w:spacing w:line="288" w:lineRule="auto"/>
        <w:rPr>
          <w:lang w:val="vi-VN"/>
        </w:rPr>
      </w:pPr>
      <w:r w:rsidRPr="00C37D99">
        <w:rPr>
          <w:lang w:val="vi-VN"/>
        </w:rPr>
        <w:t>{</w:t>
      </w:r>
    </w:p>
    <w:p w14:paraId="78CF0534" w14:textId="541DAA41" w:rsidR="00C04A23" w:rsidRPr="00C37D99" w:rsidRDefault="00196F88" w:rsidP="00B67F8B">
      <w:pPr>
        <w:pStyle w:val="HTMLPreformatted"/>
        <w:spacing w:line="288" w:lineRule="auto"/>
        <w:ind w:left="720"/>
        <w:rPr>
          <w:rFonts w:ascii="Times New Roman" w:hAnsi="Times New Roman" w:cs="Times New Roman"/>
          <w:sz w:val="24"/>
          <w:szCs w:val="24"/>
        </w:rPr>
      </w:pPr>
      <w:r w:rsidRPr="00C37D99">
        <w:rPr>
          <w:rFonts w:ascii="Times New Roman" w:hAnsi="Times New Roman" w:cs="Times New Roman"/>
          <w:sz w:val="24"/>
          <w:szCs w:val="24"/>
          <w:lang w:val="vi-VN"/>
        </w:rPr>
        <w:t>“</w:t>
      </w:r>
      <w:r w:rsidR="00C04A23" w:rsidRPr="00C37D99">
        <w:rPr>
          <w:rFonts w:ascii="Times New Roman" w:hAnsi="Times New Roman" w:cs="Times New Roman"/>
          <w:sz w:val="24"/>
          <w:szCs w:val="24"/>
        </w:rPr>
        <w:t>serialNumber”: “</w:t>
      </w:r>
      <w:r w:rsidR="00DB6D2D">
        <w:rPr>
          <w:rFonts w:ascii="Times New Roman" w:hAnsi="Times New Roman" w:cs="Times New Roman"/>
          <w:sz w:val="24"/>
          <w:szCs w:val="24"/>
        </w:rPr>
        <w:t>VNPT123456</w:t>
      </w:r>
      <w:r w:rsidR="00C04A23" w:rsidRPr="00C37D99">
        <w:rPr>
          <w:rFonts w:ascii="Times New Roman" w:hAnsi="Times New Roman" w:cs="Times New Roman"/>
          <w:sz w:val="24"/>
          <w:szCs w:val="24"/>
        </w:rPr>
        <w:t>”,</w:t>
      </w:r>
    </w:p>
    <w:p w14:paraId="390796C6" w14:textId="3C26DC17" w:rsidR="00C04A23" w:rsidRPr="00C37D99" w:rsidRDefault="3EE8D5CA" w:rsidP="00B67F8B">
      <w:pPr>
        <w:pStyle w:val="HTMLPreformatted"/>
        <w:spacing w:line="288" w:lineRule="auto"/>
        <w:ind w:left="720"/>
        <w:rPr>
          <w:rFonts w:ascii="Times New Roman" w:hAnsi="Times New Roman" w:cs="Times New Roman"/>
          <w:sz w:val="24"/>
          <w:szCs w:val="24"/>
        </w:rPr>
      </w:pPr>
      <w:r w:rsidRPr="00C37D99">
        <w:rPr>
          <w:rFonts w:ascii="Times New Roman" w:hAnsi="Times New Roman" w:cs="Times New Roman"/>
          <w:sz w:val="24"/>
          <w:szCs w:val="24"/>
        </w:rPr>
        <w:t>“modelName”: “</w:t>
      </w:r>
      <w:r w:rsidR="00DB6D2D">
        <w:rPr>
          <w:rFonts w:ascii="Times New Roman" w:hAnsi="Times New Roman" w:cs="Times New Roman"/>
          <w:sz w:val="24"/>
          <w:szCs w:val="24"/>
        </w:rPr>
        <w:t>GW040H</w:t>
      </w:r>
      <w:r w:rsidRPr="00C37D99">
        <w:rPr>
          <w:rFonts w:ascii="Times New Roman" w:hAnsi="Times New Roman" w:cs="Times New Roman"/>
          <w:sz w:val="24"/>
          <w:szCs w:val="24"/>
        </w:rPr>
        <w:t>”</w:t>
      </w:r>
    </w:p>
    <w:p w14:paraId="1DAD7C36" w14:textId="5847C18F" w:rsidR="00C04A23" w:rsidRPr="00C37D99" w:rsidRDefault="00C04A23" w:rsidP="00B67F8B">
      <w:pPr>
        <w:spacing w:line="288" w:lineRule="auto"/>
        <w:rPr>
          <w:lang w:val="vi-VN"/>
        </w:rPr>
      </w:pPr>
      <w:r w:rsidRPr="00C37D99">
        <w:rPr>
          <w:lang w:val="vi-VN"/>
        </w:rPr>
        <w:t>}</w:t>
      </w:r>
    </w:p>
    <w:p w14:paraId="4F1F3D72" w14:textId="77777777" w:rsidR="003277CA" w:rsidRPr="00C37D99" w:rsidRDefault="003277CA" w:rsidP="00B67F8B">
      <w:pPr>
        <w:spacing w:line="288" w:lineRule="auto"/>
        <w:rPr>
          <w:b/>
          <w:bCs/>
        </w:rPr>
      </w:pPr>
      <w:r w:rsidRPr="00C37D99">
        <w:rPr>
          <w:b/>
          <w:bCs/>
        </w:rPr>
        <w:t>Response:</w:t>
      </w:r>
    </w:p>
    <w:p w14:paraId="7C85122E" w14:textId="19225CC1" w:rsidR="003277CA" w:rsidRPr="00C37D99" w:rsidRDefault="003277CA" w:rsidP="00B67F8B">
      <w:pPr>
        <w:pStyle w:val="FirstLevelBullet"/>
        <w:spacing w:line="288" w:lineRule="auto"/>
        <w:ind w:left="0" w:firstLine="0"/>
        <w:rPr>
          <w:sz w:val="24"/>
          <w:szCs w:val="24"/>
        </w:rPr>
      </w:pPr>
      <w:r w:rsidRPr="00C37D99">
        <w:rPr>
          <w:sz w:val="24"/>
          <w:szCs w:val="24"/>
        </w:rPr>
        <w:t>{</w:t>
      </w:r>
    </w:p>
    <w:p w14:paraId="776F10BF" w14:textId="5D6F53B3" w:rsidR="00FF156C" w:rsidRDefault="003277CA" w:rsidP="00FF156C">
      <w:pPr>
        <w:pStyle w:val="FirstLevelBullet"/>
        <w:spacing w:line="288" w:lineRule="auto"/>
        <w:ind w:firstLine="0"/>
        <w:rPr>
          <w:sz w:val="24"/>
          <w:szCs w:val="24"/>
        </w:rPr>
      </w:pPr>
      <w:r w:rsidRPr="00C37D99">
        <w:rPr>
          <w:sz w:val="24"/>
          <w:szCs w:val="24"/>
        </w:rPr>
        <w:t>"errorCode": "200",</w:t>
      </w:r>
    </w:p>
    <w:p w14:paraId="567413D7" w14:textId="11D01980" w:rsidR="003277CA" w:rsidRPr="00FF156C" w:rsidRDefault="003277CA" w:rsidP="00FF156C">
      <w:pPr>
        <w:pStyle w:val="FirstLevelBullet"/>
        <w:spacing w:line="288" w:lineRule="auto"/>
        <w:ind w:firstLine="0"/>
        <w:rPr>
          <w:sz w:val="24"/>
          <w:szCs w:val="24"/>
        </w:rPr>
      </w:pPr>
      <w:r w:rsidRPr="00C37D99">
        <w:t>"errorMessage": "SUCCESS",</w:t>
      </w:r>
      <w:r w:rsidRPr="00C37D99">
        <w:rPr>
          <w:lang w:val="vi-VN"/>
        </w:rPr>
        <w:t xml:space="preserve">                     </w:t>
      </w:r>
    </w:p>
    <w:p w14:paraId="6435DAD8" w14:textId="77777777" w:rsidR="00FF156C" w:rsidRDefault="003277CA" w:rsidP="00E131AF">
      <w:pPr>
        <w:pStyle w:val="ANSVNormal"/>
      </w:pPr>
      <w:r w:rsidRPr="00C37D99">
        <w:rPr>
          <w:lang w:val="vi-VN"/>
        </w:rPr>
        <w:t xml:space="preserve">  </w:t>
      </w:r>
      <w:r w:rsidR="00FF156C">
        <w:rPr>
          <w:lang w:val="vi-VN"/>
        </w:rPr>
        <w:tab/>
      </w:r>
      <w:r w:rsidRPr="00C37D99">
        <w:t>"data": {</w:t>
      </w:r>
    </w:p>
    <w:p w14:paraId="720348BF" w14:textId="01550D2E" w:rsidR="00965895" w:rsidRPr="00C37D99" w:rsidRDefault="00965895" w:rsidP="00E131AF">
      <w:pPr>
        <w:pStyle w:val="ANSVNormal"/>
      </w:pPr>
      <w:r>
        <w:t>“downloadSpeed”: 45.34,</w:t>
      </w:r>
    </w:p>
    <w:p w14:paraId="052AC92E" w14:textId="2ACE0CFB" w:rsidR="00965895" w:rsidRPr="00C37D99" w:rsidRDefault="00965895" w:rsidP="00E131AF">
      <w:pPr>
        <w:pStyle w:val="ANSVNormal"/>
        <w:rPr>
          <w:lang w:val="vi-VN"/>
        </w:rPr>
      </w:pPr>
      <w:r w:rsidRPr="72CE505C">
        <w:rPr>
          <w:lang w:val="vi-VN"/>
        </w:rPr>
        <w:t xml:space="preserve">      </w:t>
      </w:r>
      <w:r>
        <w:tab/>
        <w:t>“uploadSpeed”: 34.45</w:t>
      </w:r>
      <w:r w:rsidRPr="72CE505C">
        <w:rPr>
          <w:lang w:val="vi-VN"/>
        </w:rPr>
        <w:t>,</w:t>
      </w:r>
    </w:p>
    <w:p w14:paraId="3C730E2E" w14:textId="08A11874" w:rsidR="00965895" w:rsidRDefault="00965895" w:rsidP="00E131AF">
      <w:pPr>
        <w:pStyle w:val="ANSVNormal"/>
      </w:pPr>
      <w:r w:rsidRPr="72CE505C">
        <w:rPr>
          <w:lang w:val="vi-VN"/>
        </w:rPr>
        <w:t xml:space="preserve">      </w:t>
      </w:r>
      <w:r>
        <w:tab/>
        <w:t xml:space="preserve">“latency”: </w:t>
      </w:r>
      <w:r w:rsidR="72CE505C">
        <w:t>1.2</w:t>
      </w:r>
    </w:p>
    <w:p w14:paraId="7A8249F5" w14:textId="6EA446AC" w:rsidR="003277CA" w:rsidRPr="00C37D99" w:rsidRDefault="008C1E5D" w:rsidP="00E131AF">
      <w:pPr>
        <w:pStyle w:val="ANSVNormal"/>
      </w:pPr>
      <w:r>
        <w:t xml:space="preserve">               </w:t>
      </w:r>
      <w:r w:rsidR="003277CA" w:rsidRPr="00C37D99">
        <w:t>}</w:t>
      </w:r>
    </w:p>
    <w:p w14:paraId="5895869E" w14:textId="010CE9A0" w:rsidR="00E020AA" w:rsidRPr="00C37D99" w:rsidRDefault="003277CA" w:rsidP="00E131AF">
      <w:pPr>
        <w:pStyle w:val="ANSVNormal"/>
        <w:rPr>
          <w:lang w:val="vi-VN"/>
        </w:rPr>
      </w:pPr>
      <w:r w:rsidRPr="00C37D99">
        <w:rPr>
          <w:lang w:val="vi-VN"/>
        </w:rPr>
        <w:t>}</w:t>
      </w:r>
    </w:p>
    <w:p w14:paraId="7B5A2E0B" w14:textId="6AC68308" w:rsidR="00E020AA" w:rsidRPr="00C37D99" w:rsidRDefault="00E020AA" w:rsidP="00303550">
      <w:pPr>
        <w:pStyle w:val="Heading3"/>
      </w:pPr>
      <w:bookmarkStart w:id="169" w:name="_Toc113436589"/>
      <w:r w:rsidRPr="00C37D99">
        <w:lastRenderedPageBreak/>
        <w:t>getOpticalInfo</w:t>
      </w:r>
      <w:bookmarkEnd w:id="169"/>
    </w:p>
    <w:p w14:paraId="0B098C2E" w14:textId="77777777" w:rsidR="00650786" w:rsidRPr="00C37D99" w:rsidRDefault="00650786" w:rsidP="00B67F8B">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650786" w:rsidRPr="00C37D99" w14:paraId="0E44A2CC" w14:textId="77777777" w:rsidTr="0054461D">
        <w:tc>
          <w:tcPr>
            <w:tcW w:w="1122" w:type="pct"/>
            <w:shd w:val="clear" w:color="auto" w:fill="BFBFBF" w:themeFill="background1" w:themeFillShade="BF"/>
          </w:tcPr>
          <w:p w14:paraId="08536FEB" w14:textId="77777777" w:rsidR="00650786" w:rsidRPr="00C37D99" w:rsidRDefault="00650786" w:rsidP="00E131AF">
            <w:pPr>
              <w:pStyle w:val="ANSVNormal"/>
            </w:pPr>
            <w:r w:rsidRPr="00C37D99">
              <w:t>Tên API</w:t>
            </w:r>
          </w:p>
        </w:tc>
        <w:tc>
          <w:tcPr>
            <w:tcW w:w="3878" w:type="pct"/>
            <w:shd w:val="clear" w:color="auto" w:fill="BFBFBF" w:themeFill="background1" w:themeFillShade="BF"/>
          </w:tcPr>
          <w:p w14:paraId="03F94E7C" w14:textId="77777777" w:rsidR="00650786" w:rsidRPr="00C37D99" w:rsidRDefault="00650786" w:rsidP="00E131AF">
            <w:pPr>
              <w:pStyle w:val="ANSVNormal"/>
            </w:pPr>
            <w:r w:rsidRPr="00C37D99">
              <w:t>Mô tả</w:t>
            </w:r>
          </w:p>
        </w:tc>
      </w:tr>
      <w:tr w:rsidR="00650786" w:rsidRPr="00C37D99" w14:paraId="65CCDFEC" w14:textId="77777777" w:rsidTr="0054461D">
        <w:trPr>
          <w:trHeight w:val="362"/>
        </w:trPr>
        <w:tc>
          <w:tcPr>
            <w:tcW w:w="1122" w:type="pct"/>
          </w:tcPr>
          <w:p w14:paraId="7A2624FA" w14:textId="1E54A540" w:rsidR="00650786" w:rsidRPr="00C37D99" w:rsidRDefault="00650786" w:rsidP="00E131AF">
            <w:pPr>
              <w:pStyle w:val="ANSVNormal"/>
              <w:rPr>
                <w:lang w:val="vi-VN"/>
              </w:rPr>
            </w:pPr>
            <w:r w:rsidRPr="00C37D99">
              <w:rPr>
                <w:lang w:val="vi-VN"/>
              </w:rPr>
              <w:t>getOpticalInfo</w:t>
            </w:r>
          </w:p>
        </w:tc>
        <w:tc>
          <w:tcPr>
            <w:tcW w:w="3878" w:type="pct"/>
          </w:tcPr>
          <w:p w14:paraId="246585DB" w14:textId="3F5FB6DA" w:rsidR="00650786" w:rsidRPr="00C37D99" w:rsidRDefault="00650786" w:rsidP="00B67F8B">
            <w:pPr>
              <w:spacing w:line="288" w:lineRule="auto"/>
            </w:pPr>
            <w:r w:rsidRPr="00C37D99">
              <w:rPr>
                <w:color w:val="000000"/>
              </w:rPr>
              <w:t>Lấy thông tin nhiệt độ, công suất thu phát module quang</w:t>
            </w:r>
          </w:p>
        </w:tc>
      </w:tr>
      <w:tr w:rsidR="00B61952" w:rsidRPr="00C37D99" w14:paraId="6367A3B7" w14:textId="77777777" w:rsidTr="0054461D">
        <w:tc>
          <w:tcPr>
            <w:tcW w:w="1122" w:type="pct"/>
          </w:tcPr>
          <w:p w14:paraId="2F3E97A0" w14:textId="0F53942C" w:rsidR="00B61952" w:rsidRPr="00C37D99" w:rsidRDefault="00B61952" w:rsidP="00E131AF">
            <w:pPr>
              <w:pStyle w:val="ANSVNormal"/>
            </w:pPr>
            <w:r w:rsidRPr="00C37D99">
              <w:t>Method</w:t>
            </w:r>
          </w:p>
        </w:tc>
        <w:tc>
          <w:tcPr>
            <w:tcW w:w="3878" w:type="pct"/>
          </w:tcPr>
          <w:p w14:paraId="0F4BA0E1" w14:textId="63077596" w:rsidR="00B61952" w:rsidRPr="00C37D99" w:rsidRDefault="00B61952" w:rsidP="00E131AF">
            <w:pPr>
              <w:pStyle w:val="ANSVNormal"/>
            </w:pPr>
            <w:r w:rsidRPr="00C37D99">
              <w:t>Function call</w:t>
            </w:r>
          </w:p>
        </w:tc>
      </w:tr>
      <w:tr w:rsidR="00B61952" w:rsidRPr="00C37D99" w14:paraId="34C55DFB" w14:textId="77777777" w:rsidTr="0054461D">
        <w:tc>
          <w:tcPr>
            <w:tcW w:w="1122" w:type="pct"/>
          </w:tcPr>
          <w:p w14:paraId="1A00845E" w14:textId="433B48B2" w:rsidR="00B61952" w:rsidRPr="00C37D99" w:rsidRDefault="00B61952" w:rsidP="00E131AF">
            <w:pPr>
              <w:pStyle w:val="ANSVNormal"/>
            </w:pPr>
            <w:r w:rsidRPr="00C37D99">
              <w:t>Response</w:t>
            </w:r>
          </w:p>
        </w:tc>
        <w:tc>
          <w:tcPr>
            <w:tcW w:w="3878" w:type="pct"/>
          </w:tcPr>
          <w:p w14:paraId="20E2B84E" w14:textId="1DC56902" w:rsidR="00B61952" w:rsidRPr="00C37D99" w:rsidRDefault="00B61952" w:rsidP="00E131AF">
            <w:pPr>
              <w:pStyle w:val="ANSVNormal"/>
            </w:pPr>
            <w:r w:rsidRPr="00C37D99">
              <w:t>JSON Object</w:t>
            </w:r>
          </w:p>
        </w:tc>
      </w:tr>
    </w:tbl>
    <w:p w14:paraId="12B33144" w14:textId="77777777" w:rsidR="00650786" w:rsidRPr="00C37D99" w:rsidRDefault="00650786" w:rsidP="00B67F8B">
      <w:pPr>
        <w:spacing w:line="288" w:lineRule="auto"/>
      </w:pPr>
    </w:p>
    <w:p w14:paraId="7F75B153" w14:textId="2E3F0538" w:rsidR="00650786" w:rsidRPr="00C37D99" w:rsidRDefault="00650786" w:rsidP="00B67F8B">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638"/>
        <w:gridCol w:w="1512"/>
        <w:gridCol w:w="1170"/>
        <w:gridCol w:w="1571"/>
        <w:gridCol w:w="2659"/>
      </w:tblGrid>
      <w:tr w:rsidR="00332896" w:rsidRPr="00C37D99" w14:paraId="6897378F" w14:textId="77777777" w:rsidTr="008B360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A20C926" w14:textId="77777777" w:rsidR="00332896" w:rsidRPr="00C37D99" w:rsidRDefault="00332896" w:rsidP="00B67F8B">
            <w:pPr>
              <w:spacing w:line="288" w:lineRule="auto"/>
              <w:rPr>
                <w:b/>
                <w:bCs/>
                <w:lang w:eastAsia="en-AU"/>
              </w:rPr>
            </w:pPr>
            <w:r w:rsidRPr="00C37D99">
              <w:rPr>
                <w:b/>
                <w:bCs/>
                <w:lang w:eastAsia="en-AU"/>
              </w:rPr>
              <w:t>No</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D1A5A0" w14:textId="77777777" w:rsidR="00332896" w:rsidRPr="00C37D99" w:rsidRDefault="00332896" w:rsidP="00B67F8B">
            <w:pPr>
              <w:spacing w:line="288" w:lineRule="auto"/>
              <w:rPr>
                <w:b/>
                <w:bCs/>
                <w:lang w:eastAsia="en-AU"/>
              </w:rPr>
            </w:pPr>
            <w:r w:rsidRPr="00C37D99">
              <w:rPr>
                <w:b/>
                <w:bCs/>
                <w:lang w:eastAsia="en-AU"/>
              </w:rPr>
              <w:t>Parameter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23CBB767" w14:textId="77777777" w:rsidR="00332896" w:rsidRPr="00C37D99" w:rsidRDefault="00332896" w:rsidP="00B67F8B">
            <w:pPr>
              <w:spacing w:line="288" w:lineRule="auto"/>
              <w:rPr>
                <w:b/>
                <w:bCs/>
                <w:lang w:eastAsia="en-AU"/>
              </w:rPr>
            </w:pPr>
            <w:r w:rsidRPr="00C37D99">
              <w:rPr>
                <w:b/>
                <w:bCs/>
                <w:lang w:eastAsia="en-AU"/>
              </w:rPr>
              <w:t>Mandatory</w:t>
            </w:r>
          </w:p>
        </w:tc>
        <w:tc>
          <w:tcPr>
            <w:tcW w:w="1170" w:type="dxa"/>
            <w:tcBorders>
              <w:top w:val="single" w:sz="4" w:space="0" w:color="auto"/>
              <w:left w:val="nil"/>
              <w:bottom w:val="single" w:sz="4" w:space="0" w:color="auto"/>
              <w:right w:val="single" w:sz="4" w:space="0" w:color="auto"/>
            </w:tcBorders>
            <w:vAlign w:val="center"/>
          </w:tcPr>
          <w:p w14:paraId="5947C0CF" w14:textId="77777777" w:rsidR="00332896" w:rsidRPr="00C37D99" w:rsidRDefault="00332896" w:rsidP="00B67F8B">
            <w:pPr>
              <w:spacing w:line="288" w:lineRule="auto"/>
              <w:rPr>
                <w:b/>
                <w:bCs/>
                <w:lang w:eastAsia="en-AU"/>
              </w:rPr>
            </w:pPr>
            <w:r w:rsidRPr="00C37D99">
              <w:rPr>
                <w:b/>
                <w:bCs/>
                <w:lang w:eastAsia="en-AU"/>
              </w:rPr>
              <w:t>Type</w:t>
            </w:r>
          </w:p>
        </w:tc>
        <w:tc>
          <w:tcPr>
            <w:tcW w:w="1571" w:type="dxa"/>
            <w:tcBorders>
              <w:top w:val="single" w:sz="4" w:space="0" w:color="auto"/>
              <w:left w:val="single" w:sz="4" w:space="0" w:color="auto"/>
              <w:bottom w:val="single" w:sz="4" w:space="0" w:color="auto"/>
              <w:right w:val="single" w:sz="4" w:space="0" w:color="auto"/>
            </w:tcBorders>
          </w:tcPr>
          <w:p w14:paraId="30BCAF99" w14:textId="77777777" w:rsidR="00332896" w:rsidRPr="00C37D99" w:rsidRDefault="00332896" w:rsidP="00B67F8B">
            <w:pPr>
              <w:spacing w:line="288" w:lineRule="auto"/>
              <w:rPr>
                <w:b/>
                <w:bCs/>
                <w:lang w:eastAsia="en-AU"/>
              </w:rPr>
            </w:pPr>
            <w:r w:rsidRPr="00C37D99">
              <w:rPr>
                <w:b/>
                <w:bCs/>
                <w:lang w:eastAsia="en-AU"/>
              </w:rPr>
              <w:t>Max length</w:t>
            </w:r>
          </w:p>
        </w:tc>
        <w:tc>
          <w:tcPr>
            <w:tcW w:w="26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A957B9" w14:textId="77777777" w:rsidR="00332896" w:rsidRPr="00C37D99" w:rsidRDefault="00332896" w:rsidP="00B67F8B">
            <w:pPr>
              <w:spacing w:line="288" w:lineRule="auto"/>
              <w:rPr>
                <w:b/>
                <w:bCs/>
                <w:lang w:eastAsia="en-AU"/>
              </w:rPr>
            </w:pPr>
            <w:r w:rsidRPr="00C37D99">
              <w:rPr>
                <w:b/>
                <w:bCs/>
                <w:lang w:eastAsia="en-AU"/>
              </w:rPr>
              <w:t>Meaning/Value</w:t>
            </w:r>
          </w:p>
        </w:tc>
      </w:tr>
      <w:tr w:rsidR="00332896" w:rsidRPr="00C37D99" w14:paraId="445371A0" w14:textId="77777777" w:rsidTr="008B360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C3B639C" w14:textId="77777777" w:rsidR="00332896" w:rsidRPr="00C37D99" w:rsidRDefault="00332896" w:rsidP="00B67F8B">
            <w:pPr>
              <w:spacing w:line="288" w:lineRule="auto"/>
              <w:rPr>
                <w:b/>
                <w:bCs/>
                <w:lang w:eastAsia="en-AU"/>
              </w:rPr>
            </w:pPr>
            <w:r w:rsidRPr="00C37D99">
              <w:rPr>
                <w:lang w:val="vi-VN" w:eastAsia="en-AU"/>
              </w:rPr>
              <w:t>1</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91869" w14:textId="77777777" w:rsidR="00332896" w:rsidRPr="00C37D99" w:rsidRDefault="00332896" w:rsidP="00B67F8B">
            <w:pPr>
              <w:spacing w:line="288" w:lineRule="auto"/>
              <w:rPr>
                <w:b/>
                <w:bCs/>
                <w:lang w:eastAsia="en-AU"/>
              </w:rPr>
            </w:pPr>
            <w:r w:rsidRPr="00C37D99">
              <w:rPr>
                <w:lang w:val="vi-VN"/>
              </w:rPr>
              <w:t>serialNumber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23DA4B97" w14:textId="77777777" w:rsidR="00332896" w:rsidRPr="00C37D99" w:rsidRDefault="00332896" w:rsidP="00B67F8B">
            <w:pPr>
              <w:spacing w:line="288" w:lineRule="auto"/>
              <w:rPr>
                <w:b/>
                <w:bCs/>
                <w:lang w:eastAsia="en-AU"/>
              </w:rPr>
            </w:pPr>
            <w:r w:rsidRPr="00C37D99">
              <w:rPr>
                <w:lang w:eastAsia="en-AU"/>
              </w:rPr>
              <w:t>Mandatory</w:t>
            </w:r>
          </w:p>
        </w:tc>
        <w:tc>
          <w:tcPr>
            <w:tcW w:w="1170" w:type="dxa"/>
            <w:tcBorders>
              <w:top w:val="single" w:sz="4" w:space="0" w:color="auto"/>
              <w:left w:val="nil"/>
              <w:bottom w:val="single" w:sz="4" w:space="0" w:color="auto"/>
              <w:right w:val="single" w:sz="4" w:space="0" w:color="auto"/>
            </w:tcBorders>
            <w:vAlign w:val="center"/>
          </w:tcPr>
          <w:p w14:paraId="0892925C" w14:textId="77777777" w:rsidR="00332896" w:rsidRPr="00C37D99" w:rsidRDefault="00332896" w:rsidP="00B67F8B">
            <w:pPr>
              <w:spacing w:line="288" w:lineRule="auto"/>
              <w:rPr>
                <w:b/>
                <w:bCs/>
                <w:lang w:eastAsia="en-AU"/>
              </w:rPr>
            </w:pPr>
            <w:r w:rsidRPr="00C37D99">
              <w:rPr>
                <w:lang w:eastAsia="en-AU"/>
              </w:rPr>
              <w:t>String</w:t>
            </w:r>
          </w:p>
        </w:tc>
        <w:tc>
          <w:tcPr>
            <w:tcW w:w="1571" w:type="dxa"/>
            <w:tcBorders>
              <w:top w:val="single" w:sz="4" w:space="0" w:color="auto"/>
              <w:left w:val="single" w:sz="4" w:space="0" w:color="auto"/>
              <w:bottom w:val="single" w:sz="4" w:space="0" w:color="auto"/>
              <w:right w:val="single" w:sz="4" w:space="0" w:color="auto"/>
            </w:tcBorders>
            <w:vAlign w:val="center"/>
          </w:tcPr>
          <w:p w14:paraId="7A05973B" w14:textId="77777777" w:rsidR="00332896" w:rsidRPr="00C37D99" w:rsidRDefault="00332896" w:rsidP="00B67F8B">
            <w:pPr>
              <w:spacing w:line="288" w:lineRule="auto"/>
              <w:rPr>
                <w:b/>
                <w:bCs/>
                <w:lang w:eastAsia="en-AU"/>
              </w:rPr>
            </w:pPr>
            <w:r w:rsidRPr="00C37D99">
              <w:rPr>
                <w:lang w:val="vi-VN" w:eastAsia="en-AU"/>
              </w:rPr>
              <w:t>16</w:t>
            </w:r>
          </w:p>
        </w:tc>
        <w:tc>
          <w:tcPr>
            <w:tcW w:w="26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79B09" w14:textId="6EAC6255" w:rsidR="00332896" w:rsidRPr="00C37D99" w:rsidRDefault="00332896" w:rsidP="00B67F8B">
            <w:pPr>
              <w:spacing w:line="288" w:lineRule="auto"/>
              <w:rPr>
                <w:b/>
                <w:bCs/>
                <w:lang w:eastAsia="en-AU"/>
              </w:rPr>
            </w:pPr>
            <w:r w:rsidRPr="00C37D99">
              <w:rPr>
                <w:lang w:val="vi-VN" w:eastAsia="en-AU"/>
              </w:rPr>
              <w:t xml:space="preserve">SerialNumber của thiết bị </w:t>
            </w:r>
            <w:r w:rsidR="00045180">
              <w:rPr>
                <w:lang w:eastAsia="en-AU"/>
              </w:rPr>
              <w:t>cần lấy thông tin quang</w:t>
            </w:r>
            <w:r w:rsidRPr="00C37D99">
              <w:rPr>
                <w:lang w:val="vi-VN" w:eastAsia="en-AU"/>
              </w:rPr>
              <w:t xml:space="preserve"> </w:t>
            </w:r>
          </w:p>
        </w:tc>
      </w:tr>
      <w:tr w:rsidR="00332896" w:rsidRPr="00C37D99" w14:paraId="4277E29F" w14:textId="77777777" w:rsidTr="008B3605">
        <w:trPr>
          <w:trHeight w:val="73"/>
        </w:trPr>
        <w:tc>
          <w:tcPr>
            <w:tcW w:w="625" w:type="dxa"/>
            <w:tcBorders>
              <w:top w:val="single" w:sz="4" w:space="0" w:color="auto"/>
              <w:left w:val="single" w:sz="4" w:space="0" w:color="auto"/>
              <w:bottom w:val="single" w:sz="4" w:space="0" w:color="auto"/>
              <w:right w:val="single" w:sz="4" w:space="0" w:color="auto"/>
            </w:tcBorders>
            <w:vAlign w:val="center"/>
          </w:tcPr>
          <w:p w14:paraId="503ADA4B" w14:textId="77777777" w:rsidR="00332896" w:rsidRPr="00C37D99" w:rsidRDefault="00332896" w:rsidP="00B67F8B">
            <w:pPr>
              <w:spacing w:line="288" w:lineRule="auto"/>
              <w:rPr>
                <w:b/>
                <w:bCs/>
                <w:lang w:eastAsia="en-AU"/>
              </w:rPr>
            </w:pPr>
            <w:r w:rsidRPr="00C37D99">
              <w:rPr>
                <w:lang w:val="vi-VN" w:eastAsia="en-AU"/>
              </w:rPr>
              <w:t>2</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D560E9" w14:textId="77777777" w:rsidR="00332896" w:rsidRPr="00C37D99" w:rsidRDefault="00332896" w:rsidP="00B67F8B">
            <w:pPr>
              <w:spacing w:line="288" w:lineRule="auto"/>
              <w:rPr>
                <w:b/>
                <w:bCs/>
                <w:lang w:eastAsia="en-AU"/>
              </w:rPr>
            </w:pPr>
            <w:r w:rsidRPr="00C37D99">
              <w:rPr>
                <w:lang w:val="vi-VN"/>
              </w:rPr>
              <w:t>modelName</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20F3B98A" w14:textId="77777777" w:rsidR="00332896" w:rsidRPr="00C37D99" w:rsidRDefault="00332896" w:rsidP="00B67F8B">
            <w:pPr>
              <w:spacing w:line="288" w:lineRule="auto"/>
              <w:rPr>
                <w:b/>
                <w:bCs/>
                <w:lang w:eastAsia="en-AU"/>
              </w:rPr>
            </w:pPr>
            <w:r w:rsidRPr="00C37D99">
              <w:rPr>
                <w:lang w:eastAsia="en-AU"/>
              </w:rPr>
              <w:t>Mandatory</w:t>
            </w:r>
          </w:p>
        </w:tc>
        <w:tc>
          <w:tcPr>
            <w:tcW w:w="1170" w:type="dxa"/>
            <w:tcBorders>
              <w:top w:val="single" w:sz="4" w:space="0" w:color="auto"/>
              <w:left w:val="nil"/>
              <w:bottom w:val="single" w:sz="4" w:space="0" w:color="auto"/>
              <w:right w:val="single" w:sz="4" w:space="0" w:color="auto"/>
            </w:tcBorders>
            <w:vAlign w:val="center"/>
          </w:tcPr>
          <w:p w14:paraId="4121B661" w14:textId="77777777" w:rsidR="00332896" w:rsidRPr="00C37D99" w:rsidRDefault="00332896" w:rsidP="00B67F8B">
            <w:pPr>
              <w:spacing w:line="288" w:lineRule="auto"/>
              <w:rPr>
                <w:b/>
                <w:bCs/>
                <w:lang w:eastAsia="en-AU"/>
              </w:rPr>
            </w:pPr>
            <w:r w:rsidRPr="00C37D99">
              <w:rPr>
                <w:lang w:val="vi-VN" w:eastAsia="en-AU"/>
              </w:rPr>
              <w:t xml:space="preserve">String </w:t>
            </w:r>
          </w:p>
        </w:tc>
        <w:tc>
          <w:tcPr>
            <w:tcW w:w="1571" w:type="dxa"/>
            <w:tcBorders>
              <w:top w:val="single" w:sz="4" w:space="0" w:color="auto"/>
              <w:left w:val="single" w:sz="4" w:space="0" w:color="auto"/>
              <w:bottom w:val="single" w:sz="4" w:space="0" w:color="auto"/>
              <w:right w:val="single" w:sz="4" w:space="0" w:color="auto"/>
            </w:tcBorders>
            <w:vAlign w:val="center"/>
          </w:tcPr>
          <w:p w14:paraId="455E7982" w14:textId="77777777" w:rsidR="00332896" w:rsidRPr="00C37D99" w:rsidRDefault="00332896" w:rsidP="00B67F8B">
            <w:pPr>
              <w:spacing w:line="288" w:lineRule="auto"/>
              <w:rPr>
                <w:b/>
                <w:bCs/>
                <w:lang w:eastAsia="en-AU"/>
              </w:rPr>
            </w:pPr>
            <w:r w:rsidRPr="00C37D99">
              <w:rPr>
                <w:lang w:val="vi-VN" w:eastAsia="en-AU"/>
              </w:rPr>
              <w:t xml:space="preserve">16 </w:t>
            </w:r>
          </w:p>
        </w:tc>
        <w:tc>
          <w:tcPr>
            <w:tcW w:w="26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685B00" w14:textId="5A52DF27" w:rsidR="00332896" w:rsidRPr="00045180" w:rsidRDefault="00332896" w:rsidP="00B67F8B">
            <w:pPr>
              <w:spacing w:line="288" w:lineRule="auto"/>
              <w:rPr>
                <w:b/>
                <w:bCs/>
                <w:lang w:eastAsia="en-AU"/>
              </w:rPr>
            </w:pPr>
            <w:r w:rsidRPr="00C37D99">
              <w:rPr>
                <w:lang w:val="vi-VN" w:eastAsia="en-AU"/>
              </w:rPr>
              <w:t xml:space="preserve">Model của thiết bị cần </w:t>
            </w:r>
            <w:r w:rsidR="00045180">
              <w:rPr>
                <w:lang w:eastAsia="en-AU"/>
              </w:rPr>
              <w:t>lấy thông tin quang</w:t>
            </w:r>
          </w:p>
        </w:tc>
      </w:tr>
    </w:tbl>
    <w:p w14:paraId="333DBE4C" w14:textId="77777777" w:rsidR="00650786" w:rsidRPr="00C37D99" w:rsidRDefault="00650786" w:rsidP="00B67F8B">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980"/>
        <w:gridCol w:w="1440"/>
        <w:gridCol w:w="1080"/>
        <w:gridCol w:w="1440"/>
        <w:gridCol w:w="2610"/>
      </w:tblGrid>
      <w:tr w:rsidR="00650786" w:rsidRPr="00C37D99" w14:paraId="374ED32A" w14:textId="77777777" w:rsidTr="72CE505C">
        <w:trPr>
          <w:trHeight w:val="255"/>
        </w:trPr>
        <w:tc>
          <w:tcPr>
            <w:tcW w:w="625" w:type="dxa"/>
            <w:vAlign w:val="center"/>
          </w:tcPr>
          <w:p w14:paraId="62BA3642" w14:textId="77777777" w:rsidR="00650786" w:rsidRPr="00C37D99" w:rsidRDefault="00650786" w:rsidP="00B67F8B">
            <w:pPr>
              <w:spacing w:line="288" w:lineRule="auto"/>
              <w:rPr>
                <w:b/>
                <w:bCs/>
                <w:lang w:eastAsia="en-AU"/>
              </w:rPr>
            </w:pPr>
            <w:r w:rsidRPr="00C37D99">
              <w:rPr>
                <w:b/>
                <w:bCs/>
                <w:lang w:eastAsia="en-AU"/>
              </w:rPr>
              <w:t>No</w:t>
            </w:r>
          </w:p>
        </w:tc>
        <w:tc>
          <w:tcPr>
            <w:tcW w:w="1980" w:type="dxa"/>
            <w:shd w:val="clear" w:color="auto" w:fill="auto"/>
            <w:noWrap/>
            <w:vAlign w:val="center"/>
          </w:tcPr>
          <w:p w14:paraId="1CC07B37" w14:textId="77777777" w:rsidR="00650786" w:rsidRPr="00C37D99" w:rsidRDefault="00650786" w:rsidP="00B67F8B">
            <w:pPr>
              <w:spacing w:line="288" w:lineRule="auto"/>
              <w:rPr>
                <w:b/>
                <w:bCs/>
                <w:lang w:eastAsia="en-AU"/>
              </w:rPr>
            </w:pPr>
            <w:r w:rsidRPr="00C37D99">
              <w:rPr>
                <w:b/>
                <w:bCs/>
                <w:lang w:eastAsia="en-AU"/>
              </w:rPr>
              <w:t>Parameter</w:t>
            </w:r>
          </w:p>
        </w:tc>
        <w:tc>
          <w:tcPr>
            <w:tcW w:w="1440" w:type="dxa"/>
            <w:shd w:val="clear" w:color="auto" w:fill="auto"/>
            <w:noWrap/>
            <w:vAlign w:val="center"/>
          </w:tcPr>
          <w:p w14:paraId="1F439C6A" w14:textId="77777777" w:rsidR="00650786" w:rsidRPr="00C37D99" w:rsidRDefault="00650786" w:rsidP="00B67F8B">
            <w:pPr>
              <w:spacing w:line="288" w:lineRule="auto"/>
              <w:rPr>
                <w:b/>
                <w:bCs/>
                <w:lang w:eastAsia="en-AU"/>
              </w:rPr>
            </w:pPr>
            <w:r w:rsidRPr="00C37D99">
              <w:rPr>
                <w:b/>
                <w:bCs/>
                <w:lang w:eastAsia="en-AU"/>
              </w:rPr>
              <w:t>Mandatory</w:t>
            </w:r>
          </w:p>
        </w:tc>
        <w:tc>
          <w:tcPr>
            <w:tcW w:w="1080" w:type="dxa"/>
            <w:vAlign w:val="center"/>
          </w:tcPr>
          <w:p w14:paraId="7FD44128" w14:textId="77777777" w:rsidR="00650786" w:rsidRPr="00C37D99" w:rsidRDefault="00650786" w:rsidP="00B67F8B">
            <w:pPr>
              <w:spacing w:line="288" w:lineRule="auto"/>
              <w:rPr>
                <w:b/>
                <w:bCs/>
                <w:lang w:eastAsia="en-AU"/>
              </w:rPr>
            </w:pPr>
            <w:r w:rsidRPr="00C37D99">
              <w:rPr>
                <w:b/>
                <w:bCs/>
                <w:lang w:eastAsia="en-AU"/>
              </w:rPr>
              <w:t>Type</w:t>
            </w:r>
          </w:p>
        </w:tc>
        <w:tc>
          <w:tcPr>
            <w:tcW w:w="1440" w:type="dxa"/>
            <w:vAlign w:val="center"/>
          </w:tcPr>
          <w:p w14:paraId="0CD493A5" w14:textId="77777777" w:rsidR="00650786" w:rsidRPr="00C37D99" w:rsidRDefault="00650786" w:rsidP="00B67F8B">
            <w:pPr>
              <w:spacing w:line="288" w:lineRule="auto"/>
              <w:rPr>
                <w:b/>
                <w:bCs/>
                <w:lang w:eastAsia="en-AU"/>
              </w:rPr>
            </w:pPr>
            <w:r w:rsidRPr="00C37D99">
              <w:rPr>
                <w:b/>
                <w:bCs/>
                <w:lang w:eastAsia="en-AU"/>
              </w:rPr>
              <w:t>Max length</w:t>
            </w:r>
          </w:p>
        </w:tc>
        <w:tc>
          <w:tcPr>
            <w:tcW w:w="2610" w:type="dxa"/>
            <w:shd w:val="clear" w:color="auto" w:fill="auto"/>
            <w:noWrap/>
            <w:vAlign w:val="center"/>
          </w:tcPr>
          <w:p w14:paraId="5230DB03" w14:textId="77777777" w:rsidR="00650786" w:rsidRPr="00C37D99" w:rsidRDefault="00650786" w:rsidP="00B67F8B">
            <w:pPr>
              <w:spacing w:line="288" w:lineRule="auto"/>
              <w:rPr>
                <w:b/>
                <w:bCs/>
                <w:lang w:eastAsia="en-AU"/>
              </w:rPr>
            </w:pPr>
            <w:r w:rsidRPr="00C37D99">
              <w:rPr>
                <w:b/>
                <w:bCs/>
                <w:lang w:eastAsia="en-AU"/>
              </w:rPr>
              <w:t>Meaning</w:t>
            </w:r>
          </w:p>
        </w:tc>
      </w:tr>
      <w:tr w:rsidR="00650786" w:rsidRPr="00C37D99" w14:paraId="5CA975B5" w14:textId="77777777" w:rsidTr="72CE505C">
        <w:trPr>
          <w:trHeight w:val="255"/>
        </w:trPr>
        <w:tc>
          <w:tcPr>
            <w:tcW w:w="625" w:type="dxa"/>
            <w:vAlign w:val="center"/>
          </w:tcPr>
          <w:p w14:paraId="6607BA43" w14:textId="77777777" w:rsidR="00650786" w:rsidRPr="00C37D99" w:rsidRDefault="00650786" w:rsidP="00B67F8B">
            <w:pPr>
              <w:spacing w:line="288" w:lineRule="auto"/>
              <w:rPr>
                <w:lang w:eastAsia="en-AU"/>
              </w:rPr>
            </w:pPr>
            <w:r w:rsidRPr="00C37D99">
              <w:rPr>
                <w:lang w:eastAsia="en-AU"/>
              </w:rPr>
              <w:t>1</w:t>
            </w:r>
          </w:p>
        </w:tc>
        <w:tc>
          <w:tcPr>
            <w:tcW w:w="1980" w:type="dxa"/>
            <w:shd w:val="clear" w:color="auto" w:fill="auto"/>
            <w:noWrap/>
            <w:vAlign w:val="center"/>
          </w:tcPr>
          <w:p w14:paraId="51818B88" w14:textId="77777777" w:rsidR="00650786" w:rsidRPr="00C37D99" w:rsidRDefault="00650786" w:rsidP="00B67F8B">
            <w:pPr>
              <w:spacing w:line="288" w:lineRule="auto"/>
              <w:rPr>
                <w:lang w:eastAsia="en-AU"/>
              </w:rPr>
            </w:pPr>
            <w:r w:rsidRPr="00C37D99">
              <w:rPr>
                <w:lang w:eastAsia="en-AU"/>
              </w:rPr>
              <w:t>errorCode</w:t>
            </w:r>
          </w:p>
        </w:tc>
        <w:tc>
          <w:tcPr>
            <w:tcW w:w="1440" w:type="dxa"/>
            <w:shd w:val="clear" w:color="auto" w:fill="auto"/>
            <w:noWrap/>
            <w:vAlign w:val="center"/>
          </w:tcPr>
          <w:p w14:paraId="71D2CF86" w14:textId="77777777" w:rsidR="00650786" w:rsidRPr="00C37D99" w:rsidRDefault="00650786" w:rsidP="00B67F8B">
            <w:pPr>
              <w:spacing w:line="288" w:lineRule="auto"/>
              <w:rPr>
                <w:lang w:eastAsia="en-AU"/>
              </w:rPr>
            </w:pPr>
            <w:r w:rsidRPr="00C37D99">
              <w:rPr>
                <w:lang w:eastAsia="en-AU"/>
              </w:rPr>
              <w:t>Mandatory</w:t>
            </w:r>
          </w:p>
        </w:tc>
        <w:tc>
          <w:tcPr>
            <w:tcW w:w="1080" w:type="dxa"/>
            <w:vAlign w:val="center"/>
          </w:tcPr>
          <w:p w14:paraId="3F702FD5" w14:textId="77777777" w:rsidR="00650786" w:rsidRPr="00C37D99" w:rsidRDefault="00650786" w:rsidP="00B67F8B">
            <w:pPr>
              <w:spacing w:line="288" w:lineRule="auto"/>
              <w:rPr>
                <w:lang w:eastAsia="en-AU"/>
              </w:rPr>
            </w:pPr>
            <w:r w:rsidRPr="00C37D99">
              <w:rPr>
                <w:lang w:eastAsia="en-AU"/>
              </w:rPr>
              <w:t>String</w:t>
            </w:r>
          </w:p>
        </w:tc>
        <w:tc>
          <w:tcPr>
            <w:tcW w:w="1440" w:type="dxa"/>
            <w:vAlign w:val="center"/>
          </w:tcPr>
          <w:p w14:paraId="4DE7C470" w14:textId="77777777" w:rsidR="00650786" w:rsidRPr="00C37D99" w:rsidRDefault="00650786" w:rsidP="00B67F8B">
            <w:pPr>
              <w:spacing w:line="288" w:lineRule="auto"/>
              <w:rPr>
                <w:lang w:eastAsia="en-AU"/>
              </w:rPr>
            </w:pPr>
            <w:r w:rsidRPr="00C37D99">
              <w:rPr>
                <w:lang w:eastAsia="en-AU"/>
              </w:rPr>
              <w:t>4</w:t>
            </w:r>
          </w:p>
        </w:tc>
        <w:tc>
          <w:tcPr>
            <w:tcW w:w="2610" w:type="dxa"/>
            <w:shd w:val="clear" w:color="auto" w:fill="auto"/>
            <w:noWrap/>
            <w:vAlign w:val="center"/>
          </w:tcPr>
          <w:p w14:paraId="4F67D028" w14:textId="77777777" w:rsidR="00650786" w:rsidRPr="00C37D99" w:rsidRDefault="00650786" w:rsidP="00B67F8B">
            <w:pPr>
              <w:spacing w:line="288" w:lineRule="auto"/>
              <w:rPr>
                <w:lang w:eastAsia="en-AU"/>
              </w:rPr>
            </w:pPr>
            <w:r w:rsidRPr="00C37D99">
              <w:rPr>
                <w:lang w:eastAsia="en-AU"/>
              </w:rPr>
              <w:t>Mã lỗi</w:t>
            </w:r>
          </w:p>
        </w:tc>
      </w:tr>
      <w:tr w:rsidR="00650786" w:rsidRPr="00C37D99" w14:paraId="591221E1" w14:textId="77777777" w:rsidTr="72CE505C">
        <w:trPr>
          <w:trHeight w:val="255"/>
        </w:trPr>
        <w:tc>
          <w:tcPr>
            <w:tcW w:w="625" w:type="dxa"/>
            <w:vAlign w:val="center"/>
          </w:tcPr>
          <w:p w14:paraId="6C157F29" w14:textId="77777777" w:rsidR="00650786" w:rsidRPr="00C37D99" w:rsidRDefault="00650786" w:rsidP="00B67F8B">
            <w:pPr>
              <w:spacing w:line="288" w:lineRule="auto"/>
              <w:rPr>
                <w:lang w:eastAsia="en-AU"/>
              </w:rPr>
            </w:pPr>
            <w:r w:rsidRPr="00C37D99">
              <w:rPr>
                <w:lang w:eastAsia="en-AU"/>
              </w:rPr>
              <w:t>2</w:t>
            </w:r>
          </w:p>
        </w:tc>
        <w:tc>
          <w:tcPr>
            <w:tcW w:w="1980" w:type="dxa"/>
            <w:shd w:val="clear" w:color="auto" w:fill="auto"/>
            <w:noWrap/>
            <w:vAlign w:val="center"/>
          </w:tcPr>
          <w:p w14:paraId="0FBC4301" w14:textId="77777777" w:rsidR="00650786" w:rsidRPr="00C37D99" w:rsidRDefault="00650786" w:rsidP="00B67F8B">
            <w:pPr>
              <w:spacing w:line="288" w:lineRule="auto"/>
              <w:rPr>
                <w:lang w:eastAsia="en-AU"/>
              </w:rPr>
            </w:pPr>
            <w:r w:rsidRPr="00C37D99">
              <w:rPr>
                <w:lang w:eastAsia="en-AU"/>
              </w:rPr>
              <w:t>errorMessage</w:t>
            </w:r>
          </w:p>
        </w:tc>
        <w:tc>
          <w:tcPr>
            <w:tcW w:w="1440" w:type="dxa"/>
            <w:shd w:val="clear" w:color="auto" w:fill="auto"/>
            <w:noWrap/>
            <w:vAlign w:val="center"/>
          </w:tcPr>
          <w:p w14:paraId="4463419F" w14:textId="77777777" w:rsidR="00650786" w:rsidRPr="00C37D99" w:rsidRDefault="00650786" w:rsidP="00B67F8B">
            <w:pPr>
              <w:spacing w:line="288" w:lineRule="auto"/>
              <w:rPr>
                <w:lang w:eastAsia="en-AU"/>
              </w:rPr>
            </w:pPr>
            <w:r w:rsidRPr="00C37D99">
              <w:rPr>
                <w:lang w:eastAsia="en-AU"/>
              </w:rPr>
              <w:t>Optional</w:t>
            </w:r>
          </w:p>
        </w:tc>
        <w:tc>
          <w:tcPr>
            <w:tcW w:w="1080" w:type="dxa"/>
            <w:vAlign w:val="center"/>
          </w:tcPr>
          <w:p w14:paraId="2ED95CCF" w14:textId="77777777" w:rsidR="00650786" w:rsidRPr="00C37D99" w:rsidRDefault="00650786" w:rsidP="00B67F8B">
            <w:pPr>
              <w:spacing w:line="288" w:lineRule="auto"/>
              <w:rPr>
                <w:lang w:eastAsia="en-AU"/>
              </w:rPr>
            </w:pPr>
            <w:r w:rsidRPr="00C37D99">
              <w:rPr>
                <w:lang w:eastAsia="en-AU"/>
              </w:rPr>
              <w:t>String</w:t>
            </w:r>
          </w:p>
        </w:tc>
        <w:tc>
          <w:tcPr>
            <w:tcW w:w="1440" w:type="dxa"/>
            <w:vAlign w:val="center"/>
          </w:tcPr>
          <w:p w14:paraId="63CA4830" w14:textId="77777777" w:rsidR="00650786" w:rsidRPr="00C37D99" w:rsidRDefault="00650786" w:rsidP="00B67F8B">
            <w:pPr>
              <w:spacing w:line="288" w:lineRule="auto"/>
              <w:rPr>
                <w:lang w:eastAsia="en-AU"/>
              </w:rPr>
            </w:pPr>
            <w:r w:rsidRPr="00C37D99">
              <w:rPr>
                <w:lang w:eastAsia="en-AU"/>
              </w:rPr>
              <w:t>64</w:t>
            </w:r>
          </w:p>
        </w:tc>
        <w:tc>
          <w:tcPr>
            <w:tcW w:w="2610" w:type="dxa"/>
            <w:shd w:val="clear" w:color="auto" w:fill="auto"/>
            <w:noWrap/>
            <w:vAlign w:val="center"/>
          </w:tcPr>
          <w:p w14:paraId="62405538" w14:textId="77777777" w:rsidR="00650786" w:rsidRPr="00C37D99" w:rsidRDefault="00650786" w:rsidP="00B67F8B">
            <w:pPr>
              <w:spacing w:line="288" w:lineRule="auto"/>
              <w:rPr>
                <w:lang w:eastAsia="en-AU"/>
              </w:rPr>
            </w:pPr>
            <w:r w:rsidRPr="00C37D99">
              <w:rPr>
                <w:lang w:eastAsia="en-AU"/>
              </w:rPr>
              <w:t>Mô tả lỗi</w:t>
            </w:r>
          </w:p>
        </w:tc>
      </w:tr>
      <w:tr w:rsidR="00650786" w:rsidRPr="00C37D99" w14:paraId="0EB70D5C" w14:textId="77777777" w:rsidTr="72CE505C">
        <w:trPr>
          <w:trHeight w:val="255"/>
        </w:trPr>
        <w:tc>
          <w:tcPr>
            <w:tcW w:w="625" w:type="dxa"/>
            <w:vAlign w:val="center"/>
          </w:tcPr>
          <w:p w14:paraId="27AA9B18" w14:textId="77777777" w:rsidR="00650786" w:rsidRPr="00C37D99" w:rsidRDefault="00650786" w:rsidP="00B67F8B">
            <w:pPr>
              <w:spacing w:line="288" w:lineRule="auto"/>
              <w:rPr>
                <w:lang w:val="vi-VN" w:eastAsia="en-AU"/>
              </w:rPr>
            </w:pPr>
            <w:commentRangeStart w:id="170"/>
            <w:commentRangeStart w:id="171"/>
            <w:r w:rsidRPr="72CE505C">
              <w:rPr>
                <w:lang w:val="vi-VN" w:eastAsia="en-AU"/>
              </w:rPr>
              <w:t>3</w:t>
            </w:r>
          </w:p>
        </w:tc>
        <w:tc>
          <w:tcPr>
            <w:tcW w:w="1980" w:type="dxa"/>
            <w:shd w:val="clear" w:color="auto" w:fill="auto"/>
            <w:noWrap/>
            <w:vAlign w:val="center"/>
          </w:tcPr>
          <w:p w14:paraId="570C9FD7" w14:textId="72B38C74" w:rsidR="00650786" w:rsidRPr="00C37D99" w:rsidRDefault="00083508" w:rsidP="00B67F8B">
            <w:pPr>
              <w:spacing w:line="288" w:lineRule="auto"/>
              <w:rPr>
                <w:lang w:val="vi-VN" w:eastAsia="en-AU"/>
              </w:rPr>
            </w:pPr>
            <w:r w:rsidRPr="00C37D99">
              <w:rPr>
                <w:color w:val="000000"/>
              </w:rPr>
              <w:t>txBias</w:t>
            </w:r>
          </w:p>
        </w:tc>
        <w:tc>
          <w:tcPr>
            <w:tcW w:w="1440" w:type="dxa"/>
            <w:shd w:val="clear" w:color="auto" w:fill="auto"/>
            <w:noWrap/>
            <w:vAlign w:val="center"/>
          </w:tcPr>
          <w:p w14:paraId="1A5CD6D2" w14:textId="3C4F1A63" w:rsidR="00650786" w:rsidRPr="00C37D99" w:rsidRDefault="00083508" w:rsidP="00B67F8B">
            <w:pPr>
              <w:spacing w:line="288" w:lineRule="auto"/>
              <w:rPr>
                <w:lang w:eastAsia="en-AU"/>
              </w:rPr>
            </w:pPr>
            <w:r w:rsidRPr="00C37D99">
              <w:rPr>
                <w:lang w:eastAsia="en-AU"/>
              </w:rPr>
              <w:t>Optional</w:t>
            </w:r>
          </w:p>
        </w:tc>
        <w:tc>
          <w:tcPr>
            <w:tcW w:w="1080" w:type="dxa"/>
            <w:vAlign w:val="center"/>
          </w:tcPr>
          <w:p w14:paraId="76A9F65A" w14:textId="79BAB494" w:rsidR="00650786" w:rsidRPr="00C37D99" w:rsidRDefault="00083508" w:rsidP="00B67F8B">
            <w:pPr>
              <w:spacing w:line="288" w:lineRule="auto"/>
              <w:rPr>
                <w:lang w:val="vi-VN" w:eastAsia="en-AU"/>
              </w:rPr>
            </w:pPr>
            <w:r w:rsidRPr="00C37D99">
              <w:rPr>
                <w:lang w:val="vi-VN" w:eastAsia="en-AU"/>
              </w:rPr>
              <w:t>Int</w:t>
            </w:r>
          </w:p>
        </w:tc>
        <w:tc>
          <w:tcPr>
            <w:tcW w:w="1440" w:type="dxa"/>
            <w:vAlign w:val="center"/>
          </w:tcPr>
          <w:p w14:paraId="715CC025" w14:textId="35CC4D35" w:rsidR="00650786" w:rsidRPr="00C37D99" w:rsidRDefault="00650786" w:rsidP="00B67F8B">
            <w:pPr>
              <w:spacing w:line="288" w:lineRule="auto"/>
              <w:rPr>
                <w:lang w:eastAsia="en-AU"/>
              </w:rPr>
            </w:pPr>
          </w:p>
        </w:tc>
        <w:tc>
          <w:tcPr>
            <w:tcW w:w="2610" w:type="dxa"/>
            <w:shd w:val="clear" w:color="auto" w:fill="auto"/>
            <w:noWrap/>
            <w:vAlign w:val="center"/>
          </w:tcPr>
          <w:p w14:paraId="4FB525FC" w14:textId="77777777" w:rsidR="00650786" w:rsidRPr="00C37D99" w:rsidRDefault="00650786" w:rsidP="00B67F8B">
            <w:pPr>
              <w:spacing w:line="288" w:lineRule="auto"/>
              <w:rPr>
                <w:lang w:eastAsia="en-AU"/>
              </w:rPr>
            </w:pPr>
          </w:p>
          <w:p w14:paraId="6CC64E4F" w14:textId="3BE3BEF8" w:rsidR="00083508" w:rsidRPr="00C37D99" w:rsidRDefault="00332896" w:rsidP="00B67F8B">
            <w:pPr>
              <w:spacing w:line="288" w:lineRule="auto"/>
              <w:rPr>
                <w:lang w:eastAsia="en-AU"/>
              </w:rPr>
            </w:pPr>
            <w:r w:rsidRPr="72CE505C">
              <w:rPr>
                <w:lang w:eastAsia="en-AU"/>
              </w:rPr>
              <w:t>Dòng phân cực (uA)</w:t>
            </w:r>
            <w:commentRangeEnd w:id="170"/>
            <w:r>
              <w:rPr>
                <w:rStyle w:val="CommentReference"/>
              </w:rPr>
              <w:commentReference w:id="170"/>
            </w:r>
            <w:commentRangeEnd w:id="171"/>
            <w:r>
              <w:rPr>
                <w:rStyle w:val="CommentReference"/>
              </w:rPr>
              <w:commentReference w:id="171"/>
            </w:r>
          </w:p>
        </w:tc>
      </w:tr>
      <w:tr w:rsidR="00083508" w:rsidRPr="00C37D99" w14:paraId="7805FAAB" w14:textId="77777777" w:rsidTr="72CE505C">
        <w:trPr>
          <w:trHeight w:val="726"/>
        </w:trPr>
        <w:tc>
          <w:tcPr>
            <w:tcW w:w="625" w:type="dxa"/>
            <w:vAlign w:val="center"/>
          </w:tcPr>
          <w:p w14:paraId="4D2461E6" w14:textId="64C87A99" w:rsidR="00083508" w:rsidRPr="00C37D99" w:rsidRDefault="7E731D53" w:rsidP="00B67F8B">
            <w:pPr>
              <w:spacing w:line="288" w:lineRule="auto"/>
              <w:rPr>
                <w:lang w:val="vi-VN" w:eastAsia="en-AU"/>
              </w:rPr>
            </w:pPr>
            <w:commentRangeStart w:id="172"/>
            <w:commentRangeStart w:id="173"/>
            <w:r w:rsidRPr="72CE505C">
              <w:rPr>
                <w:lang w:val="vi-VN" w:eastAsia="en-AU"/>
              </w:rPr>
              <w:t>4</w:t>
            </w:r>
          </w:p>
        </w:tc>
        <w:tc>
          <w:tcPr>
            <w:tcW w:w="1980" w:type="dxa"/>
            <w:shd w:val="clear" w:color="auto" w:fill="auto"/>
            <w:noWrap/>
            <w:vAlign w:val="center"/>
          </w:tcPr>
          <w:p w14:paraId="07CC84A8" w14:textId="1D811835" w:rsidR="00083508" w:rsidRPr="00C37D99" w:rsidRDefault="00083508" w:rsidP="00B67F8B">
            <w:pPr>
              <w:spacing w:line="288" w:lineRule="auto"/>
              <w:rPr>
                <w:color w:val="000000"/>
              </w:rPr>
            </w:pPr>
            <w:r w:rsidRPr="00C37D99">
              <w:rPr>
                <w:color w:val="000000"/>
              </w:rPr>
              <w:t>rxVcc</w:t>
            </w:r>
          </w:p>
        </w:tc>
        <w:tc>
          <w:tcPr>
            <w:tcW w:w="1440" w:type="dxa"/>
            <w:shd w:val="clear" w:color="auto" w:fill="auto"/>
            <w:noWrap/>
            <w:vAlign w:val="center"/>
          </w:tcPr>
          <w:p w14:paraId="4C09DB2D" w14:textId="2C022ECD" w:rsidR="00083508" w:rsidRPr="00C37D99" w:rsidRDefault="00083508" w:rsidP="00B67F8B">
            <w:pPr>
              <w:spacing w:line="288" w:lineRule="auto"/>
              <w:rPr>
                <w:lang w:eastAsia="en-AU"/>
              </w:rPr>
            </w:pPr>
            <w:r w:rsidRPr="00C37D99">
              <w:rPr>
                <w:lang w:eastAsia="en-AU"/>
              </w:rPr>
              <w:t>Optional</w:t>
            </w:r>
          </w:p>
        </w:tc>
        <w:tc>
          <w:tcPr>
            <w:tcW w:w="1080" w:type="dxa"/>
            <w:vAlign w:val="center"/>
          </w:tcPr>
          <w:p w14:paraId="312A2564" w14:textId="247392BB" w:rsidR="00083508" w:rsidRPr="00C37D99" w:rsidRDefault="00083508" w:rsidP="00B67F8B">
            <w:pPr>
              <w:spacing w:line="288" w:lineRule="auto"/>
              <w:rPr>
                <w:lang w:val="vi-VN" w:eastAsia="en-AU"/>
              </w:rPr>
            </w:pPr>
            <w:r w:rsidRPr="00C37D99">
              <w:rPr>
                <w:lang w:val="vi-VN" w:eastAsia="en-AU"/>
              </w:rPr>
              <w:t>Int</w:t>
            </w:r>
          </w:p>
        </w:tc>
        <w:tc>
          <w:tcPr>
            <w:tcW w:w="1440" w:type="dxa"/>
            <w:vAlign w:val="center"/>
          </w:tcPr>
          <w:p w14:paraId="38E93137" w14:textId="77777777" w:rsidR="00083508" w:rsidRPr="00C37D99" w:rsidRDefault="00083508" w:rsidP="00B67F8B">
            <w:pPr>
              <w:spacing w:line="288" w:lineRule="auto"/>
              <w:rPr>
                <w:lang w:eastAsia="en-AU"/>
              </w:rPr>
            </w:pPr>
          </w:p>
        </w:tc>
        <w:tc>
          <w:tcPr>
            <w:tcW w:w="2610" w:type="dxa"/>
            <w:shd w:val="clear" w:color="auto" w:fill="auto"/>
            <w:noWrap/>
            <w:vAlign w:val="center"/>
          </w:tcPr>
          <w:p w14:paraId="36274212" w14:textId="77777777" w:rsidR="00332896" w:rsidRPr="00C37D99" w:rsidRDefault="00332896" w:rsidP="00B67F8B">
            <w:pPr>
              <w:spacing w:line="288" w:lineRule="auto"/>
              <w:rPr>
                <w:lang w:eastAsia="en-AU"/>
              </w:rPr>
            </w:pPr>
            <w:r w:rsidRPr="72CE505C">
              <w:rPr>
                <w:lang w:eastAsia="en-AU"/>
              </w:rPr>
              <w:t>Điện áp cấp cho khối quang (mV)</w:t>
            </w:r>
            <w:commentRangeEnd w:id="172"/>
            <w:r>
              <w:rPr>
                <w:rStyle w:val="CommentReference"/>
              </w:rPr>
              <w:commentReference w:id="172"/>
            </w:r>
            <w:commentRangeEnd w:id="173"/>
            <w:r>
              <w:rPr>
                <w:rStyle w:val="CommentReference"/>
              </w:rPr>
              <w:commentReference w:id="173"/>
            </w:r>
          </w:p>
          <w:p w14:paraId="6511D42F" w14:textId="77777777" w:rsidR="00083508" w:rsidRPr="00C37D99" w:rsidRDefault="00083508" w:rsidP="00B67F8B">
            <w:pPr>
              <w:spacing w:line="288" w:lineRule="auto"/>
              <w:rPr>
                <w:lang w:eastAsia="en-AU"/>
              </w:rPr>
            </w:pPr>
          </w:p>
        </w:tc>
      </w:tr>
      <w:tr w:rsidR="00083508" w:rsidRPr="00C37D99" w14:paraId="7AD457CF" w14:textId="77777777" w:rsidTr="72CE505C">
        <w:trPr>
          <w:trHeight w:val="255"/>
        </w:trPr>
        <w:tc>
          <w:tcPr>
            <w:tcW w:w="625" w:type="dxa"/>
            <w:vAlign w:val="center"/>
          </w:tcPr>
          <w:p w14:paraId="3A35D849" w14:textId="5988E8F3" w:rsidR="00083508" w:rsidRPr="00C37D99" w:rsidRDefault="00083508" w:rsidP="00B67F8B">
            <w:pPr>
              <w:spacing w:line="288" w:lineRule="auto"/>
              <w:rPr>
                <w:lang w:val="vi-VN" w:eastAsia="en-AU"/>
              </w:rPr>
            </w:pPr>
            <w:r w:rsidRPr="00C37D99">
              <w:rPr>
                <w:lang w:val="vi-VN" w:eastAsia="en-AU"/>
              </w:rPr>
              <w:t>5</w:t>
            </w:r>
          </w:p>
        </w:tc>
        <w:tc>
          <w:tcPr>
            <w:tcW w:w="1980" w:type="dxa"/>
            <w:shd w:val="clear" w:color="auto" w:fill="auto"/>
            <w:noWrap/>
            <w:vAlign w:val="center"/>
          </w:tcPr>
          <w:p w14:paraId="3EB72DD4" w14:textId="745D945B" w:rsidR="00083508" w:rsidRPr="00C37D99" w:rsidRDefault="00083508" w:rsidP="00B67F8B">
            <w:pPr>
              <w:spacing w:line="288" w:lineRule="auto"/>
              <w:rPr>
                <w:color w:val="000000"/>
              </w:rPr>
            </w:pPr>
            <w:r w:rsidRPr="00C37D99">
              <w:rPr>
                <w:color w:val="000000"/>
              </w:rPr>
              <w:t>bOSAtemperature</w:t>
            </w:r>
          </w:p>
        </w:tc>
        <w:tc>
          <w:tcPr>
            <w:tcW w:w="1440" w:type="dxa"/>
            <w:shd w:val="clear" w:color="auto" w:fill="auto"/>
            <w:noWrap/>
            <w:vAlign w:val="center"/>
          </w:tcPr>
          <w:p w14:paraId="1465F888" w14:textId="214EB3B5" w:rsidR="00083508" w:rsidRPr="00C37D99" w:rsidRDefault="00083508" w:rsidP="00B67F8B">
            <w:pPr>
              <w:spacing w:line="288" w:lineRule="auto"/>
              <w:rPr>
                <w:lang w:eastAsia="en-AU"/>
              </w:rPr>
            </w:pPr>
            <w:r w:rsidRPr="00C37D99">
              <w:rPr>
                <w:lang w:eastAsia="en-AU"/>
              </w:rPr>
              <w:t>Optional</w:t>
            </w:r>
          </w:p>
        </w:tc>
        <w:tc>
          <w:tcPr>
            <w:tcW w:w="1080" w:type="dxa"/>
            <w:vAlign w:val="center"/>
          </w:tcPr>
          <w:p w14:paraId="26FC3D11" w14:textId="0D479412" w:rsidR="00083508" w:rsidRPr="00C37D99" w:rsidRDefault="00083508" w:rsidP="00B67F8B">
            <w:pPr>
              <w:spacing w:line="288" w:lineRule="auto"/>
              <w:rPr>
                <w:lang w:val="vi-VN" w:eastAsia="en-AU"/>
              </w:rPr>
            </w:pPr>
            <w:r w:rsidRPr="00C37D99">
              <w:rPr>
                <w:lang w:val="vi-VN" w:eastAsia="en-AU"/>
              </w:rPr>
              <w:t>Int</w:t>
            </w:r>
          </w:p>
        </w:tc>
        <w:tc>
          <w:tcPr>
            <w:tcW w:w="1440" w:type="dxa"/>
            <w:vAlign w:val="center"/>
          </w:tcPr>
          <w:p w14:paraId="35BF8FD7" w14:textId="77777777" w:rsidR="00083508" w:rsidRPr="00C37D99" w:rsidRDefault="00083508" w:rsidP="00B67F8B">
            <w:pPr>
              <w:spacing w:line="288" w:lineRule="auto"/>
              <w:rPr>
                <w:lang w:eastAsia="en-AU"/>
              </w:rPr>
            </w:pPr>
          </w:p>
        </w:tc>
        <w:tc>
          <w:tcPr>
            <w:tcW w:w="2610" w:type="dxa"/>
            <w:shd w:val="clear" w:color="auto" w:fill="auto"/>
            <w:noWrap/>
            <w:vAlign w:val="center"/>
          </w:tcPr>
          <w:p w14:paraId="10FDFCB5" w14:textId="7F3E17D1" w:rsidR="00083508" w:rsidRPr="00C37D99" w:rsidRDefault="007C0672" w:rsidP="00B67F8B">
            <w:pPr>
              <w:spacing w:line="288" w:lineRule="auto"/>
              <w:rPr>
                <w:lang w:val="vi-VN" w:eastAsia="en-AU"/>
              </w:rPr>
            </w:pPr>
            <w:r w:rsidRPr="00C37D99">
              <w:rPr>
                <w:lang w:val="vi-VN" w:eastAsia="en-AU"/>
              </w:rPr>
              <w:t xml:space="preserve">Nhiệt độ </w:t>
            </w:r>
          </w:p>
        </w:tc>
      </w:tr>
      <w:tr w:rsidR="00083508" w:rsidRPr="00C37D99" w14:paraId="675C8819" w14:textId="77777777" w:rsidTr="72CE505C">
        <w:trPr>
          <w:trHeight w:val="255"/>
        </w:trPr>
        <w:tc>
          <w:tcPr>
            <w:tcW w:w="625" w:type="dxa"/>
            <w:vAlign w:val="center"/>
          </w:tcPr>
          <w:p w14:paraId="489595C4" w14:textId="6940D8A2" w:rsidR="00083508" w:rsidRPr="00C37D99" w:rsidRDefault="00083508" w:rsidP="00B67F8B">
            <w:pPr>
              <w:spacing w:line="288" w:lineRule="auto"/>
              <w:rPr>
                <w:lang w:val="vi-VN" w:eastAsia="en-AU"/>
              </w:rPr>
            </w:pPr>
            <w:r w:rsidRPr="00C37D99">
              <w:rPr>
                <w:lang w:val="vi-VN" w:eastAsia="en-AU"/>
              </w:rPr>
              <w:t>6</w:t>
            </w:r>
          </w:p>
        </w:tc>
        <w:tc>
          <w:tcPr>
            <w:tcW w:w="1980" w:type="dxa"/>
            <w:shd w:val="clear" w:color="auto" w:fill="auto"/>
            <w:noWrap/>
            <w:vAlign w:val="center"/>
          </w:tcPr>
          <w:p w14:paraId="2D9F52B3" w14:textId="6CF234CB" w:rsidR="00083508" w:rsidRPr="00C37D99" w:rsidRDefault="00796FF6" w:rsidP="00B67F8B">
            <w:pPr>
              <w:spacing w:line="288" w:lineRule="auto"/>
              <w:rPr>
                <w:color w:val="000000"/>
              </w:rPr>
            </w:pPr>
            <w:r w:rsidRPr="00C37D99">
              <w:rPr>
                <w:color w:val="000000"/>
              </w:rPr>
              <w:t>rxPower</w:t>
            </w:r>
          </w:p>
        </w:tc>
        <w:tc>
          <w:tcPr>
            <w:tcW w:w="1440" w:type="dxa"/>
            <w:shd w:val="clear" w:color="auto" w:fill="auto"/>
            <w:noWrap/>
            <w:vAlign w:val="center"/>
          </w:tcPr>
          <w:p w14:paraId="54347657" w14:textId="168055AA" w:rsidR="00083508" w:rsidRPr="00C37D99" w:rsidRDefault="00796FF6" w:rsidP="00B67F8B">
            <w:pPr>
              <w:spacing w:line="288" w:lineRule="auto"/>
              <w:rPr>
                <w:lang w:eastAsia="en-AU"/>
              </w:rPr>
            </w:pPr>
            <w:r w:rsidRPr="00C37D99">
              <w:rPr>
                <w:lang w:eastAsia="en-AU"/>
              </w:rPr>
              <w:t>Optional</w:t>
            </w:r>
          </w:p>
        </w:tc>
        <w:tc>
          <w:tcPr>
            <w:tcW w:w="1080" w:type="dxa"/>
            <w:vAlign w:val="center"/>
          </w:tcPr>
          <w:p w14:paraId="7BACD539" w14:textId="43805334" w:rsidR="00083508" w:rsidRPr="00C37D99" w:rsidRDefault="00796FF6" w:rsidP="00B67F8B">
            <w:pPr>
              <w:spacing w:line="288" w:lineRule="auto"/>
              <w:rPr>
                <w:lang w:val="vi-VN" w:eastAsia="en-AU"/>
              </w:rPr>
            </w:pPr>
            <w:r w:rsidRPr="00C37D99">
              <w:rPr>
                <w:lang w:val="vi-VN" w:eastAsia="en-AU"/>
              </w:rPr>
              <w:t xml:space="preserve">Int </w:t>
            </w:r>
          </w:p>
        </w:tc>
        <w:tc>
          <w:tcPr>
            <w:tcW w:w="1440" w:type="dxa"/>
            <w:vAlign w:val="center"/>
          </w:tcPr>
          <w:p w14:paraId="307CE1F2" w14:textId="77777777" w:rsidR="00083508" w:rsidRPr="00C37D99" w:rsidRDefault="00083508" w:rsidP="00B67F8B">
            <w:pPr>
              <w:spacing w:line="288" w:lineRule="auto"/>
              <w:rPr>
                <w:lang w:eastAsia="en-AU"/>
              </w:rPr>
            </w:pPr>
          </w:p>
        </w:tc>
        <w:tc>
          <w:tcPr>
            <w:tcW w:w="2610" w:type="dxa"/>
            <w:shd w:val="clear" w:color="auto" w:fill="auto"/>
            <w:noWrap/>
            <w:vAlign w:val="center"/>
          </w:tcPr>
          <w:p w14:paraId="41F4CCAB" w14:textId="4EC46F18" w:rsidR="00083508" w:rsidRPr="00C37D99" w:rsidRDefault="007C0672" w:rsidP="00B67F8B">
            <w:pPr>
              <w:spacing w:line="288" w:lineRule="auto"/>
              <w:rPr>
                <w:lang w:val="vi-VN" w:eastAsia="en-AU"/>
              </w:rPr>
            </w:pPr>
            <w:r w:rsidRPr="00C37D99">
              <w:rPr>
                <w:lang w:val="vi-VN" w:eastAsia="en-AU"/>
              </w:rPr>
              <w:t xml:space="preserve">Công suất thu </w:t>
            </w:r>
          </w:p>
        </w:tc>
      </w:tr>
      <w:tr w:rsidR="00796FF6" w:rsidRPr="00C37D99" w14:paraId="0ED95A6B" w14:textId="77777777" w:rsidTr="72CE505C">
        <w:trPr>
          <w:trHeight w:val="255"/>
        </w:trPr>
        <w:tc>
          <w:tcPr>
            <w:tcW w:w="625" w:type="dxa"/>
            <w:vAlign w:val="center"/>
          </w:tcPr>
          <w:p w14:paraId="1AB36649" w14:textId="436E704C" w:rsidR="00796FF6" w:rsidRPr="00C37D99" w:rsidRDefault="00796FF6" w:rsidP="00B67F8B">
            <w:pPr>
              <w:spacing w:line="288" w:lineRule="auto"/>
              <w:rPr>
                <w:lang w:val="vi-VN" w:eastAsia="en-AU"/>
              </w:rPr>
            </w:pPr>
            <w:r w:rsidRPr="00C37D99">
              <w:rPr>
                <w:lang w:val="vi-VN" w:eastAsia="en-AU"/>
              </w:rPr>
              <w:t>7</w:t>
            </w:r>
          </w:p>
        </w:tc>
        <w:tc>
          <w:tcPr>
            <w:tcW w:w="1980" w:type="dxa"/>
            <w:shd w:val="clear" w:color="auto" w:fill="auto"/>
            <w:noWrap/>
            <w:vAlign w:val="center"/>
          </w:tcPr>
          <w:p w14:paraId="6F67B4D7" w14:textId="45C8AEDB" w:rsidR="00796FF6" w:rsidRPr="00C37D99" w:rsidRDefault="00796FF6" w:rsidP="00B67F8B">
            <w:pPr>
              <w:spacing w:line="288" w:lineRule="auto"/>
              <w:rPr>
                <w:color w:val="000000"/>
              </w:rPr>
            </w:pPr>
            <w:r w:rsidRPr="00C37D99">
              <w:rPr>
                <w:color w:val="000000"/>
              </w:rPr>
              <w:t>txPower</w:t>
            </w:r>
          </w:p>
        </w:tc>
        <w:tc>
          <w:tcPr>
            <w:tcW w:w="1440" w:type="dxa"/>
            <w:shd w:val="clear" w:color="auto" w:fill="auto"/>
            <w:noWrap/>
            <w:vAlign w:val="center"/>
          </w:tcPr>
          <w:p w14:paraId="78919064" w14:textId="407B7943" w:rsidR="00796FF6" w:rsidRPr="00C37D99" w:rsidRDefault="00796FF6" w:rsidP="00B67F8B">
            <w:pPr>
              <w:spacing w:line="288" w:lineRule="auto"/>
              <w:rPr>
                <w:lang w:eastAsia="en-AU"/>
              </w:rPr>
            </w:pPr>
            <w:r w:rsidRPr="00C37D99">
              <w:rPr>
                <w:lang w:eastAsia="en-AU"/>
              </w:rPr>
              <w:t>Optional</w:t>
            </w:r>
          </w:p>
        </w:tc>
        <w:tc>
          <w:tcPr>
            <w:tcW w:w="1080" w:type="dxa"/>
            <w:vAlign w:val="center"/>
          </w:tcPr>
          <w:p w14:paraId="035D48F0" w14:textId="27D3214A" w:rsidR="00796FF6" w:rsidRPr="00C37D99" w:rsidRDefault="00796FF6" w:rsidP="00B67F8B">
            <w:pPr>
              <w:spacing w:line="288" w:lineRule="auto"/>
              <w:rPr>
                <w:lang w:val="vi-VN" w:eastAsia="en-AU"/>
              </w:rPr>
            </w:pPr>
            <w:r w:rsidRPr="00C37D99">
              <w:rPr>
                <w:lang w:val="vi-VN" w:eastAsia="en-AU"/>
              </w:rPr>
              <w:t>Int</w:t>
            </w:r>
          </w:p>
        </w:tc>
        <w:tc>
          <w:tcPr>
            <w:tcW w:w="1440" w:type="dxa"/>
            <w:vAlign w:val="center"/>
          </w:tcPr>
          <w:p w14:paraId="2CC3D55D" w14:textId="77777777" w:rsidR="00796FF6" w:rsidRPr="00C37D99" w:rsidRDefault="00796FF6" w:rsidP="00B67F8B">
            <w:pPr>
              <w:spacing w:line="288" w:lineRule="auto"/>
              <w:rPr>
                <w:lang w:eastAsia="en-AU"/>
              </w:rPr>
            </w:pPr>
          </w:p>
        </w:tc>
        <w:tc>
          <w:tcPr>
            <w:tcW w:w="2610" w:type="dxa"/>
            <w:shd w:val="clear" w:color="auto" w:fill="auto"/>
            <w:noWrap/>
            <w:vAlign w:val="center"/>
          </w:tcPr>
          <w:p w14:paraId="6FDD10C5" w14:textId="6AE6DBB4" w:rsidR="00796FF6" w:rsidRPr="00C37D99" w:rsidRDefault="007C0672" w:rsidP="00B67F8B">
            <w:pPr>
              <w:spacing w:line="288" w:lineRule="auto"/>
              <w:rPr>
                <w:lang w:val="vi-VN" w:eastAsia="en-AU"/>
              </w:rPr>
            </w:pPr>
            <w:r w:rsidRPr="00C37D99">
              <w:rPr>
                <w:lang w:val="vi-VN" w:eastAsia="en-AU"/>
              </w:rPr>
              <w:t xml:space="preserve">Công suất phát </w:t>
            </w:r>
          </w:p>
        </w:tc>
      </w:tr>
    </w:tbl>
    <w:p w14:paraId="1F884230" w14:textId="6779CFF2" w:rsidR="00650786" w:rsidRPr="00C37D99" w:rsidRDefault="00650786" w:rsidP="00B67F8B">
      <w:pPr>
        <w:pStyle w:val="Heading4"/>
        <w:spacing w:line="288" w:lineRule="auto"/>
        <w:rPr>
          <w:sz w:val="24"/>
          <w:szCs w:val="24"/>
        </w:rPr>
      </w:pPr>
      <w:r w:rsidRPr="00C37D99">
        <w:rPr>
          <w:sz w:val="24"/>
          <w:szCs w:val="24"/>
        </w:rPr>
        <w:t>Example</w:t>
      </w:r>
    </w:p>
    <w:p w14:paraId="495FF504" w14:textId="77777777" w:rsidR="00650786" w:rsidRPr="00C37D99" w:rsidRDefault="00650786" w:rsidP="00B67F8B">
      <w:pPr>
        <w:spacing w:line="288" w:lineRule="auto"/>
        <w:rPr>
          <w:b/>
          <w:bCs/>
        </w:rPr>
      </w:pPr>
      <w:r w:rsidRPr="00C37D99">
        <w:rPr>
          <w:b/>
          <w:bCs/>
        </w:rPr>
        <w:t>Request:</w:t>
      </w:r>
    </w:p>
    <w:p w14:paraId="01478288" w14:textId="53A453EB" w:rsidR="00650786" w:rsidRPr="00C37D99" w:rsidRDefault="00650786"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lang w:val="vi-VN"/>
        </w:rPr>
        <w:t xml:space="preserve"> </w:t>
      </w:r>
      <w:r w:rsidR="007C0672" w:rsidRPr="00C37D99">
        <w:rPr>
          <w:rFonts w:ascii="Times New Roman" w:hAnsi="Times New Roman" w:cs="Times New Roman"/>
          <w:sz w:val="24"/>
          <w:szCs w:val="24"/>
          <w:lang w:val="vi-VN"/>
        </w:rPr>
        <w:t xml:space="preserve">getOpticalInfo </w:t>
      </w:r>
      <w:r w:rsidRPr="00C37D99">
        <w:rPr>
          <w:rFonts w:ascii="Times New Roman" w:hAnsi="Times New Roman" w:cs="Times New Roman"/>
          <w:sz w:val="24"/>
          <w:szCs w:val="24"/>
        </w:rPr>
        <w:t>(</w:t>
      </w:r>
      <w:r w:rsidR="00332896" w:rsidRPr="00C37D99">
        <w:rPr>
          <w:rFonts w:ascii="Times New Roman" w:hAnsi="Times New Roman" w:cs="Times New Roman"/>
          <w:sz w:val="24"/>
          <w:szCs w:val="24"/>
        </w:rPr>
        <w:t>data</w:t>
      </w:r>
      <w:r w:rsidRPr="00C37D99">
        <w:rPr>
          <w:rFonts w:ascii="Times New Roman" w:hAnsi="Times New Roman" w:cs="Times New Roman"/>
          <w:sz w:val="24"/>
          <w:szCs w:val="24"/>
        </w:rPr>
        <w:t>);</w:t>
      </w:r>
    </w:p>
    <w:p w14:paraId="5B49DB9E" w14:textId="77777777" w:rsidR="00332896" w:rsidRPr="00C37D99" w:rsidRDefault="00332896" w:rsidP="00B67F8B">
      <w:pPr>
        <w:spacing w:line="288" w:lineRule="auto"/>
        <w:rPr>
          <w:lang w:val="vi-VN"/>
        </w:rPr>
      </w:pPr>
      <w:r w:rsidRPr="00C37D99">
        <w:rPr>
          <w:lang w:val="vi-VN"/>
        </w:rPr>
        <w:t xml:space="preserve">“data”: </w:t>
      </w:r>
    </w:p>
    <w:p w14:paraId="3B7B3423" w14:textId="77777777" w:rsidR="00332896" w:rsidRPr="00C37D99" w:rsidRDefault="00332896" w:rsidP="00B67F8B">
      <w:pPr>
        <w:spacing w:line="288" w:lineRule="auto"/>
        <w:rPr>
          <w:lang w:val="vi-VN"/>
        </w:rPr>
      </w:pPr>
      <w:r w:rsidRPr="00C37D99">
        <w:rPr>
          <w:lang w:val="vi-VN"/>
        </w:rPr>
        <w:t>{</w:t>
      </w:r>
    </w:p>
    <w:p w14:paraId="008BEBB3" w14:textId="15A61C03" w:rsidR="00332896" w:rsidRPr="00C37D99" w:rsidRDefault="00196F88" w:rsidP="00B67F8B">
      <w:pPr>
        <w:pStyle w:val="HTMLPreformatted"/>
        <w:spacing w:line="288" w:lineRule="auto"/>
        <w:ind w:left="720"/>
        <w:rPr>
          <w:rFonts w:ascii="Times New Roman" w:hAnsi="Times New Roman" w:cs="Times New Roman"/>
          <w:sz w:val="24"/>
          <w:szCs w:val="24"/>
        </w:rPr>
      </w:pPr>
      <w:r w:rsidRPr="00C37D99">
        <w:rPr>
          <w:rFonts w:ascii="Times New Roman" w:hAnsi="Times New Roman" w:cs="Times New Roman"/>
          <w:sz w:val="24"/>
          <w:szCs w:val="24"/>
          <w:lang w:val="vi-VN"/>
        </w:rPr>
        <w:t>“</w:t>
      </w:r>
      <w:r w:rsidR="00332896" w:rsidRPr="00C37D99">
        <w:rPr>
          <w:rFonts w:ascii="Times New Roman" w:hAnsi="Times New Roman" w:cs="Times New Roman"/>
          <w:sz w:val="24"/>
          <w:szCs w:val="24"/>
        </w:rPr>
        <w:t>serialNumber”: “</w:t>
      </w:r>
      <w:r w:rsidR="00DB6D2D">
        <w:rPr>
          <w:rFonts w:ascii="Times New Roman" w:hAnsi="Times New Roman" w:cs="Times New Roman"/>
          <w:sz w:val="24"/>
          <w:szCs w:val="24"/>
        </w:rPr>
        <w:t>VNPT123456</w:t>
      </w:r>
      <w:r w:rsidR="00332896" w:rsidRPr="00C37D99">
        <w:rPr>
          <w:rFonts w:ascii="Times New Roman" w:hAnsi="Times New Roman" w:cs="Times New Roman"/>
          <w:sz w:val="24"/>
          <w:szCs w:val="24"/>
        </w:rPr>
        <w:t>”,</w:t>
      </w:r>
    </w:p>
    <w:p w14:paraId="12DDE25C" w14:textId="6BFFB345" w:rsidR="00332896" w:rsidRPr="00C37D99" w:rsidRDefault="6E0D81C3" w:rsidP="00B67F8B">
      <w:pPr>
        <w:pStyle w:val="HTMLPreformatted"/>
        <w:spacing w:line="288" w:lineRule="auto"/>
        <w:ind w:left="720"/>
        <w:rPr>
          <w:rFonts w:ascii="Times New Roman" w:hAnsi="Times New Roman" w:cs="Times New Roman"/>
          <w:sz w:val="24"/>
          <w:szCs w:val="24"/>
        </w:rPr>
      </w:pPr>
      <w:r w:rsidRPr="00C37D99">
        <w:rPr>
          <w:rFonts w:ascii="Times New Roman" w:hAnsi="Times New Roman" w:cs="Times New Roman"/>
          <w:sz w:val="24"/>
          <w:szCs w:val="24"/>
        </w:rPr>
        <w:t>“modelName”: “</w:t>
      </w:r>
      <w:r w:rsidR="00DB6D2D">
        <w:rPr>
          <w:rFonts w:ascii="Times New Roman" w:hAnsi="Times New Roman" w:cs="Times New Roman"/>
          <w:sz w:val="24"/>
          <w:szCs w:val="24"/>
        </w:rPr>
        <w:t>GW040H</w:t>
      </w:r>
      <w:r w:rsidRPr="00C37D99">
        <w:rPr>
          <w:rFonts w:ascii="Times New Roman" w:hAnsi="Times New Roman" w:cs="Times New Roman"/>
          <w:sz w:val="24"/>
          <w:szCs w:val="24"/>
        </w:rPr>
        <w:t>”</w:t>
      </w:r>
    </w:p>
    <w:p w14:paraId="623443AC" w14:textId="3C5692CA" w:rsidR="00332896" w:rsidRPr="00C37D99" w:rsidRDefault="00332896" w:rsidP="00B67F8B">
      <w:pPr>
        <w:spacing w:line="288" w:lineRule="auto"/>
        <w:rPr>
          <w:lang w:val="vi-VN"/>
        </w:rPr>
      </w:pPr>
      <w:r w:rsidRPr="00C37D99">
        <w:rPr>
          <w:lang w:val="vi-VN"/>
        </w:rPr>
        <w:t>}</w:t>
      </w:r>
    </w:p>
    <w:p w14:paraId="7EACF612" w14:textId="77777777" w:rsidR="00650786" w:rsidRPr="00C37D99" w:rsidRDefault="00650786" w:rsidP="00B67F8B">
      <w:pPr>
        <w:spacing w:line="288" w:lineRule="auto"/>
        <w:rPr>
          <w:b/>
          <w:bCs/>
        </w:rPr>
      </w:pPr>
      <w:r w:rsidRPr="00C37D99">
        <w:rPr>
          <w:b/>
          <w:bCs/>
        </w:rPr>
        <w:t>Response:</w:t>
      </w:r>
    </w:p>
    <w:p w14:paraId="4C69135D" w14:textId="1B134CA2" w:rsidR="00650786" w:rsidRPr="00C37D99" w:rsidRDefault="00650786" w:rsidP="00B67F8B">
      <w:pPr>
        <w:pStyle w:val="FirstLevelBullet"/>
        <w:spacing w:line="288" w:lineRule="auto"/>
        <w:ind w:left="0" w:firstLine="0"/>
        <w:rPr>
          <w:sz w:val="24"/>
          <w:szCs w:val="24"/>
        </w:rPr>
      </w:pPr>
      <w:r w:rsidRPr="00C37D99">
        <w:rPr>
          <w:sz w:val="24"/>
          <w:szCs w:val="24"/>
        </w:rPr>
        <w:lastRenderedPageBreak/>
        <w:t>{</w:t>
      </w:r>
    </w:p>
    <w:p w14:paraId="7618B651" w14:textId="77777777" w:rsidR="00650786" w:rsidRPr="00C37D99" w:rsidRDefault="00650786" w:rsidP="00B67F8B">
      <w:pPr>
        <w:pStyle w:val="FirstLevelBullet"/>
        <w:spacing w:line="288" w:lineRule="auto"/>
        <w:ind w:firstLine="0"/>
        <w:rPr>
          <w:sz w:val="24"/>
          <w:szCs w:val="24"/>
        </w:rPr>
      </w:pPr>
      <w:r w:rsidRPr="00C37D99">
        <w:rPr>
          <w:sz w:val="24"/>
          <w:szCs w:val="24"/>
        </w:rPr>
        <w:t xml:space="preserve"> </w:t>
      </w:r>
      <w:r w:rsidRPr="00C37D99">
        <w:rPr>
          <w:sz w:val="24"/>
          <w:szCs w:val="24"/>
          <w:lang w:val="vi-VN"/>
        </w:rPr>
        <w:t xml:space="preserve"> </w:t>
      </w:r>
      <w:r w:rsidRPr="00C37D99">
        <w:rPr>
          <w:sz w:val="24"/>
          <w:szCs w:val="24"/>
        </w:rPr>
        <w:t>"errorCode": "200",</w:t>
      </w:r>
    </w:p>
    <w:p w14:paraId="2D1731F8" w14:textId="7D3A2059" w:rsidR="00650786" w:rsidRPr="00C37D99" w:rsidRDefault="00650786" w:rsidP="00E131AF">
      <w:pPr>
        <w:pStyle w:val="ANSVNormal"/>
        <w:rPr>
          <w:lang w:val="vi-VN"/>
        </w:rPr>
      </w:pPr>
      <w:r w:rsidRPr="00C37D99">
        <w:rPr>
          <w:lang w:val="vi-VN"/>
        </w:rPr>
        <w:t xml:space="preserve"> </w:t>
      </w:r>
      <w:r w:rsidR="008546A5">
        <w:rPr>
          <w:lang w:val="vi-VN"/>
        </w:rPr>
        <w:tab/>
      </w:r>
      <w:r w:rsidRPr="00C37D99">
        <w:rPr>
          <w:lang w:val="vi-VN"/>
        </w:rPr>
        <w:t xml:space="preserve"> </w:t>
      </w:r>
      <w:r w:rsidRPr="00C37D99">
        <w:t>"errorMessage": "SUCCESS",</w:t>
      </w:r>
      <w:r w:rsidRPr="00C37D99">
        <w:rPr>
          <w:lang w:val="vi-VN"/>
        </w:rPr>
        <w:t xml:space="preserve">                     </w:t>
      </w:r>
    </w:p>
    <w:p w14:paraId="6DE4CA56" w14:textId="39F7E1B4" w:rsidR="00650786" w:rsidRPr="00C37D99" w:rsidRDefault="00650786" w:rsidP="00E131AF">
      <w:pPr>
        <w:pStyle w:val="ANSVNormal"/>
      </w:pPr>
      <w:r w:rsidRPr="00C37D99">
        <w:rPr>
          <w:lang w:val="vi-VN"/>
        </w:rPr>
        <w:t xml:space="preserve"> </w:t>
      </w:r>
      <w:r w:rsidR="008546A5">
        <w:rPr>
          <w:lang w:val="vi-VN"/>
        </w:rPr>
        <w:tab/>
      </w:r>
      <w:r w:rsidRPr="00C37D99">
        <w:rPr>
          <w:lang w:val="vi-VN"/>
        </w:rPr>
        <w:t xml:space="preserve"> </w:t>
      </w:r>
      <w:r w:rsidRPr="00C37D99">
        <w:t>"data": {</w:t>
      </w:r>
    </w:p>
    <w:p w14:paraId="646E6E05" w14:textId="075ED440" w:rsidR="007C0672" w:rsidRPr="00C37D99" w:rsidRDefault="007C0672" w:rsidP="00B67F8B">
      <w:pPr>
        <w:pStyle w:val="NormalWeb"/>
        <w:spacing w:line="288" w:lineRule="auto"/>
        <w:ind w:left="1440"/>
        <w:rPr>
          <w:color w:val="000000"/>
        </w:rPr>
      </w:pPr>
      <w:r w:rsidRPr="00C37D99">
        <w:rPr>
          <w:color w:val="000000"/>
          <w:lang w:val="vi-VN"/>
        </w:rPr>
        <w:t xml:space="preserve">   </w:t>
      </w:r>
      <w:r w:rsidRPr="00C37D99">
        <w:rPr>
          <w:color w:val="000000"/>
        </w:rPr>
        <w:t>"txBias": 14432,</w:t>
      </w:r>
    </w:p>
    <w:p w14:paraId="7B7FB3EB" w14:textId="17DB6DBB" w:rsidR="007C0672" w:rsidRPr="00C37D99" w:rsidRDefault="007C0672" w:rsidP="00B67F8B">
      <w:pPr>
        <w:pStyle w:val="NormalWeb"/>
        <w:spacing w:line="288" w:lineRule="auto"/>
        <w:ind w:left="1440"/>
        <w:rPr>
          <w:color w:val="000000"/>
        </w:rPr>
      </w:pPr>
      <w:r w:rsidRPr="00C37D99">
        <w:rPr>
          <w:color w:val="000000"/>
          <w:lang w:val="vi-VN"/>
        </w:rPr>
        <w:t xml:space="preserve">   </w:t>
      </w:r>
      <w:r w:rsidRPr="00C37D99">
        <w:rPr>
          <w:color w:val="000000"/>
        </w:rPr>
        <w:t>"rxVcc": 3285,</w:t>
      </w:r>
    </w:p>
    <w:p w14:paraId="6D26331B" w14:textId="283FE868" w:rsidR="007C0672" w:rsidRPr="00C37D99" w:rsidRDefault="007C0672" w:rsidP="00B67F8B">
      <w:pPr>
        <w:pStyle w:val="NormalWeb"/>
        <w:spacing w:line="288" w:lineRule="auto"/>
        <w:ind w:left="1440"/>
        <w:rPr>
          <w:color w:val="000000"/>
        </w:rPr>
      </w:pPr>
      <w:r w:rsidRPr="00C37D99">
        <w:rPr>
          <w:color w:val="000000"/>
          <w:lang w:val="vi-VN"/>
        </w:rPr>
        <w:t xml:space="preserve">   </w:t>
      </w:r>
      <w:r w:rsidRPr="00C37D99">
        <w:rPr>
          <w:color w:val="000000"/>
        </w:rPr>
        <w:t>"bOSAtemperature": 41,</w:t>
      </w:r>
    </w:p>
    <w:p w14:paraId="6D839302" w14:textId="7E5C6356" w:rsidR="007C0672" w:rsidRPr="00C37D99" w:rsidRDefault="007C0672" w:rsidP="00B67F8B">
      <w:pPr>
        <w:pStyle w:val="NormalWeb"/>
        <w:spacing w:line="288" w:lineRule="auto"/>
        <w:ind w:left="1440"/>
        <w:rPr>
          <w:color w:val="000000"/>
        </w:rPr>
      </w:pPr>
      <w:r w:rsidRPr="00C37D99">
        <w:rPr>
          <w:color w:val="000000"/>
          <w:lang w:val="vi-VN"/>
        </w:rPr>
        <w:t xml:space="preserve">   </w:t>
      </w:r>
      <w:r w:rsidRPr="00C37D99">
        <w:rPr>
          <w:color w:val="000000"/>
        </w:rPr>
        <w:t>"rxPower": 558,</w:t>
      </w:r>
    </w:p>
    <w:p w14:paraId="6BABABD6" w14:textId="6B7CA7D8" w:rsidR="007C0672" w:rsidRPr="00C37D99" w:rsidRDefault="007C0672" w:rsidP="00B67F8B">
      <w:pPr>
        <w:pStyle w:val="NormalWeb"/>
        <w:spacing w:line="288" w:lineRule="auto"/>
        <w:ind w:left="1440"/>
        <w:rPr>
          <w:color w:val="000000"/>
        </w:rPr>
      </w:pPr>
      <w:r w:rsidRPr="00C37D99">
        <w:rPr>
          <w:color w:val="000000"/>
          <w:lang w:val="vi-VN"/>
        </w:rPr>
        <w:t xml:space="preserve">   </w:t>
      </w:r>
      <w:r w:rsidRPr="00C37D99">
        <w:rPr>
          <w:color w:val="000000"/>
        </w:rPr>
        <w:t>"txPower": 17380</w:t>
      </w:r>
    </w:p>
    <w:p w14:paraId="31D9A54D" w14:textId="620D231D" w:rsidR="00650786" w:rsidRPr="00C37D99" w:rsidRDefault="008169FF" w:rsidP="00E131AF">
      <w:pPr>
        <w:pStyle w:val="ANSVNormal"/>
      </w:pPr>
      <w:r w:rsidRPr="00C37D99">
        <w:rPr>
          <w:lang w:val="vi-VN"/>
        </w:rPr>
        <w:t xml:space="preserve">           </w:t>
      </w:r>
      <w:r w:rsidR="00650786" w:rsidRPr="00C37D99">
        <w:t>}</w:t>
      </w:r>
    </w:p>
    <w:p w14:paraId="4DA5433F" w14:textId="4A921EFC" w:rsidR="00E020AA" w:rsidRPr="00C37D99" w:rsidRDefault="00650786" w:rsidP="00E131AF">
      <w:pPr>
        <w:pStyle w:val="ANSVNormal"/>
        <w:rPr>
          <w:lang w:val="vi-VN"/>
        </w:rPr>
      </w:pPr>
      <w:r w:rsidRPr="00C37D99">
        <w:rPr>
          <w:lang w:val="vi-VN"/>
        </w:rPr>
        <w:t>}</w:t>
      </w:r>
    </w:p>
    <w:p w14:paraId="6135BF39" w14:textId="6A384C76" w:rsidR="00E020AA" w:rsidRPr="00C37D99" w:rsidRDefault="00E020AA" w:rsidP="00303550">
      <w:pPr>
        <w:pStyle w:val="Heading3"/>
      </w:pPr>
      <w:bookmarkStart w:id="174" w:name="_getWanConnection"/>
      <w:bookmarkStart w:id="175" w:name="_Toc113436590"/>
      <w:bookmarkEnd w:id="174"/>
      <w:r w:rsidRPr="00C37D99">
        <w:t>getWanConnection</w:t>
      </w:r>
      <w:bookmarkEnd w:id="175"/>
    </w:p>
    <w:p w14:paraId="53FE3421" w14:textId="77777777" w:rsidR="007568E0" w:rsidRPr="00C37D99" w:rsidRDefault="007568E0" w:rsidP="00B67F8B">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49"/>
        <w:gridCol w:w="7605"/>
      </w:tblGrid>
      <w:tr w:rsidR="007568E0" w:rsidRPr="00C37D99" w14:paraId="11A7AE96" w14:textId="77777777" w:rsidTr="0054461D">
        <w:tc>
          <w:tcPr>
            <w:tcW w:w="978" w:type="pct"/>
            <w:shd w:val="clear" w:color="auto" w:fill="BFBFBF" w:themeFill="background1" w:themeFillShade="BF"/>
          </w:tcPr>
          <w:p w14:paraId="5A22BA9E" w14:textId="77777777" w:rsidR="007568E0" w:rsidRPr="00C37D99" w:rsidRDefault="007568E0" w:rsidP="00E131AF">
            <w:pPr>
              <w:pStyle w:val="ANSVNormal"/>
            </w:pPr>
            <w:r w:rsidRPr="00C37D99">
              <w:t>Tên API</w:t>
            </w:r>
          </w:p>
        </w:tc>
        <w:tc>
          <w:tcPr>
            <w:tcW w:w="4022" w:type="pct"/>
            <w:shd w:val="clear" w:color="auto" w:fill="BFBFBF" w:themeFill="background1" w:themeFillShade="BF"/>
          </w:tcPr>
          <w:p w14:paraId="015E1712" w14:textId="77777777" w:rsidR="007568E0" w:rsidRPr="00C37D99" w:rsidRDefault="007568E0" w:rsidP="00E131AF">
            <w:pPr>
              <w:pStyle w:val="ANSVNormal"/>
            </w:pPr>
            <w:r w:rsidRPr="00C37D99">
              <w:t>Mô tả</w:t>
            </w:r>
          </w:p>
        </w:tc>
      </w:tr>
      <w:tr w:rsidR="007568E0" w:rsidRPr="00C37D99" w14:paraId="59EF4AFB" w14:textId="77777777" w:rsidTr="0054461D">
        <w:trPr>
          <w:trHeight w:val="362"/>
        </w:trPr>
        <w:tc>
          <w:tcPr>
            <w:tcW w:w="978" w:type="pct"/>
          </w:tcPr>
          <w:p w14:paraId="68E167F0" w14:textId="3294A4D6" w:rsidR="007568E0" w:rsidRPr="00C37D99" w:rsidRDefault="007568E0" w:rsidP="00E131AF">
            <w:pPr>
              <w:pStyle w:val="ANSVNormal"/>
              <w:rPr>
                <w:lang w:val="vi-VN"/>
              </w:rPr>
            </w:pPr>
            <w:r w:rsidRPr="00C37D99">
              <w:rPr>
                <w:lang w:val="vi-VN"/>
              </w:rPr>
              <w:t>getWanConnection</w:t>
            </w:r>
          </w:p>
        </w:tc>
        <w:tc>
          <w:tcPr>
            <w:tcW w:w="4022" w:type="pct"/>
          </w:tcPr>
          <w:p w14:paraId="2A5D576A" w14:textId="7174ECBC" w:rsidR="007568E0" w:rsidRPr="00C37D99" w:rsidRDefault="007568E0" w:rsidP="00E131AF">
            <w:pPr>
              <w:pStyle w:val="ANSVNormal"/>
              <w:rPr>
                <w:lang w:val="vi-VN"/>
              </w:rPr>
            </w:pPr>
            <w:r w:rsidRPr="00C37D99">
              <w:t>Lấy thông tin trạng thái WAN</w:t>
            </w:r>
          </w:p>
        </w:tc>
      </w:tr>
      <w:tr w:rsidR="002B1F75" w:rsidRPr="00C37D99" w14:paraId="1E42C6E2" w14:textId="77777777" w:rsidTr="0054461D">
        <w:tc>
          <w:tcPr>
            <w:tcW w:w="978" w:type="pct"/>
          </w:tcPr>
          <w:p w14:paraId="4C1C7858" w14:textId="601124C2" w:rsidR="002B1F75" w:rsidRPr="00C37D99" w:rsidRDefault="002B1F75" w:rsidP="00E131AF">
            <w:pPr>
              <w:pStyle w:val="ANSVNormal"/>
            </w:pPr>
            <w:r w:rsidRPr="00C37D99">
              <w:t>Method</w:t>
            </w:r>
          </w:p>
        </w:tc>
        <w:tc>
          <w:tcPr>
            <w:tcW w:w="4022" w:type="pct"/>
          </w:tcPr>
          <w:p w14:paraId="7B4196CA" w14:textId="16BAE87F" w:rsidR="002B1F75" w:rsidRPr="00C37D99" w:rsidRDefault="002B1F75" w:rsidP="00E131AF">
            <w:pPr>
              <w:pStyle w:val="ANSVNormal"/>
            </w:pPr>
            <w:r w:rsidRPr="00C37D99">
              <w:t>Function call</w:t>
            </w:r>
          </w:p>
        </w:tc>
      </w:tr>
      <w:tr w:rsidR="002B1F75" w:rsidRPr="00C37D99" w14:paraId="524E7058" w14:textId="77777777" w:rsidTr="0054461D">
        <w:tc>
          <w:tcPr>
            <w:tcW w:w="978" w:type="pct"/>
          </w:tcPr>
          <w:p w14:paraId="02D49D8D" w14:textId="1D60A293" w:rsidR="002B1F75" w:rsidRPr="00C37D99" w:rsidRDefault="002B1F75" w:rsidP="00E131AF">
            <w:pPr>
              <w:pStyle w:val="ANSVNormal"/>
            </w:pPr>
            <w:r w:rsidRPr="00C37D99">
              <w:t>Response</w:t>
            </w:r>
          </w:p>
        </w:tc>
        <w:tc>
          <w:tcPr>
            <w:tcW w:w="4022" w:type="pct"/>
          </w:tcPr>
          <w:p w14:paraId="31ACEEB5" w14:textId="67BE4C6E" w:rsidR="002B1F75" w:rsidRPr="00C37D99" w:rsidRDefault="002B1F75" w:rsidP="00E131AF">
            <w:pPr>
              <w:pStyle w:val="ANSVNormal"/>
            </w:pPr>
            <w:r w:rsidRPr="00C37D99">
              <w:t>JSON Object</w:t>
            </w:r>
          </w:p>
        </w:tc>
      </w:tr>
    </w:tbl>
    <w:p w14:paraId="171029BC" w14:textId="77777777" w:rsidR="007568E0" w:rsidRPr="00C37D99" w:rsidRDefault="007568E0" w:rsidP="00B67F8B">
      <w:pPr>
        <w:spacing w:line="288" w:lineRule="auto"/>
      </w:pPr>
    </w:p>
    <w:p w14:paraId="621DC811" w14:textId="1E9326ED" w:rsidR="007568E0" w:rsidRPr="00C37D99" w:rsidRDefault="007568E0" w:rsidP="00B67F8B">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638"/>
        <w:gridCol w:w="1422"/>
        <w:gridCol w:w="1170"/>
        <w:gridCol w:w="1661"/>
        <w:gridCol w:w="2659"/>
      </w:tblGrid>
      <w:tr w:rsidR="00EB21F0" w:rsidRPr="00C37D99" w14:paraId="4E611C40" w14:textId="77777777" w:rsidTr="008B360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9A87BB2" w14:textId="77777777" w:rsidR="00EB21F0" w:rsidRPr="00C37D99" w:rsidRDefault="00EB21F0" w:rsidP="00B67F8B">
            <w:pPr>
              <w:spacing w:line="288" w:lineRule="auto"/>
              <w:rPr>
                <w:b/>
                <w:bCs/>
                <w:lang w:eastAsia="en-AU"/>
              </w:rPr>
            </w:pPr>
            <w:r w:rsidRPr="00C37D99">
              <w:rPr>
                <w:b/>
                <w:bCs/>
                <w:lang w:eastAsia="en-AU"/>
              </w:rPr>
              <w:t>No</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9E380D" w14:textId="77777777" w:rsidR="00EB21F0" w:rsidRPr="00C37D99" w:rsidRDefault="00EB21F0" w:rsidP="00B67F8B">
            <w:pPr>
              <w:spacing w:line="288" w:lineRule="auto"/>
              <w:rPr>
                <w:b/>
                <w:bCs/>
                <w:lang w:eastAsia="en-AU"/>
              </w:rPr>
            </w:pPr>
            <w:r w:rsidRPr="00C37D99">
              <w:rPr>
                <w:b/>
                <w:bCs/>
                <w:lang w:eastAsia="en-AU"/>
              </w:rPr>
              <w:t>Parameter</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53D92323" w14:textId="77777777" w:rsidR="00EB21F0" w:rsidRPr="00C37D99" w:rsidRDefault="00EB21F0" w:rsidP="00B67F8B">
            <w:pPr>
              <w:spacing w:line="288" w:lineRule="auto"/>
              <w:rPr>
                <w:b/>
                <w:bCs/>
                <w:lang w:eastAsia="en-AU"/>
              </w:rPr>
            </w:pPr>
            <w:r w:rsidRPr="00C37D99">
              <w:rPr>
                <w:b/>
                <w:bCs/>
                <w:lang w:eastAsia="en-AU"/>
              </w:rPr>
              <w:t>Mandatory</w:t>
            </w:r>
          </w:p>
        </w:tc>
        <w:tc>
          <w:tcPr>
            <w:tcW w:w="1170" w:type="dxa"/>
            <w:tcBorders>
              <w:top w:val="single" w:sz="4" w:space="0" w:color="auto"/>
              <w:left w:val="nil"/>
              <w:bottom w:val="single" w:sz="4" w:space="0" w:color="auto"/>
              <w:right w:val="single" w:sz="4" w:space="0" w:color="auto"/>
            </w:tcBorders>
            <w:vAlign w:val="center"/>
          </w:tcPr>
          <w:p w14:paraId="4C25DC71" w14:textId="77777777" w:rsidR="00EB21F0" w:rsidRPr="00C37D99" w:rsidRDefault="00EB21F0" w:rsidP="00B67F8B">
            <w:pPr>
              <w:spacing w:line="288" w:lineRule="auto"/>
              <w:rPr>
                <w:b/>
                <w:bCs/>
                <w:lang w:eastAsia="en-AU"/>
              </w:rPr>
            </w:pPr>
            <w:r w:rsidRPr="00C37D99">
              <w:rPr>
                <w:b/>
                <w:bCs/>
                <w:lang w:eastAsia="en-AU"/>
              </w:rPr>
              <w:t>Type</w:t>
            </w:r>
          </w:p>
        </w:tc>
        <w:tc>
          <w:tcPr>
            <w:tcW w:w="1661" w:type="dxa"/>
            <w:tcBorders>
              <w:top w:val="single" w:sz="4" w:space="0" w:color="auto"/>
              <w:left w:val="single" w:sz="4" w:space="0" w:color="auto"/>
              <w:bottom w:val="single" w:sz="4" w:space="0" w:color="auto"/>
              <w:right w:val="single" w:sz="4" w:space="0" w:color="auto"/>
            </w:tcBorders>
          </w:tcPr>
          <w:p w14:paraId="6386B603" w14:textId="77777777" w:rsidR="00EB21F0" w:rsidRPr="00C37D99" w:rsidRDefault="00EB21F0" w:rsidP="00B67F8B">
            <w:pPr>
              <w:spacing w:line="288" w:lineRule="auto"/>
              <w:rPr>
                <w:b/>
                <w:bCs/>
                <w:lang w:eastAsia="en-AU"/>
              </w:rPr>
            </w:pPr>
            <w:r w:rsidRPr="00C37D99">
              <w:rPr>
                <w:b/>
                <w:bCs/>
                <w:lang w:eastAsia="en-AU"/>
              </w:rPr>
              <w:t>Max length</w:t>
            </w:r>
          </w:p>
        </w:tc>
        <w:tc>
          <w:tcPr>
            <w:tcW w:w="26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017E8F" w14:textId="77777777" w:rsidR="00EB21F0" w:rsidRPr="00C37D99" w:rsidRDefault="00EB21F0" w:rsidP="00B67F8B">
            <w:pPr>
              <w:spacing w:line="288" w:lineRule="auto"/>
              <w:rPr>
                <w:b/>
                <w:bCs/>
                <w:lang w:eastAsia="en-AU"/>
              </w:rPr>
            </w:pPr>
            <w:r w:rsidRPr="00C37D99">
              <w:rPr>
                <w:b/>
                <w:bCs/>
                <w:lang w:eastAsia="en-AU"/>
              </w:rPr>
              <w:t>Meaning/Value</w:t>
            </w:r>
          </w:p>
        </w:tc>
      </w:tr>
      <w:tr w:rsidR="00EB21F0" w:rsidRPr="00C37D99" w14:paraId="21AD2A2C" w14:textId="77777777" w:rsidTr="008B360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E859717" w14:textId="77777777" w:rsidR="00EB21F0" w:rsidRPr="00C37D99" w:rsidRDefault="00EB21F0" w:rsidP="00B67F8B">
            <w:pPr>
              <w:spacing w:line="288" w:lineRule="auto"/>
              <w:rPr>
                <w:b/>
                <w:bCs/>
                <w:lang w:eastAsia="en-AU"/>
              </w:rPr>
            </w:pPr>
            <w:r w:rsidRPr="00C37D99">
              <w:rPr>
                <w:lang w:val="vi-VN" w:eastAsia="en-AU"/>
              </w:rPr>
              <w:t>1</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02575F" w14:textId="77777777" w:rsidR="00EB21F0" w:rsidRPr="00C37D99" w:rsidRDefault="00EB21F0" w:rsidP="00B67F8B">
            <w:pPr>
              <w:spacing w:line="288" w:lineRule="auto"/>
              <w:rPr>
                <w:b/>
                <w:bCs/>
                <w:lang w:eastAsia="en-AU"/>
              </w:rPr>
            </w:pPr>
            <w:r w:rsidRPr="00C37D99">
              <w:rPr>
                <w:lang w:val="vi-VN"/>
              </w:rPr>
              <w:t>serialNumber</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02DEC7D5" w14:textId="77777777" w:rsidR="00EB21F0" w:rsidRPr="00C37D99" w:rsidRDefault="00EB21F0" w:rsidP="00B67F8B">
            <w:pPr>
              <w:spacing w:line="288" w:lineRule="auto"/>
              <w:rPr>
                <w:b/>
                <w:bCs/>
                <w:lang w:eastAsia="en-AU"/>
              </w:rPr>
            </w:pPr>
            <w:r w:rsidRPr="00C37D99">
              <w:rPr>
                <w:lang w:eastAsia="en-AU"/>
              </w:rPr>
              <w:t>Mandatory</w:t>
            </w:r>
          </w:p>
        </w:tc>
        <w:tc>
          <w:tcPr>
            <w:tcW w:w="1170" w:type="dxa"/>
            <w:tcBorders>
              <w:top w:val="single" w:sz="4" w:space="0" w:color="auto"/>
              <w:left w:val="nil"/>
              <w:bottom w:val="single" w:sz="4" w:space="0" w:color="auto"/>
              <w:right w:val="single" w:sz="4" w:space="0" w:color="auto"/>
            </w:tcBorders>
            <w:vAlign w:val="center"/>
          </w:tcPr>
          <w:p w14:paraId="37A4F492" w14:textId="77777777" w:rsidR="00EB21F0" w:rsidRPr="00C37D99" w:rsidRDefault="00EB21F0" w:rsidP="00B67F8B">
            <w:pPr>
              <w:spacing w:line="288" w:lineRule="auto"/>
              <w:rPr>
                <w:b/>
                <w:bCs/>
                <w:lang w:eastAsia="en-AU"/>
              </w:rPr>
            </w:pPr>
            <w:r w:rsidRPr="00C37D99">
              <w:rPr>
                <w:lang w:eastAsia="en-AU"/>
              </w:rPr>
              <w:t>String</w:t>
            </w:r>
          </w:p>
        </w:tc>
        <w:tc>
          <w:tcPr>
            <w:tcW w:w="1661" w:type="dxa"/>
            <w:tcBorders>
              <w:top w:val="single" w:sz="4" w:space="0" w:color="auto"/>
              <w:left w:val="single" w:sz="4" w:space="0" w:color="auto"/>
              <w:bottom w:val="single" w:sz="4" w:space="0" w:color="auto"/>
              <w:right w:val="single" w:sz="4" w:space="0" w:color="auto"/>
            </w:tcBorders>
            <w:vAlign w:val="center"/>
          </w:tcPr>
          <w:p w14:paraId="4E4755BD" w14:textId="77777777" w:rsidR="00EB21F0" w:rsidRPr="00C37D99" w:rsidRDefault="00EB21F0" w:rsidP="00B67F8B">
            <w:pPr>
              <w:spacing w:line="288" w:lineRule="auto"/>
              <w:rPr>
                <w:b/>
                <w:bCs/>
                <w:lang w:eastAsia="en-AU"/>
              </w:rPr>
            </w:pPr>
            <w:r w:rsidRPr="00C37D99">
              <w:rPr>
                <w:lang w:val="vi-VN" w:eastAsia="en-AU"/>
              </w:rPr>
              <w:t>16</w:t>
            </w:r>
          </w:p>
        </w:tc>
        <w:tc>
          <w:tcPr>
            <w:tcW w:w="26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11631" w14:textId="08F4A575" w:rsidR="00EB21F0" w:rsidRPr="00045180" w:rsidRDefault="00EB21F0" w:rsidP="00B67F8B">
            <w:pPr>
              <w:spacing w:line="288" w:lineRule="auto"/>
              <w:rPr>
                <w:b/>
                <w:bCs/>
                <w:lang w:eastAsia="en-AU"/>
              </w:rPr>
            </w:pPr>
            <w:r w:rsidRPr="00C37D99">
              <w:rPr>
                <w:lang w:val="vi-VN" w:eastAsia="en-AU"/>
              </w:rPr>
              <w:t xml:space="preserve">SerialNumber của thiết bị </w:t>
            </w:r>
            <w:r w:rsidR="00045180">
              <w:rPr>
                <w:lang w:eastAsia="en-AU"/>
              </w:rPr>
              <w:t>cần kiểm tra kết nối</w:t>
            </w:r>
          </w:p>
        </w:tc>
      </w:tr>
      <w:tr w:rsidR="00EB21F0" w:rsidRPr="00C37D99" w14:paraId="40ACB2AD" w14:textId="77777777" w:rsidTr="008B3605">
        <w:trPr>
          <w:trHeight w:val="73"/>
        </w:trPr>
        <w:tc>
          <w:tcPr>
            <w:tcW w:w="625" w:type="dxa"/>
            <w:tcBorders>
              <w:top w:val="single" w:sz="4" w:space="0" w:color="auto"/>
              <w:left w:val="single" w:sz="4" w:space="0" w:color="auto"/>
              <w:bottom w:val="single" w:sz="4" w:space="0" w:color="auto"/>
              <w:right w:val="single" w:sz="4" w:space="0" w:color="auto"/>
            </w:tcBorders>
            <w:vAlign w:val="center"/>
          </w:tcPr>
          <w:p w14:paraId="0B37A1B2" w14:textId="77777777" w:rsidR="00EB21F0" w:rsidRPr="00C37D99" w:rsidRDefault="00EB21F0" w:rsidP="00B67F8B">
            <w:pPr>
              <w:spacing w:line="288" w:lineRule="auto"/>
              <w:rPr>
                <w:b/>
                <w:bCs/>
                <w:lang w:eastAsia="en-AU"/>
              </w:rPr>
            </w:pPr>
            <w:r w:rsidRPr="00C37D99">
              <w:rPr>
                <w:lang w:val="vi-VN" w:eastAsia="en-AU"/>
              </w:rPr>
              <w:t>2</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2D69E" w14:textId="77777777" w:rsidR="00EB21F0" w:rsidRPr="00C37D99" w:rsidRDefault="00EB21F0" w:rsidP="00B67F8B">
            <w:pPr>
              <w:spacing w:line="288" w:lineRule="auto"/>
              <w:rPr>
                <w:b/>
                <w:bCs/>
                <w:lang w:eastAsia="en-AU"/>
              </w:rPr>
            </w:pPr>
            <w:r w:rsidRPr="00C37D99">
              <w:rPr>
                <w:lang w:val="vi-VN"/>
              </w:rPr>
              <w:t>modelName</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4F306B00" w14:textId="77777777" w:rsidR="00EB21F0" w:rsidRPr="00C37D99" w:rsidRDefault="00EB21F0" w:rsidP="00B67F8B">
            <w:pPr>
              <w:spacing w:line="288" w:lineRule="auto"/>
              <w:rPr>
                <w:b/>
                <w:bCs/>
                <w:lang w:eastAsia="en-AU"/>
              </w:rPr>
            </w:pPr>
            <w:r w:rsidRPr="00C37D99">
              <w:rPr>
                <w:lang w:eastAsia="en-AU"/>
              </w:rPr>
              <w:t>Mandatory</w:t>
            </w:r>
          </w:p>
        </w:tc>
        <w:tc>
          <w:tcPr>
            <w:tcW w:w="1170" w:type="dxa"/>
            <w:tcBorders>
              <w:top w:val="single" w:sz="4" w:space="0" w:color="auto"/>
              <w:left w:val="nil"/>
              <w:bottom w:val="single" w:sz="4" w:space="0" w:color="auto"/>
              <w:right w:val="single" w:sz="4" w:space="0" w:color="auto"/>
            </w:tcBorders>
            <w:vAlign w:val="center"/>
          </w:tcPr>
          <w:p w14:paraId="0F85C5BB" w14:textId="77777777" w:rsidR="00EB21F0" w:rsidRPr="00C37D99" w:rsidRDefault="00EB21F0" w:rsidP="00B67F8B">
            <w:pPr>
              <w:spacing w:line="288" w:lineRule="auto"/>
              <w:rPr>
                <w:b/>
                <w:bCs/>
                <w:lang w:eastAsia="en-AU"/>
              </w:rPr>
            </w:pPr>
            <w:r w:rsidRPr="00C37D99">
              <w:rPr>
                <w:lang w:val="vi-VN" w:eastAsia="en-AU"/>
              </w:rPr>
              <w:t xml:space="preserve">String </w:t>
            </w:r>
          </w:p>
        </w:tc>
        <w:tc>
          <w:tcPr>
            <w:tcW w:w="1661" w:type="dxa"/>
            <w:tcBorders>
              <w:top w:val="single" w:sz="4" w:space="0" w:color="auto"/>
              <w:left w:val="single" w:sz="4" w:space="0" w:color="auto"/>
              <w:bottom w:val="single" w:sz="4" w:space="0" w:color="auto"/>
              <w:right w:val="single" w:sz="4" w:space="0" w:color="auto"/>
            </w:tcBorders>
            <w:vAlign w:val="center"/>
          </w:tcPr>
          <w:p w14:paraId="19FF4B89" w14:textId="77777777" w:rsidR="00EB21F0" w:rsidRPr="00C37D99" w:rsidRDefault="00EB21F0" w:rsidP="00B67F8B">
            <w:pPr>
              <w:spacing w:line="288" w:lineRule="auto"/>
              <w:rPr>
                <w:b/>
                <w:bCs/>
                <w:lang w:eastAsia="en-AU"/>
              </w:rPr>
            </w:pPr>
            <w:r w:rsidRPr="00C37D99">
              <w:rPr>
                <w:lang w:val="vi-VN" w:eastAsia="en-AU"/>
              </w:rPr>
              <w:t xml:space="preserve">16 </w:t>
            </w:r>
          </w:p>
        </w:tc>
        <w:tc>
          <w:tcPr>
            <w:tcW w:w="26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018DE0" w14:textId="410EF865" w:rsidR="00EB21F0" w:rsidRPr="00045180" w:rsidRDefault="00EB21F0" w:rsidP="00B67F8B">
            <w:pPr>
              <w:spacing w:line="288" w:lineRule="auto"/>
              <w:rPr>
                <w:b/>
                <w:bCs/>
                <w:lang w:eastAsia="en-AU"/>
              </w:rPr>
            </w:pPr>
            <w:r w:rsidRPr="00C37D99">
              <w:rPr>
                <w:lang w:val="vi-VN" w:eastAsia="en-AU"/>
              </w:rPr>
              <w:t xml:space="preserve">Model của thiết bị cần </w:t>
            </w:r>
            <w:r w:rsidR="00045180">
              <w:rPr>
                <w:lang w:eastAsia="en-AU"/>
              </w:rPr>
              <w:t>kiểm tra kết nối</w:t>
            </w:r>
          </w:p>
        </w:tc>
      </w:tr>
    </w:tbl>
    <w:p w14:paraId="4ED35DE1" w14:textId="77777777" w:rsidR="007568E0" w:rsidRPr="00C37D99" w:rsidRDefault="007568E0" w:rsidP="00B67F8B">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638"/>
        <w:gridCol w:w="1422"/>
        <w:gridCol w:w="1080"/>
        <w:gridCol w:w="1440"/>
        <w:gridCol w:w="2970"/>
      </w:tblGrid>
      <w:tr w:rsidR="007568E0" w:rsidRPr="00C37D99" w14:paraId="6D3A38CB" w14:textId="77777777" w:rsidTr="00221778">
        <w:trPr>
          <w:trHeight w:val="255"/>
        </w:trPr>
        <w:tc>
          <w:tcPr>
            <w:tcW w:w="625" w:type="dxa"/>
            <w:vAlign w:val="center"/>
          </w:tcPr>
          <w:p w14:paraId="1DC56645" w14:textId="77777777" w:rsidR="007568E0" w:rsidRPr="00C37D99" w:rsidRDefault="007568E0" w:rsidP="00B67F8B">
            <w:pPr>
              <w:spacing w:line="288" w:lineRule="auto"/>
              <w:rPr>
                <w:b/>
                <w:bCs/>
                <w:lang w:eastAsia="en-AU"/>
              </w:rPr>
            </w:pPr>
            <w:r w:rsidRPr="00C37D99">
              <w:rPr>
                <w:b/>
                <w:bCs/>
                <w:lang w:eastAsia="en-AU"/>
              </w:rPr>
              <w:t>No</w:t>
            </w:r>
          </w:p>
        </w:tc>
        <w:tc>
          <w:tcPr>
            <w:tcW w:w="1638" w:type="dxa"/>
            <w:shd w:val="clear" w:color="auto" w:fill="auto"/>
            <w:noWrap/>
            <w:vAlign w:val="center"/>
          </w:tcPr>
          <w:p w14:paraId="38F11D43" w14:textId="77777777" w:rsidR="007568E0" w:rsidRPr="00C37D99" w:rsidRDefault="007568E0" w:rsidP="00B67F8B">
            <w:pPr>
              <w:spacing w:line="288" w:lineRule="auto"/>
              <w:rPr>
                <w:b/>
                <w:bCs/>
                <w:lang w:eastAsia="en-AU"/>
              </w:rPr>
            </w:pPr>
            <w:r w:rsidRPr="00C37D99">
              <w:rPr>
                <w:b/>
                <w:bCs/>
                <w:lang w:eastAsia="en-AU"/>
              </w:rPr>
              <w:t>Parameter</w:t>
            </w:r>
          </w:p>
        </w:tc>
        <w:tc>
          <w:tcPr>
            <w:tcW w:w="1422" w:type="dxa"/>
            <w:shd w:val="clear" w:color="auto" w:fill="auto"/>
            <w:noWrap/>
            <w:vAlign w:val="center"/>
          </w:tcPr>
          <w:p w14:paraId="14FC7606" w14:textId="77777777" w:rsidR="007568E0" w:rsidRPr="00C37D99" w:rsidRDefault="007568E0" w:rsidP="00B67F8B">
            <w:pPr>
              <w:spacing w:line="288" w:lineRule="auto"/>
              <w:rPr>
                <w:b/>
                <w:bCs/>
                <w:lang w:eastAsia="en-AU"/>
              </w:rPr>
            </w:pPr>
            <w:r w:rsidRPr="00C37D99">
              <w:rPr>
                <w:b/>
                <w:bCs/>
                <w:lang w:eastAsia="en-AU"/>
              </w:rPr>
              <w:t>Mandatory</w:t>
            </w:r>
          </w:p>
        </w:tc>
        <w:tc>
          <w:tcPr>
            <w:tcW w:w="1080" w:type="dxa"/>
          </w:tcPr>
          <w:p w14:paraId="34488020" w14:textId="77777777" w:rsidR="007568E0" w:rsidRPr="00C37D99" w:rsidRDefault="007568E0" w:rsidP="00B67F8B">
            <w:pPr>
              <w:spacing w:line="288" w:lineRule="auto"/>
              <w:rPr>
                <w:b/>
                <w:bCs/>
                <w:lang w:eastAsia="en-AU"/>
              </w:rPr>
            </w:pPr>
            <w:r w:rsidRPr="00C37D99">
              <w:rPr>
                <w:b/>
                <w:bCs/>
                <w:lang w:eastAsia="en-AU"/>
              </w:rPr>
              <w:t>Type</w:t>
            </w:r>
          </w:p>
        </w:tc>
        <w:tc>
          <w:tcPr>
            <w:tcW w:w="1440" w:type="dxa"/>
            <w:vAlign w:val="center"/>
          </w:tcPr>
          <w:p w14:paraId="5C680B16" w14:textId="77777777" w:rsidR="007568E0" w:rsidRPr="00C37D99" w:rsidRDefault="007568E0" w:rsidP="00B67F8B">
            <w:pPr>
              <w:spacing w:line="288" w:lineRule="auto"/>
              <w:rPr>
                <w:b/>
                <w:bCs/>
                <w:lang w:eastAsia="en-AU"/>
              </w:rPr>
            </w:pPr>
            <w:r w:rsidRPr="00C37D99">
              <w:rPr>
                <w:b/>
                <w:bCs/>
                <w:lang w:eastAsia="en-AU"/>
              </w:rPr>
              <w:t>Max length</w:t>
            </w:r>
          </w:p>
        </w:tc>
        <w:tc>
          <w:tcPr>
            <w:tcW w:w="2970" w:type="dxa"/>
            <w:shd w:val="clear" w:color="auto" w:fill="auto"/>
            <w:noWrap/>
            <w:vAlign w:val="center"/>
          </w:tcPr>
          <w:p w14:paraId="1E7E456D" w14:textId="77777777" w:rsidR="007568E0" w:rsidRPr="00C37D99" w:rsidRDefault="007568E0" w:rsidP="00B67F8B">
            <w:pPr>
              <w:spacing w:line="288" w:lineRule="auto"/>
              <w:rPr>
                <w:b/>
                <w:bCs/>
                <w:lang w:eastAsia="en-AU"/>
              </w:rPr>
            </w:pPr>
            <w:r w:rsidRPr="00C37D99">
              <w:rPr>
                <w:b/>
                <w:bCs/>
                <w:lang w:eastAsia="en-AU"/>
              </w:rPr>
              <w:t>Meaning</w:t>
            </w:r>
          </w:p>
        </w:tc>
      </w:tr>
      <w:tr w:rsidR="007568E0" w:rsidRPr="00C37D99" w14:paraId="13484803" w14:textId="77777777" w:rsidTr="00221778">
        <w:trPr>
          <w:trHeight w:val="255"/>
        </w:trPr>
        <w:tc>
          <w:tcPr>
            <w:tcW w:w="625" w:type="dxa"/>
            <w:vAlign w:val="center"/>
          </w:tcPr>
          <w:p w14:paraId="6DA1A78C" w14:textId="77777777" w:rsidR="007568E0" w:rsidRPr="00C37D99" w:rsidRDefault="007568E0" w:rsidP="00B67F8B">
            <w:pPr>
              <w:spacing w:line="288" w:lineRule="auto"/>
              <w:rPr>
                <w:lang w:eastAsia="en-AU"/>
              </w:rPr>
            </w:pPr>
            <w:r w:rsidRPr="00C37D99">
              <w:rPr>
                <w:lang w:eastAsia="en-AU"/>
              </w:rPr>
              <w:t>1</w:t>
            </w:r>
          </w:p>
        </w:tc>
        <w:tc>
          <w:tcPr>
            <w:tcW w:w="1638" w:type="dxa"/>
            <w:shd w:val="clear" w:color="auto" w:fill="auto"/>
            <w:noWrap/>
            <w:vAlign w:val="center"/>
          </w:tcPr>
          <w:p w14:paraId="6DA5A3F6" w14:textId="77777777" w:rsidR="007568E0" w:rsidRPr="00C37D99" w:rsidRDefault="007568E0" w:rsidP="00B67F8B">
            <w:pPr>
              <w:spacing w:line="288" w:lineRule="auto"/>
              <w:rPr>
                <w:lang w:eastAsia="en-AU"/>
              </w:rPr>
            </w:pPr>
            <w:r w:rsidRPr="00C37D99">
              <w:rPr>
                <w:lang w:eastAsia="en-AU"/>
              </w:rPr>
              <w:t>errorCode</w:t>
            </w:r>
          </w:p>
        </w:tc>
        <w:tc>
          <w:tcPr>
            <w:tcW w:w="1422" w:type="dxa"/>
            <w:shd w:val="clear" w:color="auto" w:fill="auto"/>
            <w:noWrap/>
            <w:vAlign w:val="center"/>
          </w:tcPr>
          <w:p w14:paraId="0690092F" w14:textId="77777777" w:rsidR="007568E0" w:rsidRPr="00C37D99" w:rsidRDefault="007568E0" w:rsidP="00B67F8B">
            <w:pPr>
              <w:spacing w:line="288" w:lineRule="auto"/>
              <w:rPr>
                <w:lang w:eastAsia="en-AU"/>
              </w:rPr>
            </w:pPr>
            <w:r w:rsidRPr="00C37D99">
              <w:rPr>
                <w:lang w:eastAsia="en-AU"/>
              </w:rPr>
              <w:t>Mandatory</w:t>
            </w:r>
          </w:p>
        </w:tc>
        <w:tc>
          <w:tcPr>
            <w:tcW w:w="1080" w:type="dxa"/>
          </w:tcPr>
          <w:p w14:paraId="5EBD0A71" w14:textId="77777777" w:rsidR="007568E0" w:rsidRPr="00C37D99" w:rsidRDefault="007568E0" w:rsidP="00B67F8B">
            <w:pPr>
              <w:spacing w:line="288" w:lineRule="auto"/>
              <w:rPr>
                <w:lang w:eastAsia="en-AU"/>
              </w:rPr>
            </w:pPr>
            <w:r w:rsidRPr="00C37D99">
              <w:rPr>
                <w:lang w:eastAsia="en-AU"/>
              </w:rPr>
              <w:t>String</w:t>
            </w:r>
          </w:p>
        </w:tc>
        <w:tc>
          <w:tcPr>
            <w:tcW w:w="1440" w:type="dxa"/>
            <w:vAlign w:val="center"/>
          </w:tcPr>
          <w:p w14:paraId="15467E00" w14:textId="77777777" w:rsidR="007568E0" w:rsidRPr="00C37D99" w:rsidRDefault="007568E0" w:rsidP="00B67F8B">
            <w:pPr>
              <w:spacing w:line="288" w:lineRule="auto"/>
              <w:rPr>
                <w:lang w:eastAsia="en-AU"/>
              </w:rPr>
            </w:pPr>
            <w:r w:rsidRPr="00C37D99">
              <w:rPr>
                <w:lang w:eastAsia="en-AU"/>
              </w:rPr>
              <w:t>4</w:t>
            </w:r>
          </w:p>
        </w:tc>
        <w:tc>
          <w:tcPr>
            <w:tcW w:w="2970" w:type="dxa"/>
            <w:shd w:val="clear" w:color="auto" w:fill="auto"/>
            <w:noWrap/>
            <w:vAlign w:val="center"/>
          </w:tcPr>
          <w:p w14:paraId="4C5C7D85" w14:textId="77777777" w:rsidR="007568E0" w:rsidRPr="00C37D99" w:rsidRDefault="007568E0" w:rsidP="00B67F8B">
            <w:pPr>
              <w:spacing w:line="288" w:lineRule="auto"/>
              <w:rPr>
                <w:lang w:eastAsia="en-AU"/>
              </w:rPr>
            </w:pPr>
            <w:r w:rsidRPr="00C37D99">
              <w:rPr>
                <w:lang w:eastAsia="en-AU"/>
              </w:rPr>
              <w:t>Mã lỗi</w:t>
            </w:r>
          </w:p>
        </w:tc>
      </w:tr>
      <w:tr w:rsidR="007568E0" w:rsidRPr="00C37D99" w14:paraId="1FB4933C" w14:textId="77777777" w:rsidTr="00221778">
        <w:trPr>
          <w:trHeight w:val="255"/>
        </w:trPr>
        <w:tc>
          <w:tcPr>
            <w:tcW w:w="625" w:type="dxa"/>
            <w:vAlign w:val="center"/>
          </w:tcPr>
          <w:p w14:paraId="56FF55C2" w14:textId="77777777" w:rsidR="007568E0" w:rsidRPr="00C37D99" w:rsidRDefault="007568E0" w:rsidP="00B67F8B">
            <w:pPr>
              <w:spacing w:line="288" w:lineRule="auto"/>
              <w:rPr>
                <w:lang w:eastAsia="en-AU"/>
              </w:rPr>
            </w:pPr>
            <w:r w:rsidRPr="00C37D99">
              <w:rPr>
                <w:lang w:eastAsia="en-AU"/>
              </w:rPr>
              <w:t>2</w:t>
            </w:r>
          </w:p>
        </w:tc>
        <w:tc>
          <w:tcPr>
            <w:tcW w:w="1638" w:type="dxa"/>
            <w:shd w:val="clear" w:color="auto" w:fill="auto"/>
            <w:noWrap/>
            <w:vAlign w:val="center"/>
          </w:tcPr>
          <w:p w14:paraId="1C89D5EF" w14:textId="77777777" w:rsidR="007568E0" w:rsidRPr="00C37D99" w:rsidRDefault="007568E0" w:rsidP="00B67F8B">
            <w:pPr>
              <w:spacing w:line="288" w:lineRule="auto"/>
              <w:rPr>
                <w:lang w:eastAsia="en-AU"/>
              </w:rPr>
            </w:pPr>
            <w:r w:rsidRPr="00C37D99">
              <w:rPr>
                <w:lang w:eastAsia="en-AU"/>
              </w:rPr>
              <w:t>errorMessage</w:t>
            </w:r>
          </w:p>
        </w:tc>
        <w:tc>
          <w:tcPr>
            <w:tcW w:w="1422" w:type="dxa"/>
            <w:shd w:val="clear" w:color="auto" w:fill="auto"/>
            <w:noWrap/>
            <w:vAlign w:val="center"/>
          </w:tcPr>
          <w:p w14:paraId="6EE0FF39" w14:textId="77777777" w:rsidR="007568E0" w:rsidRPr="00C37D99" w:rsidRDefault="007568E0" w:rsidP="00B67F8B">
            <w:pPr>
              <w:spacing w:line="288" w:lineRule="auto"/>
              <w:rPr>
                <w:lang w:eastAsia="en-AU"/>
              </w:rPr>
            </w:pPr>
            <w:r w:rsidRPr="00C37D99">
              <w:rPr>
                <w:lang w:eastAsia="en-AU"/>
              </w:rPr>
              <w:t>Optional</w:t>
            </w:r>
          </w:p>
        </w:tc>
        <w:tc>
          <w:tcPr>
            <w:tcW w:w="1080" w:type="dxa"/>
          </w:tcPr>
          <w:p w14:paraId="48AC1FE6" w14:textId="77777777" w:rsidR="007568E0" w:rsidRPr="00C37D99" w:rsidRDefault="007568E0" w:rsidP="00B67F8B">
            <w:pPr>
              <w:spacing w:line="288" w:lineRule="auto"/>
              <w:rPr>
                <w:lang w:eastAsia="en-AU"/>
              </w:rPr>
            </w:pPr>
            <w:r w:rsidRPr="00C37D99">
              <w:rPr>
                <w:lang w:eastAsia="en-AU"/>
              </w:rPr>
              <w:t>String</w:t>
            </w:r>
          </w:p>
        </w:tc>
        <w:tc>
          <w:tcPr>
            <w:tcW w:w="1440" w:type="dxa"/>
            <w:vAlign w:val="center"/>
          </w:tcPr>
          <w:p w14:paraId="0E508D81" w14:textId="77777777" w:rsidR="007568E0" w:rsidRPr="00C37D99" w:rsidRDefault="007568E0" w:rsidP="00B67F8B">
            <w:pPr>
              <w:spacing w:line="288" w:lineRule="auto"/>
              <w:rPr>
                <w:lang w:eastAsia="en-AU"/>
              </w:rPr>
            </w:pPr>
            <w:r w:rsidRPr="00C37D99">
              <w:rPr>
                <w:lang w:eastAsia="en-AU"/>
              </w:rPr>
              <w:t>64</w:t>
            </w:r>
          </w:p>
        </w:tc>
        <w:tc>
          <w:tcPr>
            <w:tcW w:w="2970" w:type="dxa"/>
            <w:shd w:val="clear" w:color="auto" w:fill="auto"/>
            <w:noWrap/>
            <w:vAlign w:val="center"/>
          </w:tcPr>
          <w:p w14:paraId="43514443" w14:textId="77777777" w:rsidR="007568E0" w:rsidRPr="00C37D99" w:rsidRDefault="007568E0" w:rsidP="00B67F8B">
            <w:pPr>
              <w:spacing w:line="288" w:lineRule="auto"/>
              <w:rPr>
                <w:lang w:eastAsia="en-AU"/>
              </w:rPr>
            </w:pPr>
            <w:r w:rsidRPr="00C37D99">
              <w:rPr>
                <w:lang w:eastAsia="en-AU"/>
              </w:rPr>
              <w:t>Mô tả lỗi</w:t>
            </w:r>
          </w:p>
        </w:tc>
      </w:tr>
      <w:tr w:rsidR="007568E0" w:rsidRPr="00C37D99" w14:paraId="7FB4B85B" w14:textId="77777777" w:rsidTr="00221778">
        <w:trPr>
          <w:trHeight w:val="255"/>
        </w:trPr>
        <w:tc>
          <w:tcPr>
            <w:tcW w:w="625" w:type="dxa"/>
            <w:vAlign w:val="center"/>
          </w:tcPr>
          <w:p w14:paraId="39764DAE" w14:textId="2468BDED" w:rsidR="007568E0" w:rsidRPr="00C37D99" w:rsidRDefault="00734444" w:rsidP="00B67F8B">
            <w:pPr>
              <w:spacing w:line="288" w:lineRule="auto"/>
              <w:rPr>
                <w:lang w:val="vi-VN" w:eastAsia="en-AU"/>
              </w:rPr>
            </w:pPr>
            <w:r w:rsidRPr="00C37D99">
              <w:rPr>
                <w:lang w:val="vi-VN" w:eastAsia="en-AU"/>
              </w:rPr>
              <w:t>3</w:t>
            </w:r>
          </w:p>
        </w:tc>
        <w:tc>
          <w:tcPr>
            <w:tcW w:w="1638" w:type="dxa"/>
            <w:shd w:val="clear" w:color="auto" w:fill="auto"/>
            <w:noWrap/>
            <w:vAlign w:val="center"/>
          </w:tcPr>
          <w:p w14:paraId="0A8EDBCA" w14:textId="65A657F0" w:rsidR="007568E0" w:rsidRPr="00C37D99" w:rsidRDefault="00734444" w:rsidP="00B67F8B">
            <w:pPr>
              <w:spacing w:line="288" w:lineRule="auto"/>
              <w:rPr>
                <w:lang w:eastAsia="en-AU"/>
              </w:rPr>
            </w:pPr>
            <w:r w:rsidRPr="00C37D99">
              <w:t>sta</w:t>
            </w:r>
            <w:r w:rsidR="00221778" w:rsidRPr="00C37D99">
              <w:t>tus</w:t>
            </w:r>
          </w:p>
        </w:tc>
        <w:tc>
          <w:tcPr>
            <w:tcW w:w="1422" w:type="dxa"/>
            <w:shd w:val="clear" w:color="auto" w:fill="auto"/>
            <w:noWrap/>
            <w:vAlign w:val="center"/>
          </w:tcPr>
          <w:p w14:paraId="2592841D" w14:textId="77777777" w:rsidR="007568E0" w:rsidRPr="00C37D99" w:rsidRDefault="007568E0" w:rsidP="00B67F8B">
            <w:pPr>
              <w:spacing w:line="288" w:lineRule="auto"/>
              <w:rPr>
                <w:lang w:eastAsia="en-AU"/>
              </w:rPr>
            </w:pPr>
            <w:r w:rsidRPr="00C37D99">
              <w:rPr>
                <w:lang w:eastAsia="en-AU"/>
              </w:rPr>
              <w:t>Optional</w:t>
            </w:r>
          </w:p>
        </w:tc>
        <w:tc>
          <w:tcPr>
            <w:tcW w:w="1080" w:type="dxa"/>
          </w:tcPr>
          <w:p w14:paraId="00E31B10" w14:textId="77777777" w:rsidR="007568E0" w:rsidRPr="00C37D99" w:rsidRDefault="007568E0" w:rsidP="00B67F8B">
            <w:pPr>
              <w:spacing w:line="288" w:lineRule="auto"/>
              <w:rPr>
                <w:lang w:eastAsia="en-AU"/>
              </w:rPr>
            </w:pPr>
            <w:r w:rsidRPr="00C37D99">
              <w:rPr>
                <w:lang w:eastAsia="en-AU"/>
              </w:rPr>
              <w:t>String</w:t>
            </w:r>
          </w:p>
        </w:tc>
        <w:tc>
          <w:tcPr>
            <w:tcW w:w="1440" w:type="dxa"/>
            <w:vAlign w:val="center"/>
          </w:tcPr>
          <w:p w14:paraId="2391F614" w14:textId="6DF439FC" w:rsidR="007568E0" w:rsidRPr="00C37D99" w:rsidRDefault="00734444" w:rsidP="00B67F8B">
            <w:pPr>
              <w:spacing w:line="288" w:lineRule="auto"/>
              <w:rPr>
                <w:lang w:val="vi-VN" w:eastAsia="en-AU"/>
              </w:rPr>
            </w:pPr>
            <w:r w:rsidRPr="00C37D99">
              <w:rPr>
                <w:lang w:val="vi-VN" w:eastAsia="en-AU"/>
              </w:rPr>
              <w:t>16</w:t>
            </w:r>
          </w:p>
        </w:tc>
        <w:tc>
          <w:tcPr>
            <w:tcW w:w="2970" w:type="dxa"/>
            <w:shd w:val="clear" w:color="auto" w:fill="auto"/>
            <w:noWrap/>
            <w:vAlign w:val="center"/>
          </w:tcPr>
          <w:p w14:paraId="47595884" w14:textId="12BE7344" w:rsidR="007568E0" w:rsidRPr="00C37D99" w:rsidRDefault="00734444" w:rsidP="00B67F8B">
            <w:pPr>
              <w:spacing w:line="288" w:lineRule="auto"/>
            </w:pPr>
            <w:r w:rsidRPr="00C37D99">
              <w:rPr>
                <w:lang w:val="vi-VN"/>
              </w:rPr>
              <w:t xml:space="preserve">+ </w:t>
            </w:r>
            <w:r w:rsidR="00221778" w:rsidRPr="00C37D99">
              <w:t>Trạng thái của WAN</w:t>
            </w:r>
          </w:p>
          <w:p w14:paraId="319A18C3" w14:textId="035701B3" w:rsidR="00734444" w:rsidRPr="00C37D99" w:rsidRDefault="00734444" w:rsidP="00B67F8B">
            <w:pPr>
              <w:spacing w:line="288" w:lineRule="auto"/>
              <w:rPr>
                <w:lang w:eastAsia="en-AU"/>
              </w:rPr>
            </w:pPr>
            <w:r w:rsidRPr="00C37D99">
              <w:rPr>
                <w:lang w:val="vi-VN" w:eastAsia="en-AU"/>
              </w:rPr>
              <w:lastRenderedPageBreak/>
              <w:t xml:space="preserve">+ Giá trị: </w:t>
            </w:r>
            <w:r w:rsidRPr="00C37D99">
              <w:rPr>
                <w:lang w:eastAsia="en-AU"/>
              </w:rPr>
              <w:t>Connected</w:t>
            </w:r>
            <w:r w:rsidRPr="00C37D99">
              <w:rPr>
                <w:lang w:val="vi-VN" w:eastAsia="en-AU"/>
              </w:rPr>
              <w:t xml:space="preserve">/ </w:t>
            </w:r>
            <w:r w:rsidRPr="00C37D99">
              <w:rPr>
                <w:lang w:eastAsia="en-AU"/>
              </w:rPr>
              <w:t>Disconnected</w:t>
            </w:r>
          </w:p>
        </w:tc>
      </w:tr>
    </w:tbl>
    <w:p w14:paraId="4B7CAD6B" w14:textId="77777777" w:rsidR="007568E0" w:rsidRPr="00C37D99" w:rsidRDefault="007568E0" w:rsidP="00B67F8B">
      <w:pPr>
        <w:pStyle w:val="Heading4"/>
        <w:spacing w:line="288" w:lineRule="auto"/>
        <w:rPr>
          <w:sz w:val="24"/>
          <w:szCs w:val="24"/>
        </w:rPr>
      </w:pPr>
      <w:r w:rsidRPr="00C37D99">
        <w:rPr>
          <w:sz w:val="24"/>
          <w:szCs w:val="24"/>
        </w:rPr>
        <w:lastRenderedPageBreak/>
        <w:t>Example</w:t>
      </w:r>
    </w:p>
    <w:p w14:paraId="0915BA37" w14:textId="77777777" w:rsidR="007568E0" w:rsidRPr="00C37D99" w:rsidRDefault="007568E0" w:rsidP="00B67F8B">
      <w:pPr>
        <w:spacing w:line="288" w:lineRule="auto"/>
        <w:rPr>
          <w:b/>
          <w:bCs/>
        </w:rPr>
      </w:pPr>
      <w:r w:rsidRPr="00C37D99">
        <w:rPr>
          <w:b/>
          <w:bCs/>
        </w:rPr>
        <w:t>Request:</w:t>
      </w:r>
    </w:p>
    <w:p w14:paraId="21958961" w14:textId="029E92AA" w:rsidR="007568E0" w:rsidRPr="00C37D99" w:rsidRDefault="0F218ABE" w:rsidP="00B67F8B">
      <w:pPr>
        <w:pStyle w:val="HTMLPreformatted"/>
        <w:spacing w:line="288" w:lineRule="auto"/>
        <w:rPr>
          <w:rFonts w:ascii="Times New Roman" w:hAnsi="Times New Roman" w:cs="Times New Roman"/>
          <w:sz w:val="24"/>
          <w:szCs w:val="24"/>
        </w:rPr>
      </w:pPr>
      <w:commentRangeStart w:id="176"/>
      <w:r w:rsidRPr="00C37D99">
        <w:rPr>
          <w:rFonts w:ascii="Times New Roman" w:hAnsi="Times New Roman" w:cs="Times New Roman"/>
          <w:sz w:val="24"/>
          <w:szCs w:val="24"/>
        </w:rPr>
        <w:t xml:space="preserve">getWanConnection </w:t>
      </w:r>
      <w:r w:rsidR="5DB89AFE" w:rsidRPr="00C37D99">
        <w:rPr>
          <w:rFonts w:ascii="Times New Roman" w:hAnsi="Times New Roman" w:cs="Times New Roman"/>
          <w:sz w:val="24"/>
          <w:szCs w:val="24"/>
        </w:rPr>
        <w:t>(</w:t>
      </w:r>
      <w:r w:rsidR="3ABDF492" w:rsidRPr="00C37D99">
        <w:rPr>
          <w:rFonts w:ascii="Times New Roman" w:hAnsi="Times New Roman" w:cs="Times New Roman"/>
          <w:sz w:val="24"/>
          <w:szCs w:val="24"/>
        </w:rPr>
        <w:t>data</w:t>
      </w:r>
      <w:r w:rsidR="5DB89AFE" w:rsidRPr="00C37D99">
        <w:rPr>
          <w:rFonts w:ascii="Times New Roman" w:hAnsi="Times New Roman" w:cs="Times New Roman"/>
          <w:sz w:val="24"/>
          <w:szCs w:val="24"/>
        </w:rPr>
        <w:t>);</w:t>
      </w:r>
    </w:p>
    <w:p w14:paraId="250E4097" w14:textId="77777777" w:rsidR="00EB21F0" w:rsidRPr="00C37D99" w:rsidRDefault="00EB21F0" w:rsidP="00B67F8B">
      <w:pPr>
        <w:spacing w:line="288" w:lineRule="auto"/>
        <w:rPr>
          <w:lang w:val="vi-VN"/>
        </w:rPr>
      </w:pPr>
      <w:r w:rsidRPr="00C37D99">
        <w:rPr>
          <w:lang w:val="vi-VN"/>
        </w:rPr>
        <w:t xml:space="preserve">“data”: </w:t>
      </w:r>
    </w:p>
    <w:p w14:paraId="2ED094A2" w14:textId="77777777" w:rsidR="00EB21F0" w:rsidRPr="00C37D99" w:rsidRDefault="00EB21F0" w:rsidP="00B67F8B">
      <w:pPr>
        <w:spacing w:line="288" w:lineRule="auto"/>
        <w:rPr>
          <w:lang w:val="vi-VN"/>
        </w:rPr>
      </w:pPr>
      <w:r w:rsidRPr="00C37D99">
        <w:rPr>
          <w:lang w:val="vi-VN"/>
        </w:rPr>
        <w:t>{</w:t>
      </w:r>
    </w:p>
    <w:p w14:paraId="12E2D209" w14:textId="6AAD9EF0" w:rsidR="00EB21F0" w:rsidRPr="00C37D99" w:rsidRDefault="00196F88" w:rsidP="00B67F8B">
      <w:pPr>
        <w:pStyle w:val="HTMLPreformatted"/>
        <w:spacing w:line="288" w:lineRule="auto"/>
        <w:ind w:left="720"/>
        <w:rPr>
          <w:rFonts w:ascii="Times New Roman" w:hAnsi="Times New Roman" w:cs="Times New Roman"/>
          <w:sz w:val="24"/>
          <w:szCs w:val="24"/>
        </w:rPr>
      </w:pPr>
      <w:r w:rsidRPr="00C37D99">
        <w:rPr>
          <w:rFonts w:ascii="Times New Roman" w:hAnsi="Times New Roman" w:cs="Times New Roman"/>
          <w:sz w:val="24"/>
          <w:szCs w:val="24"/>
          <w:lang w:val="vi-VN"/>
        </w:rPr>
        <w:t>“</w:t>
      </w:r>
      <w:r w:rsidR="00EB21F0" w:rsidRPr="00C37D99">
        <w:rPr>
          <w:rFonts w:ascii="Times New Roman" w:hAnsi="Times New Roman" w:cs="Times New Roman"/>
          <w:sz w:val="24"/>
          <w:szCs w:val="24"/>
        </w:rPr>
        <w:t>serialNumber”: “</w:t>
      </w:r>
      <w:r w:rsidR="00DB6D2D">
        <w:rPr>
          <w:rFonts w:ascii="Times New Roman" w:hAnsi="Times New Roman" w:cs="Times New Roman"/>
          <w:sz w:val="24"/>
          <w:szCs w:val="24"/>
        </w:rPr>
        <w:t>VNPT123456</w:t>
      </w:r>
      <w:r w:rsidR="00EB21F0" w:rsidRPr="00C37D99">
        <w:rPr>
          <w:rFonts w:ascii="Times New Roman" w:hAnsi="Times New Roman" w:cs="Times New Roman"/>
          <w:sz w:val="24"/>
          <w:szCs w:val="24"/>
        </w:rPr>
        <w:t>”,</w:t>
      </w:r>
    </w:p>
    <w:p w14:paraId="22A06C2D" w14:textId="08DF34D2" w:rsidR="00EB21F0" w:rsidRPr="00C37D99" w:rsidRDefault="3ABDF492" w:rsidP="00B67F8B">
      <w:pPr>
        <w:pStyle w:val="HTMLPreformatted"/>
        <w:spacing w:line="288" w:lineRule="auto"/>
        <w:ind w:left="720"/>
        <w:rPr>
          <w:rFonts w:ascii="Times New Roman" w:hAnsi="Times New Roman" w:cs="Times New Roman"/>
          <w:sz w:val="24"/>
          <w:szCs w:val="24"/>
        </w:rPr>
      </w:pPr>
      <w:r w:rsidRPr="00C37D99">
        <w:rPr>
          <w:rFonts w:ascii="Times New Roman" w:hAnsi="Times New Roman" w:cs="Times New Roman"/>
          <w:sz w:val="24"/>
          <w:szCs w:val="24"/>
        </w:rPr>
        <w:t>“modelName”: “</w:t>
      </w:r>
      <w:r w:rsidR="00DB6D2D">
        <w:rPr>
          <w:rFonts w:ascii="Times New Roman" w:hAnsi="Times New Roman" w:cs="Times New Roman"/>
          <w:sz w:val="24"/>
          <w:szCs w:val="24"/>
        </w:rPr>
        <w:t>GW040H</w:t>
      </w:r>
      <w:r w:rsidRPr="00C37D99">
        <w:rPr>
          <w:rFonts w:ascii="Times New Roman" w:hAnsi="Times New Roman" w:cs="Times New Roman"/>
          <w:sz w:val="24"/>
          <w:szCs w:val="24"/>
        </w:rPr>
        <w:t>”</w:t>
      </w:r>
    </w:p>
    <w:p w14:paraId="1A6AC369" w14:textId="0F49EBDB" w:rsidR="00EB21F0" w:rsidRPr="00C37D99" w:rsidRDefault="03F2EAFB" w:rsidP="00B67F8B">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w:t>
      </w:r>
    </w:p>
    <w:p w14:paraId="600B35FB" w14:textId="77777777" w:rsidR="007568E0" w:rsidRPr="00C37D99" w:rsidRDefault="007568E0" w:rsidP="00B67F8B">
      <w:pPr>
        <w:spacing w:line="288" w:lineRule="auto"/>
        <w:rPr>
          <w:b/>
          <w:bCs/>
        </w:rPr>
      </w:pPr>
      <w:r w:rsidRPr="00C37D99">
        <w:rPr>
          <w:b/>
          <w:bCs/>
        </w:rPr>
        <w:t>Response:</w:t>
      </w:r>
    </w:p>
    <w:p w14:paraId="2922C5E3" w14:textId="77777777" w:rsidR="007568E0" w:rsidRPr="00C37D99" w:rsidRDefault="007568E0" w:rsidP="00B67F8B">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w:t>
      </w:r>
    </w:p>
    <w:p w14:paraId="360E57ED" w14:textId="398C06B1" w:rsidR="007568E0" w:rsidRPr="00C37D99" w:rsidRDefault="5DB89AFE" w:rsidP="00B67F8B">
      <w:pPr>
        <w:pStyle w:val="FirstLevelBullet"/>
        <w:spacing w:line="288" w:lineRule="auto"/>
        <w:ind w:left="0" w:firstLine="0"/>
        <w:rPr>
          <w:sz w:val="24"/>
          <w:szCs w:val="24"/>
        </w:rPr>
      </w:pPr>
      <w:r w:rsidRPr="00C37D99">
        <w:rPr>
          <w:sz w:val="24"/>
          <w:szCs w:val="24"/>
          <w:lang w:val="vi-VN"/>
        </w:rPr>
        <w:t xml:space="preserve"> </w:t>
      </w:r>
      <w:r w:rsidR="007568E0" w:rsidRPr="00C37D99">
        <w:rPr>
          <w:sz w:val="24"/>
          <w:szCs w:val="24"/>
        </w:rPr>
        <w:tab/>
      </w:r>
      <w:r w:rsidRPr="00C37D99">
        <w:rPr>
          <w:sz w:val="24"/>
          <w:szCs w:val="24"/>
        </w:rPr>
        <w:t>"errorCode": "200",</w:t>
      </w:r>
    </w:p>
    <w:p w14:paraId="5F4FFD5B" w14:textId="1514A65E" w:rsidR="007568E0" w:rsidRPr="00C37D99" w:rsidRDefault="5DB89AFE" w:rsidP="00E131AF">
      <w:pPr>
        <w:pStyle w:val="ANSVNormal"/>
        <w:rPr>
          <w:lang w:val="vi-VN"/>
        </w:rPr>
      </w:pPr>
      <w:r w:rsidRPr="00C37D99">
        <w:rPr>
          <w:lang w:val="vi-VN"/>
        </w:rPr>
        <w:t xml:space="preserve"> </w:t>
      </w:r>
      <w:r w:rsidR="00A85734">
        <w:rPr>
          <w:lang w:val="vi-VN"/>
        </w:rPr>
        <w:tab/>
      </w:r>
      <w:r w:rsidRPr="00C37D99">
        <w:t>"errorMessage": "SUCCESS",</w:t>
      </w:r>
      <w:r w:rsidRPr="00C37D99">
        <w:rPr>
          <w:lang w:val="vi-VN"/>
        </w:rPr>
        <w:t xml:space="preserve">                     </w:t>
      </w:r>
    </w:p>
    <w:p w14:paraId="222317C4" w14:textId="73F1F92E" w:rsidR="00221778" w:rsidRPr="00C37D99" w:rsidRDefault="0F218ABE" w:rsidP="00B67F8B">
      <w:pPr>
        <w:pStyle w:val="FirstLevelBullet"/>
        <w:spacing w:line="288" w:lineRule="auto"/>
        <w:ind w:left="0" w:firstLine="720"/>
        <w:rPr>
          <w:sz w:val="24"/>
          <w:szCs w:val="24"/>
        </w:rPr>
      </w:pPr>
      <w:r w:rsidRPr="00C37D99">
        <w:rPr>
          <w:sz w:val="24"/>
          <w:szCs w:val="24"/>
          <w:lang w:val="vi-VN"/>
        </w:rPr>
        <w:t xml:space="preserve"> </w:t>
      </w:r>
      <w:r w:rsidR="5DB89AFE" w:rsidRPr="00C37D99">
        <w:rPr>
          <w:sz w:val="24"/>
          <w:szCs w:val="24"/>
        </w:rPr>
        <w:t xml:space="preserve">"data": </w:t>
      </w:r>
    </w:p>
    <w:p w14:paraId="375377DF" w14:textId="5F592ABE" w:rsidR="00221778" w:rsidRPr="00C37D99" w:rsidRDefault="0F218ABE" w:rsidP="00B67F8B">
      <w:pPr>
        <w:pStyle w:val="FirstLevelBullet"/>
        <w:spacing w:line="288" w:lineRule="auto"/>
        <w:ind w:left="1440" w:firstLine="0"/>
        <w:rPr>
          <w:sz w:val="24"/>
          <w:szCs w:val="24"/>
        </w:rPr>
      </w:pPr>
      <w:r w:rsidRPr="00C37D99">
        <w:rPr>
          <w:sz w:val="24"/>
          <w:szCs w:val="24"/>
        </w:rPr>
        <w:t>{</w:t>
      </w:r>
    </w:p>
    <w:p w14:paraId="182A6C4C" w14:textId="5D3EB74B" w:rsidR="00221778" w:rsidRPr="00C37D99" w:rsidRDefault="0F218ABE" w:rsidP="00B67F8B">
      <w:pPr>
        <w:pStyle w:val="FirstLevelBullet"/>
        <w:spacing w:line="288" w:lineRule="auto"/>
        <w:ind w:left="1440" w:firstLine="720"/>
        <w:rPr>
          <w:sz w:val="24"/>
          <w:szCs w:val="24"/>
        </w:rPr>
      </w:pPr>
      <w:r w:rsidRPr="00C37D99">
        <w:rPr>
          <w:sz w:val="24"/>
          <w:szCs w:val="24"/>
        </w:rPr>
        <w:t>“</w:t>
      </w:r>
      <w:r w:rsidR="00B42217" w:rsidRPr="00C37D99">
        <w:rPr>
          <w:sz w:val="24"/>
          <w:szCs w:val="24"/>
        </w:rPr>
        <w:t>status</w:t>
      </w:r>
      <w:r w:rsidRPr="00C37D99">
        <w:rPr>
          <w:sz w:val="24"/>
          <w:szCs w:val="24"/>
        </w:rPr>
        <w:t>”: “&lt;</w:t>
      </w:r>
      <w:r w:rsidR="00270EA5" w:rsidRPr="00C37D99">
        <w:rPr>
          <w:sz w:val="24"/>
          <w:szCs w:val="24"/>
        </w:rPr>
        <w:t xml:space="preserve">status </w:t>
      </w:r>
      <w:r w:rsidRPr="00C37D99">
        <w:rPr>
          <w:sz w:val="24"/>
          <w:szCs w:val="24"/>
        </w:rPr>
        <w:t>&gt;”</w:t>
      </w:r>
    </w:p>
    <w:p w14:paraId="37F4BC39" w14:textId="11D86418" w:rsidR="00221778" w:rsidRPr="00C37D99" w:rsidRDefault="0F218ABE" w:rsidP="00B67F8B">
      <w:pPr>
        <w:pStyle w:val="FirstLevelBullet"/>
        <w:spacing w:line="288" w:lineRule="auto"/>
        <w:ind w:left="1440" w:firstLine="0"/>
        <w:rPr>
          <w:sz w:val="24"/>
          <w:szCs w:val="24"/>
        </w:rPr>
      </w:pPr>
      <w:r w:rsidRPr="00C37D99">
        <w:rPr>
          <w:sz w:val="24"/>
          <w:szCs w:val="24"/>
        </w:rPr>
        <w:t>}</w:t>
      </w:r>
    </w:p>
    <w:p w14:paraId="671A323A" w14:textId="4F9CBCC9" w:rsidR="00AE58AC" w:rsidRDefault="5DB89AFE" w:rsidP="00E131AF">
      <w:pPr>
        <w:pStyle w:val="ANSVNormal"/>
        <w:rPr>
          <w:lang w:val="vi-VN"/>
        </w:rPr>
      </w:pPr>
      <w:r w:rsidRPr="00C37D99">
        <w:rPr>
          <w:lang w:val="vi-VN"/>
        </w:rPr>
        <w:t>}</w:t>
      </w:r>
      <w:commentRangeEnd w:id="176"/>
      <w:r w:rsidR="007568E0" w:rsidRPr="00C37D99">
        <w:rPr>
          <w:rStyle w:val="CommentReference"/>
          <w:rFonts w:cs="Times New Roman"/>
          <w:sz w:val="24"/>
          <w:szCs w:val="24"/>
        </w:rPr>
        <w:commentReference w:id="176"/>
      </w:r>
    </w:p>
    <w:p w14:paraId="5A6F3B52" w14:textId="5F9886D0" w:rsidR="00A7422D" w:rsidRPr="00C37D99" w:rsidRDefault="00A7422D" w:rsidP="00303550">
      <w:pPr>
        <w:pStyle w:val="Heading3"/>
      </w:pPr>
      <w:bookmarkStart w:id="177" w:name="_Toc113436591"/>
      <w:r w:rsidRPr="00C37D99">
        <w:t>get</w:t>
      </w:r>
      <w:r>
        <w:t>OLTList</w:t>
      </w:r>
      <w:bookmarkEnd w:id="177"/>
    </w:p>
    <w:p w14:paraId="7843A6A1" w14:textId="77777777" w:rsidR="00A7422D" w:rsidRPr="00C37D99" w:rsidRDefault="00A7422D" w:rsidP="00A7422D">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49"/>
        <w:gridCol w:w="7605"/>
      </w:tblGrid>
      <w:tr w:rsidR="00A7422D" w:rsidRPr="00C37D99" w14:paraId="515A66C1" w14:textId="77777777" w:rsidTr="006523D5">
        <w:tc>
          <w:tcPr>
            <w:tcW w:w="978" w:type="pct"/>
            <w:shd w:val="clear" w:color="auto" w:fill="BFBFBF" w:themeFill="background1" w:themeFillShade="BF"/>
          </w:tcPr>
          <w:p w14:paraId="565C79A1" w14:textId="77777777" w:rsidR="00A7422D" w:rsidRPr="00C37D99" w:rsidRDefault="00A7422D" w:rsidP="00E131AF">
            <w:pPr>
              <w:pStyle w:val="ANSVNormal"/>
            </w:pPr>
            <w:r w:rsidRPr="00C37D99">
              <w:t>Tên API</w:t>
            </w:r>
          </w:p>
        </w:tc>
        <w:tc>
          <w:tcPr>
            <w:tcW w:w="4022" w:type="pct"/>
            <w:shd w:val="clear" w:color="auto" w:fill="BFBFBF" w:themeFill="background1" w:themeFillShade="BF"/>
          </w:tcPr>
          <w:p w14:paraId="34B2FB2B" w14:textId="77777777" w:rsidR="00A7422D" w:rsidRPr="00C37D99" w:rsidRDefault="00A7422D" w:rsidP="00E131AF">
            <w:pPr>
              <w:pStyle w:val="ANSVNormal"/>
            </w:pPr>
            <w:r w:rsidRPr="00C37D99">
              <w:t>Mô tả</w:t>
            </w:r>
          </w:p>
        </w:tc>
      </w:tr>
      <w:tr w:rsidR="00A7422D" w:rsidRPr="00C37D99" w14:paraId="30796A94" w14:textId="77777777" w:rsidTr="006523D5">
        <w:trPr>
          <w:trHeight w:val="362"/>
        </w:trPr>
        <w:tc>
          <w:tcPr>
            <w:tcW w:w="978" w:type="pct"/>
          </w:tcPr>
          <w:p w14:paraId="1424D48E" w14:textId="33193B4F" w:rsidR="00A7422D" w:rsidRPr="00A7422D" w:rsidRDefault="00A7422D" w:rsidP="00E131AF">
            <w:pPr>
              <w:pStyle w:val="ANSVNormal"/>
            </w:pPr>
            <w:r w:rsidRPr="00C37D99">
              <w:rPr>
                <w:lang w:val="vi-VN"/>
              </w:rPr>
              <w:t>get</w:t>
            </w:r>
            <w:r>
              <w:t>OLTList</w:t>
            </w:r>
          </w:p>
        </w:tc>
        <w:tc>
          <w:tcPr>
            <w:tcW w:w="4022" w:type="pct"/>
          </w:tcPr>
          <w:p w14:paraId="63FB0847" w14:textId="55734EB7" w:rsidR="00A7422D" w:rsidRPr="00A7422D" w:rsidRDefault="00A7422D" w:rsidP="00E131AF">
            <w:pPr>
              <w:pStyle w:val="ANSVNormal"/>
            </w:pPr>
            <w:r>
              <w:t>Lấy danh sách OLT mà device support</w:t>
            </w:r>
          </w:p>
        </w:tc>
      </w:tr>
      <w:tr w:rsidR="00A7422D" w:rsidRPr="00C37D99" w14:paraId="56257525" w14:textId="77777777" w:rsidTr="006523D5">
        <w:tc>
          <w:tcPr>
            <w:tcW w:w="978" w:type="pct"/>
          </w:tcPr>
          <w:p w14:paraId="3CFA80FD" w14:textId="77777777" w:rsidR="00A7422D" w:rsidRPr="00C37D99" w:rsidRDefault="00A7422D" w:rsidP="00E131AF">
            <w:pPr>
              <w:pStyle w:val="ANSVNormal"/>
            </w:pPr>
            <w:r w:rsidRPr="00C37D99">
              <w:t>Method</w:t>
            </w:r>
          </w:p>
        </w:tc>
        <w:tc>
          <w:tcPr>
            <w:tcW w:w="4022" w:type="pct"/>
          </w:tcPr>
          <w:p w14:paraId="71333FDA" w14:textId="77777777" w:rsidR="00A7422D" w:rsidRPr="00C37D99" w:rsidRDefault="00A7422D" w:rsidP="00E131AF">
            <w:pPr>
              <w:pStyle w:val="ANSVNormal"/>
            </w:pPr>
            <w:r w:rsidRPr="00C37D99">
              <w:t>Function call</w:t>
            </w:r>
          </w:p>
        </w:tc>
      </w:tr>
      <w:tr w:rsidR="00A7422D" w:rsidRPr="00C37D99" w14:paraId="0751F332" w14:textId="77777777" w:rsidTr="006523D5">
        <w:tc>
          <w:tcPr>
            <w:tcW w:w="978" w:type="pct"/>
          </w:tcPr>
          <w:p w14:paraId="760BFC75" w14:textId="77777777" w:rsidR="00A7422D" w:rsidRPr="00C37D99" w:rsidRDefault="00A7422D" w:rsidP="00E131AF">
            <w:pPr>
              <w:pStyle w:val="ANSVNormal"/>
            </w:pPr>
            <w:r w:rsidRPr="00C37D99">
              <w:t>Response</w:t>
            </w:r>
          </w:p>
        </w:tc>
        <w:tc>
          <w:tcPr>
            <w:tcW w:w="4022" w:type="pct"/>
          </w:tcPr>
          <w:p w14:paraId="44E1038C" w14:textId="77777777" w:rsidR="00A7422D" w:rsidRPr="00C37D99" w:rsidRDefault="00A7422D" w:rsidP="00E131AF">
            <w:pPr>
              <w:pStyle w:val="ANSVNormal"/>
            </w:pPr>
            <w:r w:rsidRPr="00C37D99">
              <w:t>JSON Object</w:t>
            </w:r>
          </w:p>
        </w:tc>
      </w:tr>
    </w:tbl>
    <w:p w14:paraId="6DEB76C4" w14:textId="77777777" w:rsidR="00A7422D" w:rsidRPr="00C37D99" w:rsidRDefault="00A7422D" w:rsidP="00A7422D">
      <w:pPr>
        <w:spacing w:line="288" w:lineRule="auto"/>
      </w:pPr>
    </w:p>
    <w:p w14:paraId="7D38207B" w14:textId="17329A04" w:rsidR="00A7422D" w:rsidRDefault="00A7422D" w:rsidP="00A7422D">
      <w:pPr>
        <w:pStyle w:val="Heading4"/>
        <w:spacing w:line="288" w:lineRule="auto"/>
        <w:rPr>
          <w:sz w:val="24"/>
          <w:szCs w:val="24"/>
        </w:rPr>
      </w:pPr>
      <w:r w:rsidRPr="00C37D99">
        <w:rPr>
          <w:sz w:val="24"/>
          <w:szCs w:val="24"/>
        </w:rPr>
        <w:t>Request</w:t>
      </w:r>
    </w:p>
    <w:p w14:paraId="0B4B491F" w14:textId="0942EEB4" w:rsidR="00A7422D" w:rsidRPr="00A7422D" w:rsidRDefault="00A7422D" w:rsidP="00A7422D">
      <w:r>
        <w:t>getOLTList();</w:t>
      </w:r>
    </w:p>
    <w:p w14:paraId="5DEA2B5E" w14:textId="77777777" w:rsidR="00A7422D" w:rsidRPr="00C37D99" w:rsidRDefault="00A7422D" w:rsidP="00A7422D">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638"/>
        <w:gridCol w:w="1422"/>
        <w:gridCol w:w="1080"/>
        <w:gridCol w:w="1440"/>
        <w:gridCol w:w="2970"/>
      </w:tblGrid>
      <w:tr w:rsidR="00A7422D" w:rsidRPr="00C37D99" w14:paraId="5C10DFC6" w14:textId="77777777" w:rsidTr="006523D5">
        <w:trPr>
          <w:trHeight w:val="255"/>
        </w:trPr>
        <w:tc>
          <w:tcPr>
            <w:tcW w:w="625" w:type="dxa"/>
            <w:vAlign w:val="center"/>
          </w:tcPr>
          <w:p w14:paraId="7B8EAAC8" w14:textId="77777777" w:rsidR="00A7422D" w:rsidRPr="00C37D99" w:rsidRDefault="00A7422D" w:rsidP="006523D5">
            <w:pPr>
              <w:spacing w:line="288" w:lineRule="auto"/>
              <w:rPr>
                <w:b/>
                <w:bCs/>
                <w:lang w:eastAsia="en-AU"/>
              </w:rPr>
            </w:pPr>
            <w:r w:rsidRPr="00C37D99">
              <w:rPr>
                <w:b/>
                <w:bCs/>
                <w:lang w:eastAsia="en-AU"/>
              </w:rPr>
              <w:t>No</w:t>
            </w:r>
          </w:p>
        </w:tc>
        <w:tc>
          <w:tcPr>
            <w:tcW w:w="1638" w:type="dxa"/>
            <w:shd w:val="clear" w:color="auto" w:fill="auto"/>
            <w:noWrap/>
            <w:vAlign w:val="center"/>
          </w:tcPr>
          <w:p w14:paraId="2B3AC19B" w14:textId="77777777" w:rsidR="00A7422D" w:rsidRPr="00C37D99" w:rsidRDefault="00A7422D" w:rsidP="006523D5">
            <w:pPr>
              <w:spacing w:line="288" w:lineRule="auto"/>
              <w:rPr>
                <w:b/>
                <w:bCs/>
                <w:lang w:eastAsia="en-AU"/>
              </w:rPr>
            </w:pPr>
            <w:r w:rsidRPr="00C37D99">
              <w:rPr>
                <w:b/>
                <w:bCs/>
                <w:lang w:eastAsia="en-AU"/>
              </w:rPr>
              <w:t>Parameter</w:t>
            </w:r>
          </w:p>
        </w:tc>
        <w:tc>
          <w:tcPr>
            <w:tcW w:w="1422" w:type="dxa"/>
            <w:shd w:val="clear" w:color="auto" w:fill="auto"/>
            <w:noWrap/>
            <w:vAlign w:val="center"/>
          </w:tcPr>
          <w:p w14:paraId="08221008" w14:textId="77777777" w:rsidR="00A7422D" w:rsidRPr="00C37D99" w:rsidRDefault="00A7422D" w:rsidP="006523D5">
            <w:pPr>
              <w:spacing w:line="288" w:lineRule="auto"/>
              <w:rPr>
                <w:b/>
                <w:bCs/>
                <w:lang w:eastAsia="en-AU"/>
              </w:rPr>
            </w:pPr>
            <w:r w:rsidRPr="00C37D99">
              <w:rPr>
                <w:b/>
                <w:bCs/>
                <w:lang w:eastAsia="en-AU"/>
              </w:rPr>
              <w:t>Mandatory</w:t>
            </w:r>
          </w:p>
        </w:tc>
        <w:tc>
          <w:tcPr>
            <w:tcW w:w="1080" w:type="dxa"/>
          </w:tcPr>
          <w:p w14:paraId="1DCDC9A4" w14:textId="77777777" w:rsidR="00A7422D" w:rsidRPr="00C37D99" w:rsidRDefault="00A7422D" w:rsidP="006523D5">
            <w:pPr>
              <w:spacing w:line="288" w:lineRule="auto"/>
              <w:rPr>
                <w:b/>
                <w:bCs/>
                <w:lang w:eastAsia="en-AU"/>
              </w:rPr>
            </w:pPr>
            <w:r w:rsidRPr="00C37D99">
              <w:rPr>
                <w:b/>
                <w:bCs/>
                <w:lang w:eastAsia="en-AU"/>
              </w:rPr>
              <w:t>Type</w:t>
            </w:r>
          </w:p>
        </w:tc>
        <w:tc>
          <w:tcPr>
            <w:tcW w:w="1440" w:type="dxa"/>
            <w:vAlign w:val="center"/>
          </w:tcPr>
          <w:p w14:paraId="7ABD5E09" w14:textId="77777777" w:rsidR="00A7422D" w:rsidRPr="00C37D99" w:rsidRDefault="00A7422D" w:rsidP="006523D5">
            <w:pPr>
              <w:spacing w:line="288" w:lineRule="auto"/>
              <w:rPr>
                <w:b/>
                <w:bCs/>
                <w:lang w:eastAsia="en-AU"/>
              </w:rPr>
            </w:pPr>
            <w:r w:rsidRPr="00C37D99">
              <w:rPr>
                <w:b/>
                <w:bCs/>
                <w:lang w:eastAsia="en-AU"/>
              </w:rPr>
              <w:t>Max length</w:t>
            </w:r>
          </w:p>
        </w:tc>
        <w:tc>
          <w:tcPr>
            <w:tcW w:w="2970" w:type="dxa"/>
            <w:shd w:val="clear" w:color="auto" w:fill="auto"/>
            <w:noWrap/>
            <w:vAlign w:val="center"/>
          </w:tcPr>
          <w:p w14:paraId="4DCD67B8" w14:textId="77777777" w:rsidR="00A7422D" w:rsidRPr="00C37D99" w:rsidRDefault="00A7422D" w:rsidP="006523D5">
            <w:pPr>
              <w:spacing w:line="288" w:lineRule="auto"/>
              <w:rPr>
                <w:b/>
                <w:bCs/>
                <w:lang w:eastAsia="en-AU"/>
              </w:rPr>
            </w:pPr>
            <w:r w:rsidRPr="00C37D99">
              <w:rPr>
                <w:b/>
                <w:bCs/>
                <w:lang w:eastAsia="en-AU"/>
              </w:rPr>
              <w:t>Meaning</w:t>
            </w:r>
          </w:p>
        </w:tc>
      </w:tr>
      <w:tr w:rsidR="00A7422D" w:rsidRPr="00C37D99" w14:paraId="22FDD375" w14:textId="77777777" w:rsidTr="006523D5">
        <w:trPr>
          <w:trHeight w:val="255"/>
        </w:trPr>
        <w:tc>
          <w:tcPr>
            <w:tcW w:w="625" w:type="dxa"/>
            <w:vAlign w:val="center"/>
          </w:tcPr>
          <w:p w14:paraId="0E659848" w14:textId="77777777" w:rsidR="00A7422D" w:rsidRPr="00C37D99" w:rsidRDefault="00A7422D" w:rsidP="006523D5">
            <w:pPr>
              <w:spacing w:line="288" w:lineRule="auto"/>
              <w:rPr>
                <w:lang w:eastAsia="en-AU"/>
              </w:rPr>
            </w:pPr>
            <w:r w:rsidRPr="00C37D99">
              <w:rPr>
                <w:lang w:eastAsia="en-AU"/>
              </w:rPr>
              <w:t>1</w:t>
            </w:r>
          </w:p>
        </w:tc>
        <w:tc>
          <w:tcPr>
            <w:tcW w:w="1638" w:type="dxa"/>
            <w:shd w:val="clear" w:color="auto" w:fill="auto"/>
            <w:noWrap/>
            <w:vAlign w:val="center"/>
          </w:tcPr>
          <w:p w14:paraId="6A8FC477" w14:textId="77777777" w:rsidR="00A7422D" w:rsidRPr="00C37D99" w:rsidRDefault="00A7422D" w:rsidP="006523D5">
            <w:pPr>
              <w:spacing w:line="288" w:lineRule="auto"/>
              <w:rPr>
                <w:lang w:eastAsia="en-AU"/>
              </w:rPr>
            </w:pPr>
            <w:r w:rsidRPr="00C37D99">
              <w:rPr>
                <w:lang w:eastAsia="en-AU"/>
              </w:rPr>
              <w:t>errorCode</w:t>
            </w:r>
          </w:p>
        </w:tc>
        <w:tc>
          <w:tcPr>
            <w:tcW w:w="1422" w:type="dxa"/>
            <w:shd w:val="clear" w:color="auto" w:fill="auto"/>
            <w:noWrap/>
            <w:vAlign w:val="center"/>
          </w:tcPr>
          <w:p w14:paraId="2870FFEB" w14:textId="77777777" w:rsidR="00A7422D" w:rsidRPr="00C37D99" w:rsidRDefault="00A7422D" w:rsidP="006523D5">
            <w:pPr>
              <w:spacing w:line="288" w:lineRule="auto"/>
              <w:rPr>
                <w:lang w:eastAsia="en-AU"/>
              </w:rPr>
            </w:pPr>
            <w:r w:rsidRPr="00C37D99">
              <w:rPr>
                <w:lang w:eastAsia="en-AU"/>
              </w:rPr>
              <w:t>Mandatory</w:t>
            </w:r>
          </w:p>
        </w:tc>
        <w:tc>
          <w:tcPr>
            <w:tcW w:w="1080" w:type="dxa"/>
          </w:tcPr>
          <w:p w14:paraId="1216A96C" w14:textId="77777777" w:rsidR="00A7422D" w:rsidRPr="00C37D99" w:rsidRDefault="00A7422D" w:rsidP="006523D5">
            <w:pPr>
              <w:spacing w:line="288" w:lineRule="auto"/>
              <w:rPr>
                <w:lang w:eastAsia="en-AU"/>
              </w:rPr>
            </w:pPr>
            <w:r w:rsidRPr="00C37D99">
              <w:rPr>
                <w:lang w:eastAsia="en-AU"/>
              </w:rPr>
              <w:t>String</w:t>
            </w:r>
          </w:p>
        </w:tc>
        <w:tc>
          <w:tcPr>
            <w:tcW w:w="1440" w:type="dxa"/>
            <w:vAlign w:val="center"/>
          </w:tcPr>
          <w:p w14:paraId="0A6E5FEA" w14:textId="77777777" w:rsidR="00A7422D" w:rsidRPr="00C37D99" w:rsidRDefault="00A7422D" w:rsidP="006523D5">
            <w:pPr>
              <w:spacing w:line="288" w:lineRule="auto"/>
              <w:rPr>
                <w:lang w:eastAsia="en-AU"/>
              </w:rPr>
            </w:pPr>
            <w:r w:rsidRPr="00C37D99">
              <w:rPr>
                <w:lang w:eastAsia="en-AU"/>
              </w:rPr>
              <w:t>4</w:t>
            </w:r>
          </w:p>
        </w:tc>
        <w:tc>
          <w:tcPr>
            <w:tcW w:w="2970" w:type="dxa"/>
            <w:shd w:val="clear" w:color="auto" w:fill="auto"/>
            <w:noWrap/>
            <w:vAlign w:val="center"/>
          </w:tcPr>
          <w:p w14:paraId="47625904" w14:textId="77777777" w:rsidR="00A7422D" w:rsidRPr="00C37D99" w:rsidRDefault="00A7422D" w:rsidP="006523D5">
            <w:pPr>
              <w:spacing w:line="288" w:lineRule="auto"/>
              <w:rPr>
                <w:lang w:eastAsia="en-AU"/>
              </w:rPr>
            </w:pPr>
            <w:r w:rsidRPr="00C37D99">
              <w:rPr>
                <w:lang w:eastAsia="en-AU"/>
              </w:rPr>
              <w:t>Mã lỗi</w:t>
            </w:r>
          </w:p>
        </w:tc>
      </w:tr>
      <w:tr w:rsidR="00A7422D" w:rsidRPr="00C37D99" w14:paraId="6F7214D6" w14:textId="77777777" w:rsidTr="006523D5">
        <w:trPr>
          <w:trHeight w:val="255"/>
        </w:trPr>
        <w:tc>
          <w:tcPr>
            <w:tcW w:w="625" w:type="dxa"/>
            <w:vAlign w:val="center"/>
          </w:tcPr>
          <w:p w14:paraId="7EA603A5" w14:textId="77777777" w:rsidR="00A7422D" w:rsidRPr="00C37D99" w:rsidRDefault="00A7422D" w:rsidP="006523D5">
            <w:pPr>
              <w:spacing w:line="288" w:lineRule="auto"/>
              <w:rPr>
                <w:lang w:eastAsia="en-AU"/>
              </w:rPr>
            </w:pPr>
            <w:r w:rsidRPr="00C37D99">
              <w:rPr>
                <w:lang w:eastAsia="en-AU"/>
              </w:rPr>
              <w:t>2</w:t>
            </w:r>
          </w:p>
        </w:tc>
        <w:tc>
          <w:tcPr>
            <w:tcW w:w="1638" w:type="dxa"/>
            <w:shd w:val="clear" w:color="auto" w:fill="auto"/>
            <w:noWrap/>
            <w:vAlign w:val="center"/>
          </w:tcPr>
          <w:p w14:paraId="41E6D078" w14:textId="77777777" w:rsidR="00A7422D" w:rsidRPr="00C37D99" w:rsidRDefault="00A7422D" w:rsidP="006523D5">
            <w:pPr>
              <w:spacing w:line="288" w:lineRule="auto"/>
              <w:rPr>
                <w:lang w:eastAsia="en-AU"/>
              </w:rPr>
            </w:pPr>
            <w:r w:rsidRPr="00C37D99">
              <w:rPr>
                <w:lang w:eastAsia="en-AU"/>
              </w:rPr>
              <w:t>errorMessage</w:t>
            </w:r>
          </w:p>
        </w:tc>
        <w:tc>
          <w:tcPr>
            <w:tcW w:w="1422" w:type="dxa"/>
            <w:shd w:val="clear" w:color="auto" w:fill="auto"/>
            <w:noWrap/>
            <w:vAlign w:val="center"/>
          </w:tcPr>
          <w:p w14:paraId="4ED86B6D" w14:textId="77777777" w:rsidR="00A7422D" w:rsidRPr="00C37D99" w:rsidRDefault="00A7422D" w:rsidP="006523D5">
            <w:pPr>
              <w:spacing w:line="288" w:lineRule="auto"/>
              <w:rPr>
                <w:lang w:eastAsia="en-AU"/>
              </w:rPr>
            </w:pPr>
            <w:r w:rsidRPr="00C37D99">
              <w:rPr>
                <w:lang w:eastAsia="en-AU"/>
              </w:rPr>
              <w:t>Optional</w:t>
            </w:r>
          </w:p>
        </w:tc>
        <w:tc>
          <w:tcPr>
            <w:tcW w:w="1080" w:type="dxa"/>
          </w:tcPr>
          <w:p w14:paraId="5F9E1AA6" w14:textId="77777777" w:rsidR="00A7422D" w:rsidRPr="00C37D99" w:rsidRDefault="00A7422D" w:rsidP="006523D5">
            <w:pPr>
              <w:spacing w:line="288" w:lineRule="auto"/>
              <w:rPr>
                <w:lang w:eastAsia="en-AU"/>
              </w:rPr>
            </w:pPr>
            <w:r w:rsidRPr="00C37D99">
              <w:rPr>
                <w:lang w:eastAsia="en-AU"/>
              </w:rPr>
              <w:t>String</w:t>
            </w:r>
          </w:p>
        </w:tc>
        <w:tc>
          <w:tcPr>
            <w:tcW w:w="1440" w:type="dxa"/>
            <w:vAlign w:val="center"/>
          </w:tcPr>
          <w:p w14:paraId="4F713B47" w14:textId="77777777" w:rsidR="00A7422D" w:rsidRPr="00C37D99" w:rsidRDefault="00A7422D" w:rsidP="006523D5">
            <w:pPr>
              <w:spacing w:line="288" w:lineRule="auto"/>
              <w:rPr>
                <w:lang w:eastAsia="en-AU"/>
              </w:rPr>
            </w:pPr>
            <w:r w:rsidRPr="00C37D99">
              <w:rPr>
                <w:lang w:eastAsia="en-AU"/>
              </w:rPr>
              <w:t>64</w:t>
            </w:r>
          </w:p>
        </w:tc>
        <w:tc>
          <w:tcPr>
            <w:tcW w:w="2970" w:type="dxa"/>
            <w:shd w:val="clear" w:color="auto" w:fill="auto"/>
            <w:noWrap/>
            <w:vAlign w:val="center"/>
          </w:tcPr>
          <w:p w14:paraId="45FBFEFD" w14:textId="77777777" w:rsidR="00A7422D" w:rsidRPr="00C37D99" w:rsidRDefault="00A7422D" w:rsidP="006523D5">
            <w:pPr>
              <w:spacing w:line="288" w:lineRule="auto"/>
              <w:rPr>
                <w:lang w:eastAsia="en-AU"/>
              </w:rPr>
            </w:pPr>
            <w:r w:rsidRPr="00C37D99">
              <w:rPr>
                <w:lang w:eastAsia="en-AU"/>
              </w:rPr>
              <w:t>Mô tả lỗi</w:t>
            </w:r>
          </w:p>
        </w:tc>
      </w:tr>
      <w:tr w:rsidR="00A7422D" w:rsidRPr="00C37D99" w14:paraId="6C9B40B6" w14:textId="77777777" w:rsidTr="00A7422D">
        <w:trPr>
          <w:trHeight w:val="255"/>
        </w:trPr>
        <w:tc>
          <w:tcPr>
            <w:tcW w:w="625" w:type="dxa"/>
            <w:vAlign w:val="center"/>
          </w:tcPr>
          <w:p w14:paraId="06964949" w14:textId="77777777" w:rsidR="00A7422D" w:rsidRPr="00C37D99" w:rsidRDefault="00A7422D" w:rsidP="006523D5">
            <w:pPr>
              <w:spacing w:line="288" w:lineRule="auto"/>
              <w:rPr>
                <w:lang w:val="vi-VN" w:eastAsia="en-AU"/>
              </w:rPr>
            </w:pPr>
            <w:r w:rsidRPr="00C37D99">
              <w:rPr>
                <w:lang w:val="vi-VN" w:eastAsia="en-AU"/>
              </w:rPr>
              <w:lastRenderedPageBreak/>
              <w:t>3</w:t>
            </w:r>
          </w:p>
        </w:tc>
        <w:tc>
          <w:tcPr>
            <w:tcW w:w="1638" w:type="dxa"/>
            <w:shd w:val="clear" w:color="auto" w:fill="auto"/>
            <w:noWrap/>
            <w:vAlign w:val="center"/>
          </w:tcPr>
          <w:p w14:paraId="4E862C97" w14:textId="6AF81D3A" w:rsidR="00A7422D" w:rsidRPr="00C37D99" w:rsidRDefault="00A7422D" w:rsidP="006523D5">
            <w:pPr>
              <w:spacing w:line="288" w:lineRule="auto"/>
              <w:rPr>
                <w:lang w:eastAsia="en-AU"/>
              </w:rPr>
            </w:pPr>
            <w:r>
              <w:t>data</w:t>
            </w:r>
          </w:p>
        </w:tc>
        <w:tc>
          <w:tcPr>
            <w:tcW w:w="1422" w:type="dxa"/>
            <w:shd w:val="clear" w:color="auto" w:fill="auto"/>
            <w:noWrap/>
            <w:vAlign w:val="center"/>
          </w:tcPr>
          <w:p w14:paraId="0C698A1B" w14:textId="77777777" w:rsidR="00A7422D" w:rsidRPr="00C37D99" w:rsidRDefault="00A7422D" w:rsidP="006523D5">
            <w:pPr>
              <w:spacing w:line="288" w:lineRule="auto"/>
              <w:rPr>
                <w:lang w:eastAsia="en-AU"/>
              </w:rPr>
            </w:pPr>
            <w:r w:rsidRPr="00C37D99">
              <w:rPr>
                <w:lang w:eastAsia="en-AU"/>
              </w:rPr>
              <w:t>Optional</w:t>
            </w:r>
          </w:p>
        </w:tc>
        <w:tc>
          <w:tcPr>
            <w:tcW w:w="1080" w:type="dxa"/>
            <w:vAlign w:val="center"/>
          </w:tcPr>
          <w:p w14:paraId="47E3DAD7" w14:textId="3B867AAC" w:rsidR="00A7422D" w:rsidRPr="00A7422D" w:rsidRDefault="00C70E13" w:rsidP="00A7422D">
            <w:pPr>
              <w:spacing w:line="288" w:lineRule="auto"/>
              <w:rPr>
                <w:lang w:eastAsia="en-AU"/>
              </w:rPr>
            </w:pPr>
            <w:r>
              <w:rPr>
                <w:lang w:eastAsia="en-AU"/>
              </w:rPr>
              <w:t>String</w:t>
            </w:r>
            <w:r w:rsidR="00A841E9">
              <w:rPr>
                <w:lang w:eastAsia="en-AU"/>
              </w:rPr>
              <w:t xml:space="preserve"> array</w:t>
            </w:r>
          </w:p>
        </w:tc>
        <w:tc>
          <w:tcPr>
            <w:tcW w:w="1440" w:type="dxa"/>
            <w:vAlign w:val="center"/>
          </w:tcPr>
          <w:p w14:paraId="0B4F4A51" w14:textId="77777777" w:rsidR="00A7422D" w:rsidRPr="00C37D99" w:rsidRDefault="00A7422D" w:rsidP="006523D5">
            <w:pPr>
              <w:spacing w:line="288" w:lineRule="auto"/>
              <w:rPr>
                <w:lang w:val="vi-VN" w:eastAsia="en-AU"/>
              </w:rPr>
            </w:pPr>
            <w:r w:rsidRPr="00C37D99">
              <w:rPr>
                <w:lang w:val="vi-VN" w:eastAsia="en-AU"/>
              </w:rPr>
              <w:t>16</w:t>
            </w:r>
          </w:p>
        </w:tc>
        <w:tc>
          <w:tcPr>
            <w:tcW w:w="2970" w:type="dxa"/>
            <w:shd w:val="clear" w:color="auto" w:fill="auto"/>
            <w:noWrap/>
            <w:vAlign w:val="center"/>
          </w:tcPr>
          <w:p w14:paraId="4529B897" w14:textId="32C62742" w:rsidR="00A7422D" w:rsidRPr="00C70E13" w:rsidRDefault="00C70E13" w:rsidP="006523D5">
            <w:pPr>
              <w:spacing w:line="288" w:lineRule="auto"/>
              <w:rPr>
                <w:lang w:eastAsia="en-AU"/>
              </w:rPr>
            </w:pPr>
            <w:r>
              <w:t>Danh sách OLT</w:t>
            </w:r>
          </w:p>
        </w:tc>
      </w:tr>
    </w:tbl>
    <w:p w14:paraId="1B0E6760" w14:textId="77777777" w:rsidR="00A7422D" w:rsidRPr="00C37D99" w:rsidRDefault="00A7422D" w:rsidP="00A7422D">
      <w:pPr>
        <w:pStyle w:val="Heading4"/>
        <w:spacing w:line="288" w:lineRule="auto"/>
        <w:rPr>
          <w:sz w:val="24"/>
          <w:szCs w:val="24"/>
        </w:rPr>
      </w:pPr>
      <w:r w:rsidRPr="00C37D99">
        <w:rPr>
          <w:sz w:val="24"/>
          <w:szCs w:val="24"/>
        </w:rPr>
        <w:t>Example</w:t>
      </w:r>
    </w:p>
    <w:p w14:paraId="12A09F07" w14:textId="77777777" w:rsidR="00A7422D" w:rsidRPr="00C37D99" w:rsidRDefault="00A7422D" w:rsidP="00A7422D">
      <w:pPr>
        <w:spacing w:line="288" w:lineRule="auto"/>
        <w:rPr>
          <w:b/>
          <w:bCs/>
        </w:rPr>
      </w:pPr>
      <w:r w:rsidRPr="00C37D99">
        <w:rPr>
          <w:b/>
          <w:bCs/>
        </w:rPr>
        <w:t>Request:</w:t>
      </w:r>
    </w:p>
    <w:p w14:paraId="3674075A" w14:textId="6CA3AAD7" w:rsidR="00A7422D" w:rsidRPr="00C37D99" w:rsidRDefault="00C70E13" w:rsidP="00A7422D">
      <w:pPr>
        <w:pStyle w:val="HTMLPreformatted"/>
        <w:spacing w:line="288" w:lineRule="auto"/>
        <w:rPr>
          <w:rFonts w:ascii="Times New Roman" w:hAnsi="Times New Roman" w:cs="Times New Roman"/>
          <w:sz w:val="24"/>
          <w:szCs w:val="24"/>
        </w:rPr>
      </w:pPr>
      <w:r>
        <w:rPr>
          <w:rFonts w:ascii="Times New Roman" w:hAnsi="Times New Roman" w:cs="Times New Roman"/>
          <w:sz w:val="24"/>
          <w:szCs w:val="24"/>
        </w:rPr>
        <w:tab/>
      </w:r>
      <w:r w:rsidR="00A7422D" w:rsidRPr="00C37D99">
        <w:rPr>
          <w:rFonts w:ascii="Times New Roman" w:hAnsi="Times New Roman" w:cs="Times New Roman"/>
          <w:sz w:val="24"/>
          <w:szCs w:val="24"/>
        </w:rPr>
        <w:t>get</w:t>
      </w:r>
      <w:r w:rsidR="00A7422D">
        <w:rPr>
          <w:rFonts w:ascii="Times New Roman" w:hAnsi="Times New Roman" w:cs="Times New Roman"/>
          <w:sz w:val="24"/>
          <w:szCs w:val="24"/>
        </w:rPr>
        <w:t>OLTList</w:t>
      </w:r>
      <w:r>
        <w:rPr>
          <w:rFonts w:ascii="Times New Roman" w:hAnsi="Times New Roman" w:cs="Times New Roman"/>
          <w:sz w:val="24"/>
          <w:szCs w:val="24"/>
        </w:rPr>
        <w:t>()</w:t>
      </w:r>
      <w:r w:rsidR="00A7422D" w:rsidRPr="00C37D99">
        <w:rPr>
          <w:rFonts w:ascii="Times New Roman" w:hAnsi="Times New Roman" w:cs="Times New Roman"/>
          <w:sz w:val="24"/>
          <w:szCs w:val="24"/>
        </w:rPr>
        <w:t xml:space="preserve"> ;</w:t>
      </w:r>
    </w:p>
    <w:p w14:paraId="1C4ACD15" w14:textId="77777777" w:rsidR="00A7422D" w:rsidRPr="00C37D99" w:rsidRDefault="00A7422D" w:rsidP="00A7422D">
      <w:pPr>
        <w:spacing w:line="288" w:lineRule="auto"/>
        <w:rPr>
          <w:b/>
          <w:bCs/>
        </w:rPr>
      </w:pPr>
      <w:r w:rsidRPr="00C37D99">
        <w:rPr>
          <w:b/>
          <w:bCs/>
        </w:rPr>
        <w:t>Response:</w:t>
      </w:r>
    </w:p>
    <w:p w14:paraId="7CAA59BE" w14:textId="77777777" w:rsidR="00A7422D" w:rsidRPr="00C37D99" w:rsidRDefault="00A7422D" w:rsidP="00A7422D">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w:t>
      </w:r>
    </w:p>
    <w:p w14:paraId="2E41DA4A" w14:textId="77777777" w:rsidR="00A7422D" w:rsidRPr="00C37D99" w:rsidRDefault="00A7422D" w:rsidP="00A7422D">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ab/>
        <w:t>"errorCode": "200",</w:t>
      </w:r>
    </w:p>
    <w:p w14:paraId="2F6023EC" w14:textId="77777777" w:rsidR="00A7422D" w:rsidRPr="00C37D99" w:rsidRDefault="00A7422D" w:rsidP="00E131AF">
      <w:pPr>
        <w:pStyle w:val="ANSVNormal"/>
        <w:rPr>
          <w:lang w:val="vi-VN"/>
        </w:rPr>
      </w:pPr>
      <w:r w:rsidRPr="00C37D99">
        <w:rPr>
          <w:lang w:val="vi-VN"/>
        </w:rPr>
        <w:t xml:space="preserve"> </w:t>
      </w:r>
      <w:r>
        <w:rPr>
          <w:lang w:val="vi-VN"/>
        </w:rPr>
        <w:tab/>
      </w:r>
      <w:r w:rsidRPr="00C37D99">
        <w:t>"errorMessage": "SUCCESS",</w:t>
      </w:r>
      <w:r w:rsidRPr="00C37D99">
        <w:rPr>
          <w:lang w:val="vi-VN"/>
        </w:rPr>
        <w:t xml:space="preserve">                     </w:t>
      </w:r>
    </w:p>
    <w:p w14:paraId="164EE2D0" w14:textId="22342378" w:rsidR="00A7422D" w:rsidRPr="00C37D99" w:rsidRDefault="00A7422D" w:rsidP="00A7422D">
      <w:pPr>
        <w:pStyle w:val="FirstLevelBullet"/>
        <w:spacing w:line="288" w:lineRule="auto"/>
        <w:ind w:left="0" w:firstLine="720"/>
        <w:rPr>
          <w:sz w:val="24"/>
          <w:szCs w:val="24"/>
        </w:rPr>
      </w:pPr>
      <w:r w:rsidRPr="00C37D99">
        <w:rPr>
          <w:sz w:val="24"/>
          <w:szCs w:val="24"/>
          <w:lang w:val="vi-VN"/>
        </w:rPr>
        <w:t xml:space="preserve"> </w:t>
      </w:r>
      <w:r w:rsidRPr="00C37D99">
        <w:rPr>
          <w:sz w:val="24"/>
          <w:szCs w:val="24"/>
        </w:rPr>
        <w:t xml:space="preserve">"data": </w:t>
      </w:r>
      <w:r w:rsidR="00A841E9">
        <w:rPr>
          <w:sz w:val="24"/>
          <w:szCs w:val="24"/>
        </w:rPr>
        <w:t>[</w:t>
      </w:r>
      <w:r w:rsidR="00C70E13" w:rsidRPr="00C37D99">
        <w:rPr>
          <w:sz w:val="24"/>
          <w:szCs w:val="24"/>
        </w:rPr>
        <w:t>"</w:t>
      </w:r>
      <w:r w:rsidR="00C70E13">
        <w:rPr>
          <w:sz w:val="24"/>
          <w:szCs w:val="24"/>
        </w:rPr>
        <w:t>Nokia</w:t>
      </w:r>
      <w:r w:rsidR="00A841E9" w:rsidRPr="00C37D99">
        <w:rPr>
          <w:sz w:val="24"/>
          <w:szCs w:val="24"/>
        </w:rPr>
        <w:t>"</w:t>
      </w:r>
      <w:r w:rsidR="00C70E13">
        <w:rPr>
          <w:sz w:val="24"/>
          <w:szCs w:val="24"/>
        </w:rPr>
        <w:t>,</w:t>
      </w:r>
      <w:r w:rsidR="00A841E9">
        <w:rPr>
          <w:sz w:val="24"/>
          <w:szCs w:val="24"/>
        </w:rPr>
        <w:t xml:space="preserve"> </w:t>
      </w:r>
      <w:r w:rsidR="00A841E9" w:rsidRPr="00C37D99">
        <w:rPr>
          <w:sz w:val="24"/>
          <w:szCs w:val="24"/>
        </w:rPr>
        <w:t>"</w:t>
      </w:r>
      <w:r w:rsidR="00C70E13">
        <w:rPr>
          <w:sz w:val="24"/>
          <w:szCs w:val="24"/>
        </w:rPr>
        <w:t>Huawei</w:t>
      </w:r>
      <w:r w:rsidR="00A841E9" w:rsidRPr="00C37D99">
        <w:rPr>
          <w:sz w:val="24"/>
          <w:szCs w:val="24"/>
        </w:rPr>
        <w:t>"</w:t>
      </w:r>
      <w:r w:rsidR="00C70E13">
        <w:rPr>
          <w:sz w:val="24"/>
          <w:szCs w:val="24"/>
        </w:rPr>
        <w:t>,</w:t>
      </w:r>
      <w:r w:rsidR="00A841E9">
        <w:rPr>
          <w:sz w:val="24"/>
          <w:szCs w:val="24"/>
        </w:rPr>
        <w:t xml:space="preserve"> </w:t>
      </w:r>
      <w:r w:rsidR="00A841E9" w:rsidRPr="00C37D99">
        <w:rPr>
          <w:sz w:val="24"/>
          <w:szCs w:val="24"/>
        </w:rPr>
        <w:t>"</w:t>
      </w:r>
      <w:r w:rsidR="00C70E13">
        <w:rPr>
          <w:sz w:val="24"/>
          <w:szCs w:val="24"/>
        </w:rPr>
        <w:t>ZTE</w:t>
      </w:r>
      <w:r w:rsidR="00A841E9" w:rsidRPr="00C37D99">
        <w:rPr>
          <w:sz w:val="24"/>
          <w:szCs w:val="24"/>
        </w:rPr>
        <w:t>"</w:t>
      </w:r>
      <w:r w:rsidR="00C70E13">
        <w:rPr>
          <w:sz w:val="24"/>
          <w:szCs w:val="24"/>
        </w:rPr>
        <w:t>,</w:t>
      </w:r>
      <w:r w:rsidR="00A841E9">
        <w:rPr>
          <w:sz w:val="24"/>
          <w:szCs w:val="24"/>
        </w:rPr>
        <w:t xml:space="preserve"> </w:t>
      </w:r>
      <w:r w:rsidR="00A841E9" w:rsidRPr="00C37D99">
        <w:rPr>
          <w:sz w:val="24"/>
          <w:szCs w:val="24"/>
        </w:rPr>
        <w:t>"</w:t>
      </w:r>
      <w:r w:rsidR="00C70E13">
        <w:rPr>
          <w:sz w:val="24"/>
          <w:szCs w:val="24"/>
        </w:rPr>
        <w:t>Auto</w:t>
      </w:r>
      <w:r w:rsidR="00C70E13" w:rsidRPr="00C37D99">
        <w:rPr>
          <w:sz w:val="24"/>
          <w:szCs w:val="24"/>
        </w:rPr>
        <w:t>"</w:t>
      </w:r>
      <w:r w:rsidR="00A841E9">
        <w:rPr>
          <w:sz w:val="24"/>
          <w:szCs w:val="24"/>
        </w:rPr>
        <w:t>]</w:t>
      </w:r>
    </w:p>
    <w:p w14:paraId="6BFE24C6" w14:textId="34C83638" w:rsidR="00A7422D" w:rsidRDefault="00A7422D" w:rsidP="00E131AF">
      <w:pPr>
        <w:pStyle w:val="ANSVNormal"/>
        <w:rPr>
          <w:lang w:val="vi-VN"/>
        </w:rPr>
      </w:pPr>
      <w:r w:rsidRPr="00C37D99">
        <w:rPr>
          <w:lang w:val="vi-VN"/>
        </w:rPr>
        <w:t>}</w:t>
      </w:r>
    </w:p>
    <w:p w14:paraId="7FD4D3A3" w14:textId="22C8177E" w:rsidR="00ED7DB8" w:rsidRDefault="00ED7DB8" w:rsidP="00E131AF">
      <w:pPr>
        <w:pStyle w:val="ANSVNormal"/>
        <w:rPr>
          <w:lang w:val="vi-VN"/>
        </w:rPr>
      </w:pPr>
    </w:p>
    <w:p w14:paraId="581B8967" w14:textId="5F4C9B9C" w:rsidR="00ED7DB8" w:rsidRPr="00C37D99" w:rsidRDefault="00ED7DB8" w:rsidP="00303550">
      <w:pPr>
        <w:pStyle w:val="Heading3"/>
      </w:pPr>
      <w:bookmarkStart w:id="178" w:name="_Toc113436592"/>
      <w:r w:rsidRPr="00C37D99">
        <w:t>get</w:t>
      </w:r>
      <w:r>
        <w:t>DeviceInfo</w:t>
      </w:r>
      <w:bookmarkEnd w:id="178"/>
    </w:p>
    <w:p w14:paraId="33731228" w14:textId="77777777" w:rsidR="00ED7DB8" w:rsidRPr="00C37D99" w:rsidRDefault="00ED7DB8" w:rsidP="00ED7DB8">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49"/>
        <w:gridCol w:w="7605"/>
      </w:tblGrid>
      <w:tr w:rsidR="00ED7DB8" w:rsidRPr="00C37D99" w14:paraId="3E765D6F" w14:textId="77777777" w:rsidTr="006523D5">
        <w:tc>
          <w:tcPr>
            <w:tcW w:w="978" w:type="pct"/>
            <w:shd w:val="clear" w:color="auto" w:fill="BFBFBF" w:themeFill="background1" w:themeFillShade="BF"/>
          </w:tcPr>
          <w:p w14:paraId="608C44EC" w14:textId="77777777" w:rsidR="00ED7DB8" w:rsidRPr="00C37D99" w:rsidRDefault="00ED7DB8" w:rsidP="00E131AF">
            <w:pPr>
              <w:pStyle w:val="ANSVNormal"/>
            </w:pPr>
            <w:r w:rsidRPr="00C37D99">
              <w:t>Tên API</w:t>
            </w:r>
          </w:p>
        </w:tc>
        <w:tc>
          <w:tcPr>
            <w:tcW w:w="4022" w:type="pct"/>
            <w:shd w:val="clear" w:color="auto" w:fill="BFBFBF" w:themeFill="background1" w:themeFillShade="BF"/>
          </w:tcPr>
          <w:p w14:paraId="003CFB03" w14:textId="77777777" w:rsidR="00ED7DB8" w:rsidRPr="00C37D99" w:rsidRDefault="00ED7DB8" w:rsidP="00E131AF">
            <w:pPr>
              <w:pStyle w:val="ANSVNormal"/>
            </w:pPr>
            <w:r w:rsidRPr="00C37D99">
              <w:t>Mô tả</w:t>
            </w:r>
          </w:p>
        </w:tc>
      </w:tr>
      <w:tr w:rsidR="00ED7DB8" w:rsidRPr="00C37D99" w14:paraId="304DFBE5" w14:textId="77777777" w:rsidTr="006523D5">
        <w:trPr>
          <w:trHeight w:val="362"/>
        </w:trPr>
        <w:tc>
          <w:tcPr>
            <w:tcW w:w="978" w:type="pct"/>
          </w:tcPr>
          <w:p w14:paraId="5DEB3FC5" w14:textId="4D59587D" w:rsidR="00ED7DB8" w:rsidRPr="00ED7DB8" w:rsidRDefault="00ED7DB8" w:rsidP="00E131AF">
            <w:pPr>
              <w:pStyle w:val="ANSVNormal"/>
            </w:pPr>
            <w:r w:rsidRPr="00C37D99">
              <w:rPr>
                <w:lang w:val="vi-VN"/>
              </w:rPr>
              <w:t>get</w:t>
            </w:r>
            <w:r>
              <w:t>DeviceInfo</w:t>
            </w:r>
          </w:p>
        </w:tc>
        <w:tc>
          <w:tcPr>
            <w:tcW w:w="4022" w:type="pct"/>
          </w:tcPr>
          <w:p w14:paraId="24FA45A1" w14:textId="04EB1FB7" w:rsidR="00ED7DB8" w:rsidRPr="00C37D99" w:rsidRDefault="00ED7DB8" w:rsidP="00E131AF">
            <w:pPr>
              <w:pStyle w:val="ANSVNormal"/>
              <w:rPr>
                <w:lang w:val="vi-VN"/>
              </w:rPr>
            </w:pPr>
            <w:r>
              <w:t>Lấy thông tin thiết bị</w:t>
            </w:r>
          </w:p>
        </w:tc>
      </w:tr>
      <w:tr w:rsidR="00ED7DB8" w:rsidRPr="00C37D99" w14:paraId="5F608A78" w14:textId="77777777" w:rsidTr="006523D5">
        <w:tc>
          <w:tcPr>
            <w:tcW w:w="978" w:type="pct"/>
          </w:tcPr>
          <w:p w14:paraId="3AC541D4" w14:textId="77777777" w:rsidR="00ED7DB8" w:rsidRPr="00C37D99" w:rsidRDefault="00ED7DB8" w:rsidP="00E131AF">
            <w:pPr>
              <w:pStyle w:val="ANSVNormal"/>
            </w:pPr>
            <w:r w:rsidRPr="00C37D99">
              <w:t>Method</w:t>
            </w:r>
          </w:p>
        </w:tc>
        <w:tc>
          <w:tcPr>
            <w:tcW w:w="4022" w:type="pct"/>
          </w:tcPr>
          <w:p w14:paraId="3C7B405A" w14:textId="77777777" w:rsidR="00ED7DB8" w:rsidRPr="00C37D99" w:rsidRDefault="00ED7DB8" w:rsidP="00E131AF">
            <w:pPr>
              <w:pStyle w:val="ANSVNormal"/>
            </w:pPr>
            <w:r w:rsidRPr="00C37D99">
              <w:t>Function call</w:t>
            </w:r>
          </w:p>
        </w:tc>
      </w:tr>
      <w:tr w:rsidR="00ED7DB8" w:rsidRPr="00C37D99" w14:paraId="1497C3A2" w14:textId="77777777" w:rsidTr="006523D5">
        <w:tc>
          <w:tcPr>
            <w:tcW w:w="978" w:type="pct"/>
          </w:tcPr>
          <w:p w14:paraId="15AD0C44" w14:textId="77777777" w:rsidR="00ED7DB8" w:rsidRPr="00C37D99" w:rsidRDefault="00ED7DB8" w:rsidP="00E131AF">
            <w:pPr>
              <w:pStyle w:val="ANSVNormal"/>
            </w:pPr>
            <w:r w:rsidRPr="00C37D99">
              <w:t>Response</w:t>
            </w:r>
          </w:p>
        </w:tc>
        <w:tc>
          <w:tcPr>
            <w:tcW w:w="4022" w:type="pct"/>
          </w:tcPr>
          <w:p w14:paraId="2ABC4B0C" w14:textId="77777777" w:rsidR="00ED7DB8" w:rsidRPr="00C37D99" w:rsidRDefault="00ED7DB8" w:rsidP="00E131AF">
            <w:pPr>
              <w:pStyle w:val="ANSVNormal"/>
            </w:pPr>
            <w:r w:rsidRPr="00C37D99">
              <w:t>JSON Object</w:t>
            </w:r>
          </w:p>
        </w:tc>
      </w:tr>
    </w:tbl>
    <w:p w14:paraId="1D38E124" w14:textId="77777777" w:rsidR="00ED7DB8" w:rsidRPr="00C37D99" w:rsidRDefault="00ED7DB8" w:rsidP="00ED7DB8">
      <w:pPr>
        <w:spacing w:line="288" w:lineRule="auto"/>
      </w:pPr>
    </w:p>
    <w:p w14:paraId="2A21D9E7" w14:textId="77777777" w:rsidR="00ED7DB8" w:rsidRPr="00C37D99" w:rsidRDefault="00ED7DB8" w:rsidP="00ED7DB8">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638"/>
        <w:gridCol w:w="1422"/>
        <w:gridCol w:w="1170"/>
        <w:gridCol w:w="1661"/>
        <w:gridCol w:w="2659"/>
      </w:tblGrid>
      <w:tr w:rsidR="00ED7DB8" w:rsidRPr="00C37D99" w14:paraId="538D3155" w14:textId="77777777" w:rsidTr="006523D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FB132C1" w14:textId="77777777" w:rsidR="00ED7DB8" w:rsidRPr="00C37D99" w:rsidRDefault="00ED7DB8" w:rsidP="006523D5">
            <w:pPr>
              <w:spacing w:line="288" w:lineRule="auto"/>
              <w:rPr>
                <w:b/>
                <w:bCs/>
                <w:lang w:eastAsia="en-AU"/>
              </w:rPr>
            </w:pPr>
            <w:r w:rsidRPr="00C37D99">
              <w:rPr>
                <w:b/>
                <w:bCs/>
                <w:lang w:eastAsia="en-AU"/>
              </w:rPr>
              <w:t>No</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0D05" w14:textId="77777777" w:rsidR="00ED7DB8" w:rsidRPr="00C37D99" w:rsidRDefault="00ED7DB8" w:rsidP="006523D5">
            <w:pPr>
              <w:spacing w:line="288" w:lineRule="auto"/>
              <w:rPr>
                <w:b/>
                <w:bCs/>
                <w:lang w:eastAsia="en-AU"/>
              </w:rPr>
            </w:pPr>
            <w:r w:rsidRPr="00C37D99">
              <w:rPr>
                <w:b/>
                <w:bCs/>
                <w:lang w:eastAsia="en-AU"/>
              </w:rPr>
              <w:t>Parameter</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03018337" w14:textId="77777777" w:rsidR="00ED7DB8" w:rsidRPr="00C37D99" w:rsidRDefault="00ED7DB8" w:rsidP="006523D5">
            <w:pPr>
              <w:spacing w:line="288" w:lineRule="auto"/>
              <w:rPr>
                <w:b/>
                <w:bCs/>
                <w:lang w:eastAsia="en-AU"/>
              </w:rPr>
            </w:pPr>
            <w:r w:rsidRPr="00C37D99">
              <w:rPr>
                <w:b/>
                <w:bCs/>
                <w:lang w:eastAsia="en-AU"/>
              </w:rPr>
              <w:t>Mandatory</w:t>
            </w:r>
          </w:p>
        </w:tc>
        <w:tc>
          <w:tcPr>
            <w:tcW w:w="1170" w:type="dxa"/>
            <w:tcBorders>
              <w:top w:val="single" w:sz="4" w:space="0" w:color="auto"/>
              <w:left w:val="nil"/>
              <w:bottom w:val="single" w:sz="4" w:space="0" w:color="auto"/>
              <w:right w:val="single" w:sz="4" w:space="0" w:color="auto"/>
            </w:tcBorders>
            <w:vAlign w:val="center"/>
          </w:tcPr>
          <w:p w14:paraId="6C1374F9" w14:textId="77777777" w:rsidR="00ED7DB8" w:rsidRPr="00C37D99" w:rsidRDefault="00ED7DB8" w:rsidP="006523D5">
            <w:pPr>
              <w:spacing w:line="288" w:lineRule="auto"/>
              <w:rPr>
                <w:b/>
                <w:bCs/>
                <w:lang w:eastAsia="en-AU"/>
              </w:rPr>
            </w:pPr>
            <w:r w:rsidRPr="00C37D99">
              <w:rPr>
                <w:b/>
                <w:bCs/>
                <w:lang w:eastAsia="en-AU"/>
              </w:rPr>
              <w:t>Type</w:t>
            </w:r>
          </w:p>
        </w:tc>
        <w:tc>
          <w:tcPr>
            <w:tcW w:w="1661" w:type="dxa"/>
            <w:tcBorders>
              <w:top w:val="single" w:sz="4" w:space="0" w:color="auto"/>
              <w:left w:val="single" w:sz="4" w:space="0" w:color="auto"/>
              <w:bottom w:val="single" w:sz="4" w:space="0" w:color="auto"/>
              <w:right w:val="single" w:sz="4" w:space="0" w:color="auto"/>
            </w:tcBorders>
          </w:tcPr>
          <w:p w14:paraId="417B63CE" w14:textId="77777777" w:rsidR="00ED7DB8" w:rsidRPr="00C37D99" w:rsidRDefault="00ED7DB8" w:rsidP="006523D5">
            <w:pPr>
              <w:spacing w:line="288" w:lineRule="auto"/>
              <w:rPr>
                <w:b/>
                <w:bCs/>
                <w:lang w:eastAsia="en-AU"/>
              </w:rPr>
            </w:pPr>
            <w:r w:rsidRPr="00C37D99">
              <w:rPr>
                <w:b/>
                <w:bCs/>
                <w:lang w:eastAsia="en-AU"/>
              </w:rPr>
              <w:t>Max length</w:t>
            </w:r>
          </w:p>
        </w:tc>
        <w:tc>
          <w:tcPr>
            <w:tcW w:w="26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B09D3E" w14:textId="77777777" w:rsidR="00ED7DB8" w:rsidRPr="00C37D99" w:rsidRDefault="00ED7DB8" w:rsidP="006523D5">
            <w:pPr>
              <w:spacing w:line="288" w:lineRule="auto"/>
              <w:rPr>
                <w:b/>
                <w:bCs/>
                <w:lang w:eastAsia="en-AU"/>
              </w:rPr>
            </w:pPr>
            <w:r w:rsidRPr="00C37D99">
              <w:rPr>
                <w:b/>
                <w:bCs/>
                <w:lang w:eastAsia="en-AU"/>
              </w:rPr>
              <w:t>Meaning/Value</w:t>
            </w:r>
          </w:p>
        </w:tc>
      </w:tr>
      <w:tr w:rsidR="00ED7DB8" w:rsidRPr="00C37D99" w14:paraId="634365F5" w14:textId="77777777" w:rsidTr="006523D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AAA739A" w14:textId="77777777" w:rsidR="00ED7DB8" w:rsidRPr="00C37D99" w:rsidRDefault="00ED7DB8" w:rsidP="006523D5">
            <w:pPr>
              <w:spacing w:line="288" w:lineRule="auto"/>
              <w:rPr>
                <w:b/>
                <w:bCs/>
                <w:lang w:eastAsia="en-AU"/>
              </w:rPr>
            </w:pPr>
            <w:r w:rsidRPr="00C37D99">
              <w:rPr>
                <w:lang w:val="vi-VN" w:eastAsia="en-AU"/>
              </w:rPr>
              <w:t>1</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1C01A" w14:textId="77777777" w:rsidR="00ED7DB8" w:rsidRPr="00C37D99" w:rsidRDefault="00ED7DB8" w:rsidP="006523D5">
            <w:pPr>
              <w:spacing w:line="288" w:lineRule="auto"/>
              <w:rPr>
                <w:b/>
                <w:bCs/>
                <w:lang w:eastAsia="en-AU"/>
              </w:rPr>
            </w:pPr>
            <w:r w:rsidRPr="00C37D99">
              <w:rPr>
                <w:lang w:val="vi-VN"/>
              </w:rPr>
              <w:t>serialNumber</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31D3612A" w14:textId="77777777" w:rsidR="00ED7DB8" w:rsidRPr="00C37D99" w:rsidRDefault="00ED7DB8" w:rsidP="006523D5">
            <w:pPr>
              <w:spacing w:line="288" w:lineRule="auto"/>
              <w:rPr>
                <w:b/>
                <w:bCs/>
                <w:lang w:eastAsia="en-AU"/>
              </w:rPr>
            </w:pPr>
            <w:r w:rsidRPr="00C37D99">
              <w:rPr>
                <w:lang w:eastAsia="en-AU"/>
              </w:rPr>
              <w:t>Mandatory</w:t>
            </w:r>
          </w:p>
        </w:tc>
        <w:tc>
          <w:tcPr>
            <w:tcW w:w="1170" w:type="dxa"/>
            <w:tcBorders>
              <w:top w:val="single" w:sz="4" w:space="0" w:color="auto"/>
              <w:left w:val="nil"/>
              <w:bottom w:val="single" w:sz="4" w:space="0" w:color="auto"/>
              <w:right w:val="single" w:sz="4" w:space="0" w:color="auto"/>
            </w:tcBorders>
            <w:vAlign w:val="center"/>
          </w:tcPr>
          <w:p w14:paraId="1543592F" w14:textId="77777777" w:rsidR="00ED7DB8" w:rsidRPr="00C37D99" w:rsidRDefault="00ED7DB8" w:rsidP="006523D5">
            <w:pPr>
              <w:spacing w:line="288" w:lineRule="auto"/>
              <w:rPr>
                <w:b/>
                <w:bCs/>
                <w:lang w:eastAsia="en-AU"/>
              </w:rPr>
            </w:pPr>
            <w:r w:rsidRPr="00C37D99">
              <w:rPr>
                <w:lang w:eastAsia="en-AU"/>
              </w:rPr>
              <w:t>String</w:t>
            </w:r>
          </w:p>
        </w:tc>
        <w:tc>
          <w:tcPr>
            <w:tcW w:w="1661" w:type="dxa"/>
            <w:tcBorders>
              <w:top w:val="single" w:sz="4" w:space="0" w:color="auto"/>
              <w:left w:val="single" w:sz="4" w:space="0" w:color="auto"/>
              <w:bottom w:val="single" w:sz="4" w:space="0" w:color="auto"/>
              <w:right w:val="single" w:sz="4" w:space="0" w:color="auto"/>
            </w:tcBorders>
            <w:vAlign w:val="center"/>
          </w:tcPr>
          <w:p w14:paraId="53C11A25" w14:textId="77777777" w:rsidR="00ED7DB8" w:rsidRPr="00C37D99" w:rsidRDefault="00ED7DB8" w:rsidP="006523D5">
            <w:pPr>
              <w:spacing w:line="288" w:lineRule="auto"/>
              <w:rPr>
                <w:b/>
                <w:bCs/>
                <w:lang w:eastAsia="en-AU"/>
              </w:rPr>
            </w:pPr>
            <w:r w:rsidRPr="00C37D99">
              <w:rPr>
                <w:lang w:val="vi-VN" w:eastAsia="en-AU"/>
              </w:rPr>
              <w:t>16</w:t>
            </w:r>
          </w:p>
        </w:tc>
        <w:tc>
          <w:tcPr>
            <w:tcW w:w="26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4CE84" w14:textId="77777777" w:rsidR="00ED7DB8" w:rsidRPr="00C37D99" w:rsidRDefault="00ED7DB8" w:rsidP="006523D5">
            <w:pPr>
              <w:spacing w:line="288" w:lineRule="auto"/>
              <w:rPr>
                <w:b/>
                <w:bCs/>
                <w:lang w:eastAsia="en-AU"/>
              </w:rPr>
            </w:pPr>
            <w:r w:rsidRPr="00C37D99">
              <w:rPr>
                <w:lang w:val="vi-VN" w:eastAsia="en-AU"/>
              </w:rPr>
              <w:t xml:space="preserve">SerialNumber của thiết bị ONT cần kết nối </w:t>
            </w:r>
          </w:p>
        </w:tc>
      </w:tr>
      <w:tr w:rsidR="00ED7DB8" w:rsidRPr="00C37D99" w14:paraId="705DE26F" w14:textId="77777777" w:rsidTr="006523D5">
        <w:trPr>
          <w:trHeight w:val="73"/>
        </w:trPr>
        <w:tc>
          <w:tcPr>
            <w:tcW w:w="625" w:type="dxa"/>
            <w:tcBorders>
              <w:top w:val="single" w:sz="4" w:space="0" w:color="auto"/>
              <w:left w:val="single" w:sz="4" w:space="0" w:color="auto"/>
              <w:bottom w:val="single" w:sz="4" w:space="0" w:color="auto"/>
              <w:right w:val="single" w:sz="4" w:space="0" w:color="auto"/>
            </w:tcBorders>
            <w:vAlign w:val="center"/>
          </w:tcPr>
          <w:p w14:paraId="2BAB5733" w14:textId="77777777" w:rsidR="00ED7DB8" w:rsidRPr="00C37D99" w:rsidRDefault="00ED7DB8" w:rsidP="006523D5">
            <w:pPr>
              <w:spacing w:line="288" w:lineRule="auto"/>
              <w:rPr>
                <w:b/>
                <w:bCs/>
                <w:lang w:eastAsia="en-AU"/>
              </w:rPr>
            </w:pPr>
            <w:r w:rsidRPr="00C37D99">
              <w:rPr>
                <w:lang w:val="vi-VN" w:eastAsia="en-AU"/>
              </w:rPr>
              <w:t>2</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3D0848" w14:textId="77777777" w:rsidR="00ED7DB8" w:rsidRPr="00C37D99" w:rsidRDefault="00ED7DB8" w:rsidP="006523D5">
            <w:pPr>
              <w:spacing w:line="288" w:lineRule="auto"/>
              <w:rPr>
                <w:b/>
                <w:bCs/>
                <w:lang w:eastAsia="en-AU"/>
              </w:rPr>
            </w:pPr>
            <w:r w:rsidRPr="00C37D99">
              <w:rPr>
                <w:lang w:val="vi-VN"/>
              </w:rPr>
              <w:t>modelName</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2B739A4F" w14:textId="77777777" w:rsidR="00ED7DB8" w:rsidRPr="00C37D99" w:rsidRDefault="00ED7DB8" w:rsidP="006523D5">
            <w:pPr>
              <w:spacing w:line="288" w:lineRule="auto"/>
              <w:rPr>
                <w:b/>
                <w:bCs/>
                <w:lang w:eastAsia="en-AU"/>
              </w:rPr>
            </w:pPr>
            <w:r w:rsidRPr="00C37D99">
              <w:rPr>
                <w:lang w:eastAsia="en-AU"/>
              </w:rPr>
              <w:t>Mandatory</w:t>
            </w:r>
          </w:p>
        </w:tc>
        <w:tc>
          <w:tcPr>
            <w:tcW w:w="1170" w:type="dxa"/>
            <w:tcBorders>
              <w:top w:val="single" w:sz="4" w:space="0" w:color="auto"/>
              <w:left w:val="nil"/>
              <w:bottom w:val="single" w:sz="4" w:space="0" w:color="auto"/>
              <w:right w:val="single" w:sz="4" w:space="0" w:color="auto"/>
            </w:tcBorders>
            <w:vAlign w:val="center"/>
          </w:tcPr>
          <w:p w14:paraId="0CF38E9C" w14:textId="77777777" w:rsidR="00ED7DB8" w:rsidRPr="00C37D99" w:rsidRDefault="00ED7DB8" w:rsidP="006523D5">
            <w:pPr>
              <w:spacing w:line="288" w:lineRule="auto"/>
              <w:rPr>
                <w:b/>
                <w:bCs/>
                <w:lang w:eastAsia="en-AU"/>
              </w:rPr>
            </w:pPr>
            <w:r w:rsidRPr="00C37D99">
              <w:rPr>
                <w:lang w:val="vi-VN" w:eastAsia="en-AU"/>
              </w:rPr>
              <w:t xml:space="preserve">String </w:t>
            </w:r>
          </w:p>
        </w:tc>
        <w:tc>
          <w:tcPr>
            <w:tcW w:w="1661" w:type="dxa"/>
            <w:tcBorders>
              <w:top w:val="single" w:sz="4" w:space="0" w:color="auto"/>
              <w:left w:val="single" w:sz="4" w:space="0" w:color="auto"/>
              <w:bottom w:val="single" w:sz="4" w:space="0" w:color="auto"/>
              <w:right w:val="single" w:sz="4" w:space="0" w:color="auto"/>
            </w:tcBorders>
            <w:vAlign w:val="center"/>
          </w:tcPr>
          <w:p w14:paraId="76B2BC34" w14:textId="77777777" w:rsidR="00ED7DB8" w:rsidRPr="00C37D99" w:rsidRDefault="00ED7DB8" w:rsidP="006523D5">
            <w:pPr>
              <w:spacing w:line="288" w:lineRule="auto"/>
              <w:rPr>
                <w:b/>
                <w:bCs/>
                <w:lang w:eastAsia="en-AU"/>
              </w:rPr>
            </w:pPr>
            <w:r w:rsidRPr="00C37D99">
              <w:rPr>
                <w:lang w:val="vi-VN" w:eastAsia="en-AU"/>
              </w:rPr>
              <w:t xml:space="preserve">16 </w:t>
            </w:r>
          </w:p>
        </w:tc>
        <w:tc>
          <w:tcPr>
            <w:tcW w:w="26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EB064F" w14:textId="77777777" w:rsidR="00ED7DB8" w:rsidRPr="00C37D99" w:rsidRDefault="00ED7DB8" w:rsidP="006523D5">
            <w:pPr>
              <w:spacing w:line="288" w:lineRule="auto"/>
              <w:rPr>
                <w:b/>
                <w:bCs/>
                <w:lang w:eastAsia="en-AU"/>
              </w:rPr>
            </w:pPr>
            <w:r w:rsidRPr="00C37D99">
              <w:rPr>
                <w:lang w:val="vi-VN" w:eastAsia="en-AU"/>
              </w:rPr>
              <w:t xml:space="preserve">Model của thiết bị cần kết nối </w:t>
            </w:r>
          </w:p>
        </w:tc>
      </w:tr>
    </w:tbl>
    <w:p w14:paraId="5CC49F14" w14:textId="77777777" w:rsidR="00ED7DB8" w:rsidRPr="00C37D99" w:rsidRDefault="00ED7DB8" w:rsidP="00ED7DB8">
      <w:pPr>
        <w:pStyle w:val="Heading4"/>
        <w:spacing w:line="288" w:lineRule="auto"/>
        <w:rPr>
          <w:sz w:val="24"/>
          <w:szCs w:val="24"/>
        </w:rPr>
      </w:pPr>
      <w:commentRangeStart w:id="179"/>
      <w:r w:rsidRPr="00C37D99">
        <w:rPr>
          <w:sz w:val="24"/>
          <w:szCs w:val="24"/>
        </w:rPr>
        <w:t>Response</w:t>
      </w:r>
      <w:commentRangeEnd w:id="179"/>
      <w:r w:rsidR="006523D5">
        <w:rPr>
          <w:rStyle w:val="CommentReference"/>
          <w:b w:val="0"/>
          <w:i w:val="0"/>
        </w:rPr>
        <w:commentReference w:id="179"/>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638"/>
        <w:gridCol w:w="1422"/>
        <w:gridCol w:w="1080"/>
        <w:gridCol w:w="1440"/>
        <w:gridCol w:w="2970"/>
      </w:tblGrid>
      <w:tr w:rsidR="00ED7DB8" w:rsidRPr="00C37D99" w14:paraId="5A6855F3" w14:textId="77777777" w:rsidTr="72CE505C">
        <w:trPr>
          <w:trHeight w:val="255"/>
        </w:trPr>
        <w:tc>
          <w:tcPr>
            <w:tcW w:w="625" w:type="dxa"/>
            <w:vAlign w:val="center"/>
          </w:tcPr>
          <w:p w14:paraId="7E17ABB0" w14:textId="77777777" w:rsidR="00ED7DB8" w:rsidRPr="00C37D99" w:rsidRDefault="00ED7DB8" w:rsidP="006523D5">
            <w:pPr>
              <w:spacing w:line="288" w:lineRule="auto"/>
              <w:rPr>
                <w:b/>
                <w:bCs/>
                <w:lang w:eastAsia="en-AU"/>
              </w:rPr>
            </w:pPr>
            <w:r w:rsidRPr="00C37D99">
              <w:rPr>
                <w:b/>
                <w:bCs/>
                <w:lang w:eastAsia="en-AU"/>
              </w:rPr>
              <w:t>No</w:t>
            </w:r>
          </w:p>
        </w:tc>
        <w:tc>
          <w:tcPr>
            <w:tcW w:w="1638" w:type="dxa"/>
            <w:shd w:val="clear" w:color="auto" w:fill="auto"/>
            <w:noWrap/>
            <w:vAlign w:val="center"/>
          </w:tcPr>
          <w:p w14:paraId="6D226E94" w14:textId="77777777" w:rsidR="00ED7DB8" w:rsidRPr="00C37D99" w:rsidRDefault="00ED7DB8" w:rsidP="006523D5">
            <w:pPr>
              <w:spacing w:line="288" w:lineRule="auto"/>
              <w:rPr>
                <w:b/>
                <w:bCs/>
                <w:lang w:eastAsia="en-AU"/>
              </w:rPr>
            </w:pPr>
            <w:r w:rsidRPr="00C37D99">
              <w:rPr>
                <w:b/>
                <w:bCs/>
                <w:lang w:eastAsia="en-AU"/>
              </w:rPr>
              <w:t>Parameter</w:t>
            </w:r>
          </w:p>
        </w:tc>
        <w:tc>
          <w:tcPr>
            <w:tcW w:w="1422" w:type="dxa"/>
            <w:shd w:val="clear" w:color="auto" w:fill="auto"/>
            <w:noWrap/>
            <w:vAlign w:val="center"/>
          </w:tcPr>
          <w:p w14:paraId="5CF9167B" w14:textId="77777777" w:rsidR="00ED7DB8" w:rsidRPr="00C37D99" w:rsidRDefault="00ED7DB8" w:rsidP="006523D5">
            <w:pPr>
              <w:spacing w:line="288" w:lineRule="auto"/>
              <w:rPr>
                <w:b/>
                <w:bCs/>
                <w:lang w:eastAsia="en-AU"/>
              </w:rPr>
            </w:pPr>
            <w:r w:rsidRPr="00C37D99">
              <w:rPr>
                <w:b/>
                <w:bCs/>
                <w:lang w:eastAsia="en-AU"/>
              </w:rPr>
              <w:t>Mandatory</w:t>
            </w:r>
          </w:p>
        </w:tc>
        <w:tc>
          <w:tcPr>
            <w:tcW w:w="1080" w:type="dxa"/>
          </w:tcPr>
          <w:p w14:paraId="5AE04A1E" w14:textId="77777777" w:rsidR="00ED7DB8" w:rsidRPr="00C37D99" w:rsidRDefault="00ED7DB8" w:rsidP="006523D5">
            <w:pPr>
              <w:spacing w:line="288" w:lineRule="auto"/>
              <w:rPr>
                <w:b/>
                <w:bCs/>
                <w:lang w:eastAsia="en-AU"/>
              </w:rPr>
            </w:pPr>
            <w:r w:rsidRPr="00C37D99">
              <w:rPr>
                <w:b/>
                <w:bCs/>
                <w:lang w:eastAsia="en-AU"/>
              </w:rPr>
              <w:t>Type</w:t>
            </w:r>
          </w:p>
        </w:tc>
        <w:tc>
          <w:tcPr>
            <w:tcW w:w="1440" w:type="dxa"/>
            <w:vAlign w:val="center"/>
          </w:tcPr>
          <w:p w14:paraId="69884E24" w14:textId="77777777" w:rsidR="00ED7DB8" w:rsidRPr="00C37D99" w:rsidRDefault="00ED7DB8" w:rsidP="006523D5">
            <w:pPr>
              <w:spacing w:line="288" w:lineRule="auto"/>
              <w:rPr>
                <w:b/>
                <w:bCs/>
                <w:lang w:eastAsia="en-AU"/>
              </w:rPr>
            </w:pPr>
            <w:r w:rsidRPr="00C37D99">
              <w:rPr>
                <w:b/>
                <w:bCs/>
                <w:lang w:eastAsia="en-AU"/>
              </w:rPr>
              <w:t>Max length</w:t>
            </w:r>
          </w:p>
        </w:tc>
        <w:tc>
          <w:tcPr>
            <w:tcW w:w="2970" w:type="dxa"/>
            <w:shd w:val="clear" w:color="auto" w:fill="auto"/>
            <w:noWrap/>
            <w:vAlign w:val="center"/>
          </w:tcPr>
          <w:p w14:paraId="2D2AB4D7" w14:textId="77777777" w:rsidR="00ED7DB8" w:rsidRPr="00C37D99" w:rsidRDefault="00ED7DB8" w:rsidP="006523D5">
            <w:pPr>
              <w:spacing w:line="288" w:lineRule="auto"/>
              <w:rPr>
                <w:b/>
                <w:bCs/>
                <w:lang w:eastAsia="en-AU"/>
              </w:rPr>
            </w:pPr>
            <w:r w:rsidRPr="00C37D99">
              <w:rPr>
                <w:b/>
                <w:bCs/>
                <w:lang w:eastAsia="en-AU"/>
              </w:rPr>
              <w:t>Meaning</w:t>
            </w:r>
          </w:p>
        </w:tc>
      </w:tr>
      <w:tr w:rsidR="00ED7DB8" w:rsidRPr="00C37D99" w14:paraId="1603C8D5" w14:textId="77777777" w:rsidTr="72CE505C">
        <w:trPr>
          <w:trHeight w:val="255"/>
        </w:trPr>
        <w:tc>
          <w:tcPr>
            <w:tcW w:w="625" w:type="dxa"/>
            <w:vAlign w:val="center"/>
          </w:tcPr>
          <w:p w14:paraId="6FB62DCE" w14:textId="77777777" w:rsidR="00ED7DB8" w:rsidRPr="00C37D99" w:rsidRDefault="00ED7DB8" w:rsidP="006523D5">
            <w:pPr>
              <w:spacing w:line="288" w:lineRule="auto"/>
              <w:rPr>
                <w:lang w:eastAsia="en-AU"/>
              </w:rPr>
            </w:pPr>
            <w:r w:rsidRPr="00C37D99">
              <w:rPr>
                <w:lang w:eastAsia="en-AU"/>
              </w:rPr>
              <w:t>1</w:t>
            </w:r>
          </w:p>
        </w:tc>
        <w:tc>
          <w:tcPr>
            <w:tcW w:w="1638" w:type="dxa"/>
            <w:shd w:val="clear" w:color="auto" w:fill="auto"/>
            <w:noWrap/>
            <w:vAlign w:val="center"/>
          </w:tcPr>
          <w:p w14:paraId="3B083292" w14:textId="77777777" w:rsidR="00ED7DB8" w:rsidRPr="00C37D99" w:rsidRDefault="00ED7DB8" w:rsidP="006523D5">
            <w:pPr>
              <w:spacing w:line="288" w:lineRule="auto"/>
              <w:rPr>
                <w:lang w:eastAsia="en-AU"/>
              </w:rPr>
            </w:pPr>
            <w:r w:rsidRPr="00C37D99">
              <w:rPr>
                <w:lang w:eastAsia="en-AU"/>
              </w:rPr>
              <w:t>errorCode</w:t>
            </w:r>
          </w:p>
        </w:tc>
        <w:tc>
          <w:tcPr>
            <w:tcW w:w="1422" w:type="dxa"/>
            <w:shd w:val="clear" w:color="auto" w:fill="auto"/>
            <w:noWrap/>
            <w:vAlign w:val="center"/>
          </w:tcPr>
          <w:p w14:paraId="4488D2E5" w14:textId="77777777" w:rsidR="00ED7DB8" w:rsidRPr="00C37D99" w:rsidRDefault="00ED7DB8" w:rsidP="006523D5">
            <w:pPr>
              <w:spacing w:line="288" w:lineRule="auto"/>
              <w:rPr>
                <w:lang w:eastAsia="en-AU"/>
              </w:rPr>
            </w:pPr>
            <w:r w:rsidRPr="00C37D99">
              <w:rPr>
                <w:lang w:eastAsia="en-AU"/>
              </w:rPr>
              <w:t>Mandatory</w:t>
            </w:r>
          </w:p>
        </w:tc>
        <w:tc>
          <w:tcPr>
            <w:tcW w:w="1080" w:type="dxa"/>
          </w:tcPr>
          <w:p w14:paraId="500F7C73" w14:textId="77777777" w:rsidR="00ED7DB8" w:rsidRPr="00C37D99" w:rsidRDefault="00ED7DB8" w:rsidP="006523D5">
            <w:pPr>
              <w:spacing w:line="288" w:lineRule="auto"/>
              <w:rPr>
                <w:lang w:eastAsia="en-AU"/>
              </w:rPr>
            </w:pPr>
            <w:r w:rsidRPr="00C37D99">
              <w:rPr>
                <w:lang w:eastAsia="en-AU"/>
              </w:rPr>
              <w:t>String</w:t>
            </w:r>
          </w:p>
        </w:tc>
        <w:tc>
          <w:tcPr>
            <w:tcW w:w="1440" w:type="dxa"/>
            <w:vAlign w:val="center"/>
          </w:tcPr>
          <w:p w14:paraId="7D2618C5" w14:textId="77777777" w:rsidR="00ED7DB8" w:rsidRPr="00C37D99" w:rsidRDefault="00ED7DB8" w:rsidP="006523D5">
            <w:pPr>
              <w:spacing w:line="288" w:lineRule="auto"/>
              <w:rPr>
                <w:lang w:eastAsia="en-AU"/>
              </w:rPr>
            </w:pPr>
            <w:r w:rsidRPr="00C37D99">
              <w:rPr>
                <w:lang w:eastAsia="en-AU"/>
              </w:rPr>
              <w:t>4</w:t>
            </w:r>
          </w:p>
        </w:tc>
        <w:tc>
          <w:tcPr>
            <w:tcW w:w="2970" w:type="dxa"/>
            <w:shd w:val="clear" w:color="auto" w:fill="auto"/>
            <w:noWrap/>
            <w:vAlign w:val="center"/>
          </w:tcPr>
          <w:p w14:paraId="39914B55" w14:textId="77777777" w:rsidR="00ED7DB8" w:rsidRPr="00C37D99" w:rsidRDefault="00ED7DB8" w:rsidP="006523D5">
            <w:pPr>
              <w:spacing w:line="288" w:lineRule="auto"/>
              <w:rPr>
                <w:lang w:eastAsia="en-AU"/>
              </w:rPr>
            </w:pPr>
            <w:r w:rsidRPr="00C37D99">
              <w:rPr>
                <w:lang w:eastAsia="en-AU"/>
              </w:rPr>
              <w:t>Mã lỗi</w:t>
            </w:r>
          </w:p>
        </w:tc>
      </w:tr>
      <w:tr w:rsidR="00ED7DB8" w:rsidRPr="00C37D99" w14:paraId="3CAC4EBA" w14:textId="77777777" w:rsidTr="72CE505C">
        <w:trPr>
          <w:trHeight w:val="255"/>
        </w:trPr>
        <w:tc>
          <w:tcPr>
            <w:tcW w:w="625" w:type="dxa"/>
            <w:vAlign w:val="center"/>
          </w:tcPr>
          <w:p w14:paraId="2A3C5BC3" w14:textId="77777777" w:rsidR="00ED7DB8" w:rsidRPr="00C37D99" w:rsidRDefault="00ED7DB8" w:rsidP="006523D5">
            <w:pPr>
              <w:spacing w:line="288" w:lineRule="auto"/>
              <w:rPr>
                <w:lang w:eastAsia="en-AU"/>
              </w:rPr>
            </w:pPr>
            <w:r w:rsidRPr="00C37D99">
              <w:rPr>
                <w:lang w:eastAsia="en-AU"/>
              </w:rPr>
              <w:t>2</w:t>
            </w:r>
          </w:p>
        </w:tc>
        <w:tc>
          <w:tcPr>
            <w:tcW w:w="1638" w:type="dxa"/>
            <w:shd w:val="clear" w:color="auto" w:fill="auto"/>
            <w:noWrap/>
            <w:vAlign w:val="center"/>
          </w:tcPr>
          <w:p w14:paraId="68990D25" w14:textId="77777777" w:rsidR="00ED7DB8" w:rsidRPr="00C37D99" w:rsidRDefault="00ED7DB8" w:rsidP="006523D5">
            <w:pPr>
              <w:spacing w:line="288" w:lineRule="auto"/>
              <w:rPr>
                <w:lang w:eastAsia="en-AU"/>
              </w:rPr>
            </w:pPr>
            <w:r w:rsidRPr="00C37D99">
              <w:rPr>
                <w:lang w:eastAsia="en-AU"/>
              </w:rPr>
              <w:t>errorMessage</w:t>
            </w:r>
          </w:p>
        </w:tc>
        <w:tc>
          <w:tcPr>
            <w:tcW w:w="1422" w:type="dxa"/>
            <w:shd w:val="clear" w:color="auto" w:fill="auto"/>
            <w:noWrap/>
            <w:vAlign w:val="center"/>
          </w:tcPr>
          <w:p w14:paraId="529A4551" w14:textId="77777777" w:rsidR="00ED7DB8" w:rsidRPr="00C37D99" w:rsidRDefault="00ED7DB8" w:rsidP="006523D5">
            <w:pPr>
              <w:spacing w:line="288" w:lineRule="auto"/>
              <w:rPr>
                <w:lang w:eastAsia="en-AU"/>
              </w:rPr>
            </w:pPr>
            <w:r w:rsidRPr="00C37D99">
              <w:rPr>
                <w:lang w:eastAsia="en-AU"/>
              </w:rPr>
              <w:t>Optional</w:t>
            </w:r>
          </w:p>
        </w:tc>
        <w:tc>
          <w:tcPr>
            <w:tcW w:w="1080" w:type="dxa"/>
          </w:tcPr>
          <w:p w14:paraId="03621E74" w14:textId="77777777" w:rsidR="00ED7DB8" w:rsidRPr="00C37D99" w:rsidRDefault="00ED7DB8" w:rsidP="006523D5">
            <w:pPr>
              <w:spacing w:line="288" w:lineRule="auto"/>
              <w:rPr>
                <w:lang w:eastAsia="en-AU"/>
              </w:rPr>
            </w:pPr>
            <w:r w:rsidRPr="00C37D99">
              <w:rPr>
                <w:lang w:eastAsia="en-AU"/>
              </w:rPr>
              <w:t>String</w:t>
            </w:r>
          </w:p>
        </w:tc>
        <w:tc>
          <w:tcPr>
            <w:tcW w:w="1440" w:type="dxa"/>
            <w:vAlign w:val="center"/>
          </w:tcPr>
          <w:p w14:paraId="6636FC70" w14:textId="77777777" w:rsidR="00ED7DB8" w:rsidRPr="00C37D99" w:rsidRDefault="00ED7DB8" w:rsidP="006523D5">
            <w:pPr>
              <w:spacing w:line="288" w:lineRule="auto"/>
              <w:rPr>
                <w:lang w:eastAsia="en-AU"/>
              </w:rPr>
            </w:pPr>
            <w:r w:rsidRPr="00C37D99">
              <w:rPr>
                <w:lang w:eastAsia="en-AU"/>
              </w:rPr>
              <w:t>64</w:t>
            </w:r>
          </w:p>
        </w:tc>
        <w:tc>
          <w:tcPr>
            <w:tcW w:w="2970" w:type="dxa"/>
            <w:shd w:val="clear" w:color="auto" w:fill="auto"/>
            <w:noWrap/>
            <w:vAlign w:val="center"/>
          </w:tcPr>
          <w:p w14:paraId="667F4CA5" w14:textId="77777777" w:rsidR="00ED7DB8" w:rsidRPr="00C37D99" w:rsidRDefault="00ED7DB8" w:rsidP="006523D5">
            <w:pPr>
              <w:spacing w:line="288" w:lineRule="auto"/>
              <w:rPr>
                <w:lang w:eastAsia="en-AU"/>
              </w:rPr>
            </w:pPr>
            <w:r w:rsidRPr="00C37D99">
              <w:rPr>
                <w:lang w:eastAsia="en-AU"/>
              </w:rPr>
              <w:t>Mô tả lỗi</w:t>
            </w:r>
          </w:p>
        </w:tc>
      </w:tr>
      <w:tr w:rsidR="00ED7DB8" w:rsidRPr="00C37D99" w14:paraId="010C4BB7" w14:textId="77777777" w:rsidTr="72CE505C">
        <w:trPr>
          <w:trHeight w:val="255"/>
        </w:trPr>
        <w:tc>
          <w:tcPr>
            <w:tcW w:w="625" w:type="dxa"/>
            <w:vAlign w:val="center"/>
          </w:tcPr>
          <w:p w14:paraId="395507EB" w14:textId="68D71E47" w:rsidR="00ED7DB8" w:rsidRPr="00ED7DB8" w:rsidRDefault="00ED7DB8" w:rsidP="00ED7DB8">
            <w:pPr>
              <w:spacing w:line="288" w:lineRule="auto"/>
              <w:rPr>
                <w:lang w:eastAsia="en-AU"/>
              </w:rPr>
            </w:pPr>
            <w:r>
              <w:rPr>
                <w:lang w:eastAsia="en-AU"/>
              </w:rPr>
              <w:t>3</w:t>
            </w:r>
          </w:p>
        </w:tc>
        <w:tc>
          <w:tcPr>
            <w:tcW w:w="1638" w:type="dxa"/>
            <w:shd w:val="clear" w:color="auto" w:fill="auto"/>
            <w:noWrap/>
            <w:vAlign w:val="center"/>
          </w:tcPr>
          <w:p w14:paraId="0E1D8DC1" w14:textId="13056802" w:rsidR="00ED7DB8" w:rsidRPr="00C37D99" w:rsidRDefault="00ED7DB8" w:rsidP="00ED7DB8">
            <w:pPr>
              <w:spacing w:line="288" w:lineRule="auto"/>
              <w:rPr>
                <w:lang w:eastAsia="en-AU"/>
              </w:rPr>
            </w:pPr>
            <w:r w:rsidRPr="00C37D99">
              <w:rPr>
                <w:color w:val="000000"/>
              </w:rPr>
              <w:t>deviceMac</w:t>
            </w:r>
          </w:p>
        </w:tc>
        <w:tc>
          <w:tcPr>
            <w:tcW w:w="1422" w:type="dxa"/>
            <w:shd w:val="clear" w:color="auto" w:fill="auto"/>
            <w:noWrap/>
            <w:vAlign w:val="center"/>
          </w:tcPr>
          <w:p w14:paraId="1ED3CE40" w14:textId="637231F0" w:rsidR="00ED7DB8" w:rsidRPr="00C37D99" w:rsidRDefault="00ED7DB8" w:rsidP="00ED7DB8">
            <w:pPr>
              <w:spacing w:line="288" w:lineRule="auto"/>
              <w:rPr>
                <w:lang w:eastAsia="en-AU"/>
              </w:rPr>
            </w:pPr>
            <w:r w:rsidRPr="00C37D99">
              <w:rPr>
                <w:lang w:eastAsia="en-AU"/>
              </w:rPr>
              <w:t>Optional</w:t>
            </w:r>
          </w:p>
        </w:tc>
        <w:tc>
          <w:tcPr>
            <w:tcW w:w="1080" w:type="dxa"/>
            <w:vAlign w:val="center"/>
          </w:tcPr>
          <w:p w14:paraId="3E9C3C60" w14:textId="2FA1E1D1" w:rsidR="00ED7DB8" w:rsidRPr="00C37D99" w:rsidRDefault="00ED7DB8" w:rsidP="00ED7DB8">
            <w:pPr>
              <w:spacing w:line="288" w:lineRule="auto"/>
              <w:rPr>
                <w:lang w:eastAsia="en-AU"/>
              </w:rPr>
            </w:pPr>
            <w:r w:rsidRPr="00C37D99">
              <w:rPr>
                <w:lang w:val="vi-VN" w:eastAsia="en-AU"/>
              </w:rPr>
              <w:t>String</w:t>
            </w:r>
          </w:p>
        </w:tc>
        <w:tc>
          <w:tcPr>
            <w:tcW w:w="1440" w:type="dxa"/>
            <w:vAlign w:val="center"/>
          </w:tcPr>
          <w:p w14:paraId="0AC50186" w14:textId="4D701FAC" w:rsidR="00ED7DB8" w:rsidRPr="00C37D99" w:rsidRDefault="00ED7DB8" w:rsidP="00ED7DB8">
            <w:pPr>
              <w:spacing w:line="288" w:lineRule="auto"/>
              <w:rPr>
                <w:lang w:val="vi-VN" w:eastAsia="en-AU"/>
              </w:rPr>
            </w:pPr>
            <w:r w:rsidRPr="00C37D99">
              <w:rPr>
                <w:lang w:val="vi-VN" w:eastAsia="en-AU"/>
              </w:rPr>
              <w:t>16</w:t>
            </w:r>
          </w:p>
        </w:tc>
        <w:tc>
          <w:tcPr>
            <w:tcW w:w="2970" w:type="dxa"/>
            <w:shd w:val="clear" w:color="auto" w:fill="auto"/>
            <w:noWrap/>
            <w:vAlign w:val="center"/>
          </w:tcPr>
          <w:p w14:paraId="7B18CA0D" w14:textId="6A0EAA56" w:rsidR="00ED7DB8" w:rsidRPr="00C37D99" w:rsidRDefault="00ED7DB8" w:rsidP="00ED7DB8">
            <w:pPr>
              <w:spacing w:line="288" w:lineRule="auto"/>
              <w:rPr>
                <w:lang w:eastAsia="en-AU"/>
              </w:rPr>
            </w:pPr>
            <w:r w:rsidRPr="00C37D99">
              <w:rPr>
                <w:color w:val="000000"/>
              </w:rPr>
              <w:t>Địa chỉ MAC của thiết bị ONT</w:t>
            </w:r>
          </w:p>
        </w:tc>
      </w:tr>
      <w:tr w:rsidR="00ED7DB8" w:rsidRPr="00C37D99" w14:paraId="3496EC24" w14:textId="77777777" w:rsidTr="72CE505C">
        <w:trPr>
          <w:trHeight w:val="255"/>
        </w:trPr>
        <w:tc>
          <w:tcPr>
            <w:tcW w:w="625" w:type="dxa"/>
            <w:vAlign w:val="center"/>
          </w:tcPr>
          <w:p w14:paraId="36ECC84A" w14:textId="76C6074D" w:rsidR="00ED7DB8" w:rsidRPr="00ED7DB8" w:rsidRDefault="00ED7DB8" w:rsidP="00ED7DB8">
            <w:pPr>
              <w:spacing w:line="288" w:lineRule="auto"/>
              <w:rPr>
                <w:lang w:eastAsia="en-AU"/>
              </w:rPr>
            </w:pPr>
            <w:r>
              <w:rPr>
                <w:lang w:eastAsia="en-AU"/>
              </w:rPr>
              <w:t>4</w:t>
            </w:r>
          </w:p>
        </w:tc>
        <w:tc>
          <w:tcPr>
            <w:tcW w:w="1638" w:type="dxa"/>
            <w:shd w:val="clear" w:color="auto" w:fill="auto"/>
            <w:noWrap/>
            <w:vAlign w:val="center"/>
          </w:tcPr>
          <w:p w14:paraId="34CC8804" w14:textId="39FD9AEF" w:rsidR="00ED7DB8" w:rsidRDefault="00ED7DB8" w:rsidP="00ED7DB8">
            <w:pPr>
              <w:spacing w:line="288" w:lineRule="auto"/>
            </w:pPr>
            <w:r w:rsidRPr="00C37D99">
              <w:rPr>
                <w:color w:val="000000"/>
              </w:rPr>
              <w:t>ipAddr</w:t>
            </w:r>
          </w:p>
        </w:tc>
        <w:tc>
          <w:tcPr>
            <w:tcW w:w="1422" w:type="dxa"/>
            <w:shd w:val="clear" w:color="auto" w:fill="auto"/>
            <w:noWrap/>
            <w:vAlign w:val="center"/>
          </w:tcPr>
          <w:p w14:paraId="258ABFB8" w14:textId="512D83C9" w:rsidR="00ED7DB8" w:rsidRPr="00C37D99" w:rsidRDefault="00ED7DB8" w:rsidP="00ED7DB8">
            <w:pPr>
              <w:spacing w:line="288" w:lineRule="auto"/>
              <w:rPr>
                <w:lang w:eastAsia="en-AU"/>
              </w:rPr>
            </w:pPr>
            <w:r w:rsidRPr="00C37D99">
              <w:rPr>
                <w:lang w:eastAsia="en-AU"/>
              </w:rPr>
              <w:t>Optional</w:t>
            </w:r>
          </w:p>
        </w:tc>
        <w:tc>
          <w:tcPr>
            <w:tcW w:w="1080" w:type="dxa"/>
            <w:vAlign w:val="center"/>
          </w:tcPr>
          <w:p w14:paraId="56E9CD82" w14:textId="5A25A25D" w:rsidR="00ED7DB8" w:rsidRPr="00C37D99" w:rsidRDefault="00ED7DB8" w:rsidP="00ED7DB8">
            <w:pPr>
              <w:spacing w:line="288" w:lineRule="auto"/>
              <w:rPr>
                <w:lang w:eastAsia="en-AU"/>
              </w:rPr>
            </w:pPr>
            <w:r w:rsidRPr="00C37D99">
              <w:rPr>
                <w:lang w:val="vi-VN" w:eastAsia="en-AU"/>
              </w:rPr>
              <w:t xml:space="preserve">String </w:t>
            </w:r>
          </w:p>
        </w:tc>
        <w:tc>
          <w:tcPr>
            <w:tcW w:w="1440" w:type="dxa"/>
            <w:vAlign w:val="center"/>
          </w:tcPr>
          <w:p w14:paraId="627DE1FF" w14:textId="70D2BCA6" w:rsidR="00ED7DB8" w:rsidRPr="00C37D99" w:rsidRDefault="00ED7DB8" w:rsidP="00ED7DB8">
            <w:pPr>
              <w:spacing w:line="288" w:lineRule="auto"/>
              <w:rPr>
                <w:lang w:val="vi-VN" w:eastAsia="en-AU"/>
              </w:rPr>
            </w:pPr>
            <w:r w:rsidRPr="00C37D99">
              <w:rPr>
                <w:lang w:val="vi-VN" w:eastAsia="en-AU"/>
              </w:rPr>
              <w:t>16</w:t>
            </w:r>
          </w:p>
        </w:tc>
        <w:tc>
          <w:tcPr>
            <w:tcW w:w="2970" w:type="dxa"/>
            <w:shd w:val="clear" w:color="auto" w:fill="auto"/>
            <w:noWrap/>
            <w:vAlign w:val="center"/>
          </w:tcPr>
          <w:p w14:paraId="1253D173" w14:textId="5F9C179A" w:rsidR="00ED7DB8" w:rsidRPr="00C37D99" w:rsidRDefault="00ED7DB8" w:rsidP="00ED7DB8">
            <w:pPr>
              <w:spacing w:line="288" w:lineRule="auto"/>
              <w:rPr>
                <w:lang w:val="vi-VN"/>
              </w:rPr>
            </w:pPr>
            <w:r w:rsidRPr="00C37D99">
              <w:rPr>
                <w:color w:val="000000"/>
              </w:rPr>
              <w:t>IP điều khiển thiết bị ONT</w:t>
            </w:r>
          </w:p>
        </w:tc>
      </w:tr>
      <w:tr w:rsidR="00ED7DB8" w:rsidRPr="00C37D99" w14:paraId="3DA03129" w14:textId="77777777" w:rsidTr="72CE505C">
        <w:trPr>
          <w:trHeight w:val="255"/>
        </w:trPr>
        <w:tc>
          <w:tcPr>
            <w:tcW w:w="625" w:type="dxa"/>
            <w:vAlign w:val="center"/>
          </w:tcPr>
          <w:p w14:paraId="705B08B2" w14:textId="61E277B6" w:rsidR="00ED7DB8" w:rsidRPr="00ED7DB8" w:rsidRDefault="00ED7DB8" w:rsidP="00ED7DB8">
            <w:pPr>
              <w:spacing w:line="288" w:lineRule="auto"/>
              <w:rPr>
                <w:lang w:eastAsia="en-AU"/>
              </w:rPr>
            </w:pPr>
            <w:r>
              <w:rPr>
                <w:lang w:eastAsia="en-AU"/>
              </w:rPr>
              <w:lastRenderedPageBreak/>
              <w:t>5</w:t>
            </w:r>
          </w:p>
        </w:tc>
        <w:tc>
          <w:tcPr>
            <w:tcW w:w="1638" w:type="dxa"/>
            <w:shd w:val="clear" w:color="auto" w:fill="auto"/>
            <w:noWrap/>
            <w:vAlign w:val="center"/>
          </w:tcPr>
          <w:p w14:paraId="71A926BD" w14:textId="77777777" w:rsidR="00ED7DB8" w:rsidRPr="00C37D99" w:rsidRDefault="00ED7DB8" w:rsidP="00ED7DB8">
            <w:pPr>
              <w:spacing w:line="288" w:lineRule="auto"/>
              <w:rPr>
                <w:color w:val="000000"/>
              </w:rPr>
            </w:pPr>
          </w:p>
          <w:p w14:paraId="01400DAF" w14:textId="77777777" w:rsidR="00ED7DB8" w:rsidRPr="00C37D99" w:rsidRDefault="00ED7DB8" w:rsidP="00ED7DB8">
            <w:pPr>
              <w:spacing w:line="288" w:lineRule="auto"/>
            </w:pPr>
            <w:r w:rsidRPr="00C37D99">
              <w:rPr>
                <w:color w:val="000000"/>
              </w:rPr>
              <w:t>deviceType</w:t>
            </w:r>
          </w:p>
          <w:p w14:paraId="6F697BFD" w14:textId="77777777" w:rsidR="00ED7DB8" w:rsidRDefault="00ED7DB8" w:rsidP="00ED7DB8">
            <w:pPr>
              <w:spacing w:line="288" w:lineRule="auto"/>
            </w:pPr>
          </w:p>
        </w:tc>
        <w:tc>
          <w:tcPr>
            <w:tcW w:w="1422" w:type="dxa"/>
            <w:shd w:val="clear" w:color="auto" w:fill="auto"/>
            <w:noWrap/>
            <w:vAlign w:val="center"/>
          </w:tcPr>
          <w:p w14:paraId="3CC68555" w14:textId="1159B124" w:rsidR="00ED7DB8" w:rsidRPr="00C37D99" w:rsidRDefault="00ED7DB8" w:rsidP="00ED7DB8">
            <w:pPr>
              <w:spacing w:line="288" w:lineRule="auto"/>
              <w:rPr>
                <w:lang w:eastAsia="en-AU"/>
              </w:rPr>
            </w:pPr>
            <w:r w:rsidRPr="00C37D99">
              <w:rPr>
                <w:lang w:eastAsia="en-AU"/>
              </w:rPr>
              <w:t>Optional</w:t>
            </w:r>
          </w:p>
        </w:tc>
        <w:tc>
          <w:tcPr>
            <w:tcW w:w="1080" w:type="dxa"/>
            <w:vAlign w:val="center"/>
          </w:tcPr>
          <w:p w14:paraId="26F5E16D" w14:textId="20588701" w:rsidR="00ED7DB8" w:rsidRPr="00C37D99" w:rsidRDefault="00ED7DB8" w:rsidP="00ED7DB8">
            <w:pPr>
              <w:spacing w:line="288" w:lineRule="auto"/>
              <w:rPr>
                <w:lang w:eastAsia="en-AU"/>
              </w:rPr>
            </w:pPr>
            <w:r w:rsidRPr="72CE505C">
              <w:rPr>
                <w:lang w:val="vi-VN" w:eastAsia="en-AU"/>
              </w:rPr>
              <w:t>Integer</w:t>
            </w:r>
          </w:p>
        </w:tc>
        <w:tc>
          <w:tcPr>
            <w:tcW w:w="1440" w:type="dxa"/>
            <w:vAlign w:val="center"/>
          </w:tcPr>
          <w:p w14:paraId="41D5DA61" w14:textId="49227877" w:rsidR="00ED7DB8" w:rsidRPr="00C37D99" w:rsidRDefault="00ED7DB8" w:rsidP="00ED7DB8">
            <w:pPr>
              <w:spacing w:line="288" w:lineRule="auto"/>
              <w:rPr>
                <w:lang w:val="vi-VN" w:eastAsia="en-AU"/>
              </w:rPr>
            </w:pPr>
          </w:p>
        </w:tc>
        <w:tc>
          <w:tcPr>
            <w:tcW w:w="2970" w:type="dxa"/>
            <w:shd w:val="clear" w:color="auto" w:fill="auto"/>
            <w:noWrap/>
            <w:vAlign w:val="center"/>
          </w:tcPr>
          <w:p w14:paraId="1A2B1801" w14:textId="5B692F80" w:rsidR="00ED7DB8" w:rsidRPr="00C37D99" w:rsidRDefault="72CE505C" w:rsidP="72CE505C">
            <w:pPr>
              <w:spacing w:after="120" w:line="288" w:lineRule="auto"/>
              <w:jc w:val="both"/>
              <w:rPr>
                <w:color w:val="242424"/>
                <w:sz w:val="26"/>
                <w:szCs w:val="26"/>
              </w:rPr>
            </w:pPr>
            <w:r w:rsidRPr="72CE505C">
              <w:rPr>
                <w:color w:val="242424"/>
                <w:sz w:val="26"/>
                <w:szCs w:val="26"/>
              </w:rPr>
              <w:t>CAP = 0,</w:t>
            </w:r>
            <w:r w:rsidR="00ED7DB8">
              <w:br/>
            </w:r>
            <w:r w:rsidRPr="72CE505C">
              <w:rPr>
                <w:color w:val="242424"/>
                <w:sz w:val="26"/>
                <w:szCs w:val="26"/>
              </w:rPr>
              <w:t>MRE = 1,</w:t>
            </w:r>
            <w:r w:rsidR="00ED7DB8">
              <w:br/>
            </w:r>
            <w:r w:rsidRPr="72CE505C">
              <w:rPr>
                <w:color w:val="242424"/>
                <w:sz w:val="26"/>
                <w:szCs w:val="26"/>
              </w:rPr>
              <w:t>NONE = 2,</w:t>
            </w:r>
            <w:r w:rsidR="00ED7DB8">
              <w:br/>
            </w:r>
            <w:r w:rsidRPr="72CE505C">
              <w:rPr>
                <w:color w:val="242424"/>
                <w:sz w:val="26"/>
                <w:szCs w:val="26"/>
              </w:rPr>
              <w:t>ONTMESH = 3</w:t>
            </w:r>
          </w:p>
          <w:p w14:paraId="44279587" w14:textId="5D3B6242" w:rsidR="00ED7DB8" w:rsidRPr="00C37D99" w:rsidRDefault="72CE505C" w:rsidP="72CE505C">
            <w:pPr>
              <w:spacing w:after="120" w:line="288" w:lineRule="auto"/>
              <w:jc w:val="both"/>
              <w:rPr>
                <w:color w:val="0078D4"/>
                <w:sz w:val="26"/>
                <w:szCs w:val="26"/>
              </w:rPr>
            </w:pPr>
            <w:r w:rsidRPr="72CE505C">
              <w:rPr>
                <w:color w:val="242424"/>
                <w:sz w:val="26"/>
                <w:szCs w:val="26"/>
              </w:rPr>
              <w:t>ONTONLY = 4</w:t>
            </w:r>
          </w:p>
        </w:tc>
      </w:tr>
      <w:tr w:rsidR="00ED7DB8" w:rsidRPr="00C37D99" w14:paraId="1DA91200" w14:textId="77777777" w:rsidTr="72CE505C">
        <w:trPr>
          <w:trHeight w:val="255"/>
        </w:trPr>
        <w:tc>
          <w:tcPr>
            <w:tcW w:w="625" w:type="dxa"/>
            <w:vAlign w:val="center"/>
          </w:tcPr>
          <w:p w14:paraId="17AEC451" w14:textId="413CBE7F" w:rsidR="00ED7DB8" w:rsidRPr="00ED7DB8" w:rsidRDefault="00ED7DB8" w:rsidP="00ED7DB8">
            <w:pPr>
              <w:spacing w:line="288" w:lineRule="auto"/>
              <w:rPr>
                <w:lang w:eastAsia="en-AU"/>
              </w:rPr>
            </w:pPr>
            <w:r>
              <w:rPr>
                <w:lang w:eastAsia="en-AU"/>
              </w:rPr>
              <w:t>6</w:t>
            </w:r>
          </w:p>
        </w:tc>
        <w:tc>
          <w:tcPr>
            <w:tcW w:w="1638" w:type="dxa"/>
            <w:shd w:val="clear" w:color="auto" w:fill="auto"/>
            <w:noWrap/>
            <w:vAlign w:val="center"/>
          </w:tcPr>
          <w:p w14:paraId="26AE214F" w14:textId="36DE7AD9" w:rsidR="00ED7DB8" w:rsidRDefault="00ED7DB8" w:rsidP="00ED7DB8">
            <w:pPr>
              <w:spacing w:line="288" w:lineRule="auto"/>
            </w:pPr>
            <w:r>
              <w:rPr>
                <w:color w:val="000000"/>
              </w:rPr>
              <w:t>softwareVersion</w:t>
            </w:r>
          </w:p>
        </w:tc>
        <w:tc>
          <w:tcPr>
            <w:tcW w:w="1422" w:type="dxa"/>
            <w:shd w:val="clear" w:color="auto" w:fill="auto"/>
            <w:noWrap/>
            <w:vAlign w:val="center"/>
          </w:tcPr>
          <w:p w14:paraId="01408AED" w14:textId="693CCD11" w:rsidR="00ED7DB8" w:rsidRPr="00C37D99" w:rsidRDefault="00ED7DB8" w:rsidP="00ED7DB8">
            <w:pPr>
              <w:spacing w:line="288" w:lineRule="auto"/>
              <w:rPr>
                <w:lang w:eastAsia="en-AU"/>
              </w:rPr>
            </w:pPr>
            <w:r w:rsidRPr="00C37D99">
              <w:rPr>
                <w:lang w:eastAsia="en-AU"/>
              </w:rPr>
              <w:t>Optional</w:t>
            </w:r>
          </w:p>
        </w:tc>
        <w:tc>
          <w:tcPr>
            <w:tcW w:w="1080" w:type="dxa"/>
            <w:vAlign w:val="center"/>
          </w:tcPr>
          <w:p w14:paraId="241E548E" w14:textId="5C93FFE8" w:rsidR="00ED7DB8" w:rsidRPr="00C37D99" w:rsidRDefault="00ED7DB8" w:rsidP="00ED7DB8">
            <w:pPr>
              <w:spacing w:line="288" w:lineRule="auto"/>
              <w:rPr>
                <w:lang w:eastAsia="en-AU"/>
              </w:rPr>
            </w:pPr>
            <w:r w:rsidRPr="00C37D99">
              <w:rPr>
                <w:color w:val="000000"/>
              </w:rPr>
              <w:t>String</w:t>
            </w:r>
          </w:p>
        </w:tc>
        <w:tc>
          <w:tcPr>
            <w:tcW w:w="1440" w:type="dxa"/>
            <w:vAlign w:val="center"/>
          </w:tcPr>
          <w:p w14:paraId="3A9E96BE" w14:textId="10195663" w:rsidR="00ED7DB8" w:rsidRPr="00ED7DB8" w:rsidRDefault="00ED7DB8" w:rsidP="00ED7DB8">
            <w:pPr>
              <w:spacing w:line="288" w:lineRule="auto"/>
              <w:rPr>
                <w:lang w:eastAsia="en-AU"/>
              </w:rPr>
            </w:pPr>
            <w:r>
              <w:rPr>
                <w:lang w:eastAsia="en-AU"/>
              </w:rPr>
              <w:t>16</w:t>
            </w:r>
          </w:p>
        </w:tc>
        <w:tc>
          <w:tcPr>
            <w:tcW w:w="2970" w:type="dxa"/>
            <w:shd w:val="clear" w:color="auto" w:fill="auto"/>
            <w:noWrap/>
            <w:vAlign w:val="center"/>
          </w:tcPr>
          <w:p w14:paraId="7109BD1E" w14:textId="2CF45AD7" w:rsidR="00ED7DB8" w:rsidRPr="00C37D99" w:rsidRDefault="00ED7DB8" w:rsidP="00ED7DB8">
            <w:pPr>
              <w:spacing w:line="288" w:lineRule="auto"/>
              <w:rPr>
                <w:lang w:val="vi-VN"/>
              </w:rPr>
            </w:pPr>
            <w:r>
              <w:rPr>
                <w:color w:val="000000"/>
              </w:rPr>
              <w:t>Phiên bản phần mềm</w:t>
            </w:r>
          </w:p>
        </w:tc>
      </w:tr>
      <w:tr w:rsidR="00ED7DB8" w:rsidRPr="00C37D99" w14:paraId="4ADC4948" w14:textId="77777777" w:rsidTr="72CE505C">
        <w:trPr>
          <w:trHeight w:val="255"/>
        </w:trPr>
        <w:tc>
          <w:tcPr>
            <w:tcW w:w="625" w:type="dxa"/>
            <w:vAlign w:val="center"/>
          </w:tcPr>
          <w:p w14:paraId="3712C440" w14:textId="73EE7CF2" w:rsidR="00ED7DB8" w:rsidRPr="00C37D99" w:rsidRDefault="00ED7DB8" w:rsidP="00ED7DB8">
            <w:pPr>
              <w:spacing w:line="288" w:lineRule="auto"/>
              <w:rPr>
                <w:lang w:val="vi-VN" w:eastAsia="en-AU"/>
              </w:rPr>
            </w:pPr>
            <w:commentRangeStart w:id="180"/>
            <w:commentRangeStart w:id="181"/>
            <w:r w:rsidRPr="72CE505C">
              <w:rPr>
                <w:lang w:eastAsia="en-AU"/>
              </w:rPr>
              <w:t>7</w:t>
            </w:r>
          </w:p>
        </w:tc>
        <w:tc>
          <w:tcPr>
            <w:tcW w:w="1638" w:type="dxa"/>
            <w:shd w:val="clear" w:color="auto" w:fill="auto"/>
            <w:noWrap/>
            <w:vAlign w:val="center"/>
          </w:tcPr>
          <w:p w14:paraId="65FFAAB5" w14:textId="170A1D92" w:rsidR="00ED7DB8" w:rsidRDefault="00ED7DB8" w:rsidP="00ED7DB8">
            <w:pPr>
              <w:spacing w:line="288" w:lineRule="auto"/>
            </w:pPr>
            <w:r w:rsidRPr="72CE505C">
              <w:rPr>
                <w:color w:val="000000" w:themeColor="text1"/>
              </w:rPr>
              <w:t>dbVersion</w:t>
            </w:r>
          </w:p>
        </w:tc>
        <w:tc>
          <w:tcPr>
            <w:tcW w:w="1422" w:type="dxa"/>
            <w:shd w:val="clear" w:color="auto" w:fill="auto"/>
            <w:noWrap/>
            <w:vAlign w:val="center"/>
          </w:tcPr>
          <w:p w14:paraId="1C44CB55" w14:textId="54194FF4" w:rsidR="00ED7DB8" w:rsidRPr="00C37D99" w:rsidRDefault="00ED7DB8" w:rsidP="00ED7DB8">
            <w:pPr>
              <w:spacing w:line="288" w:lineRule="auto"/>
              <w:rPr>
                <w:lang w:eastAsia="en-AU"/>
              </w:rPr>
            </w:pPr>
            <w:r>
              <w:rPr>
                <w:lang w:eastAsia="en-AU"/>
              </w:rPr>
              <w:t>Optional</w:t>
            </w:r>
          </w:p>
        </w:tc>
        <w:tc>
          <w:tcPr>
            <w:tcW w:w="1080" w:type="dxa"/>
            <w:vAlign w:val="center"/>
          </w:tcPr>
          <w:p w14:paraId="16392CBC" w14:textId="6A1D17A2" w:rsidR="00ED7DB8" w:rsidRPr="00C37D99" w:rsidRDefault="00ED7DB8" w:rsidP="00ED7DB8">
            <w:pPr>
              <w:spacing w:line="288" w:lineRule="auto"/>
              <w:rPr>
                <w:lang w:eastAsia="en-AU"/>
              </w:rPr>
            </w:pPr>
            <w:r>
              <w:rPr>
                <w:color w:val="000000"/>
              </w:rPr>
              <w:t>Integer</w:t>
            </w:r>
          </w:p>
        </w:tc>
        <w:tc>
          <w:tcPr>
            <w:tcW w:w="1440" w:type="dxa"/>
            <w:vAlign w:val="center"/>
          </w:tcPr>
          <w:p w14:paraId="2A75EC42" w14:textId="79209371" w:rsidR="00ED7DB8" w:rsidRPr="00C37D99" w:rsidRDefault="00ED7DB8" w:rsidP="00ED7DB8">
            <w:pPr>
              <w:spacing w:line="288" w:lineRule="auto"/>
              <w:rPr>
                <w:lang w:val="vi-VN" w:eastAsia="en-AU"/>
              </w:rPr>
            </w:pPr>
            <w:r>
              <w:rPr>
                <w:lang w:eastAsia="en-AU"/>
              </w:rPr>
              <w:t>2</w:t>
            </w:r>
          </w:p>
        </w:tc>
        <w:tc>
          <w:tcPr>
            <w:tcW w:w="2970" w:type="dxa"/>
            <w:shd w:val="clear" w:color="auto" w:fill="auto"/>
            <w:noWrap/>
            <w:vAlign w:val="center"/>
          </w:tcPr>
          <w:p w14:paraId="08F57027" w14:textId="71C53DF9" w:rsidR="00ED7DB8" w:rsidRPr="00C37D99" w:rsidRDefault="00ED7DB8" w:rsidP="00ED7DB8">
            <w:pPr>
              <w:spacing w:line="288" w:lineRule="auto"/>
              <w:rPr>
                <w:lang w:val="vi-VN"/>
              </w:rPr>
            </w:pPr>
            <w:r w:rsidRPr="72CE505C">
              <w:rPr>
                <w:color w:val="000000" w:themeColor="text1"/>
              </w:rPr>
              <w:t>Phiên bản DB ở thiết bị</w:t>
            </w:r>
            <w:commentRangeEnd w:id="180"/>
            <w:r>
              <w:rPr>
                <w:rStyle w:val="CommentReference"/>
              </w:rPr>
              <w:commentReference w:id="180"/>
            </w:r>
            <w:commentRangeEnd w:id="181"/>
            <w:r>
              <w:rPr>
                <w:rStyle w:val="CommentReference"/>
              </w:rPr>
              <w:commentReference w:id="181"/>
            </w:r>
          </w:p>
        </w:tc>
      </w:tr>
    </w:tbl>
    <w:p w14:paraId="4FC149AD" w14:textId="77777777" w:rsidR="00ED7DB8" w:rsidRPr="00C37D99" w:rsidRDefault="00ED7DB8" w:rsidP="00ED7DB8">
      <w:pPr>
        <w:pStyle w:val="Heading4"/>
        <w:spacing w:line="288" w:lineRule="auto"/>
        <w:rPr>
          <w:sz w:val="24"/>
          <w:szCs w:val="24"/>
        </w:rPr>
      </w:pPr>
      <w:r w:rsidRPr="00C37D99">
        <w:rPr>
          <w:sz w:val="24"/>
          <w:szCs w:val="24"/>
        </w:rPr>
        <w:t>Example</w:t>
      </w:r>
    </w:p>
    <w:p w14:paraId="45345368" w14:textId="77777777" w:rsidR="00ED7DB8" w:rsidRPr="00C37D99" w:rsidRDefault="00ED7DB8" w:rsidP="00ED7DB8">
      <w:pPr>
        <w:spacing w:line="288" w:lineRule="auto"/>
        <w:rPr>
          <w:b/>
          <w:bCs/>
        </w:rPr>
      </w:pPr>
      <w:r w:rsidRPr="00C37D99">
        <w:rPr>
          <w:b/>
          <w:bCs/>
        </w:rPr>
        <w:t>Request:</w:t>
      </w:r>
    </w:p>
    <w:p w14:paraId="03708EC2" w14:textId="189DFA95" w:rsidR="00ED7DB8" w:rsidRPr="00C37D99" w:rsidRDefault="00ED7DB8" w:rsidP="00ED7DB8">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get</w:t>
      </w:r>
      <w:r>
        <w:rPr>
          <w:rFonts w:ascii="Times New Roman" w:hAnsi="Times New Roman" w:cs="Times New Roman"/>
          <w:sz w:val="24"/>
          <w:szCs w:val="24"/>
        </w:rPr>
        <w:t>DeviceInfo</w:t>
      </w:r>
      <w:r w:rsidRPr="00C37D99">
        <w:rPr>
          <w:rFonts w:ascii="Times New Roman" w:hAnsi="Times New Roman" w:cs="Times New Roman"/>
          <w:sz w:val="24"/>
          <w:szCs w:val="24"/>
        </w:rPr>
        <w:t xml:space="preserve"> (data);</w:t>
      </w:r>
    </w:p>
    <w:p w14:paraId="10215104" w14:textId="77777777" w:rsidR="00ED7DB8" w:rsidRPr="00C37D99" w:rsidRDefault="00ED7DB8" w:rsidP="00ED7DB8">
      <w:pPr>
        <w:spacing w:line="288" w:lineRule="auto"/>
        <w:rPr>
          <w:lang w:val="vi-VN"/>
        </w:rPr>
      </w:pPr>
      <w:r w:rsidRPr="00C37D99">
        <w:rPr>
          <w:lang w:val="vi-VN"/>
        </w:rPr>
        <w:t xml:space="preserve">“data”: </w:t>
      </w:r>
    </w:p>
    <w:p w14:paraId="692DC431" w14:textId="77777777" w:rsidR="00ED7DB8" w:rsidRPr="00C37D99" w:rsidRDefault="00ED7DB8" w:rsidP="00ED7DB8">
      <w:pPr>
        <w:spacing w:line="288" w:lineRule="auto"/>
        <w:rPr>
          <w:lang w:val="vi-VN"/>
        </w:rPr>
      </w:pPr>
      <w:r w:rsidRPr="00C37D99">
        <w:rPr>
          <w:lang w:val="vi-VN"/>
        </w:rPr>
        <w:t>{</w:t>
      </w:r>
    </w:p>
    <w:p w14:paraId="1BCC7F6B" w14:textId="77777777" w:rsidR="00ED7DB8" w:rsidRPr="00C37D99" w:rsidRDefault="00ED7DB8" w:rsidP="00ED7DB8">
      <w:pPr>
        <w:pStyle w:val="HTMLPreformatted"/>
        <w:spacing w:line="288" w:lineRule="auto"/>
        <w:ind w:left="720"/>
        <w:rPr>
          <w:rFonts w:ascii="Times New Roman" w:hAnsi="Times New Roman" w:cs="Times New Roman"/>
          <w:sz w:val="24"/>
          <w:szCs w:val="24"/>
        </w:rPr>
      </w:pPr>
      <w:r w:rsidRPr="00C37D99">
        <w:rPr>
          <w:rFonts w:ascii="Times New Roman" w:hAnsi="Times New Roman" w:cs="Times New Roman"/>
          <w:sz w:val="24"/>
          <w:szCs w:val="24"/>
          <w:lang w:val="vi-VN"/>
        </w:rPr>
        <w:t>“</w:t>
      </w:r>
      <w:r w:rsidRPr="00C37D99">
        <w:rPr>
          <w:rFonts w:ascii="Times New Roman" w:hAnsi="Times New Roman" w:cs="Times New Roman"/>
          <w:sz w:val="24"/>
          <w:szCs w:val="24"/>
        </w:rPr>
        <w:t>serialNumber”: “</w:t>
      </w:r>
      <w:r>
        <w:rPr>
          <w:rFonts w:ascii="Times New Roman" w:hAnsi="Times New Roman" w:cs="Times New Roman"/>
          <w:sz w:val="24"/>
          <w:szCs w:val="24"/>
        </w:rPr>
        <w:t>VNPT123456</w:t>
      </w:r>
      <w:r w:rsidRPr="00C37D99">
        <w:rPr>
          <w:rFonts w:ascii="Times New Roman" w:hAnsi="Times New Roman" w:cs="Times New Roman"/>
          <w:sz w:val="24"/>
          <w:szCs w:val="24"/>
        </w:rPr>
        <w:t>”,</w:t>
      </w:r>
    </w:p>
    <w:p w14:paraId="0F40E9C4" w14:textId="77777777" w:rsidR="00ED7DB8" w:rsidRPr="00C37D99" w:rsidRDefault="00ED7DB8" w:rsidP="00ED7DB8">
      <w:pPr>
        <w:pStyle w:val="HTMLPreformatted"/>
        <w:spacing w:line="288" w:lineRule="auto"/>
        <w:ind w:left="720"/>
        <w:rPr>
          <w:rFonts w:ascii="Times New Roman" w:hAnsi="Times New Roman" w:cs="Times New Roman"/>
          <w:sz w:val="24"/>
          <w:szCs w:val="24"/>
        </w:rPr>
      </w:pPr>
      <w:r w:rsidRPr="00C37D99">
        <w:rPr>
          <w:rFonts w:ascii="Times New Roman" w:hAnsi="Times New Roman" w:cs="Times New Roman"/>
          <w:sz w:val="24"/>
          <w:szCs w:val="24"/>
        </w:rPr>
        <w:t>“modelName”: “</w:t>
      </w:r>
      <w:r>
        <w:rPr>
          <w:rFonts w:ascii="Times New Roman" w:hAnsi="Times New Roman" w:cs="Times New Roman"/>
          <w:sz w:val="24"/>
          <w:szCs w:val="24"/>
        </w:rPr>
        <w:t>GW040H</w:t>
      </w:r>
      <w:r w:rsidRPr="00C37D99">
        <w:rPr>
          <w:rFonts w:ascii="Times New Roman" w:hAnsi="Times New Roman" w:cs="Times New Roman"/>
          <w:sz w:val="24"/>
          <w:szCs w:val="24"/>
        </w:rPr>
        <w:t>”</w:t>
      </w:r>
    </w:p>
    <w:p w14:paraId="4854B907" w14:textId="77777777" w:rsidR="00ED7DB8" w:rsidRPr="00C37D99" w:rsidRDefault="00ED7DB8" w:rsidP="00ED7DB8">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w:t>
      </w:r>
    </w:p>
    <w:p w14:paraId="754B1D8D" w14:textId="77777777" w:rsidR="00ED7DB8" w:rsidRPr="00C37D99" w:rsidRDefault="00ED7DB8" w:rsidP="00ED7DB8">
      <w:pPr>
        <w:spacing w:line="288" w:lineRule="auto"/>
        <w:rPr>
          <w:b/>
          <w:bCs/>
        </w:rPr>
      </w:pPr>
      <w:r w:rsidRPr="00C37D99">
        <w:rPr>
          <w:b/>
          <w:bCs/>
        </w:rPr>
        <w:t>Response:</w:t>
      </w:r>
    </w:p>
    <w:p w14:paraId="5DB9AC85" w14:textId="77777777" w:rsidR="00ED7DB8" w:rsidRPr="00C37D99" w:rsidRDefault="00ED7DB8" w:rsidP="00ED7DB8">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w:t>
      </w:r>
    </w:p>
    <w:p w14:paraId="371C65B9" w14:textId="77777777" w:rsidR="00ED7DB8" w:rsidRPr="00C37D99" w:rsidRDefault="00ED7DB8" w:rsidP="00ED7DB8">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ab/>
        <w:t>"errorCode": "200",</w:t>
      </w:r>
    </w:p>
    <w:p w14:paraId="57774A44" w14:textId="77777777" w:rsidR="00ED7DB8" w:rsidRPr="00C37D99" w:rsidRDefault="00ED7DB8" w:rsidP="00E131AF">
      <w:pPr>
        <w:pStyle w:val="ANSVNormal"/>
        <w:rPr>
          <w:lang w:val="vi-VN"/>
        </w:rPr>
      </w:pPr>
      <w:r w:rsidRPr="00C37D99">
        <w:rPr>
          <w:lang w:val="vi-VN"/>
        </w:rPr>
        <w:t xml:space="preserve"> </w:t>
      </w:r>
      <w:r>
        <w:rPr>
          <w:lang w:val="vi-VN"/>
        </w:rPr>
        <w:tab/>
      </w:r>
      <w:r w:rsidRPr="00C37D99">
        <w:t>"errorMessage": "SUCCESS",</w:t>
      </w:r>
      <w:r w:rsidRPr="00C37D99">
        <w:rPr>
          <w:lang w:val="vi-VN"/>
        </w:rPr>
        <w:t xml:space="preserve">                     </w:t>
      </w:r>
    </w:p>
    <w:p w14:paraId="1668E74D" w14:textId="77777777" w:rsidR="00ED7DB8" w:rsidRPr="00C37D99" w:rsidRDefault="00ED7DB8" w:rsidP="00ED7DB8">
      <w:pPr>
        <w:pStyle w:val="FirstLevelBullet"/>
        <w:spacing w:line="288" w:lineRule="auto"/>
        <w:ind w:left="0" w:firstLine="720"/>
        <w:rPr>
          <w:sz w:val="24"/>
          <w:szCs w:val="24"/>
        </w:rPr>
      </w:pPr>
      <w:r w:rsidRPr="00C37D99">
        <w:rPr>
          <w:sz w:val="24"/>
          <w:szCs w:val="24"/>
          <w:lang w:val="vi-VN"/>
        </w:rPr>
        <w:t xml:space="preserve"> </w:t>
      </w:r>
      <w:r w:rsidRPr="00C37D99">
        <w:rPr>
          <w:sz w:val="24"/>
          <w:szCs w:val="24"/>
        </w:rPr>
        <w:t xml:space="preserve">"data": </w:t>
      </w:r>
    </w:p>
    <w:p w14:paraId="4916637B" w14:textId="77777777" w:rsidR="00ED7DB8" w:rsidRPr="00C37D99" w:rsidRDefault="00ED7DB8" w:rsidP="00C07BE6">
      <w:pPr>
        <w:shd w:val="clear" w:color="auto" w:fill="FFFFFE"/>
        <w:spacing w:line="288" w:lineRule="auto"/>
        <w:ind w:left="720"/>
      </w:pPr>
      <w:r w:rsidRPr="00C37D99">
        <w:t>{</w:t>
      </w:r>
    </w:p>
    <w:p w14:paraId="7DE27BDA" w14:textId="355826E4" w:rsidR="00ED7DB8" w:rsidRPr="00C37D99" w:rsidRDefault="00ED7DB8" w:rsidP="00C07BE6">
      <w:pPr>
        <w:shd w:val="clear" w:color="auto" w:fill="FFFFFE"/>
        <w:spacing w:line="288" w:lineRule="auto"/>
        <w:ind w:left="1440"/>
      </w:pPr>
      <w:r w:rsidRPr="00C37D99">
        <w:t>“deviceMac”: “&lt;deviceMac&gt;”,</w:t>
      </w:r>
    </w:p>
    <w:p w14:paraId="74B64A23" w14:textId="77777777" w:rsidR="00ED7DB8" w:rsidRPr="00C37D99" w:rsidRDefault="00ED7DB8" w:rsidP="00C07BE6">
      <w:pPr>
        <w:shd w:val="clear" w:color="auto" w:fill="FFFFFE"/>
        <w:spacing w:line="288" w:lineRule="auto"/>
        <w:ind w:left="1440"/>
      </w:pPr>
      <w:r w:rsidRPr="00C37D99">
        <w:rPr>
          <w:lang w:val="vi-VN"/>
        </w:rPr>
        <w:t xml:space="preserve"> </w:t>
      </w:r>
      <w:r w:rsidRPr="00C37D99">
        <w:t xml:space="preserve">“ipAddr”: “&lt;ipAddr&gt;”, </w:t>
      </w:r>
    </w:p>
    <w:p w14:paraId="104708F1" w14:textId="77777777" w:rsidR="00ED7DB8" w:rsidRPr="00C37D99" w:rsidRDefault="00ED7DB8" w:rsidP="00C07BE6">
      <w:pPr>
        <w:shd w:val="clear" w:color="auto" w:fill="FFFFFE"/>
        <w:spacing w:line="288" w:lineRule="auto"/>
        <w:ind w:left="1440"/>
      </w:pPr>
      <w:r w:rsidRPr="00C37D99">
        <w:t>“deviceType”: “&lt;deviceType&gt;”,</w:t>
      </w:r>
    </w:p>
    <w:p w14:paraId="102ED281" w14:textId="5A24134F" w:rsidR="00ED7DB8" w:rsidRPr="00C37D99" w:rsidRDefault="00ED7DB8" w:rsidP="00C07BE6">
      <w:pPr>
        <w:shd w:val="clear" w:color="auto" w:fill="FFFFFE"/>
        <w:spacing w:line="288" w:lineRule="auto"/>
        <w:ind w:left="1440"/>
      </w:pPr>
      <w:r w:rsidRPr="00C37D99">
        <w:t>“</w:t>
      </w:r>
      <w:r w:rsidR="001E13FE">
        <w:t>softwareVersion</w:t>
      </w:r>
      <w:r w:rsidRPr="00C37D99">
        <w:t>”: “&lt;</w:t>
      </w:r>
      <w:r w:rsidR="001E13FE">
        <w:t>softwareVersion</w:t>
      </w:r>
      <w:r w:rsidRPr="00C37D99">
        <w:t>&gt;”,</w:t>
      </w:r>
    </w:p>
    <w:p w14:paraId="2DDBA132" w14:textId="0FB47E8B" w:rsidR="00ED7DB8" w:rsidRPr="00C37D99" w:rsidRDefault="00ED7DB8" w:rsidP="00C07BE6">
      <w:pPr>
        <w:shd w:val="clear" w:color="auto" w:fill="FFFFFE"/>
        <w:spacing w:line="288" w:lineRule="auto"/>
        <w:ind w:left="1440"/>
      </w:pPr>
      <w:r>
        <w:t>“dbVersion”: 1</w:t>
      </w:r>
    </w:p>
    <w:p w14:paraId="5DC3D5C0" w14:textId="77777777" w:rsidR="00ED7DB8" w:rsidRPr="00C37D99" w:rsidRDefault="00ED7DB8" w:rsidP="00C07BE6">
      <w:pPr>
        <w:pStyle w:val="FirstLevelBullet"/>
        <w:spacing w:line="288" w:lineRule="auto"/>
        <w:ind w:firstLine="0"/>
        <w:jc w:val="left"/>
        <w:rPr>
          <w:sz w:val="24"/>
          <w:szCs w:val="24"/>
        </w:rPr>
      </w:pPr>
      <w:r w:rsidRPr="00C37D99">
        <w:rPr>
          <w:sz w:val="24"/>
          <w:szCs w:val="24"/>
        </w:rPr>
        <w:t>}</w:t>
      </w:r>
    </w:p>
    <w:p w14:paraId="7139F93D" w14:textId="795A5AC9" w:rsidR="00ED7DB8" w:rsidRPr="00A85734" w:rsidRDefault="00ED7DB8" w:rsidP="00E131AF">
      <w:pPr>
        <w:pStyle w:val="ANSVNormal"/>
        <w:rPr>
          <w:lang w:val="vi-VN"/>
        </w:rPr>
      </w:pPr>
      <w:r w:rsidRPr="00C37D99">
        <w:rPr>
          <w:lang w:val="vi-VN"/>
        </w:rPr>
        <w:t>}</w:t>
      </w:r>
    </w:p>
    <w:p w14:paraId="4B0358B7" w14:textId="72907E4C" w:rsidR="00A7422D" w:rsidRDefault="00A7422D" w:rsidP="00E131AF">
      <w:pPr>
        <w:pStyle w:val="ANSVNormal"/>
        <w:rPr>
          <w:lang w:val="vi-VN"/>
        </w:rPr>
      </w:pPr>
    </w:p>
    <w:p w14:paraId="31FC9BDD" w14:textId="7BA0ADE0" w:rsidR="003313C2" w:rsidRPr="00C37D99" w:rsidRDefault="003313C2" w:rsidP="00303550">
      <w:pPr>
        <w:pStyle w:val="Heading3"/>
      </w:pPr>
      <w:bookmarkStart w:id="182" w:name="_Toc113436593"/>
      <w:r w:rsidRPr="00C37D99">
        <w:lastRenderedPageBreak/>
        <w:t>get</w:t>
      </w:r>
      <w:r>
        <w:t>WanTypeList</w:t>
      </w:r>
      <w:bookmarkEnd w:id="182"/>
    </w:p>
    <w:p w14:paraId="42F43478" w14:textId="77777777" w:rsidR="003313C2" w:rsidRPr="00C37D99" w:rsidRDefault="003313C2" w:rsidP="003313C2">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065"/>
        <w:gridCol w:w="7389"/>
      </w:tblGrid>
      <w:tr w:rsidR="003313C2" w:rsidRPr="00C37D99" w14:paraId="66A99CBC" w14:textId="77777777" w:rsidTr="003313C2">
        <w:tc>
          <w:tcPr>
            <w:tcW w:w="1092" w:type="pct"/>
            <w:shd w:val="clear" w:color="auto" w:fill="BFBFBF" w:themeFill="background1" w:themeFillShade="BF"/>
          </w:tcPr>
          <w:p w14:paraId="2D8DA880" w14:textId="77777777" w:rsidR="003313C2" w:rsidRPr="003313C2" w:rsidRDefault="003313C2" w:rsidP="00E131AF">
            <w:pPr>
              <w:pStyle w:val="ANSVNormal"/>
            </w:pPr>
            <w:r w:rsidRPr="003313C2">
              <w:t>Tên API</w:t>
            </w:r>
          </w:p>
        </w:tc>
        <w:tc>
          <w:tcPr>
            <w:tcW w:w="3908" w:type="pct"/>
            <w:shd w:val="clear" w:color="auto" w:fill="BFBFBF" w:themeFill="background1" w:themeFillShade="BF"/>
          </w:tcPr>
          <w:p w14:paraId="2E86063A" w14:textId="77777777" w:rsidR="003313C2" w:rsidRPr="003313C2" w:rsidRDefault="003313C2" w:rsidP="00E131AF">
            <w:pPr>
              <w:pStyle w:val="ANSVNormal"/>
            </w:pPr>
            <w:r w:rsidRPr="003313C2">
              <w:t>Mô tả</w:t>
            </w:r>
          </w:p>
        </w:tc>
      </w:tr>
      <w:tr w:rsidR="003313C2" w:rsidRPr="00C37D99" w14:paraId="6BE913E9" w14:textId="77777777" w:rsidTr="003313C2">
        <w:trPr>
          <w:trHeight w:val="362"/>
        </w:trPr>
        <w:tc>
          <w:tcPr>
            <w:tcW w:w="1092" w:type="pct"/>
          </w:tcPr>
          <w:p w14:paraId="13EEC4F2" w14:textId="3028E334" w:rsidR="003313C2" w:rsidRPr="00A7422D" w:rsidRDefault="003313C2" w:rsidP="00E131AF">
            <w:pPr>
              <w:pStyle w:val="ANSVNormal"/>
            </w:pPr>
            <w:r w:rsidRPr="00C37D99">
              <w:rPr>
                <w:lang w:val="vi-VN"/>
              </w:rPr>
              <w:t>get</w:t>
            </w:r>
            <w:r>
              <w:t>WanTypeList</w:t>
            </w:r>
          </w:p>
        </w:tc>
        <w:tc>
          <w:tcPr>
            <w:tcW w:w="3908" w:type="pct"/>
          </w:tcPr>
          <w:p w14:paraId="4A0639ED" w14:textId="79FA5254" w:rsidR="003313C2" w:rsidRPr="00A7422D" w:rsidRDefault="003313C2" w:rsidP="00E131AF">
            <w:pPr>
              <w:pStyle w:val="ANSVNormal"/>
            </w:pPr>
            <w:r>
              <w:t>Lấy danh sách các loại WAN mà thiết bị hỗ trợ</w:t>
            </w:r>
          </w:p>
        </w:tc>
      </w:tr>
      <w:tr w:rsidR="003313C2" w:rsidRPr="00C37D99" w14:paraId="0F390CCC" w14:textId="77777777" w:rsidTr="003313C2">
        <w:tc>
          <w:tcPr>
            <w:tcW w:w="1092" w:type="pct"/>
          </w:tcPr>
          <w:p w14:paraId="67ADB12D" w14:textId="77777777" w:rsidR="003313C2" w:rsidRPr="00C37D99" w:rsidRDefault="003313C2" w:rsidP="00E131AF">
            <w:pPr>
              <w:pStyle w:val="ANSVNormal"/>
            </w:pPr>
            <w:r w:rsidRPr="00C37D99">
              <w:t>Method</w:t>
            </w:r>
          </w:p>
        </w:tc>
        <w:tc>
          <w:tcPr>
            <w:tcW w:w="3908" w:type="pct"/>
          </w:tcPr>
          <w:p w14:paraId="0D72FBF8" w14:textId="77777777" w:rsidR="003313C2" w:rsidRPr="00C37D99" w:rsidRDefault="003313C2" w:rsidP="00E131AF">
            <w:pPr>
              <w:pStyle w:val="ANSVNormal"/>
            </w:pPr>
            <w:r w:rsidRPr="00C37D99">
              <w:t>Function call</w:t>
            </w:r>
          </w:p>
        </w:tc>
      </w:tr>
      <w:tr w:rsidR="003313C2" w:rsidRPr="00C37D99" w14:paraId="72577B0F" w14:textId="77777777" w:rsidTr="003313C2">
        <w:tc>
          <w:tcPr>
            <w:tcW w:w="1092" w:type="pct"/>
          </w:tcPr>
          <w:p w14:paraId="1AACAE53" w14:textId="77777777" w:rsidR="003313C2" w:rsidRPr="00C37D99" w:rsidRDefault="003313C2" w:rsidP="00E131AF">
            <w:pPr>
              <w:pStyle w:val="ANSVNormal"/>
            </w:pPr>
            <w:r w:rsidRPr="00C37D99">
              <w:t>Response</w:t>
            </w:r>
          </w:p>
        </w:tc>
        <w:tc>
          <w:tcPr>
            <w:tcW w:w="3908" w:type="pct"/>
          </w:tcPr>
          <w:p w14:paraId="6DA8732D" w14:textId="77777777" w:rsidR="003313C2" w:rsidRPr="00C37D99" w:rsidRDefault="003313C2" w:rsidP="00E131AF">
            <w:pPr>
              <w:pStyle w:val="ANSVNormal"/>
            </w:pPr>
            <w:r w:rsidRPr="00C37D99">
              <w:t>JSON Object</w:t>
            </w:r>
          </w:p>
        </w:tc>
      </w:tr>
    </w:tbl>
    <w:p w14:paraId="2118D614" w14:textId="77777777" w:rsidR="003313C2" w:rsidRPr="00C37D99" w:rsidRDefault="003313C2" w:rsidP="003313C2">
      <w:pPr>
        <w:spacing w:line="288" w:lineRule="auto"/>
      </w:pPr>
    </w:p>
    <w:p w14:paraId="50D978D5" w14:textId="77777777" w:rsidR="003313C2" w:rsidRDefault="003313C2" w:rsidP="003313C2">
      <w:pPr>
        <w:pStyle w:val="Heading4"/>
        <w:spacing w:line="288" w:lineRule="auto"/>
        <w:rPr>
          <w:sz w:val="24"/>
          <w:szCs w:val="24"/>
        </w:rPr>
      </w:pPr>
      <w:r w:rsidRPr="00C37D99">
        <w:rPr>
          <w:sz w:val="24"/>
          <w:szCs w:val="24"/>
        </w:rPr>
        <w:t>Request</w:t>
      </w:r>
    </w:p>
    <w:p w14:paraId="41FD6CBA" w14:textId="75097F03" w:rsidR="003313C2" w:rsidRPr="00A7422D" w:rsidRDefault="003313C2" w:rsidP="003313C2">
      <w:r>
        <w:t>getWanTypeList();</w:t>
      </w:r>
    </w:p>
    <w:p w14:paraId="3241043F" w14:textId="77777777" w:rsidR="003313C2" w:rsidRPr="00C37D99" w:rsidRDefault="003313C2" w:rsidP="003313C2">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638"/>
        <w:gridCol w:w="1422"/>
        <w:gridCol w:w="1080"/>
        <w:gridCol w:w="1440"/>
        <w:gridCol w:w="2970"/>
      </w:tblGrid>
      <w:tr w:rsidR="003313C2" w:rsidRPr="00C37D99" w14:paraId="0D23A30C" w14:textId="77777777" w:rsidTr="00E32F45">
        <w:trPr>
          <w:trHeight w:val="255"/>
        </w:trPr>
        <w:tc>
          <w:tcPr>
            <w:tcW w:w="625" w:type="dxa"/>
            <w:vAlign w:val="center"/>
          </w:tcPr>
          <w:p w14:paraId="034CB537" w14:textId="77777777" w:rsidR="003313C2" w:rsidRPr="00C37D99" w:rsidRDefault="003313C2" w:rsidP="00E32F45">
            <w:pPr>
              <w:spacing w:line="288" w:lineRule="auto"/>
              <w:rPr>
                <w:b/>
                <w:bCs/>
                <w:lang w:eastAsia="en-AU"/>
              </w:rPr>
            </w:pPr>
            <w:r w:rsidRPr="00C37D99">
              <w:rPr>
                <w:b/>
                <w:bCs/>
                <w:lang w:eastAsia="en-AU"/>
              </w:rPr>
              <w:t>No</w:t>
            </w:r>
          </w:p>
        </w:tc>
        <w:tc>
          <w:tcPr>
            <w:tcW w:w="1638" w:type="dxa"/>
            <w:shd w:val="clear" w:color="auto" w:fill="auto"/>
            <w:noWrap/>
            <w:vAlign w:val="center"/>
          </w:tcPr>
          <w:p w14:paraId="30D0A7AB" w14:textId="77777777" w:rsidR="003313C2" w:rsidRPr="00C37D99" w:rsidRDefault="003313C2" w:rsidP="00E32F45">
            <w:pPr>
              <w:spacing w:line="288" w:lineRule="auto"/>
              <w:rPr>
                <w:b/>
                <w:bCs/>
                <w:lang w:eastAsia="en-AU"/>
              </w:rPr>
            </w:pPr>
            <w:r w:rsidRPr="00C37D99">
              <w:rPr>
                <w:b/>
                <w:bCs/>
                <w:lang w:eastAsia="en-AU"/>
              </w:rPr>
              <w:t>Parameter</w:t>
            </w:r>
          </w:p>
        </w:tc>
        <w:tc>
          <w:tcPr>
            <w:tcW w:w="1422" w:type="dxa"/>
            <w:shd w:val="clear" w:color="auto" w:fill="auto"/>
            <w:noWrap/>
            <w:vAlign w:val="center"/>
          </w:tcPr>
          <w:p w14:paraId="4FBD16CD" w14:textId="77777777" w:rsidR="003313C2" w:rsidRPr="00C37D99" w:rsidRDefault="003313C2" w:rsidP="00E32F45">
            <w:pPr>
              <w:spacing w:line="288" w:lineRule="auto"/>
              <w:rPr>
                <w:b/>
                <w:bCs/>
                <w:lang w:eastAsia="en-AU"/>
              </w:rPr>
            </w:pPr>
            <w:r w:rsidRPr="00C37D99">
              <w:rPr>
                <w:b/>
                <w:bCs/>
                <w:lang w:eastAsia="en-AU"/>
              </w:rPr>
              <w:t>Mandatory</w:t>
            </w:r>
          </w:p>
        </w:tc>
        <w:tc>
          <w:tcPr>
            <w:tcW w:w="1080" w:type="dxa"/>
          </w:tcPr>
          <w:p w14:paraId="2420927D" w14:textId="77777777" w:rsidR="003313C2" w:rsidRPr="00C37D99" w:rsidRDefault="003313C2" w:rsidP="00E32F45">
            <w:pPr>
              <w:spacing w:line="288" w:lineRule="auto"/>
              <w:rPr>
                <w:b/>
                <w:bCs/>
                <w:lang w:eastAsia="en-AU"/>
              </w:rPr>
            </w:pPr>
            <w:r w:rsidRPr="00C37D99">
              <w:rPr>
                <w:b/>
                <w:bCs/>
                <w:lang w:eastAsia="en-AU"/>
              </w:rPr>
              <w:t>Type</w:t>
            </w:r>
          </w:p>
        </w:tc>
        <w:tc>
          <w:tcPr>
            <w:tcW w:w="1440" w:type="dxa"/>
            <w:vAlign w:val="center"/>
          </w:tcPr>
          <w:p w14:paraId="10A07AFD" w14:textId="77777777" w:rsidR="003313C2" w:rsidRPr="00C37D99" w:rsidRDefault="003313C2" w:rsidP="00E32F45">
            <w:pPr>
              <w:spacing w:line="288" w:lineRule="auto"/>
              <w:rPr>
                <w:b/>
                <w:bCs/>
                <w:lang w:eastAsia="en-AU"/>
              </w:rPr>
            </w:pPr>
            <w:r w:rsidRPr="00C37D99">
              <w:rPr>
                <w:b/>
                <w:bCs/>
                <w:lang w:eastAsia="en-AU"/>
              </w:rPr>
              <w:t>Max length</w:t>
            </w:r>
          </w:p>
        </w:tc>
        <w:tc>
          <w:tcPr>
            <w:tcW w:w="2970" w:type="dxa"/>
            <w:shd w:val="clear" w:color="auto" w:fill="auto"/>
            <w:noWrap/>
            <w:vAlign w:val="center"/>
          </w:tcPr>
          <w:p w14:paraId="779AEA83" w14:textId="77777777" w:rsidR="003313C2" w:rsidRPr="00C37D99" w:rsidRDefault="003313C2" w:rsidP="00E32F45">
            <w:pPr>
              <w:spacing w:line="288" w:lineRule="auto"/>
              <w:rPr>
                <w:b/>
                <w:bCs/>
                <w:lang w:eastAsia="en-AU"/>
              </w:rPr>
            </w:pPr>
            <w:r w:rsidRPr="00C37D99">
              <w:rPr>
                <w:b/>
                <w:bCs/>
                <w:lang w:eastAsia="en-AU"/>
              </w:rPr>
              <w:t>Meaning</w:t>
            </w:r>
          </w:p>
        </w:tc>
      </w:tr>
      <w:tr w:rsidR="003313C2" w:rsidRPr="00C37D99" w14:paraId="626040FB" w14:textId="77777777" w:rsidTr="00E32F45">
        <w:trPr>
          <w:trHeight w:val="255"/>
        </w:trPr>
        <w:tc>
          <w:tcPr>
            <w:tcW w:w="625" w:type="dxa"/>
            <w:vAlign w:val="center"/>
          </w:tcPr>
          <w:p w14:paraId="2B32B5CA" w14:textId="77777777" w:rsidR="003313C2" w:rsidRPr="00C37D99" w:rsidRDefault="003313C2" w:rsidP="00E32F45">
            <w:pPr>
              <w:spacing w:line="288" w:lineRule="auto"/>
              <w:rPr>
                <w:lang w:eastAsia="en-AU"/>
              </w:rPr>
            </w:pPr>
            <w:r w:rsidRPr="00C37D99">
              <w:rPr>
                <w:lang w:eastAsia="en-AU"/>
              </w:rPr>
              <w:t>1</w:t>
            </w:r>
          </w:p>
        </w:tc>
        <w:tc>
          <w:tcPr>
            <w:tcW w:w="1638" w:type="dxa"/>
            <w:shd w:val="clear" w:color="auto" w:fill="auto"/>
            <w:noWrap/>
            <w:vAlign w:val="center"/>
          </w:tcPr>
          <w:p w14:paraId="5374C339" w14:textId="77777777" w:rsidR="003313C2" w:rsidRPr="00C37D99" w:rsidRDefault="003313C2" w:rsidP="00E32F45">
            <w:pPr>
              <w:spacing w:line="288" w:lineRule="auto"/>
              <w:rPr>
                <w:lang w:eastAsia="en-AU"/>
              </w:rPr>
            </w:pPr>
            <w:r w:rsidRPr="00C37D99">
              <w:rPr>
                <w:lang w:eastAsia="en-AU"/>
              </w:rPr>
              <w:t>errorCode</w:t>
            </w:r>
          </w:p>
        </w:tc>
        <w:tc>
          <w:tcPr>
            <w:tcW w:w="1422" w:type="dxa"/>
            <w:shd w:val="clear" w:color="auto" w:fill="auto"/>
            <w:noWrap/>
            <w:vAlign w:val="center"/>
          </w:tcPr>
          <w:p w14:paraId="41724E6E" w14:textId="77777777" w:rsidR="003313C2" w:rsidRPr="00C37D99" w:rsidRDefault="003313C2" w:rsidP="00E32F45">
            <w:pPr>
              <w:spacing w:line="288" w:lineRule="auto"/>
              <w:rPr>
                <w:lang w:eastAsia="en-AU"/>
              </w:rPr>
            </w:pPr>
            <w:r w:rsidRPr="00C37D99">
              <w:rPr>
                <w:lang w:eastAsia="en-AU"/>
              </w:rPr>
              <w:t>Mandatory</w:t>
            </w:r>
          </w:p>
        </w:tc>
        <w:tc>
          <w:tcPr>
            <w:tcW w:w="1080" w:type="dxa"/>
          </w:tcPr>
          <w:p w14:paraId="59379AF1" w14:textId="77777777" w:rsidR="003313C2" w:rsidRPr="00C37D99" w:rsidRDefault="003313C2" w:rsidP="00E32F45">
            <w:pPr>
              <w:spacing w:line="288" w:lineRule="auto"/>
              <w:rPr>
                <w:lang w:eastAsia="en-AU"/>
              </w:rPr>
            </w:pPr>
            <w:r w:rsidRPr="00C37D99">
              <w:rPr>
                <w:lang w:eastAsia="en-AU"/>
              </w:rPr>
              <w:t>String</w:t>
            </w:r>
          </w:p>
        </w:tc>
        <w:tc>
          <w:tcPr>
            <w:tcW w:w="1440" w:type="dxa"/>
            <w:vAlign w:val="center"/>
          </w:tcPr>
          <w:p w14:paraId="453FE63E" w14:textId="77777777" w:rsidR="003313C2" w:rsidRPr="00C37D99" w:rsidRDefault="003313C2" w:rsidP="00E32F45">
            <w:pPr>
              <w:spacing w:line="288" w:lineRule="auto"/>
              <w:rPr>
                <w:lang w:eastAsia="en-AU"/>
              </w:rPr>
            </w:pPr>
            <w:r w:rsidRPr="00C37D99">
              <w:rPr>
                <w:lang w:eastAsia="en-AU"/>
              </w:rPr>
              <w:t>4</w:t>
            </w:r>
          </w:p>
        </w:tc>
        <w:tc>
          <w:tcPr>
            <w:tcW w:w="2970" w:type="dxa"/>
            <w:shd w:val="clear" w:color="auto" w:fill="auto"/>
            <w:noWrap/>
            <w:vAlign w:val="center"/>
          </w:tcPr>
          <w:p w14:paraId="3F70B86F" w14:textId="77777777" w:rsidR="003313C2" w:rsidRPr="00C37D99" w:rsidRDefault="003313C2" w:rsidP="00E32F45">
            <w:pPr>
              <w:spacing w:line="288" w:lineRule="auto"/>
              <w:rPr>
                <w:lang w:eastAsia="en-AU"/>
              </w:rPr>
            </w:pPr>
            <w:r w:rsidRPr="00C37D99">
              <w:rPr>
                <w:lang w:eastAsia="en-AU"/>
              </w:rPr>
              <w:t>Mã lỗi</w:t>
            </w:r>
          </w:p>
        </w:tc>
      </w:tr>
      <w:tr w:rsidR="003313C2" w:rsidRPr="00C37D99" w14:paraId="65231E89" w14:textId="77777777" w:rsidTr="00E32F45">
        <w:trPr>
          <w:trHeight w:val="255"/>
        </w:trPr>
        <w:tc>
          <w:tcPr>
            <w:tcW w:w="625" w:type="dxa"/>
            <w:vAlign w:val="center"/>
          </w:tcPr>
          <w:p w14:paraId="21A9C20A" w14:textId="77777777" w:rsidR="003313C2" w:rsidRPr="00C37D99" w:rsidRDefault="003313C2" w:rsidP="00E32F45">
            <w:pPr>
              <w:spacing w:line="288" w:lineRule="auto"/>
              <w:rPr>
                <w:lang w:eastAsia="en-AU"/>
              </w:rPr>
            </w:pPr>
            <w:r w:rsidRPr="00C37D99">
              <w:rPr>
                <w:lang w:eastAsia="en-AU"/>
              </w:rPr>
              <w:t>2</w:t>
            </w:r>
          </w:p>
        </w:tc>
        <w:tc>
          <w:tcPr>
            <w:tcW w:w="1638" w:type="dxa"/>
            <w:shd w:val="clear" w:color="auto" w:fill="auto"/>
            <w:noWrap/>
            <w:vAlign w:val="center"/>
          </w:tcPr>
          <w:p w14:paraId="0885BFD8" w14:textId="77777777" w:rsidR="003313C2" w:rsidRPr="00C37D99" w:rsidRDefault="003313C2" w:rsidP="00E32F45">
            <w:pPr>
              <w:spacing w:line="288" w:lineRule="auto"/>
              <w:rPr>
                <w:lang w:eastAsia="en-AU"/>
              </w:rPr>
            </w:pPr>
            <w:r w:rsidRPr="00C37D99">
              <w:rPr>
                <w:lang w:eastAsia="en-AU"/>
              </w:rPr>
              <w:t>errorMessage</w:t>
            </w:r>
          </w:p>
        </w:tc>
        <w:tc>
          <w:tcPr>
            <w:tcW w:w="1422" w:type="dxa"/>
            <w:shd w:val="clear" w:color="auto" w:fill="auto"/>
            <w:noWrap/>
            <w:vAlign w:val="center"/>
          </w:tcPr>
          <w:p w14:paraId="0E1D7C84" w14:textId="77777777" w:rsidR="003313C2" w:rsidRPr="00C37D99" w:rsidRDefault="003313C2" w:rsidP="00E32F45">
            <w:pPr>
              <w:spacing w:line="288" w:lineRule="auto"/>
              <w:rPr>
                <w:lang w:eastAsia="en-AU"/>
              </w:rPr>
            </w:pPr>
            <w:r w:rsidRPr="00C37D99">
              <w:rPr>
                <w:lang w:eastAsia="en-AU"/>
              </w:rPr>
              <w:t>Optional</w:t>
            </w:r>
          </w:p>
        </w:tc>
        <w:tc>
          <w:tcPr>
            <w:tcW w:w="1080" w:type="dxa"/>
          </w:tcPr>
          <w:p w14:paraId="1C3E8C87" w14:textId="77777777" w:rsidR="003313C2" w:rsidRPr="00C37D99" w:rsidRDefault="003313C2" w:rsidP="00E32F45">
            <w:pPr>
              <w:spacing w:line="288" w:lineRule="auto"/>
              <w:rPr>
                <w:lang w:eastAsia="en-AU"/>
              </w:rPr>
            </w:pPr>
            <w:r w:rsidRPr="00C37D99">
              <w:rPr>
                <w:lang w:eastAsia="en-AU"/>
              </w:rPr>
              <w:t>String</w:t>
            </w:r>
          </w:p>
        </w:tc>
        <w:tc>
          <w:tcPr>
            <w:tcW w:w="1440" w:type="dxa"/>
            <w:vAlign w:val="center"/>
          </w:tcPr>
          <w:p w14:paraId="26A1CFD7" w14:textId="77777777" w:rsidR="003313C2" w:rsidRPr="00C37D99" w:rsidRDefault="003313C2" w:rsidP="00E32F45">
            <w:pPr>
              <w:spacing w:line="288" w:lineRule="auto"/>
              <w:rPr>
                <w:lang w:eastAsia="en-AU"/>
              </w:rPr>
            </w:pPr>
            <w:r w:rsidRPr="00C37D99">
              <w:rPr>
                <w:lang w:eastAsia="en-AU"/>
              </w:rPr>
              <w:t>64</w:t>
            </w:r>
          </w:p>
        </w:tc>
        <w:tc>
          <w:tcPr>
            <w:tcW w:w="2970" w:type="dxa"/>
            <w:shd w:val="clear" w:color="auto" w:fill="auto"/>
            <w:noWrap/>
            <w:vAlign w:val="center"/>
          </w:tcPr>
          <w:p w14:paraId="28AF38CF" w14:textId="77777777" w:rsidR="003313C2" w:rsidRPr="00C37D99" w:rsidRDefault="003313C2" w:rsidP="00E32F45">
            <w:pPr>
              <w:spacing w:line="288" w:lineRule="auto"/>
              <w:rPr>
                <w:lang w:eastAsia="en-AU"/>
              </w:rPr>
            </w:pPr>
            <w:r w:rsidRPr="00C37D99">
              <w:rPr>
                <w:lang w:eastAsia="en-AU"/>
              </w:rPr>
              <w:t>Mô tả lỗi</w:t>
            </w:r>
          </w:p>
        </w:tc>
      </w:tr>
      <w:tr w:rsidR="003313C2" w:rsidRPr="00C37D99" w14:paraId="41C9E55F" w14:textId="77777777" w:rsidTr="00E32F45">
        <w:trPr>
          <w:trHeight w:val="255"/>
        </w:trPr>
        <w:tc>
          <w:tcPr>
            <w:tcW w:w="625" w:type="dxa"/>
            <w:vAlign w:val="center"/>
          </w:tcPr>
          <w:p w14:paraId="0F575699" w14:textId="77777777" w:rsidR="003313C2" w:rsidRPr="00C37D99" w:rsidRDefault="003313C2" w:rsidP="00E32F45">
            <w:pPr>
              <w:spacing w:line="288" w:lineRule="auto"/>
              <w:rPr>
                <w:lang w:val="vi-VN" w:eastAsia="en-AU"/>
              </w:rPr>
            </w:pPr>
            <w:r w:rsidRPr="00C37D99">
              <w:rPr>
                <w:lang w:val="vi-VN" w:eastAsia="en-AU"/>
              </w:rPr>
              <w:t>3</w:t>
            </w:r>
          </w:p>
        </w:tc>
        <w:tc>
          <w:tcPr>
            <w:tcW w:w="1638" w:type="dxa"/>
            <w:shd w:val="clear" w:color="auto" w:fill="auto"/>
            <w:noWrap/>
            <w:vAlign w:val="center"/>
          </w:tcPr>
          <w:p w14:paraId="24A1E37B" w14:textId="77777777" w:rsidR="003313C2" w:rsidRPr="00C37D99" w:rsidRDefault="003313C2" w:rsidP="00E32F45">
            <w:pPr>
              <w:spacing w:line="288" w:lineRule="auto"/>
              <w:rPr>
                <w:lang w:eastAsia="en-AU"/>
              </w:rPr>
            </w:pPr>
            <w:r>
              <w:t>data</w:t>
            </w:r>
          </w:p>
        </w:tc>
        <w:tc>
          <w:tcPr>
            <w:tcW w:w="1422" w:type="dxa"/>
            <w:shd w:val="clear" w:color="auto" w:fill="auto"/>
            <w:noWrap/>
            <w:vAlign w:val="center"/>
          </w:tcPr>
          <w:p w14:paraId="71A0AC7D" w14:textId="77777777" w:rsidR="003313C2" w:rsidRPr="00C37D99" w:rsidRDefault="003313C2" w:rsidP="00E32F45">
            <w:pPr>
              <w:spacing w:line="288" w:lineRule="auto"/>
              <w:rPr>
                <w:lang w:eastAsia="en-AU"/>
              </w:rPr>
            </w:pPr>
            <w:r w:rsidRPr="00C37D99">
              <w:rPr>
                <w:lang w:eastAsia="en-AU"/>
              </w:rPr>
              <w:t>Optional</w:t>
            </w:r>
          </w:p>
        </w:tc>
        <w:tc>
          <w:tcPr>
            <w:tcW w:w="1080" w:type="dxa"/>
            <w:vAlign w:val="center"/>
          </w:tcPr>
          <w:p w14:paraId="3C062A33" w14:textId="10EAA2FF" w:rsidR="003313C2" w:rsidRPr="00A7422D" w:rsidRDefault="003313C2" w:rsidP="00E32F45">
            <w:pPr>
              <w:spacing w:line="288" w:lineRule="auto"/>
              <w:rPr>
                <w:lang w:eastAsia="en-AU"/>
              </w:rPr>
            </w:pPr>
            <w:r>
              <w:rPr>
                <w:lang w:eastAsia="en-AU"/>
              </w:rPr>
              <w:t>String</w:t>
            </w:r>
            <w:r w:rsidR="00FC39B3">
              <w:rPr>
                <w:lang w:eastAsia="en-AU"/>
              </w:rPr>
              <w:t xml:space="preserve"> array</w:t>
            </w:r>
          </w:p>
        </w:tc>
        <w:tc>
          <w:tcPr>
            <w:tcW w:w="1440" w:type="dxa"/>
            <w:vAlign w:val="center"/>
          </w:tcPr>
          <w:p w14:paraId="538DCADB" w14:textId="13515D0E" w:rsidR="003313C2" w:rsidRPr="003313C2" w:rsidRDefault="003313C2" w:rsidP="00E32F45">
            <w:pPr>
              <w:spacing w:line="288" w:lineRule="auto"/>
              <w:rPr>
                <w:lang w:eastAsia="en-AU"/>
              </w:rPr>
            </w:pPr>
            <w:r>
              <w:rPr>
                <w:lang w:eastAsia="en-AU"/>
              </w:rPr>
              <w:t>32</w:t>
            </w:r>
          </w:p>
        </w:tc>
        <w:tc>
          <w:tcPr>
            <w:tcW w:w="2970" w:type="dxa"/>
            <w:shd w:val="clear" w:color="auto" w:fill="auto"/>
            <w:noWrap/>
            <w:vAlign w:val="center"/>
          </w:tcPr>
          <w:p w14:paraId="01AC15B8" w14:textId="0426FB21" w:rsidR="003313C2" w:rsidRPr="00C70E13" w:rsidRDefault="003313C2" w:rsidP="00E32F45">
            <w:pPr>
              <w:spacing w:line="288" w:lineRule="auto"/>
              <w:rPr>
                <w:lang w:eastAsia="en-AU"/>
              </w:rPr>
            </w:pPr>
            <w:r>
              <w:t>Danh sách WAN Type</w:t>
            </w:r>
          </w:p>
        </w:tc>
      </w:tr>
    </w:tbl>
    <w:p w14:paraId="797149D3" w14:textId="77777777" w:rsidR="003313C2" w:rsidRPr="00C37D99" w:rsidRDefault="003313C2" w:rsidP="003313C2">
      <w:pPr>
        <w:pStyle w:val="Heading4"/>
        <w:spacing w:line="288" w:lineRule="auto"/>
        <w:rPr>
          <w:sz w:val="24"/>
          <w:szCs w:val="24"/>
        </w:rPr>
      </w:pPr>
      <w:r w:rsidRPr="00C37D99">
        <w:rPr>
          <w:sz w:val="24"/>
          <w:szCs w:val="24"/>
        </w:rPr>
        <w:t>Example</w:t>
      </w:r>
    </w:p>
    <w:p w14:paraId="0A2A0C1B" w14:textId="77777777" w:rsidR="003313C2" w:rsidRPr="00C37D99" w:rsidRDefault="003313C2" w:rsidP="003313C2">
      <w:pPr>
        <w:spacing w:line="288" w:lineRule="auto"/>
        <w:rPr>
          <w:b/>
          <w:bCs/>
        </w:rPr>
      </w:pPr>
      <w:r w:rsidRPr="00C37D99">
        <w:rPr>
          <w:b/>
          <w:bCs/>
        </w:rPr>
        <w:t>Request:</w:t>
      </w:r>
    </w:p>
    <w:p w14:paraId="0A1F2361" w14:textId="6F84E6C2" w:rsidR="003313C2" w:rsidRPr="00C37D99" w:rsidRDefault="003313C2" w:rsidP="003313C2">
      <w:pPr>
        <w:pStyle w:val="HTMLPreformatted"/>
        <w:spacing w:line="288" w:lineRule="auto"/>
        <w:rPr>
          <w:rFonts w:ascii="Times New Roman" w:hAnsi="Times New Roman" w:cs="Times New Roman"/>
          <w:sz w:val="24"/>
          <w:szCs w:val="24"/>
        </w:rPr>
      </w:pPr>
      <w:r>
        <w:rPr>
          <w:rFonts w:ascii="Times New Roman" w:hAnsi="Times New Roman" w:cs="Times New Roman"/>
          <w:sz w:val="24"/>
          <w:szCs w:val="24"/>
        </w:rPr>
        <w:tab/>
      </w:r>
      <w:r w:rsidRPr="00C37D99">
        <w:rPr>
          <w:rFonts w:ascii="Times New Roman" w:hAnsi="Times New Roman" w:cs="Times New Roman"/>
          <w:sz w:val="24"/>
          <w:szCs w:val="24"/>
        </w:rPr>
        <w:t>get</w:t>
      </w:r>
      <w:r>
        <w:rPr>
          <w:rFonts w:ascii="Times New Roman" w:hAnsi="Times New Roman" w:cs="Times New Roman"/>
          <w:sz w:val="24"/>
          <w:szCs w:val="24"/>
        </w:rPr>
        <w:t>WanTypeList()</w:t>
      </w:r>
      <w:r w:rsidRPr="00C37D99">
        <w:rPr>
          <w:rFonts w:ascii="Times New Roman" w:hAnsi="Times New Roman" w:cs="Times New Roman"/>
          <w:sz w:val="24"/>
          <w:szCs w:val="24"/>
        </w:rPr>
        <w:t xml:space="preserve"> ;</w:t>
      </w:r>
    </w:p>
    <w:p w14:paraId="679D0339" w14:textId="77777777" w:rsidR="003313C2" w:rsidRPr="00C37D99" w:rsidRDefault="003313C2" w:rsidP="003313C2">
      <w:pPr>
        <w:spacing w:line="288" w:lineRule="auto"/>
        <w:rPr>
          <w:b/>
          <w:bCs/>
        </w:rPr>
      </w:pPr>
      <w:r w:rsidRPr="00C37D99">
        <w:rPr>
          <w:b/>
          <w:bCs/>
        </w:rPr>
        <w:t>Response:</w:t>
      </w:r>
    </w:p>
    <w:p w14:paraId="0D918A63" w14:textId="77777777" w:rsidR="003313C2" w:rsidRPr="00C37D99" w:rsidRDefault="003313C2" w:rsidP="003313C2">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w:t>
      </w:r>
    </w:p>
    <w:p w14:paraId="2376A1ED" w14:textId="77777777" w:rsidR="003313C2" w:rsidRPr="00C37D99" w:rsidRDefault="003313C2" w:rsidP="003313C2">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ab/>
        <w:t>"errorCode": "200",</w:t>
      </w:r>
    </w:p>
    <w:p w14:paraId="192ED026" w14:textId="77777777" w:rsidR="003313C2" w:rsidRPr="00C37D99" w:rsidRDefault="003313C2" w:rsidP="00E131AF">
      <w:pPr>
        <w:pStyle w:val="ANSVNormal"/>
        <w:rPr>
          <w:lang w:val="vi-VN"/>
        </w:rPr>
      </w:pPr>
      <w:r w:rsidRPr="00C37D99">
        <w:rPr>
          <w:lang w:val="vi-VN"/>
        </w:rPr>
        <w:t xml:space="preserve"> </w:t>
      </w:r>
      <w:r>
        <w:rPr>
          <w:lang w:val="vi-VN"/>
        </w:rPr>
        <w:tab/>
      </w:r>
      <w:r w:rsidRPr="00C37D99">
        <w:t>"errorMessage": "SUCCESS",</w:t>
      </w:r>
      <w:r w:rsidRPr="00C37D99">
        <w:rPr>
          <w:lang w:val="vi-VN"/>
        </w:rPr>
        <w:t xml:space="preserve">                     </w:t>
      </w:r>
    </w:p>
    <w:p w14:paraId="33F40D7C" w14:textId="6C5BA6D6" w:rsidR="003313C2" w:rsidRPr="00C37D99" w:rsidRDefault="003313C2" w:rsidP="003313C2">
      <w:pPr>
        <w:pStyle w:val="FirstLevelBullet"/>
        <w:spacing w:line="288" w:lineRule="auto"/>
        <w:ind w:left="0" w:firstLine="720"/>
        <w:rPr>
          <w:sz w:val="24"/>
          <w:szCs w:val="24"/>
        </w:rPr>
      </w:pPr>
      <w:r w:rsidRPr="00C37D99">
        <w:rPr>
          <w:sz w:val="24"/>
          <w:szCs w:val="24"/>
          <w:lang w:val="vi-VN"/>
        </w:rPr>
        <w:t xml:space="preserve"> </w:t>
      </w:r>
      <w:r w:rsidRPr="00C37D99">
        <w:rPr>
          <w:sz w:val="24"/>
          <w:szCs w:val="24"/>
        </w:rPr>
        <w:t xml:space="preserve">"data": </w:t>
      </w:r>
      <w:r w:rsidR="00FC39B3">
        <w:rPr>
          <w:sz w:val="24"/>
          <w:szCs w:val="24"/>
        </w:rPr>
        <w:t>[</w:t>
      </w:r>
      <w:r w:rsidRPr="00C37D99">
        <w:rPr>
          <w:sz w:val="24"/>
          <w:szCs w:val="24"/>
        </w:rPr>
        <w:t>"</w:t>
      </w:r>
      <w:r w:rsidR="00E776BB">
        <w:rPr>
          <w:sz w:val="24"/>
          <w:szCs w:val="24"/>
        </w:rPr>
        <w:t>PPPoE</w:t>
      </w:r>
      <w:r w:rsidR="00FC39B3" w:rsidRPr="00C37D99">
        <w:rPr>
          <w:sz w:val="24"/>
          <w:szCs w:val="24"/>
        </w:rPr>
        <w:t>"</w:t>
      </w:r>
      <w:r w:rsidR="00FC39B3">
        <w:rPr>
          <w:sz w:val="24"/>
          <w:szCs w:val="24"/>
        </w:rPr>
        <w:t xml:space="preserve"> </w:t>
      </w:r>
      <w:r>
        <w:rPr>
          <w:sz w:val="24"/>
          <w:szCs w:val="24"/>
        </w:rPr>
        <w:t>,</w:t>
      </w:r>
      <w:r w:rsidR="00FC39B3" w:rsidRPr="00FC39B3">
        <w:rPr>
          <w:sz w:val="24"/>
          <w:szCs w:val="24"/>
        </w:rPr>
        <w:t xml:space="preserve"> </w:t>
      </w:r>
      <w:r w:rsidR="00FC39B3" w:rsidRPr="00C37D99">
        <w:rPr>
          <w:sz w:val="24"/>
          <w:szCs w:val="24"/>
        </w:rPr>
        <w:t>"</w:t>
      </w:r>
      <w:r w:rsidR="00E776BB">
        <w:rPr>
          <w:sz w:val="24"/>
          <w:szCs w:val="24"/>
        </w:rPr>
        <w:t>IPoE</w:t>
      </w:r>
      <w:r w:rsidR="00FC39B3" w:rsidRPr="00C37D99">
        <w:rPr>
          <w:sz w:val="24"/>
          <w:szCs w:val="24"/>
        </w:rPr>
        <w:t>"</w:t>
      </w:r>
      <w:r>
        <w:rPr>
          <w:sz w:val="24"/>
          <w:szCs w:val="24"/>
        </w:rPr>
        <w:t>,</w:t>
      </w:r>
      <w:r w:rsidR="00FC39B3">
        <w:rPr>
          <w:sz w:val="24"/>
          <w:szCs w:val="24"/>
        </w:rPr>
        <w:t xml:space="preserve"> </w:t>
      </w:r>
      <w:r w:rsidR="00FC39B3" w:rsidRPr="00C37D99">
        <w:rPr>
          <w:sz w:val="24"/>
          <w:szCs w:val="24"/>
        </w:rPr>
        <w:t>"</w:t>
      </w:r>
      <w:r w:rsidR="00E776BB">
        <w:rPr>
          <w:sz w:val="24"/>
          <w:szCs w:val="24"/>
        </w:rPr>
        <w:t>Bridge</w:t>
      </w:r>
      <w:r w:rsidRPr="00C37D99">
        <w:rPr>
          <w:sz w:val="24"/>
          <w:szCs w:val="24"/>
        </w:rPr>
        <w:t>"</w:t>
      </w:r>
      <w:r w:rsidR="00FC39B3">
        <w:rPr>
          <w:sz w:val="24"/>
          <w:szCs w:val="24"/>
        </w:rPr>
        <w:t>]</w:t>
      </w:r>
    </w:p>
    <w:p w14:paraId="34B6130F" w14:textId="5A39CD10" w:rsidR="003313C2" w:rsidRDefault="003313C2" w:rsidP="00E131AF">
      <w:pPr>
        <w:pStyle w:val="ANSVNormal"/>
        <w:rPr>
          <w:lang w:val="vi-VN"/>
        </w:rPr>
      </w:pPr>
      <w:r w:rsidRPr="00C37D99">
        <w:rPr>
          <w:lang w:val="vi-VN"/>
        </w:rPr>
        <w:t>}</w:t>
      </w:r>
    </w:p>
    <w:p w14:paraId="290F987D" w14:textId="23C9F03C" w:rsidR="00A80849" w:rsidRPr="00C37D99" w:rsidRDefault="00A80849" w:rsidP="00303550">
      <w:pPr>
        <w:pStyle w:val="Heading3"/>
      </w:pPr>
      <w:bookmarkStart w:id="183" w:name="_Toc113436594"/>
      <w:r w:rsidRPr="00C37D99">
        <w:t>get</w:t>
      </w:r>
      <w:r>
        <w:t>IPVersionList</w:t>
      </w:r>
      <w:bookmarkEnd w:id="183"/>
    </w:p>
    <w:p w14:paraId="5659C3F5" w14:textId="77777777" w:rsidR="00A80849" w:rsidRPr="00C37D99" w:rsidRDefault="00A80849" w:rsidP="00A80849">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065"/>
        <w:gridCol w:w="7389"/>
      </w:tblGrid>
      <w:tr w:rsidR="00A80849" w:rsidRPr="00C37D99" w14:paraId="411164B5" w14:textId="77777777" w:rsidTr="00E32F45">
        <w:tc>
          <w:tcPr>
            <w:tcW w:w="1092" w:type="pct"/>
            <w:shd w:val="clear" w:color="auto" w:fill="BFBFBF" w:themeFill="background1" w:themeFillShade="BF"/>
          </w:tcPr>
          <w:p w14:paraId="4CBF71F5" w14:textId="77777777" w:rsidR="00A80849" w:rsidRPr="003313C2" w:rsidRDefault="00A80849" w:rsidP="00E131AF">
            <w:pPr>
              <w:pStyle w:val="ANSVNormal"/>
            </w:pPr>
            <w:r w:rsidRPr="003313C2">
              <w:t>Tên API</w:t>
            </w:r>
          </w:p>
        </w:tc>
        <w:tc>
          <w:tcPr>
            <w:tcW w:w="3908" w:type="pct"/>
            <w:shd w:val="clear" w:color="auto" w:fill="BFBFBF" w:themeFill="background1" w:themeFillShade="BF"/>
          </w:tcPr>
          <w:p w14:paraId="6783A9AE" w14:textId="77777777" w:rsidR="00A80849" w:rsidRPr="003313C2" w:rsidRDefault="00A80849" w:rsidP="00E131AF">
            <w:pPr>
              <w:pStyle w:val="ANSVNormal"/>
            </w:pPr>
            <w:r w:rsidRPr="003313C2">
              <w:t>Mô tả</w:t>
            </w:r>
          </w:p>
        </w:tc>
      </w:tr>
      <w:tr w:rsidR="00A80849" w:rsidRPr="00C37D99" w14:paraId="158F0059" w14:textId="77777777" w:rsidTr="00E32F45">
        <w:trPr>
          <w:trHeight w:val="362"/>
        </w:trPr>
        <w:tc>
          <w:tcPr>
            <w:tcW w:w="1092" w:type="pct"/>
          </w:tcPr>
          <w:p w14:paraId="53514E31" w14:textId="7F27B89D" w:rsidR="00A80849" w:rsidRPr="00A7422D" w:rsidRDefault="00A80849" w:rsidP="00E131AF">
            <w:pPr>
              <w:pStyle w:val="ANSVNormal"/>
            </w:pPr>
            <w:r w:rsidRPr="00C37D99">
              <w:rPr>
                <w:lang w:val="vi-VN"/>
              </w:rPr>
              <w:t>get</w:t>
            </w:r>
            <w:r>
              <w:t>IPVersionList</w:t>
            </w:r>
          </w:p>
        </w:tc>
        <w:tc>
          <w:tcPr>
            <w:tcW w:w="3908" w:type="pct"/>
          </w:tcPr>
          <w:p w14:paraId="713190DA" w14:textId="021A64CE" w:rsidR="00A80849" w:rsidRPr="00A7422D" w:rsidRDefault="00A80849" w:rsidP="00E131AF">
            <w:pPr>
              <w:pStyle w:val="ANSVNormal"/>
            </w:pPr>
            <w:r>
              <w:t>Lấy danh sách các phiên bản IP mà thiết bị hỗ trợ</w:t>
            </w:r>
          </w:p>
        </w:tc>
      </w:tr>
      <w:tr w:rsidR="00A80849" w:rsidRPr="00C37D99" w14:paraId="3B64EBDE" w14:textId="77777777" w:rsidTr="00E32F45">
        <w:tc>
          <w:tcPr>
            <w:tcW w:w="1092" w:type="pct"/>
          </w:tcPr>
          <w:p w14:paraId="2A0D0145" w14:textId="77777777" w:rsidR="00A80849" w:rsidRPr="00C37D99" w:rsidRDefault="00A80849" w:rsidP="00E131AF">
            <w:pPr>
              <w:pStyle w:val="ANSVNormal"/>
            </w:pPr>
            <w:r w:rsidRPr="00C37D99">
              <w:t>Method</w:t>
            </w:r>
          </w:p>
        </w:tc>
        <w:tc>
          <w:tcPr>
            <w:tcW w:w="3908" w:type="pct"/>
          </w:tcPr>
          <w:p w14:paraId="4FF66A9D" w14:textId="77777777" w:rsidR="00A80849" w:rsidRPr="00C37D99" w:rsidRDefault="00A80849" w:rsidP="00E131AF">
            <w:pPr>
              <w:pStyle w:val="ANSVNormal"/>
            </w:pPr>
            <w:r w:rsidRPr="00C37D99">
              <w:t>Function call</w:t>
            </w:r>
          </w:p>
        </w:tc>
      </w:tr>
      <w:tr w:rsidR="00A80849" w:rsidRPr="00C37D99" w14:paraId="5ACA424E" w14:textId="77777777" w:rsidTr="00E32F45">
        <w:tc>
          <w:tcPr>
            <w:tcW w:w="1092" w:type="pct"/>
          </w:tcPr>
          <w:p w14:paraId="29B96D88" w14:textId="77777777" w:rsidR="00A80849" w:rsidRPr="00C37D99" w:rsidRDefault="00A80849" w:rsidP="00E131AF">
            <w:pPr>
              <w:pStyle w:val="ANSVNormal"/>
            </w:pPr>
            <w:r w:rsidRPr="00C37D99">
              <w:t>Response</w:t>
            </w:r>
          </w:p>
        </w:tc>
        <w:tc>
          <w:tcPr>
            <w:tcW w:w="3908" w:type="pct"/>
          </w:tcPr>
          <w:p w14:paraId="49ABB1A1" w14:textId="77777777" w:rsidR="00A80849" w:rsidRPr="00C37D99" w:rsidRDefault="00A80849" w:rsidP="00E131AF">
            <w:pPr>
              <w:pStyle w:val="ANSVNormal"/>
            </w:pPr>
            <w:r w:rsidRPr="00C37D99">
              <w:t>JSON Object</w:t>
            </w:r>
          </w:p>
        </w:tc>
      </w:tr>
    </w:tbl>
    <w:p w14:paraId="1C5E9BDB" w14:textId="77777777" w:rsidR="00A80849" w:rsidRPr="00C37D99" w:rsidRDefault="00A80849" w:rsidP="00A80849">
      <w:pPr>
        <w:spacing w:line="288" w:lineRule="auto"/>
      </w:pPr>
    </w:p>
    <w:p w14:paraId="748DDB26" w14:textId="77777777" w:rsidR="00A80849" w:rsidRDefault="00A80849" w:rsidP="00A80849">
      <w:pPr>
        <w:pStyle w:val="Heading4"/>
        <w:spacing w:line="288" w:lineRule="auto"/>
        <w:rPr>
          <w:sz w:val="24"/>
          <w:szCs w:val="24"/>
        </w:rPr>
      </w:pPr>
      <w:r w:rsidRPr="00C37D99">
        <w:rPr>
          <w:sz w:val="24"/>
          <w:szCs w:val="24"/>
        </w:rPr>
        <w:lastRenderedPageBreak/>
        <w:t>Request</w:t>
      </w:r>
    </w:p>
    <w:p w14:paraId="011D42A9" w14:textId="76C8168A" w:rsidR="00A80849" w:rsidRPr="00A7422D" w:rsidRDefault="00A80849" w:rsidP="00A80849">
      <w:r>
        <w:t>getIPVersionList();</w:t>
      </w:r>
    </w:p>
    <w:p w14:paraId="5A92F8A0" w14:textId="77777777" w:rsidR="00A80849" w:rsidRPr="00C37D99" w:rsidRDefault="00A80849" w:rsidP="00A80849">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638"/>
        <w:gridCol w:w="1422"/>
        <w:gridCol w:w="1080"/>
        <w:gridCol w:w="1440"/>
        <w:gridCol w:w="2970"/>
      </w:tblGrid>
      <w:tr w:rsidR="00A80849" w:rsidRPr="00C37D99" w14:paraId="5025BFD8" w14:textId="77777777" w:rsidTr="00E32F45">
        <w:trPr>
          <w:trHeight w:val="255"/>
        </w:trPr>
        <w:tc>
          <w:tcPr>
            <w:tcW w:w="625" w:type="dxa"/>
            <w:vAlign w:val="center"/>
          </w:tcPr>
          <w:p w14:paraId="53590AE9" w14:textId="77777777" w:rsidR="00A80849" w:rsidRPr="00C37D99" w:rsidRDefault="00A80849" w:rsidP="00E32F45">
            <w:pPr>
              <w:spacing w:line="288" w:lineRule="auto"/>
              <w:rPr>
                <w:b/>
                <w:bCs/>
                <w:lang w:eastAsia="en-AU"/>
              </w:rPr>
            </w:pPr>
            <w:r w:rsidRPr="00C37D99">
              <w:rPr>
                <w:b/>
                <w:bCs/>
                <w:lang w:eastAsia="en-AU"/>
              </w:rPr>
              <w:t>No</w:t>
            </w:r>
          </w:p>
        </w:tc>
        <w:tc>
          <w:tcPr>
            <w:tcW w:w="1638" w:type="dxa"/>
            <w:shd w:val="clear" w:color="auto" w:fill="auto"/>
            <w:noWrap/>
            <w:vAlign w:val="center"/>
          </w:tcPr>
          <w:p w14:paraId="1A046A75" w14:textId="77777777" w:rsidR="00A80849" w:rsidRPr="00C37D99" w:rsidRDefault="00A80849" w:rsidP="00E32F45">
            <w:pPr>
              <w:spacing w:line="288" w:lineRule="auto"/>
              <w:rPr>
                <w:b/>
                <w:bCs/>
                <w:lang w:eastAsia="en-AU"/>
              </w:rPr>
            </w:pPr>
            <w:r w:rsidRPr="00C37D99">
              <w:rPr>
                <w:b/>
                <w:bCs/>
                <w:lang w:eastAsia="en-AU"/>
              </w:rPr>
              <w:t>Parameter</w:t>
            </w:r>
          </w:p>
        </w:tc>
        <w:tc>
          <w:tcPr>
            <w:tcW w:w="1422" w:type="dxa"/>
            <w:shd w:val="clear" w:color="auto" w:fill="auto"/>
            <w:noWrap/>
            <w:vAlign w:val="center"/>
          </w:tcPr>
          <w:p w14:paraId="3674CDDE" w14:textId="77777777" w:rsidR="00A80849" w:rsidRPr="00C37D99" w:rsidRDefault="00A80849" w:rsidP="00E32F45">
            <w:pPr>
              <w:spacing w:line="288" w:lineRule="auto"/>
              <w:rPr>
                <w:b/>
                <w:bCs/>
                <w:lang w:eastAsia="en-AU"/>
              </w:rPr>
            </w:pPr>
            <w:r w:rsidRPr="00C37D99">
              <w:rPr>
                <w:b/>
                <w:bCs/>
                <w:lang w:eastAsia="en-AU"/>
              </w:rPr>
              <w:t>Mandatory</w:t>
            </w:r>
          </w:p>
        </w:tc>
        <w:tc>
          <w:tcPr>
            <w:tcW w:w="1080" w:type="dxa"/>
          </w:tcPr>
          <w:p w14:paraId="3A0A7C70" w14:textId="77777777" w:rsidR="00A80849" w:rsidRPr="00C37D99" w:rsidRDefault="00A80849" w:rsidP="00E32F45">
            <w:pPr>
              <w:spacing w:line="288" w:lineRule="auto"/>
              <w:rPr>
                <w:b/>
                <w:bCs/>
                <w:lang w:eastAsia="en-AU"/>
              </w:rPr>
            </w:pPr>
            <w:r w:rsidRPr="00C37D99">
              <w:rPr>
                <w:b/>
                <w:bCs/>
                <w:lang w:eastAsia="en-AU"/>
              </w:rPr>
              <w:t>Type</w:t>
            </w:r>
          </w:p>
        </w:tc>
        <w:tc>
          <w:tcPr>
            <w:tcW w:w="1440" w:type="dxa"/>
            <w:vAlign w:val="center"/>
          </w:tcPr>
          <w:p w14:paraId="3F54B6C5" w14:textId="77777777" w:rsidR="00A80849" w:rsidRPr="00C37D99" w:rsidRDefault="00A80849" w:rsidP="00E32F45">
            <w:pPr>
              <w:spacing w:line="288" w:lineRule="auto"/>
              <w:rPr>
                <w:b/>
                <w:bCs/>
                <w:lang w:eastAsia="en-AU"/>
              </w:rPr>
            </w:pPr>
            <w:r w:rsidRPr="00C37D99">
              <w:rPr>
                <w:b/>
                <w:bCs/>
                <w:lang w:eastAsia="en-AU"/>
              </w:rPr>
              <w:t>Max length</w:t>
            </w:r>
          </w:p>
        </w:tc>
        <w:tc>
          <w:tcPr>
            <w:tcW w:w="2970" w:type="dxa"/>
            <w:shd w:val="clear" w:color="auto" w:fill="auto"/>
            <w:noWrap/>
            <w:vAlign w:val="center"/>
          </w:tcPr>
          <w:p w14:paraId="2FF4747E" w14:textId="77777777" w:rsidR="00A80849" w:rsidRPr="00C37D99" w:rsidRDefault="00A80849" w:rsidP="00E32F45">
            <w:pPr>
              <w:spacing w:line="288" w:lineRule="auto"/>
              <w:rPr>
                <w:b/>
                <w:bCs/>
                <w:lang w:eastAsia="en-AU"/>
              </w:rPr>
            </w:pPr>
            <w:r w:rsidRPr="00C37D99">
              <w:rPr>
                <w:b/>
                <w:bCs/>
                <w:lang w:eastAsia="en-AU"/>
              </w:rPr>
              <w:t>Meaning</w:t>
            </w:r>
          </w:p>
        </w:tc>
      </w:tr>
      <w:tr w:rsidR="00A80849" w:rsidRPr="00C37D99" w14:paraId="3E9690E4" w14:textId="77777777" w:rsidTr="00E32F45">
        <w:trPr>
          <w:trHeight w:val="255"/>
        </w:trPr>
        <w:tc>
          <w:tcPr>
            <w:tcW w:w="625" w:type="dxa"/>
            <w:vAlign w:val="center"/>
          </w:tcPr>
          <w:p w14:paraId="533D928A" w14:textId="77777777" w:rsidR="00A80849" w:rsidRPr="00C37D99" w:rsidRDefault="00A80849" w:rsidP="00E32F45">
            <w:pPr>
              <w:spacing w:line="288" w:lineRule="auto"/>
              <w:rPr>
                <w:lang w:eastAsia="en-AU"/>
              </w:rPr>
            </w:pPr>
            <w:r w:rsidRPr="00C37D99">
              <w:rPr>
                <w:lang w:eastAsia="en-AU"/>
              </w:rPr>
              <w:t>1</w:t>
            </w:r>
          </w:p>
        </w:tc>
        <w:tc>
          <w:tcPr>
            <w:tcW w:w="1638" w:type="dxa"/>
            <w:shd w:val="clear" w:color="auto" w:fill="auto"/>
            <w:noWrap/>
            <w:vAlign w:val="center"/>
          </w:tcPr>
          <w:p w14:paraId="7C2BA680" w14:textId="77777777" w:rsidR="00A80849" w:rsidRPr="00C37D99" w:rsidRDefault="00A80849" w:rsidP="00E32F45">
            <w:pPr>
              <w:spacing w:line="288" w:lineRule="auto"/>
              <w:rPr>
                <w:lang w:eastAsia="en-AU"/>
              </w:rPr>
            </w:pPr>
            <w:r w:rsidRPr="00C37D99">
              <w:rPr>
                <w:lang w:eastAsia="en-AU"/>
              </w:rPr>
              <w:t>errorCode</w:t>
            </w:r>
          </w:p>
        </w:tc>
        <w:tc>
          <w:tcPr>
            <w:tcW w:w="1422" w:type="dxa"/>
            <w:shd w:val="clear" w:color="auto" w:fill="auto"/>
            <w:noWrap/>
            <w:vAlign w:val="center"/>
          </w:tcPr>
          <w:p w14:paraId="319F6BB2" w14:textId="77777777" w:rsidR="00A80849" w:rsidRPr="00C37D99" w:rsidRDefault="00A80849" w:rsidP="00E32F45">
            <w:pPr>
              <w:spacing w:line="288" w:lineRule="auto"/>
              <w:rPr>
                <w:lang w:eastAsia="en-AU"/>
              </w:rPr>
            </w:pPr>
            <w:r w:rsidRPr="00C37D99">
              <w:rPr>
                <w:lang w:eastAsia="en-AU"/>
              </w:rPr>
              <w:t>Mandatory</w:t>
            </w:r>
          </w:p>
        </w:tc>
        <w:tc>
          <w:tcPr>
            <w:tcW w:w="1080" w:type="dxa"/>
          </w:tcPr>
          <w:p w14:paraId="4BF3546B" w14:textId="77777777" w:rsidR="00A80849" w:rsidRPr="00C37D99" w:rsidRDefault="00A80849" w:rsidP="00E32F45">
            <w:pPr>
              <w:spacing w:line="288" w:lineRule="auto"/>
              <w:rPr>
                <w:lang w:eastAsia="en-AU"/>
              </w:rPr>
            </w:pPr>
            <w:r w:rsidRPr="00C37D99">
              <w:rPr>
                <w:lang w:eastAsia="en-AU"/>
              </w:rPr>
              <w:t>String</w:t>
            </w:r>
          </w:p>
        </w:tc>
        <w:tc>
          <w:tcPr>
            <w:tcW w:w="1440" w:type="dxa"/>
            <w:vAlign w:val="center"/>
          </w:tcPr>
          <w:p w14:paraId="50FA7505" w14:textId="77777777" w:rsidR="00A80849" w:rsidRPr="00C37D99" w:rsidRDefault="00A80849" w:rsidP="00E32F45">
            <w:pPr>
              <w:spacing w:line="288" w:lineRule="auto"/>
              <w:rPr>
                <w:lang w:eastAsia="en-AU"/>
              </w:rPr>
            </w:pPr>
            <w:r w:rsidRPr="00C37D99">
              <w:rPr>
                <w:lang w:eastAsia="en-AU"/>
              </w:rPr>
              <w:t>4</w:t>
            </w:r>
          </w:p>
        </w:tc>
        <w:tc>
          <w:tcPr>
            <w:tcW w:w="2970" w:type="dxa"/>
            <w:shd w:val="clear" w:color="auto" w:fill="auto"/>
            <w:noWrap/>
            <w:vAlign w:val="center"/>
          </w:tcPr>
          <w:p w14:paraId="33682D17" w14:textId="77777777" w:rsidR="00A80849" w:rsidRPr="00C37D99" w:rsidRDefault="00A80849" w:rsidP="00E32F45">
            <w:pPr>
              <w:spacing w:line="288" w:lineRule="auto"/>
              <w:rPr>
                <w:lang w:eastAsia="en-AU"/>
              </w:rPr>
            </w:pPr>
            <w:r w:rsidRPr="00C37D99">
              <w:rPr>
                <w:lang w:eastAsia="en-AU"/>
              </w:rPr>
              <w:t>Mã lỗi</w:t>
            </w:r>
          </w:p>
        </w:tc>
      </w:tr>
      <w:tr w:rsidR="00A80849" w:rsidRPr="00C37D99" w14:paraId="1EAE1A59" w14:textId="77777777" w:rsidTr="00E32F45">
        <w:trPr>
          <w:trHeight w:val="255"/>
        </w:trPr>
        <w:tc>
          <w:tcPr>
            <w:tcW w:w="625" w:type="dxa"/>
            <w:vAlign w:val="center"/>
          </w:tcPr>
          <w:p w14:paraId="314143E2" w14:textId="77777777" w:rsidR="00A80849" w:rsidRPr="00C37D99" w:rsidRDefault="00A80849" w:rsidP="00E32F45">
            <w:pPr>
              <w:spacing w:line="288" w:lineRule="auto"/>
              <w:rPr>
                <w:lang w:eastAsia="en-AU"/>
              </w:rPr>
            </w:pPr>
            <w:r w:rsidRPr="00C37D99">
              <w:rPr>
                <w:lang w:eastAsia="en-AU"/>
              </w:rPr>
              <w:t>2</w:t>
            </w:r>
          </w:p>
        </w:tc>
        <w:tc>
          <w:tcPr>
            <w:tcW w:w="1638" w:type="dxa"/>
            <w:shd w:val="clear" w:color="auto" w:fill="auto"/>
            <w:noWrap/>
            <w:vAlign w:val="center"/>
          </w:tcPr>
          <w:p w14:paraId="2FD612C3" w14:textId="77777777" w:rsidR="00A80849" w:rsidRPr="00C37D99" w:rsidRDefault="00A80849" w:rsidP="00E32F45">
            <w:pPr>
              <w:spacing w:line="288" w:lineRule="auto"/>
              <w:rPr>
                <w:lang w:eastAsia="en-AU"/>
              </w:rPr>
            </w:pPr>
            <w:r w:rsidRPr="00C37D99">
              <w:rPr>
                <w:lang w:eastAsia="en-AU"/>
              </w:rPr>
              <w:t>errorMessage</w:t>
            </w:r>
          </w:p>
        </w:tc>
        <w:tc>
          <w:tcPr>
            <w:tcW w:w="1422" w:type="dxa"/>
            <w:shd w:val="clear" w:color="auto" w:fill="auto"/>
            <w:noWrap/>
            <w:vAlign w:val="center"/>
          </w:tcPr>
          <w:p w14:paraId="429A9EA1" w14:textId="77777777" w:rsidR="00A80849" w:rsidRPr="00C37D99" w:rsidRDefault="00A80849" w:rsidP="00E32F45">
            <w:pPr>
              <w:spacing w:line="288" w:lineRule="auto"/>
              <w:rPr>
                <w:lang w:eastAsia="en-AU"/>
              </w:rPr>
            </w:pPr>
            <w:r w:rsidRPr="00C37D99">
              <w:rPr>
                <w:lang w:eastAsia="en-AU"/>
              </w:rPr>
              <w:t>Optional</w:t>
            </w:r>
          </w:p>
        </w:tc>
        <w:tc>
          <w:tcPr>
            <w:tcW w:w="1080" w:type="dxa"/>
          </w:tcPr>
          <w:p w14:paraId="40C44D85" w14:textId="77777777" w:rsidR="00A80849" w:rsidRPr="00C37D99" w:rsidRDefault="00A80849" w:rsidP="00E32F45">
            <w:pPr>
              <w:spacing w:line="288" w:lineRule="auto"/>
              <w:rPr>
                <w:lang w:eastAsia="en-AU"/>
              </w:rPr>
            </w:pPr>
            <w:r w:rsidRPr="00C37D99">
              <w:rPr>
                <w:lang w:eastAsia="en-AU"/>
              </w:rPr>
              <w:t>String</w:t>
            </w:r>
          </w:p>
        </w:tc>
        <w:tc>
          <w:tcPr>
            <w:tcW w:w="1440" w:type="dxa"/>
            <w:vAlign w:val="center"/>
          </w:tcPr>
          <w:p w14:paraId="45DEC8A6" w14:textId="77777777" w:rsidR="00A80849" w:rsidRPr="00C37D99" w:rsidRDefault="00A80849" w:rsidP="00E32F45">
            <w:pPr>
              <w:spacing w:line="288" w:lineRule="auto"/>
              <w:rPr>
                <w:lang w:eastAsia="en-AU"/>
              </w:rPr>
            </w:pPr>
            <w:r w:rsidRPr="00C37D99">
              <w:rPr>
                <w:lang w:eastAsia="en-AU"/>
              </w:rPr>
              <w:t>64</w:t>
            </w:r>
          </w:p>
        </w:tc>
        <w:tc>
          <w:tcPr>
            <w:tcW w:w="2970" w:type="dxa"/>
            <w:shd w:val="clear" w:color="auto" w:fill="auto"/>
            <w:noWrap/>
            <w:vAlign w:val="center"/>
          </w:tcPr>
          <w:p w14:paraId="0EC46046" w14:textId="77777777" w:rsidR="00A80849" w:rsidRPr="00C37D99" w:rsidRDefault="00A80849" w:rsidP="00E32F45">
            <w:pPr>
              <w:spacing w:line="288" w:lineRule="auto"/>
              <w:rPr>
                <w:lang w:eastAsia="en-AU"/>
              </w:rPr>
            </w:pPr>
            <w:r w:rsidRPr="00C37D99">
              <w:rPr>
                <w:lang w:eastAsia="en-AU"/>
              </w:rPr>
              <w:t>Mô tả lỗi</w:t>
            </w:r>
          </w:p>
        </w:tc>
      </w:tr>
      <w:tr w:rsidR="00A80849" w:rsidRPr="00C37D99" w14:paraId="232644C0" w14:textId="77777777" w:rsidTr="00E32F45">
        <w:trPr>
          <w:trHeight w:val="255"/>
        </w:trPr>
        <w:tc>
          <w:tcPr>
            <w:tcW w:w="625" w:type="dxa"/>
            <w:vAlign w:val="center"/>
          </w:tcPr>
          <w:p w14:paraId="183595A9" w14:textId="77777777" w:rsidR="00A80849" w:rsidRPr="00C37D99" w:rsidRDefault="00A80849" w:rsidP="00E32F45">
            <w:pPr>
              <w:spacing w:line="288" w:lineRule="auto"/>
              <w:rPr>
                <w:lang w:val="vi-VN" w:eastAsia="en-AU"/>
              </w:rPr>
            </w:pPr>
            <w:r w:rsidRPr="00C37D99">
              <w:rPr>
                <w:lang w:val="vi-VN" w:eastAsia="en-AU"/>
              </w:rPr>
              <w:t>3</w:t>
            </w:r>
          </w:p>
        </w:tc>
        <w:tc>
          <w:tcPr>
            <w:tcW w:w="1638" w:type="dxa"/>
            <w:shd w:val="clear" w:color="auto" w:fill="auto"/>
            <w:noWrap/>
            <w:vAlign w:val="center"/>
          </w:tcPr>
          <w:p w14:paraId="5ABB3941" w14:textId="77777777" w:rsidR="00A80849" w:rsidRPr="00C37D99" w:rsidRDefault="00A80849" w:rsidP="00E32F45">
            <w:pPr>
              <w:spacing w:line="288" w:lineRule="auto"/>
              <w:rPr>
                <w:lang w:eastAsia="en-AU"/>
              </w:rPr>
            </w:pPr>
            <w:r>
              <w:t>data</w:t>
            </w:r>
          </w:p>
        </w:tc>
        <w:tc>
          <w:tcPr>
            <w:tcW w:w="1422" w:type="dxa"/>
            <w:shd w:val="clear" w:color="auto" w:fill="auto"/>
            <w:noWrap/>
            <w:vAlign w:val="center"/>
          </w:tcPr>
          <w:p w14:paraId="5B9049AE" w14:textId="77777777" w:rsidR="00A80849" w:rsidRPr="00C37D99" w:rsidRDefault="00A80849" w:rsidP="00E32F45">
            <w:pPr>
              <w:spacing w:line="288" w:lineRule="auto"/>
              <w:rPr>
                <w:lang w:eastAsia="en-AU"/>
              </w:rPr>
            </w:pPr>
            <w:r w:rsidRPr="00C37D99">
              <w:rPr>
                <w:lang w:eastAsia="en-AU"/>
              </w:rPr>
              <w:t>Optional</w:t>
            </w:r>
          </w:p>
        </w:tc>
        <w:tc>
          <w:tcPr>
            <w:tcW w:w="1080" w:type="dxa"/>
            <w:vAlign w:val="center"/>
          </w:tcPr>
          <w:p w14:paraId="49677499" w14:textId="1FF542A3" w:rsidR="00A80849" w:rsidRPr="00A7422D" w:rsidRDefault="00A80849" w:rsidP="00E32F45">
            <w:pPr>
              <w:spacing w:line="288" w:lineRule="auto"/>
              <w:rPr>
                <w:lang w:eastAsia="en-AU"/>
              </w:rPr>
            </w:pPr>
            <w:r>
              <w:rPr>
                <w:lang w:eastAsia="en-AU"/>
              </w:rPr>
              <w:t>String</w:t>
            </w:r>
            <w:r w:rsidR="00FC39B3">
              <w:rPr>
                <w:lang w:eastAsia="en-AU"/>
              </w:rPr>
              <w:t xml:space="preserve"> array</w:t>
            </w:r>
          </w:p>
        </w:tc>
        <w:tc>
          <w:tcPr>
            <w:tcW w:w="1440" w:type="dxa"/>
            <w:vAlign w:val="center"/>
          </w:tcPr>
          <w:p w14:paraId="20F0EA00" w14:textId="77777777" w:rsidR="00A80849" w:rsidRPr="003313C2" w:rsidRDefault="00A80849" w:rsidP="00E32F45">
            <w:pPr>
              <w:spacing w:line="288" w:lineRule="auto"/>
              <w:rPr>
                <w:lang w:eastAsia="en-AU"/>
              </w:rPr>
            </w:pPr>
            <w:r>
              <w:rPr>
                <w:lang w:eastAsia="en-AU"/>
              </w:rPr>
              <w:t>32</w:t>
            </w:r>
          </w:p>
        </w:tc>
        <w:tc>
          <w:tcPr>
            <w:tcW w:w="2970" w:type="dxa"/>
            <w:shd w:val="clear" w:color="auto" w:fill="auto"/>
            <w:noWrap/>
            <w:vAlign w:val="center"/>
          </w:tcPr>
          <w:p w14:paraId="554DC25D" w14:textId="71E4C5D4" w:rsidR="00A80849" w:rsidRPr="00C70E13" w:rsidRDefault="00A80849" w:rsidP="00E32F45">
            <w:pPr>
              <w:spacing w:line="288" w:lineRule="auto"/>
              <w:rPr>
                <w:lang w:eastAsia="en-AU"/>
              </w:rPr>
            </w:pPr>
            <w:r>
              <w:t>Danh sách IP Version</w:t>
            </w:r>
          </w:p>
        </w:tc>
      </w:tr>
    </w:tbl>
    <w:p w14:paraId="0E2840DC" w14:textId="77777777" w:rsidR="00A80849" w:rsidRPr="00C37D99" w:rsidRDefault="00A80849" w:rsidP="00A80849">
      <w:pPr>
        <w:pStyle w:val="Heading4"/>
        <w:spacing w:line="288" w:lineRule="auto"/>
        <w:rPr>
          <w:sz w:val="24"/>
          <w:szCs w:val="24"/>
        </w:rPr>
      </w:pPr>
      <w:r w:rsidRPr="00C37D99">
        <w:rPr>
          <w:sz w:val="24"/>
          <w:szCs w:val="24"/>
        </w:rPr>
        <w:t>Example</w:t>
      </w:r>
    </w:p>
    <w:p w14:paraId="394CF9DC" w14:textId="77777777" w:rsidR="00A80849" w:rsidRPr="00C37D99" w:rsidRDefault="00A80849" w:rsidP="00A80849">
      <w:pPr>
        <w:spacing w:line="288" w:lineRule="auto"/>
        <w:rPr>
          <w:b/>
          <w:bCs/>
        </w:rPr>
      </w:pPr>
      <w:r w:rsidRPr="00C37D99">
        <w:rPr>
          <w:b/>
          <w:bCs/>
        </w:rPr>
        <w:t>Request:</w:t>
      </w:r>
    </w:p>
    <w:p w14:paraId="591A40C4" w14:textId="3BFC222D" w:rsidR="00A80849" w:rsidRPr="00C37D99" w:rsidRDefault="00A80849" w:rsidP="00A80849">
      <w:pPr>
        <w:pStyle w:val="HTMLPreformatted"/>
        <w:spacing w:line="288" w:lineRule="auto"/>
        <w:rPr>
          <w:rFonts w:ascii="Times New Roman" w:hAnsi="Times New Roman" w:cs="Times New Roman"/>
          <w:sz w:val="24"/>
          <w:szCs w:val="24"/>
        </w:rPr>
      </w:pPr>
      <w:r>
        <w:rPr>
          <w:rFonts w:ascii="Times New Roman" w:hAnsi="Times New Roman" w:cs="Times New Roman"/>
          <w:sz w:val="24"/>
          <w:szCs w:val="24"/>
        </w:rPr>
        <w:tab/>
      </w:r>
      <w:r w:rsidRPr="00C37D99">
        <w:rPr>
          <w:rFonts w:ascii="Times New Roman" w:hAnsi="Times New Roman" w:cs="Times New Roman"/>
          <w:sz w:val="24"/>
          <w:szCs w:val="24"/>
        </w:rPr>
        <w:t>get</w:t>
      </w:r>
      <w:r>
        <w:rPr>
          <w:rFonts w:ascii="Times New Roman" w:hAnsi="Times New Roman" w:cs="Times New Roman"/>
          <w:sz w:val="24"/>
          <w:szCs w:val="24"/>
        </w:rPr>
        <w:t>IPVersionList()</w:t>
      </w:r>
      <w:r w:rsidRPr="00C37D99">
        <w:rPr>
          <w:rFonts w:ascii="Times New Roman" w:hAnsi="Times New Roman" w:cs="Times New Roman"/>
          <w:sz w:val="24"/>
          <w:szCs w:val="24"/>
        </w:rPr>
        <w:t xml:space="preserve"> ;</w:t>
      </w:r>
    </w:p>
    <w:p w14:paraId="5F3382DB" w14:textId="77777777" w:rsidR="00A80849" w:rsidRPr="00C37D99" w:rsidRDefault="00A80849" w:rsidP="00A80849">
      <w:pPr>
        <w:spacing w:line="288" w:lineRule="auto"/>
        <w:rPr>
          <w:b/>
          <w:bCs/>
        </w:rPr>
      </w:pPr>
      <w:r w:rsidRPr="00C37D99">
        <w:rPr>
          <w:b/>
          <w:bCs/>
        </w:rPr>
        <w:t>Response:</w:t>
      </w:r>
    </w:p>
    <w:p w14:paraId="562FFBBA" w14:textId="77777777" w:rsidR="00A80849" w:rsidRPr="00C37D99" w:rsidRDefault="00A80849" w:rsidP="00A80849">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w:t>
      </w:r>
    </w:p>
    <w:p w14:paraId="09D8E531" w14:textId="77777777" w:rsidR="00A80849" w:rsidRPr="00C37D99" w:rsidRDefault="00A80849" w:rsidP="00A80849">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ab/>
        <w:t>"errorCode": "200",</w:t>
      </w:r>
    </w:p>
    <w:p w14:paraId="60DD3B60" w14:textId="77777777" w:rsidR="00A80849" w:rsidRPr="00C37D99" w:rsidRDefault="00A80849" w:rsidP="00E131AF">
      <w:pPr>
        <w:pStyle w:val="ANSVNormal"/>
        <w:rPr>
          <w:lang w:val="vi-VN"/>
        </w:rPr>
      </w:pPr>
      <w:r w:rsidRPr="00C37D99">
        <w:rPr>
          <w:lang w:val="vi-VN"/>
        </w:rPr>
        <w:t xml:space="preserve"> </w:t>
      </w:r>
      <w:r>
        <w:rPr>
          <w:lang w:val="vi-VN"/>
        </w:rPr>
        <w:tab/>
      </w:r>
      <w:r w:rsidRPr="00C37D99">
        <w:t>"errorMessage": "SUCCESS",</w:t>
      </w:r>
      <w:r w:rsidRPr="00C37D99">
        <w:rPr>
          <w:lang w:val="vi-VN"/>
        </w:rPr>
        <w:t xml:space="preserve">                     </w:t>
      </w:r>
    </w:p>
    <w:p w14:paraId="223BC305" w14:textId="6A7EBCA3" w:rsidR="00A80849" w:rsidRPr="00C37D99" w:rsidRDefault="00A80849" w:rsidP="00A80849">
      <w:pPr>
        <w:pStyle w:val="FirstLevelBullet"/>
        <w:spacing w:line="288" w:lineRule="auto"/>
        <w:ind w:left="0" w:firstLine="720"/>
        <w:rPr>
          <w:sz w:val="24"/>
          <w:szCs w:val="24"/>
        </w:rPr>
      </w:pPr>
      <w:r w:rsidRPr="00C37D99">
        <w:rPr>
          <w:sz w:val="24"/>
          <w:szCs w:val="24"/>
          <w:lang w:val="vi-VN"/>
        </w:rPr>
        <w:t xml:space="preserve"> </w:t>
      </w:r>
      <w:r w:rsidRPr="00C37D99">
        <w:rPr>
          <w:sz w:val="24"/>
          <w:szCs w:val="24"/>
        </w:rPr>
        <w:t xml:space="preserve">"data": </w:t>
      </w:r>
      <w:r w:rsidR="00FC39B3">
        <w:rPr>
          <w:sz w:val="24"/>
          <w:szCs w:val="24"/>
        </w:rPr>
        <w:t>[</w:t>
      </w:r>
      <w:r w:rsidRPr="00C37D99">
        <w:rPr>
          <w:sz w:val="24"/>
          <w:szCs w:val="24"/>
        </w:rPr>
        <w:t>"</w:t>
      </w:r>
      <w:r>
        <w:rPr>
          <w:sz w:val="24"/>
          <w:szCs w:val="24"/>
        </w:rPr>
        <w:t>IPv4</w:t>
      </w:r>
      <w:r w:rsidR="00FC39B3" w:rsidRPr="00C37D99">
        <w:rPr>
          <w:sz w:val="24"/>
          <w:szCs w:val="24"/>
        </w:rPr>
        <w:t>"</w:t>
      </w:r>
      <w:r>
        <w:rPr>
          <w:sz w:val="24"/>
          <w:szCs w:val="24"/>
        </w:rPr>
        <w:t>,</w:t>
      </w:r>
      <w:r w:rsidR="00FC39B3">
        <w:rPr>
          <w:sz w:val="24"/>
          <w:szCs w:val="24"/>
        </w:rPr>
        <w:t xml:space="preserve"> </w:t>
      </w:r>
      <w:r w:rsidR="00FC39B3" w:rsidRPr="00C37D99">
        <w:rPr>
          <w:sz w:val="24"/>
          <w:szCs w:val="24"/>
        </w:rPr>
        <w:t>"</w:t>
      </w:r>
      <w:r>
        <w:rPr>
          <w:sz w:val="24"/>
          <w:szCs w:val="24"/>
        </w:rPr>
        <w:t>IPv6</w:t>
      </w:r>
      <w:r w:rsidR="00FC39B3" w:rsidRPr="00C37D99">
        <w:rPr>
          <w:sz w:val="24"/>
          <w:szCs w:val="24"/>
        </w:rPr>
        <w:t>"</w:t>
      </w:r>
      <w:r>
        <w:rPr>
          <w:sz w:val="24"/>
          <w:szCs w:val="24"/>
        </w:rPr>
        <w:t>,</w:t>
      </w:r>
      <w:r w:rsidR="00FC39B3">
        <w:rPr>
          <w:sz w:val="24"/>
          <w:szCs w:val="24"/>
        </w:rPr>
        <w:t xml:space="preserve"> </w:t>
      </w:r>
      <w:r w:rsidR="00FC39B3" w:rsidRPr="00C37D99">
        <w:rPr>
          <w:sz w:val="24"/>
          <w:szCs w:val="24"/>
        </w:rPr>
        <w:t>"</w:t>
      </w:r>
      <w:r>
        <w:rPr>
          <w:sz w:val="24"/>
          <w:szCs w:val="24"/>
        </w:rPr>
        <w:t>IPv4&amp;IPv6</w:t>
      </w:r>
      <w:r w:rsidRPr="00C37D99">
        <w:rPr>
          <w:sz w:val="24"/>
          <w:szCs w:val="24"/>
        </w:rPr>
        <w:t>"</w:t>
      </w:r>
      <w:r w:rsidR="00FC39B3">
        <w:rPr>
          <w:sz w:val="24"/>
          <w:szCs w:val="24"/>
        </w:rPr>
        <w:t>]</w:t>
      </w:r>
    </w:p>
    <w:p w14:paraId="69B554EE" w14:textId="77777777" w:rsidR="00A80849" w:rsidRDefault="00A80849" w:rsidP="00E131AF">
      <w:pPr>
        <w:pStyle w:val="ANSVNormal"/>
        <w:rPr>
          <w:lang w:val="vi-VN"/>
        </w:rPr>
      </w:pPr>
      <w:r w:rsidRPr="00C37D99">
        <w:rPr>
          <w:lang w:val="vi-VN"/>
        </w:rPr>
        <w:t>}</w:t>
      </w:r>
    </w:p>
    <w:p w14:paraId="767CB3EE" w14:textId="734D1690" w:rsidR="00A80849" w:rsidRDefault="00A80849" w:rsidP="00E131AF">
      <w:pPr>
        <w:pStyle w:val="ANSVNormal"/>
        <w:rPr>
          <w:lang w:val="vi-VN"/>
        </w:rPr>
      </w:pPr>
    </w:p>
    <w:p w14:paraId="729DAD02" w14:textId="623B1538" w:rsidR="00A80849" w:rsidRPr="00C37D99" w:rsidRDefault="00A80849" w:rsidP="00303550">
      <w:pPr>
        <w:pStyle w:val="Heading3"/>
      </w:pPr>
      <w:bookmarkStart w:id="184" w:name="_Toc113436595"/>
      <w:r w:rsidRPr="00C37D99">
        <w:t>get</w:t>
      </w:r>
      <w:r w:rsidR="002F1FA0">
        <w:t>Band</w:t>
      </w:r>
      <w:r>
        <w:t>TypeList</w:t>
      </w:r>
      <w:bookmarkEnd w:id="184"/>
    </w:p>
    <w:p w14:paraId="26032256" w14:textId="77777777" w:rsidR="00A80849" w:rsidRPr="00C37D99" w:rsidRDefault="00A80849" w:rsidP="00A80849">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065"/>
        <w:gridCol w:w="7389"/>
      </w:tblGrid>
      <w:tr w:rsidR="00A80849" w:rsidRPr="00C37D99" w14:paraId="45004968" w14:textId="77777777" w:rsidTr="00E32F45">
        <w:tc>
          <w:tcPr>
            <w:tcW w:w="1092" w:type="pct"/>
            <w:shd w:val="clear" w:color="auto" w:fill="BFBFBF" w:themeFill="background1" w:themeFillShade="BF"/>
          </w:tcPr>
          <w:p w14:paraId="6148F36A" w14:textId="77777777" w:rsidR="00A80849" w:rsidRPr="003313C2" w:rsidRDefault="00A80849" w:rsidP="00E131AF">
            <w:pPr>
              <w:pStyle w:val="ANSVNormal"/>
            </w:pPr>
            <w:r w:rsidRPr="003313C2">
              <w:t>Tên API</w:t>
            </w:r>
          </w:p>
        </w:tc>
        <w:tc>
          <w:tcPr>
            <w:tcW w:w="3908" w:type="pct"/>
            <w:shd w:val="clear" w:color="auto" w:fill="BFBFBF" w:themeFill="background1" w:themeFillShade="BF"/>
          </w:tcPr>
          <w:p w14:paraId="46AF0FDC" w14:textId="77777777" w:rsidR="00A80849" w:rsidRPr="003313C2" w:rsidRDefault="00A80849" w:rsidP="00E131AF">
            <w:pPr>
              <w:pStyle w:val="ANSVNormal"/>
            </w:pPr>
            <w:r w:rsidRPr="003313C2">
              <w:t>Mô tả</w:t>
            </w:r>
          </w:p>
        </w:tc>
      </w:tr>
      <w:tr w:rsidR="00A80849" w:rsidRPr="00C37D99" w14:paraId="021B57FC" w14:textId="77777777" w:rsidTr="00E32F45">
        <w:trPr>
          <w:trHeight w:val="362"/>
        </w:trPr>
        <w:tc>
          <w:tcPr>
            <w:tcW w:w="1092" w:type="pct"/>
          </w:tcPr>
          <w:p w14:paraId="370CF67F" w14:textId="7CF632CD" w:rsidR="00A80849" w:rsidRPr="00A7422D" w:rsidRDefault="00A80849" w:rsidP="00E131AF">
            <w:pPr>
              <w:pStyle w:val="ANSVNormal"/>
            </w:pPr>
            <w:r w:rsidRPr="00C37D99">
              <w:rPr>
                <w:lang w:val="vi-VN"/>
              </w:rPr>
              <w:t>get</w:t>
            </w:r>
            <w:r w:rsidR="002F1FA0">
              <w:t>Band</w:t>
            </w:r>
            <w:r>
              <w:t>TypeList</w:t>
            </w:r>
          </w:p>
        </w:tc>
        <w:tc>
          <w:tcPr>
            <w:tcW w:w="3908" w:type="pct"/>
          </w:tcPr>
          <w:p w14:paraId="07592634" w14:textId="642DEBF7" w:rsidR="00A80849" w:rsidRPr="00A7422D" w:rsidRDefault="00A80849" w:rsidP="00E131AF">
            <w:pPr>
              <w:pStyle w:val="ANSVNormal"/>
            </w:pPr>
            <w:r>
              <w:t>Lấy danh sách các loại Wifi mà thiết bị hỗ trợ</w:t>
            </w:r>
          </w:p>
        </w:tc>
      </w:tr>
      <w:tr w:rsidR="00A80849" w:rsidRPr="00C37D99" w14:paraId="0D0DCFF2" w14:textId="77777777" w:rsidTr="00E32F45">
        <w:tc>
          <w:tcPr>
            <w:tcW w:w="1092" w:type="pct"/>
          </w:tcPr>
          <w:p w14:paraId="6E0B0FC6" w14:textId="77777777" w:rsidR="00A80849" w:rsidRPr="00C37D99" w:rsidRDefault="00A80849" w:rsidP="00E131AF">
            <w:pPr>
              <w:pStyle w:val="ANSVNormal"/>
            </w:pPr>
            <w:r w:rsidRPr="00C37D99">
              <w:t>Method</w:t>
            </w:r>
          </w:p>
        </w:tc>
        <w:tc>
          <w:tcPr>
            <w:tcW w:w="3908" w:type="pct"/>
          </w:tcPr>
          <w:p w14:paraId="396905BC" w14:textId="77777777" w:rsidR="00A80849" w:rsidRPr="00C37D99" w:rsidRDefault="00A80849" w:rsidP="00E131AF">
            <w:pPr>
              <w:pStyle w:val="ANSVNormal"/>
            </w:pPr>
            <w:r w:rsidRPr="00C37D99">
              <w:t>Function call</w:t>
            </w:r>
          </w:p>
        </w:tc>
      </w:tr>
      <w:tr w:rsidR="00A80849" w:rsidRPr="00C37D99" w14:paraId="20C0B3D2" w14:textId="77777777" w:rsidTr="00E32F45">
        <w:tc>
          <w:tcPr>
            <w:tcW w:w="1092" w:type="pct"/>
          </w:tcPr>
          <w:p w14:paraId="65EF37CD" w14:textId="77777777" w:rsidR="00A80849" w:rsidRPr="00C37D99" w:rsidRDefault="00A80849" w:rsidP="00E131AF">
            <w:pPr>
              <w:pStyle w:val="ANSVNormal"/>
            </w:pPr>
            <w:r w:rsidRPr="00C37D99">
              <w:t>Response</w:t>
            </w:r>
          </w:p>
        </w:tc>
        <w:tc>
          <w:tcPr>
            <w:tcW w:w="3908" w:type="pct"/>
          </w:tcPr>
          <w:p w14:paraId="253C98DA" w14:textId="77777777" w:rsidR="00A80849" w:rsidRPr="00C37D99" w:rsidRDefault="00A80849" w:rsidP="00E131AF">
            <w:pPr>
              <w:pStyle w:val="ANSVNormal"/>
            </w:pPr>
            <w:r w:rsidRPr="00C37D99">
              <w:t>JSON Object</w:t>
            </w:r>
          </w:p>
        </w:tc>
      </w:tr>
    </w:tbl>
    <w:p w14:paraId="1BBF43DA" w14:textId="77777777" w:rsidR="00A80849" w:rsidRPr="00C37D99" w:rsidRDefault="00A80849" w:rsidP="00A80849">
      <w:pPr>
        <w:spacing w:line="288" w:lineRule="auto"/>
      </w:pPr>
    </w:p>
    <w:p w14:paraId="139ABD64" w14:textId="77777777" w:rsidR="00A80849" w:rsidRDefault="00A80849" w:rsidP="00A80849">
      <w:pPr>
        <w:pStyle w:val="Heading4"/>
        <w:spacing w:line="288" w:lineRule="auto"/>
        <w:rPr>
          <w:sz w:val="24"/>
          <w:szCs w:val="24"/>
        </w:rPr>
      </w:pPr>
      <w:r w:rsidRPr="00C37D99">
        <w:rPr>
          <w:sz w:val="24"/>
          <w:szCs w:val="24"/>
        </w:rPr>
        <w:t>Request</w:t>
      </w:r>
    </w:p>
    <w:p w14:paraId="32606BD6" w14:textId="6F597863" w:rsidR="00A80849" w:rsidRPr="00A7422D" w:rsidRDefault="00A80849" w:rsidP="00A80849">
      <w:r>
        <w:t>get</w:t>
      </w:r>
      <w:r w:rsidR="0020251E">
        <w:t>Band</w:t>
      </w:r>
      <w:r>
        <w:t>TypeList();</w:t>
      </w:r>
    </w:p>
    <w:p w14:paraId="3815C7A9" w14:textId="77777777" w:rsidR="00A80849" w:rsidRPr="00C37D99" w:rsidRDefault="00A80849" w:rsidP="00A80849">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638"/>
        <w:gridCol w:w="1422"/>
        <w:gridCol w:w="1080"/>
        <w:gridCol w:w="1440"/>
        <w:gridCol w:w="2970"/>
      </w:tblGrid>
      <w:tr w:rsidR="00A80849" w:rsidRPr="00C37D99" w14:paraId="655A6EA0" w14:textId="77777777" w:rsidTr="00E32F45">
        <w:trPr>
          <w:trHeight w:val="255"/>
        </w:trPr>
        <w:tc>
          <w:tcPr>
            <w:tcW w:w="625" w:type="dxa"/>
            <w:vAlign w:val="center"/>
          </w:tcPr>
          <w:p w14:paraId="36996CD8" w14:textId="77777777" w:rsidR="00A80849" w:rsidRPr="00C37D99" w:rsidRDefault="00A80849" w:rsidP="00E32F45">
            <w:pPr>
              <w:spacing w:line="288" w:lineRule="auto"/>
              <w:rPr>
                <w:b/>
                <w:bCs/>
                <w:lang w:eastAsia="en-AU"/>
              </w:rPr>
            </w:pPr>
            <w:r w:rsidRPr="00C37D99">
              <w:rPr>
                <w:b/>
                <w:bCs/>
                <w:lang w:eastAsia="en-AU"/>
              </w:rPr>
              <w:t>No</w:t>
            </w:r>
          </w:p>
        </w:tc>
        <w:tc>
          <w:tcPr>
            <w:tcW w:w="1638" w:type="dxa"/>
            <w:shd w:val="clear" w:color="auto" w:fill="auto"/>
            <w:noWrap/>
            <w:vAlign w:val="center"/>
          </w:tcPr>
          <w:p w14:paraId="36F17B21" w14:textId="77777777" w:rsidR="00A80849" w:rsidRPr="00C37D99" w:rsidRDefault="00A80849" w:rsidP="00E32F45">
            <w:pPr>
              <w:spacing w:line="288" w:lineRule="auto"/>
              <w:rPr>
                <w:b/>
                <w:bCs/>
                <w:lang w:eastAsia="en-AU"/>
              </w:rPr>
            </w:pPr>
            <w:r w:rsidRPr="00C37D99">
              <w:rPr>
                <w:b/>
                <w:bCs/>
                <w:lang w:eastAsia="en-AU"/>
              </w:rPr>
              <w:t>Parameter</w:t>
            </w:r>
          </w:p>
        </w:tc>
        <w:tc>
          <w:tcPr>
            <w:tcW w:w="1422" w:type="dxa"/>
            <w:shd w:val="clear" w:color="auto" w:fill="auto"/>
            <w:noWrap/>
            <w:vAlign w:val="center"/>
          </w:tcPr>
          <w:p w14:paraId="690D609A" w14:textId="77777777" w:rsidR="00A80849" w:rsidRPr="00C37D99" w:rsidRDefault="00A80849" w:rsidP="00E32F45">
            <w:pPr>
              <w:spacing w:line="288" w:lineRule="auto"/>
              <w:rPr>
                <w:b/>
                <w:bCs/>
                <w:lang w:eastAsia="en-AU"/>
              </w:rPr>
            </w:pPr>
            <w:r w:rsidRPr="00C37D99">
              <w:rPr>
                <w:b/>
                <w:bCs/>
                <w:lang w:eastAsia="en-AU"/>
              </w:rPr>
              <w:t>Mandatory</w:t>
            </w:r>
          </w:p>
        </w:tc>
        <w:tc>
          <w:tcPr>
            <w:tcW w:w="1080" w:type="dxa"/>
          </w:tcPr>
          <w:p w14:paraId="413FD5F4" w14:textId="77777777" w:rsidR="00A80849" w:rsidRPr="00C37D99" w:rsidRDefault="00A80849" w:rsidP="00E32F45">
            <w:pPr>
              <w:spacing w:line="288" w:lineRule="auto"/>
              <w:rPr>
                <w:b/>
                <w:bCs/>
                <w:lang w:eastAsia="en-AU"/>
              </w:rPr>
            </w:pPr>
            <w:r w:rsidRPr="00C37D99">
              <w:rPr>
                <w:b/>
                <w:bCs/>
                <w:lang w:eastAsia="en-AU"/>
              </w:rPr>
              <w:t>Type</w:t>
            </w:r>
          </w:p>
        </w:tc>
        <w:tc>
          <w:tcPr>
            <w:tcW w:w="1440" w:type="dxa"/>
            <w:vAlign w:val="center"/>
          </w:tcPr>
          <w:p w14:paraId="48FFBB98" w14:textId="77777777" w:rsidR="00A80849" w:rsidRPr="00C37D99" w:rsidRDefault="00A80849" w:rsidP="00E32F45">
            <w:pPr>
              <w:spacing w:line="288" w:lineRule="auto"/>
              <w:rPr>
                <w:b/>
                <w:bCs/>
                <w:lang w:eastAsia="en-AU"/>
              </w:rPr>
            </w:pPr>
            <w:r w:rsidRPr="00C37D99">
              <w:rPr>
                <w:b/>
                <w:bCs/>
                <w:lang w:eastAsia="en-AU"/>
              </w:rPr>
              <w:t>Max length</w:t>
            </w:r>
          </w:p>
        </w:tc>
        <w:tc>
          <w:tcPr>
            <w:tcW w:w="2970" w:type="dxa"/>
            <w:shd w:val="clear" w:color="auto" w:fill="auto"/>
            <w:noWrap/>
            <w:vAlign w:val="center"/>
          </w:tcPr>
          <w:p w14:paraId="15CC9AC7" w14:textId="77777777" w:rsidR="00A80849" w:rsidRPr="00C37D99" w:rsidRDefault="00A80849" w:rsidP="00E32F45">
            <w:pPr>
              <w:spacing w:line="288" w:lineRule="auto"/>
              <w:rPr>
                <w:b/>
                <w:bCs/>
                <w:lang w:eastAsia="en-AU"/>
              </w:rPr>
            </w:pPr>
            <w:r w:rsidRPr="00C37D99">
              <w:rPr>
                <w:b/>
                <w:bCs/>
                <w:lang w:eastAsia="en-AU"/>
              </w:rPr>
              <w:t>Meaning</w:t>
            </w:r>
          </w:p>
        </w:tc>
      </w:tr>
      <w:tr w:rsidR="00A80849" w:rsidRPr="00C37D99" w14:paraId="3F5962F3" w14:textId="77777777" w:rsidTr="00E32F45">
        <w:trPr>
          <w:trHeight w:val="255"/>
        </w:trPr>
        <w:tc>
          <w:tcPr>
            <w:tcW w:w="625" w:type="dxa"/>
            <w:vAlign w:val="center"/>
          </w:tcPr>
          <w:p w14:paraId="5952E204" w14:textId="77777777" w:rsidR="00A80849" w:rsidRPr="00C37D99" w:rsidRDefault="00A80849" w:rsidP="00E32F45">
            <w:pPr>
              <w:spacing w:line="288" w:lineRule="auto"/>
              <w:rPr>
                <w:lang w:eastAsia="en-AU"/>
              </w:rPr>
            </w:pPr>
            <w:r w:rsidRPr="00C37D99">
              <w:rPr>
                <w:lang w:eastAsia="en-AU"/>
              </w:rPr>
              <w:t>1</w:t>
            </w:r>
          </w:p>
        </w:tc>
        <w:tc>
          <w:tcPr>
            <w:tcW w:w="1638" w:type="dxa"/>
            <w:shd w:val="clear" w:color="auto" w:fill="auto"/>
            <w:noWrap/>
            <w:vAlign w:val="center"/>
          </w:tcPr>
          <w:p w14:paraId="5BB590E3" w14:textId="77777777" w:rsidR="00A80849" w:rsidRPr="00C37D99" w:rsidRDefault="00A80849" w:rsidP="00E32F45">
            <w:pPr>
              <w:spacing w:line="288" w:lineRule="auto"/>
              <w:rPr>
                <w:lang w:eastAsia="en-AU"/>
              </w:rPr>
            </w:pPr>
            <w:r w:rsidRPr="00C37D99">
              <w:rPr>
                <w:lang w:eastAsia="en-AU"/>
              </w:rPr>
              <w:t>errorCode</w:t>
            </w:r>
          </w:p>
        </w:tc>
        <w:tc>
          <w:tcPr>
            <w:tcW w:w="1422" w:type="dxa"/>
            <w:shd w:val="clear" w:color="auto" w:fill="auto"/>
            <w:noWrap/>
            <w:vAlign w:val="center"/>
          </w:tcPr>
          <w:p w14:paraId="5F8441B5" w14:textId="77777777" w:rsidR="00A80849" w:rsidRPr="00C37D99" w:rsidRDefault="00A80849" w:rsidP="00E32F45">
            <w:pPr>
              <w:spacing w:line="288" w:lineRule="auto"/>
              <w:rPr>
                <w:lang w:eastAsia="en-AU"/>
              </w:rPr>
            </w:pPr>
            <w:r w:rsidRPr="00C37D99">
              <w:rPr>
                <w:lang w:eastAsia="en-AU"/>
              </w:rPr>
              <w:t>Mandatory</w:t>
            </w:r>
          </w:p>
        </w:tc>
        <w:tc>
          <w:tcPr>
            <w:tcW w:w="1080" w:type="dxa"/>
          </w:tcPr>
          <w:p w14:paraId="6FD9B683" w14:textId="77777777" w:rsidR="00A80849" w:rsidRPr="00C37D99" w:rsidRDefault="00A80849" w:rsidP="00E32F45">
            <w:pPr>
              <w:spacing w:line="288" w:lineRule="auto"/>
              <w:rPr>
                <w:lang w:eastAsia="en-AU"/>
              </w:rPr>
            </w:pPr>
            <w:r w:rsidRPr="00C37D99">
              <w:rPr>
                <w:lang w:eastAsia="en-AU"/>
              </w:rPr>
              <w:t>String</w:t>
            </w:r>
          </w:p>
        </w:tc>
        <w:tc>
          <w:tcPr>
            <w:tcW w:w="1440" w:type="dxa"/>
            <w:vAlign w:val="center"/>
          </w:tcPr>
          <w:p w14:paraId="0E3B9FCD" w14:textId="77777777" w:rsidR="00A80849" w:rsidRPr="00C37D99" w:rsidRDefault="00A80849" w:rsidP="00E32F45">
            <w:pPr>
              <w:spacing w:line="288" w:lineRule="auto"/>
              <w:rPr>
                <w:lang w:eastAsia="en-AU"/>
              </w:rPr>
            </w:pPr>
            <w:r w:rsidRPr="00C37D99">
              <w:rPr>
                <w:lang w:eastAsia="en-AU"/>
              </w:rPr>
              <w:t>4</w:t>
            </w:r>
          </w:p>
        </w:tc>
        <w:tc>
          <w:tcPr>
            <w:tcW w:w="2970" w:type="dxa"/>
            <w:shd w:val="clear" w:color="auto" w:fill="auto"/>
            <w:noWrap/>
            <w:vAlign w:val="center"/>
          </w:tcPr>
          <w:p w14:paraId="206E37A4" w14:textId="77777777" w:rsidR="00A80849" w:rsidRPr="00C37D99" w:rsidRDefault="00A80849" w:rsidP="00E32F45">
            <w:pPr>
              <w:spacing w:line="288" w:lineRule="auto"/>
              <w:rPr>
                <w:lang w:eastAsia="en-AU"/>
              </w:rPr>
            </w:pPr>
            <w:r w:rsidRPr="00C37D99">
              <w:rPr>
                <w:lang w:eastAsia="en-AU"/>
              </w:rPr>
              <w:t>Mã lỗi</w:t>
            </w:r>
          </w:p>
        </w:tc>
      </w:tr>
      <w:tr w:rsidR="00A80849" w:rsidRPr="00C37D99" w14:paraId="148673CD" w14:textId="77777777" w:rsidTr="00E32F45">
        <w:trPr>
          <w:trHeight w:val="255"/>
        </w:trPr>
        <w:tc>
          <w:tcPr>
            <w:tcW w:w="625" w:type="dxa"/>
            <w:vAlign w:val="center"/>
          </w:tcPr>
          <w:p w14:paraId="6335CBFB" w14:textId="77777777" w:rsidR="00A80849" w:rsidRPr="00C37D99" w:rsidRDefault="00A80849" w:rsidP="00E32F45">
            <w:pPr>
              <w:spacing w:line="288" w:lineRule="auto"/>
              <w:rPr>
                <w:lang w:eastAsia="en-AU"/>
              </w:rPr>
            </w:pPr>
            <w:r w:rsidRPr="00C37D99">
              <w:rPr>
                <w:lang w:eastAsia="en-AU"/>
              </w:rPr>
              <w:t>2</w:t>
            </w:r>
          </w:p>
        </w:tc>
        <w:tc>
          <w:tcPr>
            <w:tcW w:w="1638" w:type="dxa"/>
            <w:shd w:val="clear" w:color="auto" w:fill="auto"/>
            <w:noWrap/>
            <w:vAlign w:val="center"/>
          </w:tcPr>
          <w:p w14:paraId="21DF55DF" w14:textId="77777777" w:rsidR="00A80849" w:rsidRPr="00C37D99" w:rsidRDefault="00A80849" w:rsidP="00E32F45">
            <w:pPr>
              <w:spacing w:line="288" w:lineRule="auto"/>
              <w:rPr>
                <w:lang w:eastAsia="en-AU"/>
              </w:rPr>
            </w:pPr>
            <w:r w:rsidRPr="00C37D99">
              <w:rPr>
                <w:lang w:eastAsia="en-AU"/>
              </w:rPr>
              <w:t>errorMessage</w:t>
            </w:r>
          </w:p>
        </w:tc>
        <w:tc>
          <w:tcPr>
            <w:tcW w:w="1422" w:type="dxa"/>
            <w:shd w:val="clear" w:color="auto" w:fill="auto"/>
            <w:noWrap/>
            <w:vAlign w:val="center"/>
          </w:tcPr>
          <w:p w14:paraId="0FEDFEE4" w14:textId="77777777" w:rsidR="00A80849" w:rsidRPr="00C37D99" w:rsidRDefault="00A80849" w:rsidP="00E32F45">
            <w:pPr>
              <w:spacing w:line="288" w:lineRule="auto"/>
              <w:rPr>
                <w:lang w:eastAsia="en-AU"/>
              </w:rPr>
            </w:pPr>
            <w:r w:rsidRPr="00C37D99">
              <w:rPr>
                <w:lang w:eastAsia="en-AU"/>
              </w:rPr>
              <w:t>Optional</w:t>
            </w:r>
          </w:p>
        </w:tc>
        <w:tc>
          <w:tcPr>
            <w:tcW w:w="1080" w:type="dxa"/>
          </w:tcPr>
          <w:p w14:paraId="3858311E" w14:textId="77777777" w:rsidR="00A80849" w:rsidRPr="00C37D99" w:rsidRDefault="00A80849" w:rsidP="00E32F45">
            <w:pPr>
              <w:spacing w:line="288" w:lineRule="auto"/>
              <w:rPr>
                <w:lang w:eastAsia="en-AU"/>
              </w:rPr>
            </w:pPr>
            <w:r w:rsidRPr="00C37D99">
              <w:rPr>
                <w:lang w:eastAsia="en-AU"/>
              </w:rPr>
              <w:t>String</w:t>
            </w:r>
          </w:p>
        </w:tc>
        <w:tc>
          <w:tcPr>
            <w:tcW w:w="1440" w:type="dxa"/>
            <w:vAlign w:val="center"/>
          </w:tcPr>
          <w:p w14:paraId="2A611FE5" w14:textId="77777777" w:rsidR="00A80849" w:rsidRPr="00C37D99" w:rsidRDefault="00A80849" w:rsidP="00E32F45">
            <w:pPr>
              <w:spacing w:line="288" w:lineRule="auto"/>
              <w:rPr>
                <w:lang w:eastAsia="en-AU"/>
              </w:rPr>
            </w:pPr>
            <w:r w:rsidRPr="00C37D99">
              <w:rPr>
                <w:lang w:eastAsia="en-AU"/>
              </w:rPr>
              <w:t>64</w:t>
            </w:r>
          </w:p>
        </w:tc>
        <w:tc>
          <w:tcPr>
            <w:tcW w:w="2970" w:type="dxa"/>
            <w:shd w:val="clear" w:color="auto" w:fill="auto"/>
            <w:noWrap/>
            <w:vAlign w:val="center"/>
          </w:tcPr>
          <w:p w14:paraId="6B115F6B" w14:textId="77777777" w:rsidR="00A80849" w:rsidRPr="00C37D99" w:rsidRDefault="00A80849" w:rsidP="00E32F45">
            <w:pPr>
              <w:spacing w:line="288" w:lineRule="auto"/>
              <w:rPr>
                <w:lang w:eastAsia="en-AU"/>
              </w:rPr>
            </w:pPr>
            <w:r w:rsidRPr="00C37D99">
              <w:rPr>
                <w:lang w:eastAsia="en-AU"/>
              </w:rPr>
              <w:t>Mô tả lỗi</w:t>
            </w:r>
          </w:p>
        </w:tc>
      </w:tr>
      <w:tr w:rsidR="00A80849" w:rsidRPr="00C37D99" w14:paraId="1DF44CE8" w14:textId="77777777" w:rsidTr="00E32F45">
        <w:trPr>
          <w:trHeight w:val="255"/>
        </w:trPr>
        <w:tc>
          <w:tcPr>
            <w:tcW w:w="625" w:type="dxa"/>
            <w:vAlign w:val="center"/>
          </w:tcPr>
          <w:p w14:paraId="0515308E" w14:textId="77777777" w:rsidR="00A80849" w:rsidRPr="00C37D99" w:rsidRDefault="00A80849" w:rsidP="00E32F45">
            <w:pPr>
              <w:spacing w:line="288" w:lineRule="auto"/>
              <w:rPr>
                <w:lang w:val="vi-VN" w:eastAsia="en-AU"/>
              </w:rPr>
            </w:pPr>
            <w:r w:rsidRPr="00C37D99">
              <w:rPr>
                <w:lang w:val="vi-VN" w:eastAsia="en-AU"/>
              </w:rPr>
              <w:t>3</w:t>
            </w:r>
          </w:p>
        </w:tc>
        <w:tc>
          <w:tcPr>
            <w:tcW w:w="1638" w:type="dxa"/>
            <w:shd w:val="clear" w:color="auto" w:fill="auto"/>
            <w:noWrap/>
            <w:vAlign w:val="center"/>
          </w:tcPr>
          <w:p w14:paraId="18F46A17" w14:textId="77777777" w:rsidR="00A80849" w:rsidRPr="00C37D99" w:rsidRDefault="00A80849" w:rsidP="00E32F45">
            <w:pPr>
              <w:spacing w:line="288" w:lineRule="auto"/>
              <w:rPr>
                <w:lang w:eastAsia="en-AU"/>
              </w:rPr>
            </w:pPr>
            <w:r>
              <w:t>data</w:t>
            </w:r>
          </w:p>
        </w:tc>
        <w:tc>
          <w:tcPr>
            <w:tcW w:w="1422" w:type="dxa"/>
            <w:shd w:val="clear" w:color="auto" w:fill="auto"/>
            <w:noWrap/>
            <w:vAlign w:val="center"/>
          </w:tcPr>
          <w:p w14:paraId="7396B82A" w14:textId="77777777" w:rsidR="00A80849" w:rsidRPr="00C37D99" w:rsidRDefault="00A80849" w:rsidP="00E32F45">
            <w:pPr>
              <w:spacing w:line="288" w:lineRule="auto"/>
              <w:rPr>
                <w:lang w:eastAsia="en-AU"/>
              </w:rPr>
            </w:pPr>
            <w:r w:rsidRPr="00C37D99">
              <w:rPr>
                <w:lang w:eastAsia="en-AU"/>
              </w:rPr>
              <w:t>Optional</w:t>
            </w:r>
          </w:p>
        </w:tc>
        <w:tc>
          <w:tcPr>
            <w:tcW w:w="1080" w:type="dxa"/>
            <w:vAlign w:val="center"/>
          </w:tcPr>
          <w:p w14:paraId="78240BDB" w14:textId="1126A1D2" w:rsidR="00A80849" w:rsidRPr="00A7422D" w:rsidRDefault="00A80849" w:rsidP="00E32F45">
            <w:pPr>
              <w:spacing w:line="288" w:lineRule="auto"/>
              <w:rPr>
                <w:lang w:eastAsia="en-AU"/>
              </w:rPr>
            </w:pPr>
            <w:r>
              <w:rPr>
                <w:lang w:eastAsia="en-AU"/>
              </w:rPr>
              <w:t>String</w:t>
            </w:r>
            <w:r w:rsidR="000C549E">
              <w:rPr>
                <w:lang w:eastAsia="en-AU"/>
              </w:rPr>
              <w:t xml:space="preserve"> array</w:t>
            </w:r>
          </w:p>
        </w:tc>
        <w:tc>
          <w:tcPr>
            <w:tcW w:w="1440" w:type="dxa"/>
            <w:vAlign w:val="center"/>
          </w:tcPr>
          <w:p w14:paraId="19E7C048" w14:textId="77777777" w:rsidR="00A80849" w:rsidRPr="003313C2" w:rsidRDefault="00A80849" w:rsidP="00E32F45">
            <w:pPr>
              <w:spacing w:line="288" w:lineRule="auto"/>
              <w:rPr>
                <w:lang w:eastAsia="en-AU"/>
              </w:rPr>
            </w:pPr>
            <w:r>
              <w:rPr>
                <w:lang w:eastAsia="en-AU"/>
              </w:rPr>
              <w:t>32</w:t>
            </w:r>
          </w:p>
        </w:tc>
        <w:tc>
          <w:tcPr>
            <w:tcW w:w="2970" w:type="dxa"/>
            <w:shd w:val="clear" w:color="auto" w:fill="auto"/>
            <w:noWrap/>
            <w:vAlign w:val="center"/>
          </w:tcPr>
          <w:p w14:paraId="6AC83709" w14:textId="5F1C16FD" w:rsidR="00A80849" w:rsidRPr="00C70E13" w:rsidRDefault="00A80849" w:rsidP="00E32F45">
            <w:pPr>
              <w:spacing w:line="288" w:lineRule="auto"/>
              <w:rPr>
                <w:lang w:eastAsia="en-AU"/>
              </w:rPr>
            </w:pPr>
            <w:r>
              <w:t xml:space="preserve">Danh sách </w:t>
            </w:r>
            <w:r w:rsidR="0020251E">
              <w:t>Band</w:t>
            </w:r>
            <w:r>
              <w:t xml:space="preserve"> Type</w:t>
            </w:r>
          </w:p>
        </w:tc>
      </w:tr>
    </w:tbl>
    <w:p w14:paraId="403724D7" w14:textId="77777777" w:rsidR="00A80849" w:rsidRPr="00C37D99" w:rsidRDefault="00A80849" w:rsidP="00A80849">
      <w:pPr>
        <w:pStyle w:val="Heading4"/>
        <w:spacing w:line="288" w:lineRule="auto"/>
        <w:rPr>
          <w:sz w:val="24"/>
          <w:szCs w:val="24"/>
        </w:rPr>
      </w:pPr>
      <w:r w:rsidRPr="00C37D99">
        <w:rPr>
          <w:sz w:val="24"/>
          <w:szCs w:val="24"/>
        </w:rPr>
        <w:lastRenderedPageBreak/>
        <w:t>Example</w:t>
      </w:r>
    </w:p>
    <w:p w14:paraId="1E8D2DAA" w14:textId="77777777" w:rsidR="00A80849" w:rsidRPr="00C37D99" w:rsidRDefault="00A80849" w:rsidP="00A80849">
      <w:pPr>
        <w:spacing w:line="288" w:lineRule="auto"/>
        <w:rPr>
          <w:b/>
          <w:bCs/>
        </w:rPr>
      </w:pPr>
      <w:r w:rsidRPr="00C37D99">
        <w:rPr>
          <w:b/>
          <w:bCs/>
        </w:rPr>
        <w:t>Request:</w:t>
      </w:r>
    </w:p>
    <w:p w14:paraId="291D9944" w14:textId="7AC8E3B5" w:rsidR="00A80849" w:rsidRPr="00C37D99" w:rsidRDefault="00A80849" w:rsidP="00A80849">
      <w:pPr>
        <w:pStyle w:val="HTMLPreformatted"/>
        <w:spacing w:line="288" w:lineRule="auto"/>
        <w:rPr>
          <w:rFonts w:ascii="Times New Roman" w:hAnsi="Times New Roman" w:cs="Times New Roman"/>
          <w:sz w:val="24"/>
          <w:szCs w:val="24"/>
        </w:rPr>
      </w:pPr>
      <w:r>
        <w:rPr>
          <w:rFonts w:ascii="Times New Roman" w:hAnsi="Times New Roman" w:cs="Times New Roman"/>
          <w:sz w:val="24"/>
          <w:szCs w:val="24"/>
        </w:rPr>
        <w:tab/>
      </w:r>
      <w:r w:rsidRPr="00C37D99">
        <w:rPr>
          <w:rFonts w:ascii="Times New Roman" w:hAnsi="Times New Roman" w:cs="Times New Roman"/>
          <w:sz w:val="24"/>
          <w:szCs w:val="24"/>
        </w:rPr>
        <w:t>get</w:t>
      </w:r>
      <w:r w:rsidR="0020251E">
        <w:rPr>
          <w:rFonts w:ascii="Times New Roman" w:hAnsi="Times New Roman" w:cs="Times New Roman"/>
          <w:sz w:val="24"/>
          <w:szCs w:val="24"/>
        </w:rPr>
        <w:t>Band</w:t>
      </w:r>
      <w:r>
        <w:rPr>
          <w:rFonts w:ascii="Times New Roman" w:hAnsi="Times New Roman" w:cs="Times New Roman"/>
          <w:sz w:val="24"/>
          <w:szCs w:val="24"/>
        </w:rPr>
        <w:t>TypeList()</w:t>
      </w:r>
      <w:r w:rsidRPr="00C37D99">
        <w:rPr>
          <w:rFonts w:ascii="Times New Roman" w:hAnsi="Times New Roman" w:cs="Times New Roman"/>
          <w:sz w:val="24"/>
          <w:szCs w:val="24"/>
        </w:rPr>
        <w:t xml:space="preserve"> ;</w:t>
      </w:r>
    </w:p>
    <w:p w14:paraId="6F8D9C9E" w14:textId="77777777" w:rsidR="00A80849" w:rsidRPr="00C37D99" w:rsidRDefault="00A80849" w:rsidP="00A80849">
      <w:pPr>
        <w:spacing w:line="288" w:lineRule="auto"/>
        <w:rPr>
          <w:b/>
          <w:bCs/>
        </w:rPr>
      </w:pPr>
      <w:r w:rsidRPr="00C37D99">
        <w:rPr>
          <w:b/>
          <w:bCs/>
        </w:rPr>
        <w:t>Response:</w:t>
      </w:r>
    </w:p>
    <w:p w14:paraId="26BE4E37" w14:textId="77777777" w:rsidR="00A80849" w:rsidRPr="00C37D99" w:rsidRDefault="00A80849" w:rsidP="00A80849">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w:t>
      </w:r>
    </w:p>
    <w:p w14:paraId="6DCB4E59" w14:textId="77777777" w:rsidR="00A80849" w:rsidRPr="00C37D99" w:rsidRDefault="00A80849" w:rsidP="00A80849">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ab/>
        <w:t>"errorCode": "200",</w:t>
      </w:r>
    </w:p>
    <w:p w14:paraId="2B899948" w14:textId="77777777" w:rsidR="00A80849" w:rsidRPr="00C37D99" w:rsidRDefault="00A80849" w:rsidP="00E131AF">
      <w:pPr>
        <w:pStyle w:val="ANSVNormal"/>
        <w:rPr>
          <w:lang w:val="vi-VN"/>
        </w:rPr>
      </w:pPr>
      <w:r w:rsidRPr="00C37D99">
        <w:rPr>
          <w:lang w:val="vi-VN"/>
        </w:rPr>
        <w:t xml:space="preserve"> </w:t>
      </w:r>
      <w:r>
        <w:rPr>
          <w:lang w:val="vi-VN"/>
        </w:rPr>
        <w:tab/>
      </w:r>
      <w:r w:rsidRPr="00C37D99">
        <w:t>"errorMessage": "SUCCESS",</w:t>
      </w:r>
      <w:r w:rsidRPr="00C37D99">
        <w:rPr>
          <w:lang w:val="vi-VN"/>
        </w:rPr>
        <w:t xml:space="preserve">                     </w:t>
      </w:r>
    </w:p>
    <w:p w14:paraId="58CA16D4" w14:textId="46FFE3AD" w:rsidR="00A80849" w:rsidRPr="00C37D99" w:rsidRDefault="00A80849" w:rsidP="00A80849">
      <w:pPr>
        <w:pStyle w:val="FirstLevelBullet"/>
        <w:spacing w:line="288" w:lineRule="auto"/>
        <w:ind w:left="0" w:firstLine="720"/>
        <w:rPr>
          <w:sz w:val="24"/>
          <w:szCs w:val="24"/>
        </w:rPr>
      </w:pPr>
      <w:r w:rsidRPr="00C37D99">
        <w:rPr>
          <w:sz w:val="24"/>
          <w:szCs w:val="24"/>
          <w:lang w:val="vi-VN"/>
        </w:rPr>
        <w:t xml:space="preserve"> </w:t>
      </w:r>
      <w:r w:rsidRPr="00C37D99">
        <w:rPr>
          <w:sz w:val="24"/>
          <w:szCs w:val="24"/>
        </w:rPr>
        <w:t xml:space="preserve">"data": </w:t>
      </w:r>
      <w:r w:rsidR="000C549E">
        <w:rPr>
          <w:sz w:val="24"/>
          <w:szCs w:val="24"/>
        </w:rPr>
        <w:t>[</w:t>
      </w:r>
      <w:r w:rsidRPr="00C37D99">
        <w:rPr>
          <w:sz w:val="24"/>
          <w:szCs w:val="24"/>
        </w:rPr>
        <w:t>"</w:t>
      </w:r>
      <w:r w:rsidR="002F1FA0">
        <w:rPr>
          <w:sz w:val="24"/>
          <w:szCs w:val="24"/>
        </w:rPr>
        <w:t xml:space="preserve">Wireless </w:t>
      </w:r>
      <w:r>
        <w:rPr>
          <w:sz w:val="24"/>
          <w:szCs w:val="24"/>
        </w:rPr>
        <w:t>2.</w:t>
      </w:r>
      <w:r w:rsidR="002F1FA0">
        <w:rPr>
          <w:sz w:val="24"/>
          <w:szCs w:val="24"/>
        </w:rPr>
        <w:t>4G</w:t>
      </w:r>
      <w:r w:rsidR="000C549E" w:rsidRPr="00C37D99">
        <w:rPr>
          <w:sz w:val="24"/>
          <w:szCs w:val="24"/>
        </w:rPr>
        <w:t>"</w:t>
      </w:r>
      <w:r>
        <w:rPr>
          <w:sz w:val="24"/>
          <w:szCs w:val="24"/>
        </w:rPr>
        <w:t>,</w:t>
      </w:r>
      <w:r w:rsidR="000C549E" w:rsidRPr="00C37D99">
        <w:rPr>
          <w:sz w:val="24"/>
          <w:szCs w:val="24"/>
        </w:rPr>
        <w:t>"</w:t>
      </w:r>
      <w:r w:rsidR="002F1FA0">
        <w:rPr>
          <w:sz w:val="24"/>
          <w:szCs w:val="24"/>
        </w:rPr>
        <w:t>Wireless 5G</w:t>
      </w:r>
      <w:r w:rsidRPr="00C37D99">
        <w:rPr>
          <w:sz w:val="24"/>
          <w:szCs w:val="24"/>
        </w:rPr>
        <w:t>"</w:t>
      </w:r>
      <w:r w:rsidR="000C549E">
        <w:rPr>
          <w:sz w:val="24"/>
          <w:szCs w:val="24"/>
        </w:rPr>
        <w:t>]</w:t>
      </w:r>
    </w:p>
    <w:p w14:paraId="5BDA9B48" w14:textId="77777777" w:rsidR="00A80849" w:rsidRDefault="00A80849" w:rsidP="00E131AF">
      <w:pPr>
        <w:pStyle w:val="ANSVNormal"/>
        <w:rPr>
          <w:lang w:val="vi-VN"/>
        </w:rPr>
      </w:pPr>
      <w:r w:rsidRPr="00C37D99">
        <w:rPr>
          <w:lang w:val="vi-VN"/>
        </w:rPr>
        <w:t>}</w:t>
      </w:r>
    </w:p>
    <w:p w14:paraId="6F678D1E" w14:textId="17D9BA94" w:rsidR="00A80849" w:rsidRDefault="00A80849" w:rsidP="00E131AF">
      <w:pPr>
        <w:pStyle w:val="ANSVNormal"/>
        <w:rPr>
          <w:lang w:val="vi-VN"/>
        </w:rPr>
      </w:pPr>
    </w:p>
    <w:p w14:paraId="227842AF" w14:textId="4EC00812" w:rsidR="00A80849" w:rsidRPr="00C37D99" w:rsidRDefault="00A80849" w:rsidP="00303550">
      <w:pPr>
        <w:pStyle w:val="Heading3"/>
      </w:pPr>
      <w:bookmarkStart w:id="185" w:name="_Toc113436596"/>
      <w:r w:rsidRPr="00C37D99">
        <w:t>ge</w:t>
      </w:r>
      <w:r>
        <w:t>tPortF</w:t>
      </w:r>
      <w:r w:rsidR="00476479">
        <w:t>wd</w:t>
      </w:r>
      <w:r>
        <w:t>ProtocolList</w:t>
      </w:r>
      <w:bookmarkEnd w:id="185"/>
    </w:p>
    <w:p w14:paraId="7AA2E95F" w14:textId="77777777" w:rsidR="00A80849" w:rsidRPr="00C37D99" w:rsidRDefault="00A80849" w:rsidP="00A80849">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065"/>
        <w:gridCol w:w="7389"/>
      </w:tblGrid>
      <w:tr w:rsidR="00A80849" w:rsidRPr="00C37D99" w14:paraId="71D57D02" w14:textId="77777777" w:rsidTr="00E32F45">
        <w:tc>
          <w:tcPr>
            <w:tcW w:w="1092" w:type="pct"/>
            <w:shd w:val="clear" w:color="auto" w:fill="BFBFBF" w:themeFill="background1" w:themeFillShade="BF"/>
          </w:tcPr>
          <w:p w14:paraId="56DFCB62" w14:textId="77777777" w:rsidR="00A80849" w:rsidRPr="003313C2" w:rsidRDefault="00A80849" w:rsidP="00E131AF">
            <w:pPr>
              <w:pStyle w:val="ANSVNormal"/>
            </w:pPr>
            <w:r w:rsidRPr="003313C2">
              <w:t>Tên API</w:t>
            </w:r>
          </w:p>
        </w:tc>
        <w:tc>
          <w:tcPr>
            <w:tcW w:w="3908" w:type="pct"/>
            <w:shd w:val="clear" w:color="auto" w:fill="BFBFBF" w:themeFill="background1" w:themeFillShade="BF"/>
          </w:tcPr>
          <w:p w14:paraId="628A61C4" w14:textId="77777777" w:rsidR="00A80849" w:rsidRPr="003313C2" w:rsidRDefault="00A80849" w:rsidP="00E131AF">
            <w:pPr>
              <w:pStyle w:val="ANSVNormal"/>
            </w:pPr>
            <w:r w:rsidRPr="003313C2">
              <w:t>Mô tả</w:t>
            </w:r>
          </w:p>
        </w:tc>
      </w:tr>
      <w:tr w:rsidR="00A80849" w:rsidRPr="00C37D99" w14:paraId="555E248B" w14:textId="77777777" w:rsidTr="00E32F45">
        <w:trPr>
          <w:trHeight w:val="362"/>
        </w:trPr>
        <w:tc>
          <w:tcPr>
            <w:tcW w:w="1092" w:type="pct"/>
          </w:tcPr>
          <w:p w14:paraId="2629A9A4" w14:textId="5512A037" w:rsidR="00A80849" w:rsidRPr="00A7422D" w:rsidRDefault="00A80849" w:rsidP="00E131AF">
            <w:pPr>
              <w:pStyle w:val="ANSVNormal"/>
            </w:pPr>
            <w:r w:rsidRPr="00C37D99">
              <w:rPr>
                <w:lang w:val="vi-VN"/>
              </w:rPr>
              <w:t>get</w:t>
            </w:r>
            <w:r w:rsidR="00476479">
              <w:t>PortFwdProtocol</w:t>
            </w:r>
            <w:r>
              <w:t>List</w:t>
            </w:r>
          </w:p>
        </w:tc>
        <w:tc>
          <w:tcPr>
            <w:tcW w:w="3908" w:type="pct"/>
          </w:tcPr>
          <w:p w14:paraId="275DD26B" w14:textId="77910C5E" w:rsidR="00A80849" w:rsidRPr="00A7422D" w:rsidRDefault="00A80849" w:rsidP="00E131AF">
            <w:pPr>
              <w:pStyle w:val="ANSVNormal"/>
            </w:pPr>
            <w:r>
              <w:t xml:space="preserve">Lấy danh sách các loại </w:t>
            </w:r>
            <w:r w:rsidR="00476479">
              <w:t>giao thức cho cấu hình Port Forwarding</w:t>
            </w:r>
          </w:p>
        </w:tc>
      </w:tr>
      <w:tr w:rsidR="00A80849" w:rsidRPr="00C37D99" w14:paraId="0E76250E" w14:textId="77777777" w:rsidTr="00E32F45">
        <w:tc>
          <w:tcPr>
            <w:tcW w:w="1092" w:type="pct"/>
          </w:tcPr>
          <w:p w14:paraId="17ACC1E3" w14:textId="77777777" w:rsidR="00A80849" w:rsidRPr="00C37D99" w:rsidRDefault="00A80849" w:rsidP="00E131AF">
            <w:pPr>
              <w:pStyle w:val="ANSVNormal"/>
            </w:pPr>
            <w:r w:rsidRPr="00C37D99">
              <w:t>Method</w:t>
            </w:r>
          </w:p>
        </w:tc>
        <w:tc>
          <w:tcPr>
            <w:tcW w:w="3908" w:type="pct"/>
          </w:tcPr>
          <w:p w14:paraId="5996EFB0" w14:textId="77777777" w:rsidR="00A80849" w:rsidRPr="00C37D99" w:rsidRDefault="00A80849" w:rsidP="00E131AF">
            <w:pPr>
              <w:pStyle w:val="ANSVNormal"/>
            </w:pPr>
            <w:r w:rsidRPr="00C37D99">
              <w:t>Function call</w:t>
            </w:r>
          </w:p>
        </w:tc>
      </w:tr>
      <w:tr w:rsidR="00A80849" w:rsidRPr="00C37D99" w14:paraId="6111752E" w14:textId="77777777" w:rsidTr="00E32F45">
        <w:tc>
          <w:tcPr>
            <w:tcW w:w="1092" w:type="pct"/>
          </w:tcPr>
          <w:p w14:paraId="65785610" w14:textId="77777777" w:rsidR="00A80849" w:rsidRPr="00C37D99" w:rsidRDefault="00A80849" w:rsidP="00E131AF">
            <w:pPr>
              <w:pStyle w:val="ANSVNormal"/>
            </w:pPr>
            <w:r w:rsidRPr="00C37D99">
              <w:t>Response</w:t>
            </w:r>
          </w:p>
        </w:tc>
        <w:tc>
          <w:tcPr>
            <w:tcW w:w="3908" w:type="pct"/>
          </w:tcPr>
          <w:p w14:paraId="548A84B2" w14:textId="77777777" w:rsidR="00A80849" w:rsidRPr="00C37D99" w:rsidRDefault="00A80849" w:rsidP="00E131AF">
            <w:pPr>
              <w:pStyle w:val="ANSVNormal"/>
            </w:pPr>
            <w:r w:rsidRPr="00C37D99">
              <w:t>JSON Object</w:t>
            </w:r>
          </w:p>
        </w:tc>
      </w:tr>
    </w:tbl>
    <w:p w14:paraId="75C961B7" w14:textId="77777777" w:rsidR="00A80849" w:rsidRPr="00C37D99" w:rsidRDefault="00A80849" w:rsidP="00A80849">
      <w:pPr>
        <w:spacing w:line="288" w:lineRule="auto"/>
      </w:pPr>
    </w:p>
    <w:p w14:paraId="49B69AEC" w14:textId="77777777" w:rsidR="00A80849" w:rsidRDefault="00A80849" w:rsidP="00A80849">
      <w:pPr>
        <w:pStyle w:val="Heading4"/>
        <w:spacing w:line="288" w:lineRule="auto"/>
        <w:rPr>
          <w:sz w:val="24"/>
          <w:szCs w:val="24"/>
        </w:rPr>
      </w:pPr>
      <w:r w:rsidRPr="00C37D99">
        <w:rPr>
          <w:sz w:val="24"/>
          <w:szCs w:val="24"/>
        </w:rPr>
        <w:t>Request</w:t>
      </w:r>
    </w:p>
    <w:p w14:paraId="7D6229DF" w14:textId="10888A49" w:rsidR="00A80849" w:rsidRPr="00A7422D" w:rsidRDefault="00476479" w:rsidP="00A80849">
      <w:r w:rsidRPr="00C37D99">
        <w:rPr>
          <w:lang w:val="vi-VN"/>
        </w:rPr>
        <w:t>get</w:t>
      </w:r>
      <w:r>
        <w:t>PortFwdProtocolList</w:t>
      </w:r>
      <w:r w:rsidR="00A80849">
        <w:t>();</w:t>
      </w:r>
    </w:p>
    <w:p w14:paraId="39ED3D8F" w14:textId="77777777" w:rsidR="00A80849" w:rsidRPr="00C37D99" w:rsidRDefault="00A80849" w:rsidP="00A80849">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638"/>
        <w:gridCol w:w="1422"/>
        <w:gridCol w:w="1080"/>
        <w:gridCol w:w="1440"/>
        <w:gridCol w:w="2970"/>
      </w:tblGrid>
      <w:tr w:rsidR="00A80849" w:rsidRPr="00C37D99" w14:paraId="34930960" w14:textId="77777777" w:rsidTr="00E32F45">
        <w:trPr>
          <w:trHeight w:val="255"/>
        </w:trPr>
        <w:tc>
          <w:tcPr>
            <w:tcW w:w="625" w:type="dxa"/>
            <w:vAlign w:val="center"/>
          </w:tcPr>
          <w:p w14:paraId="5D5F6001" w14:textId="77777777" w:rsidR="00A80849" w:rsidRPr="00C37D99" w:rsidRDefault="00A80849" w:rsidP="00E32F45">
            <w:pPr>
              <w:spacing w:line="288" w:lineRule="auto"/>
              <w:rPr>
                <w:b/>
                <w:bCs/>
                <w:lang w:eastAsia="en-AU"/>
              </w:rPr>
            </w:pPr>
            <w:r w:rsidRPr="00C37D99">
              <w:rPr>
                <w:b/>
                <w:bCs/>
                <w:lang w:eastAsia="en-AU"/>
              </w:rPr>
              <w:t>No</w:t>
            </w:r>
          </w:p>
        </w:tc>
        <w:tc>
          <w:tcPr>
            <w:tcW w:w="1638" w:type="dxa"/>
            <w:shd w:val="clear" w:color="auto" w:fill="auto"/>
            <w:noWrap/>
            <w:vAlign w:val="center"/>
          </w:tcPr>
          <w:p w14:paraId="2EF2E406" w14:textId="77777777" w:rsidR="00A80849" w:rsidRPr="00C37D99" w:rsidRDefault="00A80849" w:rsidP="00E32F45">
            <w:pPr>
              <w:spacing w:line="288" w:lineRule="auto"/>
              <w:rPr>
                <w:b/>
                <w:bCs/>
                <w:lang w:eastAsia="en-AU"/>
              </w:rPr>
            </w:pPr>
            <w:r w:rsidRPr="00C37D99">
              <w:rPr>
                <w:b/>
                <w:bCs/>
                <w:lang w:eastAsia="en-AU"/>
              </w:rPr>
              <w:t>Parameter</w:t>
            </w:r>
          </w:p>
        </w:tc>
        <w:tc>
          <w:tcPr>
            <w:tcW w:w="1422" w:type="dxa"/>
            <w:shd w:val="clear" w:color="auto" w:fill="auto"/>
            <w:noWrap/>
            <w:vAlign w:val="center"/>
          </w:tcPr>
          <w:p w14:paraId="372295F8" w14:textId="77777777" w:rsidR="00A80849" w:rsidRPr="00C37D99" w:rsidRDefault="00A80849" w:rsidP="00E32F45">
            <w:pPr>
              <w:spacing w:line="288" w:lineRule="auto"/>
              <w:rPr>
                <w:b/>
                <w:bCs/>
                <w:lang w:eastAsia="en-AU"/>
              </w:rPr>
            </w:pPr>
            <w:r w:rsidRPr="00C37D99">
              <w:rPr>
                <w:b/>
                <w:bCs/>
                <w:lang w:eastAsia="en-AU"/>
              </w:rPr>
              <w:t>Mandatory</w:t>
            </w:r>
          </w:p>
        </w:tc>
        <w:tc>
          <w:tcPr>
            <w:tcW w:w="1080" w:type="dxa"/>
          </w:tcPr>
          <w:p w14:paraId="44E01220" w14:textId="77777777" w:rsidR="00A80849" w:rsidRPr="00C37D99" w:rsidRDefault="00A80849" w:rsidP="00E32F45">
            <w:pPr>
              <w:spacing w:line="288" w:lineRule="auto"/>
              <w:rPr>
                <w:b/>
                <w:bCs/>
                <w:lang w:eastAsia="en-AU"/>
              </w:rPr>
            </w:pPr>
            <w:r w:rsidRPr="00C37D99">
              <w:rPr>
                <w:b/>
                <w:bCs/>
                <w:lang w:eastAsia="en-AU"/>
              </w:rPr>
              <w:t>Type</w:t>
            </w:r>
          </w:p>
        </w:tc>
        <w:tc>
          <w:tcPr>
            <w:tcW w:w="1440" w:type="dxa"/>
            <w:vAlign w:val="center"/>
          </w:tcPr>
          <w:p w14:paraId="632436F4" w14:textId="77777777" w:rsidR="00A80849" w:rsidRPr="00C37D99" w:rsidRDefault="00A80849" w:rsidP="00E32F45">
            <w:pPr>
              <w:spacing w:line="288" w:lineRule="auto"/>
              <w:rPr>
                <w:b/>
                <w:bCs/>
                <w:lang w:eastAsia="en-AU"/>
              </w:rPr>
            </w:pPr>
            <w:r w:rsidRPr="00C37D99">
              <w:rPr>
                <w:b/>
                <w:bCs/>
                <w:lang w:eastAsia="en-AU"/>
              </w:rPr>
              <w:t>Max length</w:t>
            </w:r>
          </w:p>
        </w:tc>
        <w:tc>
          <w:tcPr>
            <w:tcW w:w="2970" w:type="dxa"/>
            <w:shd w:val="clear" w:color="auto" w:fill="auto"/>
            <w:noWrap/>
            <w:vAlign w:val="center"/>
          </w:tcPr>
          <w:p w14:paraId="7F5D2CF7" w14:textId="77777777" w:rsidR="00A80849" w:rsidRPr="00C37D99" w:rsidRDefault="00A80849" w:rsidP="00E32F45">
            <w:pPr>
              <w:spacing w:line="288" w:lineRule="auto"/>
              <w:rPr>
                <w:b/>
                <w:bCs/>
                <w:lang w:eastAsia="en-AU"/>
              </w:rPr>
            </w:pPr>
            <w:r w:rsidRPr="00C37D99">
              <w:rPr>
                <w:b/>
                <w:bCs/>
                <w:lang w:eastAsia="en-AU"/>
              </w:rPr>
              <w:t>Meaning</w:t>
            </w:r>
          </w:p>
        </w:tc>
      </w:tr>
      <w:tr w:rsidR="00A80849" w:rsidRPr="00C37D99" w14:paraId="3245C97A" w14:textId="77777777" w:rsidTr="00E32F45">
        <w:trPr>
          <w:trHeight w:val="255"/>
        </w:trPr>
        <w:tc>
          <w:tcPr>
            <w:tcW w:w="625" w:type="dxa"/>
            <w:vAlign w:val="center"/>
          </w:tcPr>
          <w:p w14:paraId="07DB7548" w14:textId="77777777" w:rsidR="00A80849" w:rsidRPr="00C37D99" w:rsidRDefault="00A80849" w:rsidP="00E32F45">
            <w:pPr>
              <w:spacing w:line="288" w:lineRule="auto"/>
              <w:rPr>
                <w:lang w:eastAsia="en-AU"/>
              </w:rPr>
            </w:pPr>
            <w:r w:rsidRPr="00C37D99">
              <w:rPr>
                <w:lang w:eastAsia="en-AU"/>
              </w:rPr>
              <w:t>1</w:t>
            </w:r>
          </w:p>
        </w:tc>
        <w:tc>
          <w:tcPr>
            <w:tcW w:w="1638" w:type="dxa"/>
            <w:shd w:val="clear" w:color="auto" w:fill="auto"/>
            <w:noWrap/>
            <w:vAlign w:val="center"/>
          </w:tcPr>
          <w:p w14:paraId="092EF0A0" w14:textId="77777777" w:rsidR="00A80849" w:rsidRPr="00C37D99" w:rsidRDefault="00A80849" w:rsidP="00E32F45">
            <w:pPr>
              <w:spacing w:line="288" w:lineRule="auto"/>
              <w:rPr>
                <w:lang w:eastAsia="en-AU"/>
              </w:rPr>
            </w:pPr>
            <w:r w:rsidRPr="00C37D99">
              <w:rPr>
                <w:lang w:eastAsia="en-AU"/>
              </w:rPr>
              <w:t>errorCode</w:t>
            </w:r>
          </w:p>
        </w:tc>
        <w:tc>
          <w:tcPr>
            <w:tcW w:w="1422" w:type="dxa"/>
            <w:shd w:val="clear" w:color="auto" w:fill="auto"/>
            <w:noWrap/>
            <w:vAlign w:val="center"/>
          </w:tcPr>
          <w:p w14:paraId="68D1D6B5" w14:textId="77777777" w:rsidR="00A80849" w:rsidRPr="00C37D99" w:rsidRDefault="00A80849" w:rsidP="00E32F45">
            <w:pPr>
              <w:spacing w:line="288" w:lineRule="auto"/>
              <w:rPr>
                <w:lang w:eastAsia="en-AU"/>
              </w:rPr>
            </w:pPr>
            <w:r w:rsidRPr="00C37D99">
              <w:rPr>
                <w:lang w:eastAsia="en-AU"/>
              </w:rPr>
              <w:t>Mandatory</w:t>
            </w:r>
          </w:p>
        </w:tc>
        <w:tc>
          <w:tcPr>
            <w:tcW w:w="1080" w:type="dxa"/>
          </w:tcPr>
          <w:p w14:paraId="5526BA84" w14:textId="77777777" w:rsidR="00A80849" w:rsidRPr="00C37D99" w:rsidRDefault="00A80849" w:rsidP="00E32F45">
            <w:pPr>
              <w:spacing w:line="288" w:lineRule="auto"/>
              <w:rPr>
                <w:lang w:eastAsia="en-AU"/>
              </w:rPr>
            </w:pPr>
            <w:r w:rsidRPr="00C37D99">
              <w:rPr>
                <w:lang w:eastAsia="en-AU"/>
              </w:rPr>
              <w:t>String</w:t>
            </w:r>
          </w:p>
        </w:tc>
        <w:tc>
          <w:tcPr>
            <w:tcW w:w="1440" w:type="dxa"/>
            <w:vAlign w:val="center"/>
          </w:tcPr>
          <w:p w14:paraId="49CE2ED9" w14:textId="77777777" w:rsidR="00A80849" w:rsidRPr="00C37D99" w:rsidRDefault="00A80849" w:rsidP="00E32F45">
            <w:pPr>
              <w:spacing w:line="288" w:lineRule="auto"/>
              <w:rPr>
                <w:lang w:eastAsia="en-AU"/>
              </w:rPr>
            </w:pPr>
            <w:r w:rsidRPr="00C37D99">
              <w:rPr>
                <w:lang w:eastAsia="en-AU"/>
              </w:rPr>
              <w:t>4</w:t>
            </w:r>
          </w:p>
        </w:tc>
        <w:tc>
          <w:tcPr>
            <w:tcW w:w="2970" w:type="dxa"/>
            <w:shd w:val="clear" w:color="auto" w:fill="auto"/>
            <w:noWrap/>
            <w:vAlign w:val="center"/>
          </w:tcPr>
          <w:p w14:paraId="05E80CF5" w14:textId="77777777" w:rsidR="00A80849" w:rsidRPr="00C37D99" w:rsidRDefault="00A80849" w:rsidP="00E32F45">
            <w:pPr>
              <w:spacing w:line="288" w:lineRule="auto"/>
              <w:rPr>
                <w:lang w:eastAsia="en-AU"/>
              </w:rPr>
            </w:pPr>
            <w:r w:rsidRPr="00C37D99">
              <w:rPr>
                <w:lang w:eastAsia="en-AU"/>
              </w:rPr>
              <w:t>Mã lỗi</w:t>
            </w:r>
          </w:p>
        </w:tc>
      </w:tr>
      <w:tr w:rsidR="00A80849" w:rsidRPr="00C37D99" w14:paraId="2CDC6F6C" w14:textId="77777777" w:rsidTr="00E32F45">
        <w:trPr>
          <w:trHeight w:val="255"/>
        </w:trPr>
        <w:tc>
          <w:tcPr>
            <w:tcW w:w="625" w:type="dxa"/>
            <w:vAlign w:val="center"/>
          </w:tcPr>
          <w:p w14:paraId="3A4F292F" w14:textId="77777777" w:rsidR="00A80849" w:rsidRPr="00C37D99" w:rsidRDefault="00A80849" w:rsidP="00E32F45">
            <w:pPr>
              <w:spacing w:line="288" w:lineRule="auto"/>
              <w:rPr>
                <w:lang w:eastAsia="en-AU"/>
              </w:rPr>
            </w:pPr>
            <w:r w:rsidRPr="00C37D99">
              <w:rPr>
                <w:lang w:eastAsia="en-AU"/>
              </w:rPr>
              <w:t>2</w:t>
            </w:r>
          </w:p>
        </w:tc>
        <w:tc>
          <w:tcPr>
            <w:tcW w:w="1638" w:type="dxa"/>
            <w:shd w:val="clear" w:color="auto" w:fill="auto"/>
            <w:noWrap/>
            <w:vAlign w:val="center"/>
          </w:tcPr>
          <w:p w14:paraId="09EBBE14" w14:textId="77777777" w:rsidR="00A80849" w:rsidRPr="00C37D99" w:rsidRDefault="00A80849" w:rsidP="00E32F45">
            <w:pPr>
              <w:spacing w:line="288" w:lineRule="auto"/>
              <w:rPr>
                <w:lang w:eastAsia="en-AU"/>
              </w:rPr>
            </w:pPr>
            <w:r w:rsidRPr="00C37D99">
              <w:rPr>
                <w:lang w:eastAsia="en-AU"/>
              </w:rPr>
              <w:t>errorMessage</w:t>
            </w:r>
          </w:p>
        </w:tc>
        <w:tc>
          <w:tcPr>
            <w:tcW w:w="1422" w:type="dxa"/>
            <w:shd w:val="clear" w:color="auto" w:fill="auto"/>
            <w:noWrap/>
            <w:vAlign w:val="center"/>
          </w:tcPr>
          <w:p w14:paraId="33E7BC1D" w14:textId="77777777" w:rsidR="00A80849" w:rsidRPr="00C37D99" w:rsidRDefault="00A80849" w:rsidP="00E32F45">
            <w:pPr>
              <w:spacing w:line="288" w:lineRule="auto"/>
              <w:rPr>
                <w:lang w:eastAsia="en-AU"/>
              </w:rPr>
            </w:pPr>
            <w:r w:rsidRPr="00C37D99">
              <w:rPr>
                <w:lang w:eastAsia="en-AU"/>
              </w:rPr>
              <w:t>Optional</w:t>
            </w:r>
          </w:p>
        </w:tc>
        <w:tc>
          <w:tcPr>
            <w:tcW w:w="1080" w:type="dxa"/>
          </w:tcPr>
          <w:p w14:paraId="5C287CE0" w14:textId="77777777" w:rsidR="00A80849" w:rsidRPr="00C37D99" w:rsidRDefault="00A80849" w:rsidP="00E32F45">
            <w:pPr>
              <w:spacing w:line="288" w:lineRule="auto"/>
              <w:rPr>
                <w:lang w:eastAsia="en-AU"/>
              </w:rPr>
            </w:pPr>
            <w:r w:rsidRPr="00C37D99">
              <w:rPr>
                <w:lang w:eastAsia="en-AU"/>
              </w:rPr>
              <w:t>String</w:t>
            </w:r>
          </w:p>
        </w:tc>
        <w:tc>
          <w:tcPr>
            <w:tcW w:w="1440" w:type="dxa"/>
            <w:vAlign w:val="center"/>
          </w:tcPr>
          <w:p w14:paraId="184B7D23" w14:textId="77777777" w:rsidR="00A80849" w:rsidRPr="00C37D99" w:rsidRDefault="00A80849" w:rsidP="00E32F45">
            <w:pPr>
              <w:spacing w:line="288" w:lineRule="auto"/>
              <w:rPr>
                <w:lang w:eastAsia="en-AU"/>
              </w:rPr>
            </w:pPr>
            <w:r w:rsidRPr="00C37D99">
              <w:rPr>
                <w:lang w:eastAsia="en-AU"/>
              </w:rPr>
              <w:t>64</w:t>
            </w:r>
          </w:p>
        </w:tc>
        <w:tc>
          <w:tcPr>
            <w:tcW w:w="2970" w:type="dxa"/>
            <w:shd w:val="clear" w:color="auto" w:fill="auto"/>
            <w:noWrap/>
            <w:vAlign w:val="center"/>
          </w:tcPr>
          <w:p w14:paraId="230C6070" w14:textId="77777777" w:rsidR="00A80849" w:rsidRPr="00C37D99" w:rsidRDefault="00A80849" w:rsidP="00E32F45">
            <w:pPr>
              <w:spacing w:line="288" w:lineRule="auto"/>
              <w:rPr>
                <w:lang w:eastAsia="en-AU"/>
              </w:rPr>
            </w:pPr>
            <w:r w:rsidRPr="00C37D99">
              <w:rPr>
                <w:lang w:eastAsia="en-AU"/>
              </w:rPr>
              <w:t>Mô tả lỗi</w:t>
            </w:r>
          </w:p>
        </w:tc>
      </w:tr>
      <w:tr w:rsidR="00A80849" w:rsidRPr="00C37D99" w14:paraId="32314C17" w14:textId="77777777" w:rsidTr="00E32F45">
        <w:trPr>
          <w:trHeight w:val="255"/>
        </w:trPr>
        <w:tc>
          <w:tcPr>
            <w:tcW w:w="625" w:type="dxa"/>
            <w:vAlign w:val="center"/>
          </w:tcPr>
          <w:p w14:paraId="1FAB47B2" w14:textId="77777777" w:rsidR="00A80849" w:rsidRPr="00C37D99" w:rsidRDefault="00A80849" w:rsidP="00E32F45">
            <w:pPr>
              <w:spacing w:line="288" w:lineRule="auto"/>
              <w:rPr>
                <w:lang w:val="vi-VN" w:eastAsia="en-AU"/>
              </w:rPr>
            </w:pPr>
            <w:r w:rsidRPr="00C37D99">
              <w:rPr>
                <w:lang w:val="vi-VN" w:eastAsia="en-AU"/>
              </w:rPr>
              <w:t>3</w:t>
            </w:r>
          </w:p>
        </w:tc>
        <w:tc>
          <w:tcPr>
            <w:tcW w:w="1638" w:type="dxa"/>
            <w:shd w:val="clear" w:color="auto" w:fill="auto"/>
            <w:noWrap/>
            <w:vAlign w:val="center"/>
          </w:tcPr>
          <w:p w14:paraId="08EA39C1" w14:textId="77777777" w:rsidR="00A80849" w:rsidRPr="00C37D99" w:rsidRDefault="00A80849" w:rsidP="00E32F45">
            <w:pPr>
              <w:spacing w:line="288" w:lineRule="auto"/>
              <w:rPr>
                <w:lang w:eastAsia="en-AU"/>
              </w:rPr>
            </w:pPr>
            <w:r>
              <w:t>data</w:t>
            </w:r>
          </w:p>
        </w:tc>
        <w:tc>
          <w:tcPr>
            <w:tcW w:w="1422" w:type="dxa"/>
            <w:shd w:val="clear" w:color="auto" w:fill="auto"/>
            <w:noWrap/>
            <w:vAlign w:val="center"/>
          </w:tcPr>
          <w:p w14:paraId="1CB65C89" w14:textId="77777777" w:rsidR="00A80849" w:rsidRPr="00C37D99" w:rsidRDefault="00A80849" w:rsidP="00E32F45">
            <w:pPr>
              <w:spacing w:line="288" w:lineRule="auto"/>
              <w:rPr>
                <w:lang w:eastAsia="en-AU"/>
              </w:rPr>
            </w:pPr>
            <w:r w:rsidRPr="00C37D99">
              <w:rPr>
                <w:lang w:eastAsia="en-AU"/>
              </w:rPr>
              <w:t>Optional</w:t>
            </w:r>
          </w:p>
        </w:tc>
        <w:tc>
          <w:tcPr>
            <w:tcW w:w="1080" w:type="dxa"/>
            <w:vAlign w:val="center"/>
          </w:tcPr>
          <w:p w14:paraId="1B08A8D2" w14:textId="3412C879" w:rsidR="00A80849" w:rsidRPr="00A7422D" w:rsidRDefault="00A80849" w:rsidP="00E32F45">
            <w:pPr>
              <w:spacing w:line="288" w:lineRule="auto"/>
              <w:rPr>
                <w:lang w:eastAsia="en-AU"/>
              </w:rPr>
            </w:pPr>
            <w:r>
              <w:rPr>
                <w:lang w:eastAsia="en-AU"/>
              </w:rPr>
              <w:t>String</w:t>
            </w:r>
            <w:r w:rsidR="004F74F1">
              <w:rPr>
                <w:lang w:eastAsia="en-AU"/>
              </w:rPr>
              <w:t xml:space="preserve"> array</w:t>
            </w:r>
          </w:p>
        </w:tc>
        <w:tc>
          <w:tcPr>
            <w:tcW w:w="1440" w:type="dxa"/>
            <w:vAlign w:val="center"/>
          </w:tcPr>
          <w:p w14:paraId="36414AD8" w14:textId="77777777" w:rsidR="00A80849" w:rsidRPr="003313C2" w:rsidRDefault="00A80849" w:rsidP="00E32F45">
            <w:pPr>
              <w:spacing w:line="288" w:lineRule="auto"/>
              <w:rPr>
                <w:lang w:eastAsia="en-AU"/>
              </w:rPr>
            </w:pPr>
            <w:r>
              <w:rPr>
                <w:lang w:eastAsia="en-AU"/>
              </w:rPr>
              <w:t>32</w:t>
            </w:r>
          </w:p>
        </w:tc>
        <w:tc>
          <w:tcPr>
            <w:tcW w:w="2970" w:type="dxa"/>
            <w:shd w:val="clear" w:color="auto" w:fill="auto"/>
            <w:noWrap/>
            <w:vAlign w:val="center"/>
          </w:tcPr>
          <w:p w14:paraId="01E1100C" w14:textId="4FA19CAD" w:rsidR="00A80849" w:rsidRPr="00C70E13" w:rsidRDefault="00A80849" w:rsidP="00E32F45">
            <w:pPr>
              <w:spacing w:line="288" w:lineRule="auto"/>
              <w:rPr>
                <w:lang w:eastAsia="en-AU"/>
              </w:rPr>
            </w:pPr>
            <w:r>
              <w:t xml:space="preserve">Danh sách </w:t>
            </w:r>
            <w:r w:rsidR="00476479">
              <w:t>Protocol</w:t>
            </w:r>
          </w:p>
        </w:tc>
      </w:tr>
    </w:tbl>
    <w:p w14:paraId="2840DCE2" w14:textId="77777777" w:rsidR="00A80849" w:rsidRPr="00C37D99" w:rsidRDefault="00A80849" w:rsidP="00A80849">
      <w:pPr>
        <w:pStyle w:val="Heading4"/>
        <w:spacing w:line="288" w:lineRule="auto"/>
        <w:rPr>
          <w:sz w:val="24"/>
          <w:szCs w:val="24"/>
        </w:rPr>
      </w:pPr>
      <w:r w:rsidRPr="00C37D99">
        <w:rPr>
          <w:sz w:val="24"/>
          <w:szCs w:val="24"/>
        </w:rPr>
        <w:t>Example</w:t>
      </w:r>
    </w:p>
    <w:p w14:paraId="5B66A25E" w14:textId="77777777" w:rsidR="00A80849" w:rsidRPr="00C37D99" w:rsidRDefault="00A80849" w:rsidP="00A80849">
      <w:pPr>
        <w:spacing w:line="288" w:lineRule="auto"/>
        <w:rPr>
          <w:b/>
          <w:bCs/>
        </w:rPr>
      </w:pPr>
      <w:r w:rsidRPr="00C37D99">
        <w:rPr>
          <w:b/>
          <w:bCs/>
        </w:rPr>
        <w:t>Request:</w:t>
      </w:r>
    </w:p>
    <w:p w14:paraId="0B6FC8F1" w14:textId="220DA9DC" w:rsidR="00A80849" w:rsidRPr="00C37D99" w:rsidRDefault="00A80849" w:rsidP="00476479">
      <w:r>
        <w:tab/>
      </w:r>
      <w:r w:rsidR="00476479" w:rsidRPr="00476479">
        <w:t>getPortFwdProtocolList</w:t>
      </w:r>
      <w:r>
        <w:t>()</w:t>
      </w:r>
      <w:r w:rsidRPr="00C37D99">
        <w:t xml:space="preserve"> ;</w:t>
      </w:r>
    </w:p>
    <w:p w14:paraId="5A7C8264" w14:textId="77777777" w:rsidR="00A80849" w:rsidRPr="00C37D99" w:rsidRDefault="00A80849" w:rsidP="00A80849">
      <w:pPr>
        <w:spacing w:line="288" w:lineRule="auto"/>
        <w:rPr>
          <w:b/>
          <w:bCs/>
        </w:rPr>
      </w:pPr>
      <w:r w:rsidRPr="00C37D99">
        <w:rPr>
          <w:b/>
          <w:bCs/>
        </w:rPr>
        <w:t>Response:</w:t>
      </w:r>
    </w:p>
    <w:p w14:paraId="75A3230C" w14:textId="77777777" w:rsidR="00A80849" w:rsidRPr="00C37D99" w:rsidRDefault="00A80849" w:rsidP="00A80849">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w:t>
      </w:r>
    </w:p>
    <w:p w14:paraId="0E8472B5" w14:textId="77777777" w:rsidR="00A80849" w:rsidRPr="00C37D99" w:rsidRDefault="00A80849" w:rsidP="00A80849">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ab/>
        <w:t>"errorCode": "200",</w:t>
      </w:r>
    </w:p>
    <w:p w14:paraId="0A313A3C" w14:textId="77777777" w:rsidR="00A80849" w:rsidRPr="00C37D99" w:rsidRDefault="00A80849" w:rsidP="00E131AF">
      <w:pPr>
        <w:pStyle w:val="ANSVNormal"/>
        <w:rPr>
          <w:lang w:val="vi-VN"/>
        </w:rPr>
      </w:pPr>
      <w:r w:rsidRPr="00C37D99">
        <w:rPr>
          <w:lang w:val="vi-VN"/>
        </w:rPr>
        <w:t xml:space="preserve"> </w:t>
      </w:r>
      <w:r>
        <w:rPr>
          <w:lang w:val="vi-VN"/>
        </w:rPr>
        <w:tab/>
      </w:r>
      <w:r w:rsidRPr="00C37D99">
        <w:t>"errorMessage": "SUCCESS",</w:t>
      </w:r>
      <w:r w:rsidRPr="00C37D99">
        <w:rPr>
          <w:lang w:val="vi-VN"/>
        </w:rPr>
        <w:t xml:space="preserve">                     </w:t>
      </w:r>
    </w:p>
    <w:p w14:paraId="1D93D748" w14:textId="10EB132A" w:rsidR="00A80849" w:rsidRPr="00C37D99" w:rsidRDefault="00A80849" w:rsidP="00A80849">
      <w:pPr>
        <w:pStyle w:val="FirstLevelBullet"/>
        <w:spacing w:line="288" w:lineRule="auto"/>
        <w:ind w:left="0" w:firstLine="720"/>
        <w:rPr>
          <w:sz w:val="24"/>
          <w:szCs w:val="24"/>
        </w:rPr>
      </w:pPr>
      <w:r w:rsidRPr="00C37D99">
        <w:rPr>
          <w:sz w:val="24"/>
          <w:szCs w:val="24"/>
          <w:lang w:val="vi-VN"/>
        </w:rPr>
        <w:lastRenderedPageBreak/>
        <w:t xml:space="preserve"> </w:t>
      </w:r>
      <w:r w:rsidRPr="00C37D99">
        <w:rPr>
          <w:sz w:val="24"/>
          <w:szCs w:val="24"/>
        </w:rPr>
        <w:t xml:space="preserve">"data": </w:t>
      </w:r>
      <w:r w:rsidR="004F74F1">
        <w:rPr>
          <w:sz w:val="24"/>
          <w:szCs w:val="24"/>
        </w:rPr>
        <w:t>[</w:t>
      </w:r>
      <w:r w:rsidRPr="00C37D99">
        <w:rPr>
          <w:sz w:val="24"/>
          <w:szCs w:val="24"/>
        </w:rPr>
        <w:t>"</w:t>
      </w:r>
      <w:r w:rsidR="00476479">
        <w:rPr>
          <w:sz w:val="24"/>
          <w:szCs w:val="24"/>
        </w:rPr>
        <w:t>TCP</w:t>
      </w:r>
      <w:r w:rsidR="004F74F1" w:rsidRPr="00C37D99">
        <w:rPr>
          <w:sz w:val="24"/>
          <w:szCs w:val="24"/>
        </w:rPr>
        <w:t>"</w:t>
      </w:r>
      <w:r w:rsidR="00476479">
        <w:rPr>
          <w:sz w:val="24"/>
          <w:szCs w:val="24"/>
        </w:rPr>
        <w:t>,</w:t>
      </w:r>
      <w:r w:rsidR="004F74F1">
        <w:rPr>
          <w:sz w:val="24"/>
          <w:szCs w:val="24"/>
        </w:rPr>
        <w:t xml:space="preserve"> </w:t>
      </w:r>
      <w:r w:rsidR="004F74F1" w:rsidRPr="00C37D99">
        <w:rPr>
          <w:sz w:val="24"/>
          <w:szCs w:val="24"/>
        </w:rPr>
        <w:t>"</w:t>
      </w:r>
      <w:r w:rsidR="00476479">
        <w:rPr>
          <w:sz w:val="24"/>
          <w:szCs w:val="24"/>
        </w:rPr>
        <w:t>UDP</w:t>
      </w:r>
      <w:r w:rsidR="004F74F1" w:rsidRPr="00C37D99">
        <w:rPr>
          <w:sz w:val="24"/>
          <w:szCs w:val="24"/>
        </w:rPr>
        <w:t>"</w:t>
      </w:r>
      <w:r w:rsidR="00476479">
        <w:rPr>
          <w:sz w:val="24"/>
          <w:szCs w:val="24"/>
        </w:rPr>
        <w:t>,</w:t>
      </w:r>
      <w:r w:rsidR="004F74F1">
        <w:rPr>
          <w:sz w:val="24"/>
          <w:szCs w:val="24"/>
        </w:rPr>
        <w:t xml:space="preserve"> </w:t>
      </w:r>
      <w:r w:rsidR="004F74F1" w:rsidRPr="00C37D99">
        <w:rPr>
          <w:sz w:val="24"/>
          <w:szCs w:val="24"/>
        </w:rPr>
        <w:t>"</w:t>
      </w:r>
      <w:r w:rsidR="00476479">
        <w:rPr>
          <w:sz w:val="24"/>
          <w:szCs w:val="24"/>
        </w:rPr>
        <w:t>ALL</w:t>
      </w:r>
      <w:r w:rsidRPr="00C37D99">
        <w:rPr>
          <w:sz w:val="24"/>
          <w:szCs w:val="24"/>
        </w:rPr>
        <w:t>"</w:t>
      </w:r>
      <w:r w:rsidR="004F74F1">
        <w:rPr>
          <w:sz w:val="24"/>
          <w:szCs w:val="24"/>
        </w:rPr>
        <w:t>]</w:t>
      </w:r>
    </w:p>
    <w:p w14:paraId="4BB6A392" w14:textId="77777777" w:rsidR="00A80849" w:rsidRDefault="00A80849" w:rsidP="00E131AF">
      <w:pPr>
        <w:pStyle w:val="ANSVNormal"/>
        <w:rPr>
          <w:lang w:val="vi-VN"/>
        </w:rPr>
      </w:pPr>
      <w:r w:rsidRPr="00C37D99">
        <w:rPr>
          <w:lang w:val="vi-VN"/>
        </w:rPr>
        <w:t>}</w:t>
      </w:r>
    </w:p>
    <w:p w14:paraId="2ADCC00F" w14:textId="35FD9221" w:rsidR="00476479" w:rsidRPr="00C37D99" w:rsidRDefault="00476479" w:rsidP="00303550">
      <w:pPr>
        <w:pStyle w:val="Heading3"/>
      </w:pPr>
      <w:bookmarkStart w:id="186" w:name="_Toc113436597"/>
      <w:r w:rsidRPr="00C37D99">
        <w:t>ge</w:t>
      </w:r>
      <w:r>
        <w:t>tServiceProviderList</w:t>
      </w:r>
      <w:bookmarkEnd w:id="186"/>
    </w:p>
    <w:p w14:paraId="71C0C342" w14:textId="77777777" w:rsidR="00476479" w:rsidRPr="00C37D99" w:rsidRDefault="00476479" w:rsidP="00476479">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065"/>
        <w:gridCol w:w="7389"/>
      </w:tblGrid>
      <w:tr w:rsidR="00476479" w:rsidRPr="00C37D99" w14:paraId="7F0D2E6E" w14:textId="77777777" w:rsidTr="00E32F45">
        <w:tc>
          <w:tcPr>
            <w:tcW w:w="1092" w:type="pct"/>
            <w:shd w:val="clear" w:color="auto" w:fill="BFBFBF" w:themeFill="background1" w:themeFillShade="BF"/>
          </w:tcPr>
          <w:p w14:paraId="0B0FA394" w14:textId="77777777" w:rsidR="00476479" w:rsidRPr="003313C2" w:rsidRDefault="00476479" w:rsidP="00E131AF">
            <w:pPr>
              <w:pStyle w:val="ANSVNormal"/>
            </w:pPr>
            <w:r w:rsidRPr="003313C2">
              <w:t>Tên API</w:t>
            </w:r>
          </w:p>
        </w:tc>
        <w:tc>
          <w:tcPr>
            <w:tcW w:w="3908" w:type="pct"/>
            <w:shd w:val="clear" w:color="auto" w:fill="BFBFBF" w:themeFill="background1" w:themeFillShade="BF"/>
          </w:tcPr>
          <w:p w14:paraId="72032E1E" w14:textId="77777777" w:rsidR="00476479" w:rsidRPr="003313C2" w:rsidRDefault="00476479" w:rsidP="00E131AF">
            <w:pPr>
              <w:pStyle w:val="ANSVNormal"/>
            </w:pPr>
            <w:r w:rsidRPr="003313C2">
              <w:t>Mô tả</w:t>
            </w:r>
          </w:p>
        </w:tc>
      </w:tr>
      <w:tr w:rsidR="00476479" w:rsidRPr="00C37D99" w14:paraId="566166B6" w14:textId="77777777" w:rsidTr="00E32F45">
        <w:trPr>
          <w:trHeight w:val="362"/>
        </w:trPr>
        <w:tc>
          <w:tcPr>
            <w:tcW w:w="1092" w:type="pct"/>
          </w:tcPr>
          <w:p w14:paraId="37BB23C7" w14:textId="7D97E6DE" w:rsidR="00476479" w:rsidRPr="00476479" w:rsidRDefault="00476479" w:rsidP="00E131AF">
            <w:pPr>
              <w:pStyle w:val="ANSVNormal"/>
            </w:pPr>
            <w:r w:rsidRPr="00C37D99">
              <w:rPr>
                <w:lang w:val="vi-VN"/>
              </w:rPr>
              <w:t>get</w:t>
            </w:r>
            <w:r>
              <w:t>ServiceProviderList</w:t>
            </w:r>
          </w:p>
        </w:tc>
        <w:tc>
          <w:tcPr>
            <w:tcW w:w="3908" w:type="pct"/>
          </w:tcPr>
          <w:p w14:paraId="21585FD6" w14:textId="6A9E37FA" w:rsidR="00476479" w:rsidRPr="00A7422D" w:rsidRDefault="00476479" w:rsidP="00E131AF">
            <w:pPr>
              <w:pStyle w:val="ANSVNormal"/>
            </w:pPr>
            <w:r>
              <w:t>Lấy danh sách các Service provider</w:t>
            </w:r>
          </w:p>
        </w:tc>
      </w:tr>
      <w:tr w:rsidR="00476479" w:rsidRPr="00C37D99" w14:paraId="6AFAE738" w14:textId="77777777" w:rsidTr="00E32F45">
        <w:tc>
          <w:tcPr>
            <w:tcW w:w="1092" w:type="pct"/>
          </w:tcPr>
          <w:p w14:paraId="71AE4961" w14:textId="77777777" w:rsidR="00476479" w:rsidRPr="00C37D99" w:rsidRDefault="00476479" w:rsidP="00E131AF">
            <w:pPr>
              <w:pStyle w:val="ANSVNormal"/>
            </w:pPr>
            <w:r w:rsidRPr="00C37D99">
              <w:t>Method</w:t>
            </w:r>
          </w:p>
        </w:tc>
        <w:tc>
          <w:tcPr>
            <w:tcW w:w="3908" w:type="pct"/>
          </w:tcPr>
          <w:p w14:paraId="4641F258" w14:textId="77777777" w:rsidR="00476479" w:rsidRPr="00C37D99" w:rsidRDefault="00476479" w:rsidP="00E131AF">
            <w:pPr>
              <w:pStyle w:val="ANSVNormal"/>
            </w:pPr>
            <w:r w:rsidRPr="00C37D99">
              <w:t>Function call</w:t>
            </w:r>
          </w:p>
        </w:tc>
      </w:tr>
      <w:tr w:rsidR="00476479" w:rsidRPr="00C37D99" w14:paraId="791BD451" w14:textId="77777777" w:rsidTr="00E32F45">
        <w:tc>
          <w:tcPr>
            <w:tcW w:w="1092" w:type="pct"/>
          </w:tcPr>
          <w:p w14:paraId="36853399" w14:textId="77777777" w:rsidR="00476479" w:rsidRPr="00C37D99" w:rsidRDefault="00476479" w:rsidP="00E131AF">
            <w:pPr>
              <w:pStyle w:val="ANSVNormal"/>
            </w:pPr>
            <w:r w:rsidRPr="00C37D99">
              <w:t>Response</w:t>
            </w:r>
          </w:p>
        </w:tc>
        <w:tc>
          <w:tcPr>
            <w:tcW w:w="3908" w:type="pct"/>
          </w:tcPr>
          <w:p w14:paraId="2F194FEC" w14:textId="77777777" w:rsidR="00476479" w:rsidRPr="00C37D99" w:rsidRDefault="00476479" w:rsidP="00E131AF">
            <w:pPr>
              <w:pStyle w:val="ANSVNormal"/>
            </w:pPr>
            <w:r w:rsidRPr="00C37D99">
              <w:t>JSON Object</w:t>
            </w:r>
          </w:p>
        </w:tc>
      </w:tr>
    </w:tbl>
    <w:p w14:paraId="3BAD217C" w14:textId="77777777" w:rsidR="00476479" w:rsidRPr="00C37D99" w:rsidRDefault="00476479" w:rsidP="00476479">
      <w:pPr>
        <w:spacing w:line="288" w:lineRule="auto"/>
      </w:pPr>
    </w:p>
    <w:p w14:paraId="7BEA67D6" w14:textId="77777777" w:rsidR="00476479" w:rsidRDefault="00476479" w:rsidP="00476479">
      <w:pPr>
        <w:pStyle w:val="Heading4"/>
        <w:spacing w:line="288" w:lineRule="auto"/>
        <w:rPr>
          <w:sz w:val="24"/>
          <w:szCs w:val="24"/>
        </w:rPr>
      </w:pPr>
      <w:r w:rsidRPr="00C37D99">
        <w:rPr>
          <w:sz w:val="24"/>
          <w:szCs w:val="24"/>
        </w:rPr>
        <w:t>Request</w:t>
      </w:r>
    </w:p>
    <w:p w14:paraId="6A9E7C1E" w14:textId="53C233D1" w:rsidR="00476479" w:rsidRPr="00A7422D" w:rsidRDefault="00476479" w:rsidP="00476479">
      <w:r w:rsidRPr="00C37D99">
        <w:rPr>
          <w:lang w:val="vi-VN"/>
        </w:rPr>
        <w:t>get</w:t>
      </w:r>
      <w:r>
        <w:t>ServiceProviderList();</w:t>
      </w:r>
    </w:p>
    <w:p w14:paraId="5D0C8302" w14:textId="77777777" w:rsidR="00476479" w:rsidRPr="00C37D99" w:rsidRDefault="00476479" w:rsidP="00476479">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638"/>
        <w:gridCol w:w="1422"/>
        <w:gridCol w:w="1080"/>
        <w:gridCol w:w="1440"/>
        <w:gridCol w:w="2970"/>
      </w:tblGrid>
      <w:tr w:rsidR="00476479" w:rsidRPr="00C37D99" w14:paraId="558E12BC" w14:textId="77777777" w:rsidTr="00E32F45">
        <w:trPr>
          <w:trHeight w:val="255"/>
        </w:trPr>
        <w:tc>
          <w:tcPr>
            <w:tcW w:w="625" w:type="dxa"/>
            <w:vAlign w:val="center"/>
          </w:tcPr>
          <w:p w14:paraId="440AC416" w14:textId="77777777" w:rsidR="00476479" w:rsidRPr="00C37D99" w:rsidRDefault="00476479" w:rsidP="00E32F45">
            <w:pPr>
              <w:spacing w:line="288" w:lineRule="auto"/>
              <w:rPr>
                <w:b/>
                <w:bCs/>
                <w:lang w:eastAsia="en-AU"/>
              </w:rPr>
            </w:pPr>
            <w:r w:rsidRPr="00C37D99">
              <w:rPr>
                <w:b/>
                <w:bCs/>
                <w:lang w:eastAsia="en-AU"/>
              </w:rPr>
              <w:t>No</w:t>
            </w:r>
          </w:p>
        </w:tc>
        <w:tc>
          <w:tcPr>
            <w:tcW w:w="1638" w:type="dxa"/>
            <w:shd w:val="clear" w:color="auto" w:fill="auto"/>
            <w:noWrap/>
            <w:vAlign w:val="center"/>
          </w:tcPr>
          <w:p w14:paraId="6C114A18" w14:textId="77777777" w:rsidR="00476479" w:rsidRPr="00C37D99" w:rsidRDefault="00476479" w:rsidP="00E32F45">
            <w:pPr>
              <w:spacing w:line="288" w:lineRule="auto"/>
              <w:rPr>
                <w:b/>
                <w:bCs/>
                <w:lang w:eastAsia="en-AU"/>
              </w:rPr>
            </w:pPr>
            <w:r w:rsidRPr="00C37D99">
              <w:rPr>
                <w:b/>
                <w:bCs/>
                <w:lang w:eastAsia="en-AU"/>
              </w:rPr>
              <w:t>Parameter</w:t>
            </w:r>
          </w:p>
        </w:tc>
        <w:tc>
          <w:tcPr>
            <w:tcW w:w="1422" w:type="dxa"/>
            <w:shd w:val="clear" w:color="auto" w:fill="auto"/>
            <w:noWrap/>
            <w:vAlign w:val="center"/>
          </w:tcPr>
          <w:p w14:paraId="6E546D35" w14:textId="77777777" w:rsidR="00476479" w:rsidRPr="00C37D99" w:rsidRDefault="00476479" w:rsidP="00E32F45">
            <w:pPr>
              <w:spacing w:line="288" w:lineRule="auto"/>
              <w:rPr>
                <w:b/>
                <w:bCs/>
                <w:lang w:eastAsia="en-AU"/>
              </w:rPr>
            </w:pPr>
            <w:r w:rsidRPr="00C37D99">
              <w:rPr>
                <w:b/>
                <w:bCs/>
                <w:lang w:eastAsia="en-AU"/>
              </w:rPr>
              <w:t>Mandatory</w:t>
            </w:r>
          </w:p>
        </w:tc>
        <w:tc>
          <w:tcPr>
            <w:tcW w:w="1080" w:type="dxa"/>
          </w:tcPr>
          <w:p w14:paraId="37EE7913" w14:textId="77777777" w:rsidR="00476479" w:rsidRPr="00C37D99" w:rsidRDefault="00476479" w:rsidP="00E32F45">
            <w:pPr>
              <w:spacing w:line="288" w:lineRule="auto"/>
              <w:rPr>
                <w:b/>
                <w:bCs/>
                <w:lang w:eastAsia="en-AU"/>
              </w:rPr>
            </w:pPr>
            <w:r w:rsidRPr="00C37D99">
              <w:rPr>
                <w:b/>
                <w:bCs/>
                <w:lang w:eastAsia="en-AU"/>
              </w:rPr>
              <w:t>Type</w:t>
            </w:r>
          </w:p>
        </w:tc>
        <w:tc>
          <w:tcPr>
            <w:tcW w:w="1440" w:type="dxa"/>
            <w:vAlign w:val="center"/>
          </w:tcPr>
          <w:p w14:paraId="52A79A41" w14:textId="77777777" w:rsidR="00476479" w:rsidRPr="00C37D99" w:rsidRDefault="00476479" w:rsidP="00E32F45">
            <w:pPr>
              <w:spacing w:line="288" w:lineRule="auto"/>
              <w:rPr>
                <w:b/>
                <w:bCs/>
                <w:lang w:eastAsia="en-AU"/>
              </w:rPr>
            </w:pPr>
            <w:r w:rsidRPr="00C37D99">
              <w:rPr>
                <w:b/>
                <w:bCs/>
                <w:lang w:eastAsia="en-AU"/>
              </w:rPr>
              <w:t>Max length</w:t>
            </w:r>
          </w:p>
        </w:tc>
        <w:tc>
          <w:tcPr>
            <w:tcW w:w="2970" w:type="dxa"/>
            <w:shd w:val="clear" w:color="auto" w:fill="auto"/>
            <w:noWrap/>
            <w:vAlign w:val="center"/>
          </w:tcPr>
          <w:p w14:paraId="02D58CFA" w14:textId="77777777" w:rsidR="00476479" w:rsidRPr="00C37D99" w:rsidRDefault="00476479" w:rsidP="00E32F45">
            <w:pPr>
              <w:spacing w:line="288" w:lineRule="auto"/>
              <w:rPr>
                <w:b/>
                <w:bCs/>
                <w:lang w:eastAsia="en-AU"/>
              </w:rPr>
            </w:pPr>
            <w:r w:rsidRPr="00C37D99">
              <w:rPr>
                <w:b/>
                <w:bCs/>
                <w:lang w:eastAsia="en-AU"/>
              </w:rPr>
              <w:t>Meaning</w:t>
            </w:r>
          </w:p>
        </w:tc>
      </w:tr>
      <w:tr w:rsidR="00476479" w:rsidRPr="00C37D99" w14:paraId="03548328" w14:textId="77777777" w:rsidTr="00E32F45">
        <w:trPr>
          <w:trHeight w:val="255"/>
        </w:trPr>
        <w:tc>
          <w:tcPr>
            <w:tcW w:w="625" w:type="dxa"/>
            <w:vAlign w:val="center"/>
          </w:tcPr>
          <w:p w14:paraId="46718DD1" w14:textId="77777777" w:rsidR="00476479" w:rsidRPr="00C37D99" w:rsidRDefault="00476479" w:rsidP="00E32F45">
            <w:pPr>
              <w:spacing w:line="288" w:lineRule="auto"/>
              <w:rPr>
                <w:lang w:eastAsia="en-AU"/>
              </w:rPr>
            </w:pPr>
            <w:r w:rsidRPr="00C37D99">
              <w:rPr>
                <w:lang w:eastAsia="en-AU"/>
              </w:rPr>
              <w:t>1</w:t>
            </w:r>
          </w:p>
        </w:tc>
        <w:tc>
          <w:tcPr>
            <w:tcW w:w="1638" w:type="dxa"/>
            <w:shd w:val="clear" w:color="auto" w:fill="auto"/>
            <w:noWrap/>
            <w:vAlign w:val="center"/>
          </w:tcPr>
          <w:p w14:paraId="0D5A5B67" w14:textId="77777777" w:rsidR="00476479" w:rsidRPr="00C37D99" w:rsidRDefault="00476479" w:rsidP="00E32F45">
            <w:pPr>
              <w:spacing w:line="288" w:lineRule="auto"/>
              <w:rPr>
                <w:lang w:eastAsia="en-AU"/>
              </w:rPr>
            </w:pPr>
            <w:r w:rsidRPr="00C37D99">
              <w:rPr>
                <w:lang w:eastAsia="en-AU"/>
              </w:rPr>
              <w:t>errorCode</w:t>
            </w:r>
          </w:p>
        </w:tc>
        <w:tc>
          <w:tcPr>
            <w:tcW w:w="1422" w:type="dxa"/>
            <w:shd w:val="clear" w:color="auto" w:fill="auto"/>
            <w:noWrap/>
            <w:vAlign w:val="center"/>
          </w:tcPr>
          <w:p w14:paraId="5E71350A" w14:textId="77777777" w:rsidR="00476479" w:rsidRPr="00C37D99" w:rsidRDefault="00476479" w:rsidP="00E32F45">
            <w:pPr>
              <w:spacing w:line="288" w:lineRule="auto"/>
              <w:rPr>
                <w:lang w:eastAsia="en-AU"/>
              </w:rPr>
            </w:pPr>
            <w:r w:rsidRPr="00C37D99">
              <w:rPr>
                <w:lang w:eastAsia="en-AU"/>
              </w:rPr>
              <w:t>Mandatory</w:t>
            </w:r>
          </w:p>
        </w:tc>
        <w:tc>
          <w:tcPr>
            <w:tcW w:w="1080" w:type="dxa"/>
          </w:tcPr>
          <w:p w14:paraId="380CAA6F" w14:textId="77777777" w:rsidR="00476479" w:rsidRPr="00C37D99" w:rsidRDefault="00476479" w:rsidP="00E32F45">
            <w:pPr>
              <w:spacing w:line="288" w:lineRule="auto"/>
              <w:rPr>
                <w:lang w:eastAsia="en-AU"/>
              </w:rPr>
            </w:pPr>
            <w:r w:rsidRPr="00C37D99">
              <w:rPr>
                <w:lang w:eastAsia="en-AU"/>
              </w:rPr>
              <w:t>String</w:t>
            </w:r>
          </w:p>
        </w:tc>
        <w:tc>
          <w:tcPr>
            <w:tcW w:w="1440" w:type="dxa"/>
            <w:vAlign w:val="center"/>
          </w:tcPr>
          <w:p w14:paraId="58F32A15" w14:textId="77777777" w:rsidR="00476479" w:rsidRPr="00C37D99" w:rsidRDefault="00476479" w:rsidP="00E32F45">
            <w:pPr>
              <w:spacing w:line="288" w:lineRule="auto"/>
              <w:rPr>
                <w:lang w:eastAsia="en-AU"/>
              </w:rPr>
            </w:pPr>
            <w:r w:rsidRPr="00C37D99">
              <w:rPr>
                <w:lang w:eastAsia="en-AU"/>
              </w:rPr>
              <w:t>4</w:t>
            </w:r>
          </w:p>
        </w:tc>
        <w:tc>
          <w:tcPr>
            <w:tcW w:w="2970" w:type="dxa"/>
            <w:shd w:val="clear" w:color="auto" w:fill="auto"/>
            <w:noWrap/>
            <w:vAlign w:val="center"/>
          </w:tcPr>
          <w:p w14:paraId="03A24598" w14:textId="77777777" w:rsidR="00476479" w:rsidRPr="00C37D99" w:rsidRDefault="00476479" w:rsidP="00E32F45">
            <w:pPr>
              <w:spacing w:line="288" w:lineRule="auto"/>
              <w:rPr>
                <w:lang w:eastAsia="en-AU"/>
              </w:rPr>
            </w:pPr>
            <w:r w:rsidRPr="00C37D99">
              <w:rPr>
                <w:lang w:eastAsia="en-AU"/>
              </w:rPr>
              <w:t>Mã lỗi</w:t>
            </w:r>
          </w:p>
        </w:tc>
      </w:tr>
      <w:tr w:rsidR="00476479" w:rsidRPr="00C37D99" w14:paraId="09787006" w14:textId="77777777" w:rsidTr="00E32F45">
        <w:trPr>
          <w:trHeight w:val="255"/>
        </w:trPr>
        <w:tc>
          <w:tcPr>
            <w:tcW w:w="625" w:type="dxa"/>
            <w:vAlign w:val="center"/>
          </w:tcPr>
          <w:p w14:paraId="5C384C14" w14:textId="77777777" w:rsidR="00476479" w:rsidRPr="00C37D99" w:rsidRDefault="00476479" w:rsidP="00E32F45">
            <w:pPr>
              <w:spacing w:line="288" w:lineRule="auto"/>
              <w:rPr>
                <w:lang w:eastAsia="en-AU"/>
              </w:rPr>
            </w:pPr>
            <w:r w:rsidRPr="00C37D99">
              <w:rPr>
                <w:lang w:eastAsia="en-AU"/>
              </w:rPr>
              <w:t>2</w:t>
            </w:r>
          </w:p>
        </w:tc>
        <w:tc>
          <w:tcPr>
            <w:tcW w:w="1638" w:type="dxa"/>
            <w:shd w:val="clear" w:color="auto" w:fill="auto"/>
            <w:noWrap/>
            <w:vAlign w:val="center"/>
          </w:tcPr>
          <w:p w14:paraId="76CB7E18" w14:textId="77777777" w:rsidR="00476479" w:rsidRPr="00C37D99" w:rsidRDefault="00476479" w:rsidP="00E32F45">
            <w:pPr>
              <w:spacing w:line="288" w:lineRule="auto"/>
              <w:rPr>
                <w:lang w:eastAsia="en-AU"/>
              </w:rPr>
            </w:pPr>
            <w:r w:rsidRPr="00C37D99">
              <w:rPr>
                <w:lang w:eastAsia="en-AU"/>
              </w:rPr>
              <w:t>errorMessage</w:t>
            </w:r>
          </w:p>
        </w:tc>
        <w:tc>
          <w:tcPr>
            <w:tcW w:w="1422" w:type="dxa"/>
            <w:shd w:val="clear" w:color="auto" w:fill="auto"/>
            <w:noWrap/>
            <w:vAlign w:val="center"/>
          </w:tcPr>
          <w:p w14:paraId="77B165F6" w14:textId="77777777" w:rsidR="00476479" w:rsidRPr="00C37D99" w:rsidRDefault="00476479" w:rsidP="00E32F45">
            <w:pPr>
              <w:spacing w:line="288" w:lineRule="auto"/>
              <w:rPr>
                <w:lang w:eastAsia="en-AU"/>
              </w:rPr>
            </w:pPr>
            <w:r w:rsidRPr="00C37D99">
              <w:rPr>
                <w:lang w:eastAsia="en-AU"/>
              </w:rPr>
              <w:t>Optional</w:t>
            </w:r>
          </w:p>
        </w:tc>
        <w:tc>
          <w:tcPr>
            <w:tcW w:w="1080" w:type="dxa"/>
          </w:tcPr>
          <w:p w14:paraId="6BA18952" w14:textId="77777777" w:rsidR="00476479" w:rsidRPr="00C37D99" w:rsidRDefault="00476479" w:rsidP="00E32F45">
            <w:pPr>
              <w:spacing w:line="288" w:lineRule="auto"/>
              <w:rPr>
                <w:lang w:eastAsia="en-AU"/>
              </w:rPr>
            </w:pPr>
            <w:r w:rsidRPr="00C37D99">
              <w:rPr>
                <w:lang w:eastAsia="en-AU"/>
              </w:rPr>
              <w:t>String</w:t>
            </w:r>
          </w:p>
        </w:tc>
        <w:tc>
          <w:tcPr>
            <w:tcW w:w="1440" w:type="dxa"/>
            <w:vAlign w:val="center"/>
          </w:tcPr>
          <w:p w14:paraId="2F1E11D7" w14:textId="77777777" w:rsidR="00476479" w:rsidRPr="00C37D99" w:rsidRDefault="00476479" w:rsidP="00E32F45">
            <w:pPr>
              <w:spacing w:line="288" w:lineRule="auto"/>
              <w:rPr>
                <w:lang w:eastAsia="en-AU"/>
              </w:rPr>
            </w:pPr>
            <w:r w:rsidRPr="00C37D99">
              <w:rPr>
                <w:lang w:eastAsia="en-AU"/>
              </w:rPr>
              <w:t>64</w:t>
            </w:r>
          </w:p>
        </w:tc>
        <w:tc>
          <w:tcPr>
            <w:tcW w:w="2970" w:type="dxa"/>
            <w:shd w:val="clear" w:color="auto" w:fill="auto"/>
            <w:noWrap/>
            <w:vAlign w:val="center"/>
          </w:tcPr>
          <w:p w14:paraId="2F9F331B" w14:textId="77777777" w:rsidR="00476479" w:rsidRPr="00C37D99" w:rsidRDefault="00476479" w:rsidP="00E32F45">
            <w:pPr>
              <w:spacing w:line="288" w:lineRule="auto"/>
              <w:rPr>
                <w:lang w:eastAsia="en-AU"/>
              </w:rPr>
            </w:pPr>
            <w:r w:rsidRPr="00C37D99">
              <w:rPr>
                <w:lang w:eastAsia="en-AU"/>
              </w:rPr>
              <w:t>Mô tả lỗi</w:t>
            </w:r>
          </w:p>
        </w:tc>
      </w:tr>
      <w:tr w:rsidR="00476479" w:rsidRPr="00C37D99" w14:paraId="725E452B" w14:textId="77777777" w:rsidTr="00E32F45">
        <w:trPr>
          <w:trHeight w:val="255"/>
        </w:trPr>
        <w:tc>
          <w:tcPr>
            <w:tcW w:w="625" w:type="dxa"/>
            <w:vAlign w:val="center"/>
          </w:tcPr>
          <w:p w14:paraId="6C6E4828" w14:textId="77777777" w:rsidR="00476479" w:rsidRPr="00C37D99" w:rsidRDefault="00476479" w:rsidP="00E32F45">
            <w:pPr>
              <w:spacing w:line="288" w:lineRule="auto"/>
              <w:rPr>
                <w:lang w:val="vi-VN" w:eastAsia="en-AU"/>
              </w:rPr>
            </w:pPr>
            <w:r w:rsidRPr="00C37D99">
              <w:rPr>
                <w:lang w:val="vi-VN" w:eastAsia="en-AU"/>
              </w:rPr>
              <w:t>3</w:t>
            </w:r>
          </w:p>
        </w:tc>
        <w:tc>
          <w:tcPr>
            <w:tcW w:w="1638" w:type="dxa"/>
            <w:shd w:val="clear" w:color="auto" w:fill="auto"/>
            <w:noWrap/>
            <w:vAlign w:val="center"/>
          </w:tcPr>
          <w:p w14:paraId="5DD3064A" w14:textId="77777777" w:rsidR="00476479" w:rsidRPr="00C37D99" w:rsidRDefault="00476479" w:rsidP="00E32F45">
            <w:pPr>
              <w:spacing w:line="288" w:lineRule="auto"/>
              <w:rPr>
                <w:lang w:eastAsia="en-AU"/>
              </w:rPr>
            </w:pPr>
            <w:r>
              <w:t>data</w:t>
            </w:r>
          </w:p>
        </w:tc>
        <w:tc>
          <w:tcPr>
            <w:tcW w:w="1422" w:type="dxa"/>
            <w:shd w:val="clear" w:color="auto" w:fill="auto"/>
            <w:noWrap/>
            <w:vAlign w:val="center"/>
          </w:tcPr>
          <w:p w14:paraId="03A5241F" w14:textId="77777777" w:rsidR="00476479" w:rsidRPr="00C37D99" w:rsidRDefault="00476479" w:rsidP="00E32F45">
            <w:pPr>
              <w:spacing w:line="288" w:lineRule="auto"/>
              <w:rPr>
                <w:lang w:eastAsia="en-AU"/>
              </w:rPr>
            </w:pPr>
            <w:r w:rsidRPr="00C37D99">
              <w:rPr>
                <w:lang w:eastAsia="en-AU"/>
              </w:rPr>
              <w:t>Optional</w:t>
            </w:r>
          </w:p>
        </w:tc>
        <w:tc>
          <w:tcPr>
            <w:tcW w:w="1080" w:type="dxa"/>
            <w:vAlign w:val="center"/>
          </w:tcPr>
          <w:p w14:paraId="71676791" w14:textId="5624B719" w:rsidR="00476479" w:rsidRPr="00A7422D" w:rsidRDefault="00476479" w:rsidP="00E32F45">
            <w:pPr>
              <w:spacing w:line="288" w:lineRule="auto"/>
              <w:rPr>
                <w:lang w:eastAsia="en-AU"/>
              </w:rPr>
            </w:pPr>
            <w:r>
              <w:rPr>
                <w:lang w:eastAsia="en-AU"/>
              </w:rPr>
              <w:t>String</w:t>
            </w:r>
            <w:r w:rsidR="004F74F1">
              <w:rPr>
                <w:lang w:eastAsia="en-AU"/>
              </w:rPr>
              <w:t xml:space="preserve"> array</w:t>
            </w:r>
          </w:p>
        </w:tc>
        <w:tc>
          <w:tcPr>
            <w:tcW w:w="1440" w:type="dxa"/>
            <w:vAlign w:val="center"/>
          </w:tcPr>
          <w:p w14:paraId="26FD0942" w14:textId="36CC4324" w:rsidR="00476479" w:rsidRPr="003313C2" w:rsidRDefault="00476479" w:rsidP="00E32F45">
            <w:pPr>
              <w:spacing w:line="288" w:lineRule="auto"/>
              <w:rPr>
                <w:lang w:eastAsia="en-AU"/>
              </w:rPr>
            </w:pPr>
            <w:r>
              <w:rPr>
                <w:lang w:eastAsia="en-AU"/>
              </w:rPr>
              <w:t>256</w:t>
            </w:r>
          </w:p>
        </w:tc>
        <w:tc>
          <w:tcPr>
            <w:tcW w:w="2970" w:type="dxa"/>
            <w:shd w:val="clear" w:color="auto" w:fill="auto"/>
            <w:noWrap/>
            <w:vAlign w:val="center"/>
          </w:tcPr>
          <w:p w14:paraId="5458EBE3" w14:textId="6C97739A" w:rsidR="00476479" w:rsidRPr="00C70E13" w:rsidRDefault="00476479" w:rsidP="00E32F45">
            <w:pPr>
              <w:spacing w:line="288" w:lineRule="auto"/>
              <w:rPr>
                <w:lang w:eastAsia="en-AU"/>
              </w:rPr>
            </w:pPr>
            <w:r>
              <w:t>Danh sách service provider</w:t>
            </w:r>
          </w:p>
        </w:tc>
      </w:tr>
    </w:tbl>
    <w:p w14:paraId="25907D6E" w14:textId="77777777" w:rsidR="00476479" w:rsidRPr="00C37D99" w:rsidRDefault="00476479" w:rsidP="00476479">
      <w:pPr>
        <w:pStyle w:val="Heading4"/>
        <w:spacing w:line="288" w:lineRule="auto"/>
        <w:rPr>
          <w:sz w:val="24"/>
          <w:szCs w:val="24"/>
        </w:rPr>
      </w:pPr>
      <w:r w:rsidRPr="00C37D99">
        <w:rPr>
          <w:sz w:val="24"/>
          <w:szCs w:val="24"/>
        </w:rPr>
        <w:t>Example</w:t>
      </w:r>
    </w:p>
    <w:p w14:paraId="3328B3B6" w14:textId="77777777" w:rsidR="00476479" w:rsidRPr="00C37D99" w:rsidRDefault="00476479" w:rsidP="00476479">
      <w:pPr>
        <w:spacing w:line="288" w:lineRule="auto"/>
        <w:rPr>
          <w:b/>
          <w:bCs/>
        </w:rPr>
      </w:pPr>
      <w:r w:rsidRPr="00C37D99">
        <w:rPr>
          <w:b/>
          <w:bCs/>
        </w:rPr>
        <w:t>Request:</w:t>
      </w:r>
    </w:p>
    <w:p w14:paraId="3B832349" w14:textId="1C179718" w:rsidR="00476479" w:rsidRPr="00C37D99" w:rsidRDefault="00476479" w:rsidP="00476479">
      <w:r>
        <w:tab/>
      </w:r>
      <w:r w:rsidRPr="00C37D99">
        <w:rPr>
          <w:lang w:val="vi-VN"/>
        </w:rPr>
        <w:t>get</w:t>
      </w:r>
      <w:r>
        <w:t>ServiceProviderList()</w:t>
      </w:r>
      <w:r w:rsidRPr="00C37D99">
        <w:t xml:space="preserve"> ;</w:t>
      </w:r>
    </w:p>
    <w:p w14:paraId="30ED7D04" w14:textId="77777777" w:rsidR="00476479" w:rsidRPr="00C37D99" w:rsidRDefault="00476479" w:rsidP="00476479">
      <w:pPr>
        <w:spacing w:line="288" w:lineRule="auto"/>
        <w:rPr>
          <w:b/>
          <w:bCs/>
        </w:rPr>
      </w:pPr>
      <w:r w:rsidRPr="00C37D99">
        <w:rPr>
          <w:b/>
          <w:bCs/>
        </w:rPr>
        <w:t>Response:</w:t>
      </w:r>
    </w:p>
    <w:p w14:paraId="21E1BF99" w14:textId="77777777" w:rsidR="00476479" w:rsidRPr="00C37D99" w:rsidRDefault="00476479" w:rsidP="00476479">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w:t>
      </w:r>
    </w:p>
    <w:p w14:paraId="6C800C73" w14:textId="77777777" w:rsidR="00476479" w:rsidRPr="00C37D99" w:rsidRDefault="00476479" w:rsidP="00476479">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ab/>
        <w:t>"errorCode": "200",</w:t>
      </w:r>
    </w:p>
    <w:p w14:paraId="076A76A4" w14:textId="77777777" w:rsidR="00476479" w:rsidRPr="00C37D99" w:rsidRDefault="00476479" w:rsidP="00E131AF">
      <w:pPr>
        <w:pStyle w:val="ANSVNormal"/>
        <w:rPr>
          <w:lang w:val="vi-VN"/>
        </w:rPr>
      </w:pPr>
      <w:r w:rsidRPr="00C37D99">
        <w:rPr>
          <w:lang w:val="vi-VN"/>
        </w:rPr>
        <w:t xml:space="preserve"> </w:t>
      </w:r>
      <w:r>
        <w:rPr>
          <w:lang w:val="vi-VN"/>
        </w:rPr>
        <w:tab/>
      </w:r>
      <w:r w:rsidRPr="00C37D99">
        <w:t>"errorMessage": "SUCCESS",</w:t>
      </w:r>
      <w:r w:rsidRPr="00C37D99">
        <w:rPr>
          <w:lang w:val="vi-VN"/>
        </w:rPr>
        <w:t xml:space="preserve">                     </w:t>
      </w:r>
    </w:p>
    <w:p w14:paraId="1A56238F" w14:textId="1CE0980A" w:rsidR="00476479" w:rsidRPr="00C37D99" w:rsidRDefault="00476479" w:rsidP="00476479">
      <w:pPr>
        <w:pStyle w:val="Default"/>
      </w:pPr>
      <w:r w:rsidRPr="00C37D99">
        <w:rPr>
          <w:lang w:val="vi-VN"/>
        </w:rPr>
        <w:t xml:space="preserve"> </w:t>
      </w:r>
      <w:r>
        <w:tab/>
      </w:r>
      <w:r w:rsidRPr="00C37D99">
        <w:t xml:space="preserve">"data": </w:t>
      </w:r>
      <w:r w:rsidR="004F74F1">
        <w:t>[</w:t>
      </w:r>
      <w:r w:rsidRPr="00C37D99">
        <w:t>"</w:t>
      </w:r>
      <w:r w:rsidRPr="00476479">
        <w:t>www.no-ip.com</w:t>
      </w:r>
      <w:r w:rsidR="004F74F1" w:rsidRPr="00C37D99">
        <w:t>"</w:t>
      </w:r>
      <w:r>
        <w:t>,</w:t>
      </w:r>
      <w:r w:rsidR="004F74F1">
        <w:t xml:space="preserve"> </w:t>
      </w:r>
      <w:r w:rsidR="008949F4" w:rsidRPr="00C37D99">
        <w:t>"</w:t>
      </w:r>
      <w:hyperlink r:id="rId12" w:history="1">
        <w:r w:rsidR="004F74F1" w:rsidRPr="001448A4">
          <w:rPr>
            <w:rStyle w:val="Hyperlink"/>
          </w:rPr>
          <w:t>www.dyndns.com</w:t>
        </w:r>
      </w:hyperlink>
      <w:r w:rsidR="008949F4" w:rsidRPr="00C37D99">
        <w:t>"</w:t>
      </w:r>
      <w:r>
        <w:t>,</w:t>
      </w:r>
      <w:r w:rsidR="004F74F1" w:rsidRPr="004F74F1">
        <w:t xml:space="preserve"> </w:t>
      </w:r>
      <w:r w:rsidR="004F74F1" w:rsidRPr="00C37D99">
        <w:t>"</w:t>
      </w:r>
      <w:r w:rsidRPr="00476479">
        <w:t>www.tzo.net</w:t>
      </w:r>
      <w:r w:rsidR="004F74F1" w:rsidRPr="00C37D99">
        <w:t>"</w:t>
      </w:r>
      <w:r>
        <w:t>,</w:t>
      </w:r>
      <w:r w:rsidR="004F74F1">
        <w:t xml:space="preserve"> </w:t>
      </w:r>
      <w:r w:rsidR="00054B5E" w:rsidRPr="00C37D99">
        <w:t>"</w:t>
      </w:r>
      <w:r w:rsidRPr="00476479">
        <w:t>www.zoneedit.com</w:t>
      </w:r>
      <w:r w:rsidR="00054B5E" w:rsidRPr="00C37D99">
        <w:t>"</w:t>
      </w:r>
      <w:r>
        <w:t>,</w:t>
      </w:r>
      <w:r w:rsidR="00054B5E">
        <w:t xml:space="preserve"> </w:t>
      </w:r>
      <w:r w:rsidR="00054B5E" w:rsidRPr="00C37D99">
        <w:t>"</w:t>
      </w:r>
      <w:r w:rsidRPr="00476479">
        <w:t>www.dhs.org</w:t>
      </w:r>
      <w:r w:rsidR="00054B5E" w:rsidRPr="00C37D99">
        <w:t>"</w:t>
      </w:r>
      <w:r w:rsidR="00C2755F">
        <w:t>,</w:t>
      </w:r>
      <w:r w:rsidR="00054B5E">
        <w:t xml:space="preserve"> </w:t>
      </w:r>
      <w:r w:rsidR="00054B5E" w:rsidRPr="00C37D99">
        <w:t>"</w:t>
      </w:r>
      <w:r w:rsidRPr="00476479">
        <w:t>www.hn.org</w:t>
      </w:r>
      <w:r w:rsidR="00054B5E" w:rsidRPr="00C37D99">
        <w:t>"</w:t>
      </w:r>
      <w:r w:rsidR="00C2755F">
        <w:t>,</w:t>
      </w:r>
      <w:r w:rsidR="00054B5E">
        <w:t xml:space="preserve"> </w:t>
      </w:r>
      <w:r w:rsidR="00054B5E" w:rsidRPr="00C37D99">
        <w:t>"</w:t>
      </w:r>
      <w:r w:rsidRPr="00476479">
        <w:t>www.ez-ip.net</w:t>
      </w:r>
      <w:r w:rsidR="00054B5E" w:rsidRPr="00C37D99">
        <w:t>"</w:t>
      </w:r>
      <w:r w:rsidR="4491CE88">
        <w:t>,</w:t>
      </w:r>
      <w:r w:rsidR="00054B5E">
        <w:t xml:space="preserve"> </w:t>
      </w:r>
      <w:r w:rsidR="00054B5E" w:rsidRPr="00C37D99">
        <w:t>"</w:t>
      </w:r>
      <w:r w:rsidR="4491CE88">
        <w:t>www.easydns.com</w:t>
      </w:r>
      <w:r w:rsidRPr="00C37D99">
        <w:t>"</w:t>
      </w:r>
      <w:r w:rsidR="00054B5E">
        <w:t>]</w:t>
      </w:r>
    </w:p>
    <w:p w14:paraId="759EDE57" w14:textId="77777777" w:rsidR="00476479" w:rsidRDefault="00476479" w:rsidP="00E131AF">
      <w:pPr>
        <w:pStyle w:val="ANSVNormal"/>
        <w:rPr>
          <w:lang w:val="vi-VN"/>
        </w:rPr>
      </w:pPr>
      <w:r w:rsidRPr="00C37D99">
        <w:rPr>
          <w:lang w:val="vi-VN"/>
        </w:rPr>
        <w:t>}</w:t>
      </w:r>
    </w:p>
    <w:p w14:paraId="66400E6D" w14:textId="5C0A18B3" w:rsidR="009C094C" w:rsidRPr="00C37D99" w:rsidRDefault="009C094C" w:rsidP="00303550">
      <w:pPr>
        <w:pStyle w:val="Heading3"/>
      </w:pPr>
      <w:bookmarkStart w:id="187" w:name="_Toc113436598"/>
      <w:r>
        <w:t>delete</w:t>
      </w:r>
      <w:r w:rsidRPr="00C37D99">
        <w:t>Device</w:t>
      </w:r>
      <w:bookmarkEnd w:id="187"/>
    </w:p>
    <w:p w14:paraId="4276492F" w14:textId="77777777" w:rsidR="009C094C" w:rsidRPr="00C37D99" w:rsidRDefault="009C094C" w:rsidP="009C094C">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9C094C" w:rsidRPr="00C37D99" w14:paraId="28F3C0ED" w14:textId="77777777" w:rsidTr="00E32F45">
        <w:tc>
          <w:tcPr>
            <w:tcW w:w="1122" w:type="pct"/>
            <w:shd w:val="clear" w:color="auto" w:fill="BFBFBF" w:themeFill="background1" w:themeFillShade="BF"/>
          </w:tcPr>
          <w:p w14:paraId="4EE264E4" w14:textId="77777777" w:rsidR="009C094C" w:rsidRPr="00C37D99" w:rsidRDefault="009C094C" w:rsidP="00E131AF">
            <w:pPr>
              <w:pStyle w:val="ANSVNormal"/>
            </w:pPr>
            <w:r w:rsidRPr="00C37D99">
              <w:t>Tên API</w:t>
            </w:r>
          </w:p>
        </w:tc>
        <w:tc>
          <w:tcPr>
            <w:tcW w:w="3878" w:type="pct"/>
            <w:shd w:val="clear" w:color="auto" w:fill="BFBFBF" w:themeFill="background1" w:themeFillShade="BF"/>
          </w:tcPr>
          <w:p w14:paraId="5E457058" w14:textId="77777777" w:rsidR="009C094C" w:rsidRPr="00C37D99" w:rsidRDefault="009C094C" w:rsidP="00E131AF">
            <w:pPr>
              <w:pStyle w:val="ANSVNormal"/>
            </w:pPr>
            <w:r w:rsidRPr="00C37D99">
              <w:t>Mô tả</w:t>
            </w:r>
          </w:p>
        </w:tc>
      </w:tr>
      <w:tr w:rsidR="009C094C" w:rsidRPr="00C37D99" w14:paraId="1F0857E9" w14:textId="77777777" w:rsidTr="00E32F45">
        <w:trPr>
          <w:trHeight w:val="362"/>
        </w:trPr>
        <w:tc>
          <w:tcPr>
            <w:tcW w:w="1122" w:type="pct"/>
          </w:tcPr>
          <w:p w14:paraId="2A3D1F96" w14:textId="06E74F51" w:rsidR="009C094C" w:rsidRPr="00C37D99" w:rsidRDefault="009C094C" w:rsidP="00E131AF">
            <w:pPr>
              <w:pStyle w:val="ANSVNormal"/>
              <w:rPr>
                <w:lang w:val="vi-VN"/>
              </w:rPr>
            </w:pPr>
            <w:r>
              <w:t>delete</w:t>
            </w:r>
            <w:r w:rsidRPr="00C37D99">
              <w:rPr>
                <w:lang w:val="vi-VN"/>
              </w:rPr>
              <w:t>Device</w:t>
            </w:r>
          </w:p>
        </w:tc>
        <w:tc>
          <w:tcPr>
            <w:tcW w:w="3878" w:type="pct"/>
          </w:tcPr>
          <w:p w14:paraId="05F18F05" w14:textId="07FEC2BA" w:rsidR="009C094C" w:rsidRPr="00C37D99" w:rsidRDefault="009C094C" w:rsidP="00E131AF">
            <w:pPr>
              <w:pStyle w:val="ANSVNormal"/>
            </w:pPr>
            <w:r>
              <w:t>Xóa</w:t>
            </w:r>
            <w:r w:rsidRPr="00C37D99">
              <w:t xml:space="preserve"> thiết bị</w:t>
            </w:r>
            <w:r>
              <w:t xml:space="preserve"> ở hệ thống quản lý</w:t>
            </w:r>
          </w:p>
        </w:tc>
      </w:tr>
      <w:tr w:rsidR="009C094C" w:rsidRPr="00C37D99" w14:paraId="5BD6AC22" w14:textId="77777777" w:rsidTr="00E32F45">
        <w:tc>
          <w:tcPr>
            <w:tcW w:w="1122" w:type="pct"/>
          </w:tcPr>
          <w:p w14:paraId="1E2135C0" w14:textId="77777777" w:rsidR="009C094C" w:rsidRPr="00C37D99" w:rsidRDefault="009C094C" w:rsidP="00E131AF">
            <w:pPr>
              <w:pStyle w:val="ANSVNormal"/>
            </w:pPr>
            <w:r w:rsidRPr="00C37D99">
              <w:t>Method</w:t>
            </w:r>
          </w:p>
        </w:tc>
        <w:tc>
          <w:tcPr>
            <w:tcW w:w="3878" w:type="pct"/>
          </w:tcPr>
          <w:p w14:paraId="7B17D1C0" w14:textId="77777777" w:rsidR="009C094C" w:rsidRPr="00C37D99" w:rsidRDefault="009C094C" w:rsidP="00E131AF">
            <w:pPr>
              <w:pStyle w:val="ANSVNormal"/>
            </w:pPr>
            <w:r w:rsidRPr="00C37D99">
              <w:t>Function call</w:t>
            </w:r>
          </w:p>
        </w:tc>
      </w:tr>
      <w:tr w:rsidR="009C094C" w:rsidRPr="00C37D99" w14:paraId="2028D7EB" w14:textId="77777777" w:rsidTr="00E32F45">
        <w:tc>
          <w:tcPr>
            <w:tcW w:w="1122" w:type="pct"/>
          </w:tcPr>
          <w:p w14:paraId="55967815" w14:textId="77777777" w:rsidR="009C094C" w:rsidRPr="00C37D99" w:rsidRDefault="009C094C" w:rsidP="00E131AF">
            <w:pPr>
              <w:pStyle w:val="ANSVNormal"/>
            </w:pPr>
            <w:r w:rsidRPr="00C37D99">
              <w:lastRenderedPageBreak/>
              <w:t>Response</w:t>
            </w:r>
          </w:p>
        </w:tc>
        <w:tc>
          <w:tcPr>
            <w:tcW w:w="3878" w:type="pct"/>
          </w:tcPr>
          <w:p w14:paraId="08898E68" w14:textId="77777777" w:rsidR="009C094C" w:rsidRPr="00C37D99" w:rsidRDefault="009C094C" w:rsidP="00E131AF">
            <w:pPr>
              <w:pStyle w:val="ANSVNormal"/>
            </w:pPr>
            <w:r w:rsidRPr="00C37D99">
              <w:t>JSON Object</w:t>
            </w:r>
          </w:p>
        </w:tc>
      </w:tr>
    </w:tbl>
    <w:p w14:paraId="59F00552" w14:textId="77777777" w:rsidR="009C094C" w:rsidRPr="00C37D99" w:rsidRDefault="009C094C" w:rsidP="009C094C">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638"/>
        <w:gridCol w:w="1512"/>
        <w:gridCol w:w="900"/>
        <w:gridCol w:w="1274"/>
        <w:gridCol w:w="3226"/>
      </w:tblGrid>
      <w:tr w:rsidR="009C094C" w:rsidRPr="00C37D99" w14:paraId="6FF35D1D"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8090868" w14:textId="77777777" w:rsidR="009C094C" w:rsidRPr="00C37D99" w:rsidRDefault="009C094C" w:rsidP="00E32F45">
            <w:pPr>
              <w:spacing w:line="288" w:lineRule="auto"/>
              <w:rPr>
                <w:b/>
                <w:bCs/>
                <w:lang w:eastAsia="en-AU"/>
              </w:rPr>
            </w:pPr>
            <w:r w:rsidRPr="00C37D99">
              <w:rPr>
                <w:b/>
                <w:bCs/>
                <w:lang w:eastAsia="en-AU"/>
              </w:rPr>
              <w:t>No</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47405" w14:textId="77777777" w:rsidR="009C094C" w:rsidRPr="00C37D99" w:rsidRDefault="009C094C" w:rsidP="00E32F45">
            <w:pPr>
              <w:spacing w:line="288" w:lineRule="auto"/>
              <w:rPr>
                <w:b/>
                <w:bCs/>
                <w:lang w:eastAsia="en-AU"/>
              </w:rPr>
            </w:pPr>
            <w:r w:rsidRPr="00C37D99">
              <w:rPr>
                <w:b/>
                <w:bCs/>
                <w:lang w:eastAsia="en-AU"/>
              </w:rPr>
              <w:t>Parameter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0333AF6C" w14:textId="77777777" w:rsidR="009C094C" w:rsidRPr="00C37D99" w:rsidRDefault="009C094C" w:rsidP="00E32F45">
            <w:pPr>
              <w:spacing w:line="288" w:lineRule="auto"/>
              <w:rPr>
                <w:b/>
                <w:bCs/>
                <w:lang w:eastAsia="en-AU"/>
              </w:rPr>
            </w:pPr>
            <w:r w:rsidRPr="00C37D99">
              <w:rPr>
                <w:b/>
                <w:bCs/>
                <w:lang w:eastAsia="en-AU"/>
              </w:rPr>
              <w:t>Mandatory</w:t>
            </w:r>
          </w:p>
        </w:tc>
        <w:tc>
          <w:tcPr>
            <w:tcW w:w="900" w:type="dxa"/>
            <w:tcBorders>
              <w:top w:val="single" w:sz="4" w:space="0" w:color="auto"/>
              <w:left w:val="nil"/>
              <w:bottom w:val="single" w:sz="4" w:space="0" w:color="auto"/>
              <w:right w:val="single" w:sz="4" w:space="0" w:color="auto"/>
            </w:tcBorders>
            <w:vAlign w:val="center"/>
          </w:tcPr>
          <w:p w14:paraId="70DD8046" w14:textId="77777777" w:rsidR="009C094C" w:rsidRPr="00C37D99" w:rsidRDefault="009C094C" w:rsidP="00E32F45">
            <w:pPr>
              <w:spacing w:line="288" w:lineRule="auto"/>
              <w:rPr>
                <w:b/>
                <w:bCs/>
                <w:lang w:eastAsia="en-AU"/>
              </w:rPr>
            </w:pPr>
            <w:r w:rsidRPr="00C37D99">
              <w:rPr>
                <w:b/>
                <w:bCs/>
                <w:lang w:eastAsia="en-AU"/>
              </w:rPr>
              <w:t>Type</w:t>
            </w:r>
          </w:p>
        </w:tc>
        <w:tc>
          <w:tcPr>
            <w:tcW w:w="1274" w:type="dxa"/>
            <w:tcBorders>
              <w:top w:val="single" w:sz="4" w:space="0" w:color="auto"/>
              <w:left w:val="single" w:sz="4" w:space="0" w:color="auto"/>
              <w:bottom w:val="single" w:sz="4" w:space="0" w:color="auto"/>
              <w:right w:val="single" w:sz="4" w:space="0" w:color="auto"/>
            </w:tcBorders>
          </w:tcPr>
          <w:p w14:paraId="7C8EE68E" w14:textId="77777777" w:rsidR="009C094C" w:rsidRPr="00C37D99" w:rsidRDefault="009C094C" w:rsidP="00E32F45">
            <w:pPr>
              <w:spacing w:line="288" w:lineRule="auto"/>
              <w:rPr>
                <w:b/>
                <w:bCs/>
                <w:lang w:eastAsia="en-AU"/>
              </w:rPr>
            </w:pPr>
            <w:r w:rsidRPr="00C37D99">
              <w:rPr>
                <w:b/>
                <w:bCs/>
                <w:lang w:eastAsia="en-AU"/>
              </w:rPr>
              <w:t>Max length</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2FC05D" w14:textId="77777777" w:rsidR="009C094C" w:rsidRPr="00C37D99" w:rsidRDefault="009C094C" w:rsidP="00E32F45">
            <w:pPr>
              <w:spacing w:line="288" w:lineRule="auto"/>
              <w:rPr>
                <w:b/>
                <w:bCs/>
                <w:lang w:eastAsia="en-AU"/>
              </w:rPr>
            </w:pPr>
            <w:r w:rsidRPr="00C37D99">
              <w:rPr>
                <w:b/>
                <w:bCs/>
                <w:lang w:eastAsia="en-AU"/>
              </w:rPr>
              <w:t>Meaning/Value</w:t>
            </w:r>
          </w:p>
        </w:tc>
      </w:tr>
      <w:tr w:rsidR="009C094C" w:rsidRPr="00C37D99" w14:paraId="7C9C3B9C"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6481D9D" w14:textId="77777777" w:rsidR="009C094C" w:rsidRPr="00C37D99" w:rsidRDefault="009C094C" w:rsidP="00E32F45">
            <w:pPr>
              <w:spacing w:line="288" w:lineRule="auto"/>
              <w:rPr>
                <w:lang w:eastAsia="en-AU"/>
              </w:rPr>
            </w:pPr>
            <w:r w:rsidRPr="00C37D99">
              <w:rPr>
                <w:lang w:val="vi-VN" w:eastAsia="en-AU"/>
              </w:rPr>
              <w:t>1</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A50871" w14:textId="77777777" w:rsidR="009C094C" w:rsidRPr="00C37D99" w:rsidRDefault="009C094C" w:rsidP="00E32F45">
            <w:pPr>
              <w:spacing w:line="288" w:lineRule="auto"/>
            </w:pPr>
            <w:r w:rsidRPr="00C37D99">
              <w:rPr>
                <w:lang w:val="vi-VN"/>
              </w:rPr>
              <w:t>serialNumber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1141D349" w14:textId="77777777" w:rsidR="009C094C" w:rsidRPr="00C37D99" w:rsidRDefault="009C094C" w:rsidP="00E32F45">
            <w:pPr>
              <w:tabs>
                <w:tab w:val="left" w:pos="923"/>
              </w:tabs>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2553514B" w14:textId="77777777" w:rsidR="009C094C" w:rsidRPr="00C37D99" w:rsidRDefault="009C094C" w:rsidP="00E32F45">
            <w:pPr>
              <w:spacing w:line="288" w:lineRule="auto"/>
              <w:rPr>
                <w:lang w:eastAsia="en-AU"/>
              </w:rPr>
            </w:pPr>
            <w:r w:rsidRPr="00C37D99">
              <w:rPr>
                <w:lang w:eastAsia="en-AU"/>
              </w:rPr>
              <w:t>String</w:t>
            </w:r>
          </w:p>
        </w:tc>
        <w:tc>
          <w:tcPr>
            <w:tcW w:w="1274" w:type="dxa"/>
            <w:tcBorders>
              <w:top w:val="single" w:sz="4" w:space="0" w:color="auto"/>
              <w:left w:val="single" w:sz="4" w:space="0" w:color="auto"/>
              <w:bottom w:val="single" w:sz="4" w:space="0" w:color="auto"/>
              <w:right w:val="single" w:sz="4" w:space="0" w:color="auto"/>
            </w:tcBorders>
            <w:vAlign w:val="center"/>
          </w:tcPr>
          <w:p w14:paraId="08625F73" w14:textId="77777777" w:rsidR="009C094C" w:rsidRPr="00C37D99" w:rsidRDefault="009C094C" w:rsidP="00E32F45">
            <w:pPr>
              <w:pStyle w:val="ListParagraph"/>
              <w:spacing w:line="288" w:lineRule="auto"/>
              <w:ind w:left="0"/>
              <w:rPr>
                <w:sz w:val="24"/>
                <w:szCs w:val="24"/>
              </w:rPr>
            </w:pPr>
            <w:r w:rsidRPr="00C37D99">
              <w:rPr>
                <w:sz w:val="24"/>
                <w:szCs w:val="24"/>
                <w:lang w:val="vi-VN" w:eastAsia="en-AU"/>
              </w:rPr>
              <w:t>16</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F470E8" w14:textId="77777777" w:rsidR="009C094C" w:rsidRPr="00C37D99" w:rsidRDefault="009C094C" w:rsidP="00E32F45">
            <w:pPr>
              <w:spacing w:line="288" w:lineRule="auto"/>
            </w:pPr>
            <w:r w:rsidRPr="00C37D99">
              <w:rPr>
                <w:lang w:val="vi-VN" w:eastAsia="en-AU"/>
              </w:rPr>
              <w:t xml:space="preserve">SerialNumber của thiết bị ONT cần kết nối </w:t>
            </w:r>
          </w:p>
        </w:tc>
      </w:tr>
      <w:tr w:rsidR="009C094C" w:rsidRPr="00C37D99" w14:paraId="31A491DA"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0A7CCE1" w14:textId="77777777" w:rsidR="009C094C" w:rsidRPr="00C37D99" w:rsidRDefault="009C094C" w:rsidP="00E32F45">
            <w:pPr>
              <w:spacing w:line="288" w:lineRule="auto"/>
            </w:pPr>
            <w:r w:rsidRPr="00C37D99">
              <w:rPr>
                <w:lang w:val="vi-VN" w:eastAsia="en-AU"/>
              </w:rPr>
              <w:t>2</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6B9B4C" w14:textId="77777777" w:rsidR="009C094C" w:rsidRPr="00C37D99" w:rsidRDefault="009C094C" w:rsidP="00E32F45">
            <w:pPr>
              <w:spacing w:line="288" w:lineRule="auto"/>
            </w:pPr>
            <w:r w:rsidRPr="00C37D99">
              <w:rPr>
                <w:lang w:val="vi-VN"/>
              </w:rPr>
              <w:t>modelName</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0B3177FF" w14:textId="77777777" w:rsidR="009C094C" w:rsidRPr="00C37D99" w:rsidRDefault="009C094C" w:rsidP="00E32F45">
            <w:pPr>
              <w:tabs>
                <w:tab w:val="left" w:pos="923"/>
              </w:tabs>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03D52CC2" w14:textId="77777777" w:rsidR="009C094C" w:rsidRPr="00C37D99" w:rsidRDefault="009C094C" w:rsidP="00E32F45">
            <w:pPr>
              <w:spacing w:line="288" w:lineRule="auto"/>
            </w:pPr>
            <w:r w:rsidRPr="00C37D99">
              <w:rPr>
                <w:lang w:val="vi-VN" w:eastAsia="en-AU"/>
              </w:rPr>
              <w:t xml:space="preserve">String </w:t>
            </w:r>
          </w:p>
        </w:tc>
        <w:tc>
          <w:tcPr>
            <w:tcW w:w="1274" w:type="dxa"/>
            <w:tcBorders>
              <w:top w:val="single" w:sz="4" w:space="0" w:color="auto"/>
              <w:left w:val="single" w:sz="4" w:space="0" w:color="auto"/>
              <w:bottom w:val="single" w:sz="4" w:space="0" w:color="auto"/>
              <w:right w:val="single" w:sz="4" w:space="0" w:color="auto"/>
            </w:tcBorders>
            <w:vAlign w:val="center"/>
          </w:tcPr>
          <w:p w14:paraId="2422CE05" w14:textId="77777777" w:rsidR="009C094C" w:rsidRPr="00C37D99" w:rsidRDefault="009C094C" w:rsidP="00E32F45">
            <w:pPr>
              <w:pStyle w:val="ListParagraph"/>
              <w:spacing w:line="288" w:lineRule="auto"/>
              <w:ind w:left="0"/>
              <w:rPr>
                <w:color w:val="000000"/>
                <w:sz w:val="24"/>
                <w:szCs w:val="24"/>
              </w:rPr>
            </w:pPr>
            <w:r w:rsidRPr="00C37D99">
              <w:rPr>
                <w:sz w:val="24"/>
                <w:szCs w:val="24"/>
                <w:lang w:val="vi-VN" w:eastAsia="en-AU"/>
              </w:rPr>
              <w:t xml:space="preserve">16 </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464A7D" w14:textId="77777777" w:rsidR="009C094C" w:rsidRPr="00C37D99" w:rsidRDefault="009C094C" w:rsidP="00E32F45">
            <w:pPr>
              <w:spacing w:line="288" w:lineRule="auto"/>
            </w:pPr>
            <w:r w:rsidRPr="00C37D99">
              <w:rPr>
                <w:lang w:val="vi-VN" w:eastAsia="en-AU"/>
              </w:rPr>
              <w:t xml:space="preserve">Model của thiết bị cần kết nối </w:t>
            </w:r>
          </w:p>
        </w:tc>
      </w:tr>
    </w:tbl>
    <w:p w14:paraId="692A6DE7" w14:textId="77777777" w:rsidR="009C094C" w:rsidRPr="00C37D99" w:rsidRDefault="009C094C" w:rsidP="009C094C">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530"/>
        <w:gridCol w:w="1530"/>
        <w:gridCol w:w="1080"/>
        <w:gridCol w:w="1440"/>
        <w:gridCol w:w="2970"/>
      </w:tblGrid>
      <w:tr w:rsidR="009C094C" w:rsidRPr="00C37D99" w14:paraId="1E80E1BE" w14:textId="77777777" w:rsidTr="00E32F45">
        <w:trPr>
          <w:trHeight w:val="255"/>
        </w:trPr>
        <w:tc>
          <w:tcPr>
            <w:tcW w:w="625" w:type="dxa"/>
            <w:vAlign w:val="center"/>
          </w:tcPr>
          <w:p w14:paraId="1BC71BB3" w14:textId="77777777" w:rsidR="009C094C" w:rsidRPr="00C37D99" w:rsidRDefault="009C094C" w:rsidP="00E32F45">
            <w:pPr>
              <w:spacing w:line="288" w:lineRule="auto"/>
              <w:rPr>
                <w:b/>
                <w:bCs/>
                <w:lang w:eastAsia="en-AU"/>
              </w:rPr>
            </w:pPr>
            <w:r w:rsidRPr="00C37D99">
              <w:rPr>
                <w:b/>
                <w:bCs/>
                <w:lang w:eastAsia="en-AU"/>
              </w:rPr>
              <w:t>No</w:t>
            </w:r>
          </w:p>
        </w:tc>
        <w:tc>
          <w:tcPr>
            <w:tcW w:w="1530" w:type="dxa"/>
            <w:shd w:val="clear" w:color="auto" w:fill="auto"/>
            <w:noWrap/>
            <w:vAlign w:val="center"/>
          </w:tcPr>
          <w:p w14:paraId="407E6144" w14:textId="77777777" w:rsidR="009C094C" w:rsidRPr="00C37D99" w:rsidRDefault="009C094C" w:rsidP="00E32F45">
            <w:pPr>
              <w:spacing w:line="288" w:lineRule="auto"/>
              <w:rPr>
                <w:b/>
                <w:bCs/>
                <w:lang w:eastAsia="en-AU"/>
              </w:rPr>
            </w:pPr>
            <w:r w:rsidRPr="00C37D99">
              <w:rPr>
                <w:b/>
                <w:bCs/>
                <w:lang w:eastAsia="en-AU"/>
              </w:rPr>
              <w:t>Parameter</w:t>
            </w:r>
          </w:p>
        </w:tc>
        <w:tc>
          <w:tcPr>
            <w:tcW w:w="1530" w:type="dxa"/>
            <w:shd w:val="clear" w:color="auto" w:fill="auto"/>
            <w:noWrap/>
            <w:vAlign w:val="center"/>
          </w:tcPr>
          <w:p w14:paraId="4B66533B" w14:textId="77777777" w:rsidR="009C094C" w:rsidRPr="00C37D99" w:rsidRDefault="009C094C" w:rsidP="00E32F45">
            <w:pPr>
              <w:spacing w:line="288" w:lineRule="auto"/>
              <w:rPr>
                <w:b/>
                <w:bCs/>
                <w:lang w:eastAsia="en-AU"/>
              </w:rPr>
            </w:pPr>
            <w:r w:rsidRPr="00C37D99">
              <w:rPr>
                <w:b/>
                <w:bCs/>
                <w:lang w:eastAsia="en-AU"/>
              </w:rPr>
              <w:t>Mandatory</w:t>
            </w:r>
          </w:p>
        </w:tc>
        <w:tc>
          <w:tcPr>
            <w:tcW w:w="1080" w:type="dxa"/>
          </w:tcPr>
          <w:p w14:paraId="2F93DCFF" w14:textId="77777777" w:rsidR="009C094C" w:rsidRPr="00C37D99" w:rsidRDefault="009C094C" w:rsidP="00E32F45">
            <w:pPr>
              <w:spacing w:line="288" w:lineRule="auto"/>
              <w:rPr>
                <w:b/>
                <w:bCs/>
                <w:lang w:eastAsia="en-AU"/>
              </w:rPr>
            </w:pPr>
            <w:r w:rsidRPr="00C37D99">
              <w:rPr>
                <w:b/>
                <w:bCs/>
                <w:lang w:eastAsia="en-AU"/>
              </w:rPr>
              <w:t>Type</w:t>
            </w:r>
          </w:p>
        </w:tc>
        <w:tc>
          <w:tcPr>
            <w:tcW w:w="1440" w:type="dxa"/>
            <w:vAlign w:val="center"/>
          </w:tcPr>
          <w:p w14:paraId="5691DEF4" w14:textId="77777777" w:rsidR="009C094C" w:rsidRPr="00C37D99" w:rsidRDefault="009C094C" w:rsidP="00E32F45">
            <w:pPr>
              <w:spacing w:line="288" w:lineRule="auto"/>
              <w:rPr>
                <w:b/>
                <w:bCs/>
                <w:lang w:eastAsia="en-AU"/>
              </w:rPr>
            </w:pPr>
            <w:r w:rsidRPr="00C37D99">
              <w:rPr>
                <w:b/>
                <w:bCs/>
                <w:lang w:eastAsia="en-AU"/>
              </w:rPr>
              <w:t>Max length</w:t>
            </w:r>
          </w:p>
        </w:tc>
        <w:tc>
          <w:tcPr>
            <w:tcW w:w="2970" w:type="dxa"/>
            <w:shd w:val="clear" w:color="auto" w:fill="auto"/>
            <w:noWrap/>
            <w:vAlign w:val="center"/>
          </w:tcPr>
          <w:p w14:paraId="352318F3" w14:textId="77777777" w:rsidR="009C094C" w:rsidRPr="00C37D99" w:rsidRDefault="009C094C" w:rsidP="00E32F45">
            <w:pPr>
              <w:spacing w:line="288" w:lineRule="auto"/>
              <w:rPr>
                <w:b/>
                <w:bCs/>
                <w:lang w:eastAsia="en-AU"/>
              </w:rPr>
            </w:pPr>
            <w:r w:rsidRPr="00C37D99">
              <w:rPr>
                <w:b/>
                <w:bCs/>
                <w:lang w:eastAsia="en-AU"/>
              </w:rPr>
              <w:t>Meaning</w:t>
            </w:r>
          </w:p>
        </w:tc>
      </w:tr>
      <w:tr w:rsidR="009C094C" w:rsidRPr="00C37D99" w14:paraId="4FC458EF" w14:textId="77777777" w:rsidTr="00E32F45">
        <w:trPr>
          <w:trHeight w:val="255"/>
        </w:trPr>
        <w:tc>
          <w:tcPr>
            <w:tcW w:w="625" w:type="dxa"/>
            <w:vAlign w:val="center"/>
          </w:tcPr>
          <w:p w14:paraId="51610A18" w14:textId="77777777" w:rsidR="009C094C" w:rsidRPr="00C37D99" w:rsidRDefault="009C094C" w:rsidP="00E32F45">
            <w:pPr>
              <w:spacing w:line="288" w:lineRule="auto"/>
              <w:rPr>
                <w:lang w:eastAsia="en-AU"/>
              </w:rPr>
            </w:pPr>
            <w:r w:rsidRPr="00C37D99">
              <w:rPr>
                <w:lang w:eastAsia="en-AU"/>
              </w:rPr>
              <w:t>1</w:t>
            </w:r>
          </w:p>
        </w:tc>
        <w:tc>
          <w:tcPr>
            <w:tcW w:w="1530" w:type="dxa"/>
            <w:shd w:val="clear" w:color="auto" w:fill="auto"/>
            <w:noWrap/>
            <w:vAlign w:val="center"/>
          </w:tcPr>
          <w:p w14:paraId="12CD0CEB" w14:textId="77777777" w:rsidR="009C094C" w:rsidRPr="00C37D99" w:rsidRDefault="009C094C" w:rsidP="00E32F45">
            <w:pPr>
              <w:spacing w:line="288" w:lineRule="auto"/>
              <w:rPr>
                <w:lang w:eastAsia="en-AU"/>
              </w:rPr>
            </w:pPr>
            <w:r w:rsidRPr="00C37D99">
              <w:rPr>
                <w:lang w:eastAsia="en-AU"/>
              </w:rPr>
              <w:t>errorCode</w:t>
            </w:r>
          </w:p>
        </w:tc>
        <w:tc>
          <w:tcPr>
            <w:tcW w:w="1530" w:type="dxa"/>
            <w:shd w:val="clear" w:color="auto" w:fill="auto"/>
            <w:noWrap/>
            <w:vAlign w:val="center"/>
          </w:tcPr>
          <w:p w14:paraId="5F7550D0" w14:textId="77777777" w:rsidR="009C094C" w:rsidRPr="00C37D99" w:rsidRDefault="009C094C" w:rsidP="00E32F45">
            <w:pPr>
              <w:spacing w:line="288" w:lineRule="auto"/>
              <w:rPr>
                <w:lang w:eastAsia="en-AU"/>
              </w:rPr>
            </w:pPr>
            <w:r w:rsidRPr="00C37D99">
              <w:rPr>
                <w:lang w:eastAsia="en-AU"/>
              </w:rPr>
              <w:t>Mandatory</w:t>
            </w:r>
          </w:p>
        </w:tc>
        <w:tc>
          <w:tcPr>
            <w:tcW w:w="1080" w:type="dxa"/>
          </w:tcPr>
          <w:p w14:paraId="32AA134E" w14:textId="77777777" w:rsidR="009C094C" w:rsidRPr="00C37D99" w:rsidRDefault="009C094C" w:rsidP="00E32F45">
            <w:pPr>
              <w:spacing w:line="288" w:lineRule="auto"/>
              <w:rPr>
                <w:lang w:eastAsia="en-AU"/>
              </w:rPr>
            </w:pPr>
            <w:r w:rsidRPr="00C37D99">
              <w:rPr>
                <w:lang w:eastAsia="en-AU"/>
              </w:rPr>
              <w:t>String</w:t>
            </w:r>
          </w:p>
        </w:tc>
        <w:tc>
          <w:tcPr>
            <w:tcW w:w="1440" w:type="dxa"/>
            <w:vAlign w:val="center"/>
          </w:tcPr>
          <w:p w14:paraId="41B365B6" w14:textId="77777777" w:rsidR="009C094C" w:rsidRPr="00C37D99" w:rsidRDefault="009C094C" w:rsidP="00E32F45">
            <w:pPr>
              <w:spacing w:line="288" w:lineRule="auto"/>
              <w:rPr>
                <w:lang w:eastAsia="en-AU"/>
              </w:rPr>
            </w:pPr>
            <w:r w:rsidRPr="00C37D99">
              <w:rPr>
                <w:lang w:eastAsia="en-AU"/>
              </w:rPr>
              <w:t>4</w:t>
            </w:r>
          </w:p>
        </w:tc>
        <w:tc>
          <w:tcPr>
            <w:tcW w:w="2970" w:type="dxa"/>
            <w:shd w:val="clear" w:color="auto" w:fill="auto"/>
            <w:noWrap/>
            <w:vAlign w:val="center"/>
          </w:tcPr>
          <w:p w14:paraId="1A51D0CF" w14:textId="77777777" w:rsidR="009C094C" w:rsidRPr="00C37D99" w:rsidRDefault="009C094C" w:rsidP="00E32F45">
            <w:pPr>
              <w:spacing w:line="288" w:lineRule="auto"/>
              <w:rPr>
                <w:lang w:eastAsia="en-AU"/>
              </w:rPr>
            </w:pPr>
            <w:r w:rsidRPr="00C37D99">
              <w:rPr>
                <w:lang w:eastAsia="en-AU"/>
              </w:rPr>
              <w:t>Mã lỗi</w:t>
            </w:r>
          </w:p>
        </w:tc>
      </w:tr>
      <w:tr w:rsidR="009C094C" w:rsidRPr="00C37D99" w14:paraId="268D6B1E" w14:textId="77777777" w:rsidTr="00E32F45">
        <w:trPr>
          <w:trHeight w:val="255"/>
        </w:trPr>
        <w:tc>
          <w:tcPr>
            <w:tcW w:w="625" w:type="dxa"/>
            <w:vAlign w:val="center"/>
          </w:tcPr>
          <w:p w14:paraId="3A94AA75" w14:textId="77777777" w:rsidR="009C094C" w:rsidRPr="00C37D99" w:rsidRDefault="009C094C" w:rsidP="00E32F45">
            <w:pPr>
              <w:spacing w:line="288" w:lineRule="auto"/>
              <w:rPr>
                <w:lang w:eastAsia="en-AU"/>
              </w:rPr>
            </w:pPr>
            <w:r w:rsidRPr="00C37D99">
              <w:rPr>
                <w:lang w:eastAsia="en-AU"/>
              </w:rPr>
              <w:t>2</w:t>
            </w:r>
          </w:p>
        </w:tc>
        <w:tc>
          <w:tcPr>
            <w:tcW w:w="1530" w:type="dxa"/>
            <w:shd w:val="clear" w:color="auto" w:fill="auto"/>
            <w:noWrap/>
            <w:vAlign w:val="center"/>
          </w:tcPr>
          <w:p w14:paraId="745C17FA" w14:textId="77777777" w:rsidR="009C094C" w:rsidRPr="00C37D99" w:rsidRDefault="009C094C" w:rsidP="00E32F45">
            <w:pPr>
              <w:spacing w:line="288" w:lineRule="auto"/>
              <w:rPr>
                <w:lang w:eastAsia="en-AU"/>
              </w:rPr>
            </w:pPr>
            <w:r w:rsidRPr="00C37D99">
              <w:rPr>
                <w:lang w:eastAsia="en-AU"/>
              </w:rPr>
              <w:t>errorMessage</w:t>
            </w:r>
          </w:p>
        </w:tc>
        <w:tc>
          <w:tcPr>
            <w:tcW w:w="1530" w:type="dxa"/>
            <w:shd w:val="clear" w:color="auto" w:fill="auto"/>
            <w:noWrap/>
            <w:vAlign w:val="center"/>
          </w:tcPr>
          <w:p w14:paraId="0C10CAFC" w14:textId="77777777" w:rsidR="009C094C" w:rsidRPr="00C37D99" w:rsidRDefault="009C094C" w:rsidP="00E32F45">
            <w:pPr>
              <w:spacing w:line="288" w:lineRule="auto"/>
              <w:rPr>
                <w:lang w:eastAsia="en-AU"/>
              </w:rPr>
            </w:pPr>
            <w:r w:rsidRPr="00C37D99">
              <w:rPr>
                <w:lang w:eastAsia="en-AU"/>
              </w:rPr>
              <w:t>Optional</w:t>
            </w:r>
          </w:p>
        </w:tc>
        <w:tc>
          <w:tcPr>
            <w:tcW w:w="1080" w:type="dxa"/>
          </w:tcPr>
          <w:p w14:paraId="7B47CE14" w14:textId="77777777" w:rsidR="009C094C" w:rsidRPr="00C37D99" w:rsidRDefault="009C094C" w:rsidP="00E32F45">
            <w:pPr>
              <w:spacing w:line="288" w:lineRule="auto"/>
              <w:rPr>
                <w:lang w:eastAsia="en-AU"/>
              </w:rPr>
            </w:pPr>
            <w:r w:rsidRPr="00C37D99">
              <w:rPr>
                <w:lang w:eastAsia="en-AU"/>
              </w:rPr>
              <w:t>String</w:t>
            </w:r>
          </w:p>
        </w:tc>
        <w:tc>
          <w:tcPr>
            <w:tcW w:w="1440" w:type="dxa"/>
            <w:vAlign w:val="center"/>
          </w:tcPr>
          <w:p w14:paraId="0CB9DFBD" w14:textId="77777777" w:rsidR="009C094C" w:rsidRPr="00C37D99" w:rsidRDefault="009C094C" w:rsidP="00E32F45">
            <w:pPr>
              <w:spacing w:line="288" w:lineRule="auto"/>
              <w:rPr>
                <w:lang w:eastAsia="en-AU"/>
              </w:rPr>
            </w:pPr>
            <w:r w:rsidRPr="00C37D99">
              <w:rPr>
                <w:lang w:eastAsia="en-AU"/>
              </w:rPr>
              <w:t>64</w:t>
            </w:r>
          </w:p>
        </w:tc>
        <w:tc>
          <w:tcPr>
            <w:tcW w:w="2970" w:type="dxa"/>
            <w:shd w:val="clear" w:color="auto" w:fill="auto"/>
            <w:noWrap/>
            <w:vAlign w:val="center"/>
          </w:tcPr>
          <w:p w14:paraId="51C8FC8C" w14:textId="77777777" w:rsidR="009C094C" w:rsidRPr="00C37D99" w:rsidRDefault="009C094C" w:rsidP="00E32F45">
            <w:pPr>
              <w:spacing w:line="288" w:lineRule="auto"/>
              <w:rPr>
                <w:lang w:eastAsia="en-AU"/>
              </w:rPr>
            </w:pPr>
            <w:r w:rsidRPr="00C37D99">
              <w:rPr>
                <w:lang w:eastAsia="en-AU"/>
              </w:rPr>
              <w:t>Mô tả lỗi</w:t>
            </w:r>
          </w:p>
        </w:tc>
      </w:tr>
    </w:tbl>
    <w:p w14:paraId="1A5312BA" w14:textId="77777777" w:rsidR="009C094C" w:rsidRPr="00C37D99" w:rsidRDefault="009C094C" w:rsidP="009C094C">
      <w:pPr>
        <w:pStyle w:val="Heading4"/>
        <w:spacing w:line="288" w:lineRule="auto"/>
        <w:rPr>
          <w:sz w:val="24"/>
          <w:szCs w:val="24"/>
        </w:rPr>
      </w:pPr>
      <w:r w:rsidRPr="00C37D99">
        <w:rPr>
          <w:sz w:val="24"/>
          <w:szCs w:val="24"/>
        </w:rPr>
        <w:t>Example</w:t>
      </w:r>
    </w:p>
    <w:p w14:paraId="00021F39" w14:textId="77777777" w:rsidR="009C094C" w:rsidRPr="00C37D99" w:rsidRDefault="009C094C" w:rsidP="009C094C">
      <w:pPr>
        <w:spacing w:line="288" w:lineRule="auto"/>
        <w:rPr>
          <w:b/>
          <w:bCs/>
        </w:rPr>
      </w:pPr>
      <w:r w:rsidRPr="00C37D99">
        <w:rPr>
          <w:b/>
          <w:bCs/>
        </w:rPr>
        <w:t>Request:</w:t>
      </w:r>
    </w:p>
    <w:p w14:paraId="6C748347" w14:textId="3782DCE9" w:rsidR="009C094C" w:rsidRPr="00C37D99" w:rsidRDefault="009C094C" w:rsidP="009C094C">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lang w:val="vi-VN"/>
        </w:rPr>
        <w:t xml:space="preserve"> </w:t>
      </w:r>
      <w:r>
        <w:rPr>
          <w:rFonts w:ascii="Times New Roman" w:hAnsi="Times New Roman" w:cs="Times New Roman"/>
          <w:sz w:val="24"/>
          <w:szCs w:val="24"/>
        </w:rPr>
        <w:t>delete</w:t>
      </w:r>
      <w:r w:rsidRPr="00C37D99">
        <w:rPr>
          <w:rFonts w:ascii="Times New Roman" w:hAnsi="Times New Roman" w:cs="Times New Roman"/>
          <w:sz w:val="24"/>
          <w:szCs w:val="24"/>
          <w:lang w:val="vi-VN"/>
        </w:rPr>
        <w:t>Device</w:t>
      </w:r>
      <w:r w:rsidRPr="00C37D99">
        <w:rPr>
          <w:rFonts w:ascii="Times New Roman" w:hAnsi="Times New Roman" w:cs="Times New Roman"/>
          <w:sz w:val="24"/>
          <w:szCs w:val="24"/>
        </w:rPr>
        <w:t xml:space="preserve"> (data);</w:t>
      </w:r>
    </w:p>
    <w:p w14:paraId="4CDD3620" w14:textId="77777777" w:rsidR="009C094C" w:rsidRDefault="009C094C" w:rsidP="009C094C">
      <w:pPr>
        <w:pStyle w:val="HTMLPreformatted"/>
        <w:spacing w:line="288" w:lineRule="auto"/>
        <w:rPr>
          <w:rFonts w:ascii="Times New Roman" w:hAnsi="Times New Roman" w:cs="Times New Roman"/>
          <w:sz w:val="24"/>
          <w:szCs w:val="24"/>
          <w:lang w:val="vi-VN"/>
        </w:rPr>
      </w:pP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p>
    <w:p w14:paraId="5D7250A6" w14:textId="77777777" w:rsidR="009C094C" w:rsidRPr="00C37D99" w:rsidRDefault="009C094C" w:rsidP="009C094C">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w:t>
      </w:r>
    </w:p>
    <w:p w14:paraId="058CE725" w14:textId="77777777" w:rsidR="009C094C" w:rsidRPr="00C37D99" w:rsidRDefault="009C094C" w:rsidP="009C094C">
      <w:pPr>
        <w:spacing w:line="288" w:lineRule="auto"/>
        <w:ind w:left="720"/>
      </w:pPr>
      <w:r w:rsidRPr="00C37D99">
        <w:rPr>
          <w:lang w:val="vi-VN"/>
        </w:rPr>
        <w:t>“</w:t>
      </w:r>
      <w:r w:rsidRPr="00C37D99">
        <w:t>serialNumber”: “</w:t>
      </w:r>
      <w:r>
        <w:t>VNPT123456</w:t>
      </w:r>
      <w:r w:rsidRPr="00C37D99">
        <w:t>”,</w:t>
      </w:r>
    </w:p>
    <w:p w14:paraId="098C2D11" w14:textId="77777777" w:rsidR="009C094C" w:rsidRDefault="009C094C" w:rsidP="009C094C">
      <w:pPr>
        <w:spacing w:line="288" w:lineRule="auto"/>
        <w:ind w:left="720"/>
      </w:pPr>
      <w:r w:rsidRPr="00C37D99">
        <w:t>“modelName”: “</w:t>
      </w:r>
      <w:r>
        <w:t>GW040H</w:t>
      </w:r>
      <w:r w:rsidRPr="00C37D99">
        <w:t>”</w:t>
      </w:r>
      <w:r>
        <w:t>,</w:t>
      </w:r>
    </w:p>
    <w:p w14:paraId="44B654CB" w14:textId="77777777" w:rsidR="009C094C" w:rsidRPr="00C37D99" w:rsidRDefault="009C094C" w:rsidP="009C094C">
      <w:pPr>
        <w:spacing w:line="288" w:lineRule="auto"/>
      </w:pPr>
      <w:r w:rsidRPr="00C37D99">
        <w:t>}</w:t>
      </w:r>
    </w:p>
    <w:p w14:paraId="21DFCDB5" w14:textId="77777777" w:rsidR="009C094C" w:rsidRPr="00C37D99" w:rsidRDefault="009C094C" w:rsidP="009C094C">
      <w:pPr>
        <w:pStyle w:val="HTMLPreformatted"/>
        <w:spacing w:line="288" w:lineRule="auto"/>
        <w:rPr>
          <w:rFonts w:ascii="Times New Roman" w:hAnsi="Times New Roman" w:cs="Times New Roman"/>
          <w:sz w:val="24"/>
          <w:szCs w:val="24"/>
        </w:rPr>
      </w:pPr>
    </w:p>
    <w:p w14:paraId="21E36A0E" w14:textId="77777777" w:rsidR="009C094C" w:rsidRPr="00C37D99" w:rsidRDefault="009C094C" w:rsidP="009C094C">
      <w:pPr>
        <w:spacing w:line="288" w:lineRule="auto"/>
        <w:rPr>
          <w:b/>
          <w:bCs/>
        </w:rPr>
      </w:pPr>
      <w:r w:rsidRPr="00C37D99">
        <w:rPr>
          <w:b/>
          <w:bCs/>
        </w:rPr>
        <w:t>Response:</w:t>
      </w:r>
    </w:p>
    <w:p w14:paraId="2C6851A3" w14:textId="77777777" w:rsidR="009C094C" w:rsidRPr="00C37D99" w:rsidRDefault="009C094C" w:rsidP="009C094C">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w:t>
      </w:r>
    </w:p>
    <w:p w14:paraId="391096AF" w14:textId="77777777" w:rsidR="009C094C" w:rsidRPr="00C37D99" w:rsidRDefault="009C094C" w:rsidP="009C094C">
      <w:pPr>
        <w:pStyle w:val="FirstLevelBullet"/>
        <w:spacing w:line="288" w:lineRule="auto"/>
        <w:ind w:firstLine="0"/>
        <w:rPr>
          <w:sz w:val="24"/>
          <w:szCs w:val="24"/>
        </w:rPr>
      </w:pPr>
      <w:r w:rsidRPr="00C37D99">
        <w:rPr>
          <w:sz w:val="24"/>
          <w:szCs w:val="24"/>
        </w:rPr>
        <w:t xml:space="preserve"> </w:t>
      </w:r>
      <w:r w:rsidRPr="00C37D99">
        <w:rPr>
          <w:sz w:val="24"/>
          <w:szCs w:val="24"/>
          <w:lang w:val="vi-VN"/>
        </w:rPr>
        <w:t xml:space="preserve"> </w:t>
      </w:r>
      <w:r w:rsidRPr="00C37D99">
        <w:rPr>
          <w:sz w:val="24"/>
          <w:szCs w:val="24"/>
        </w:rPr>
        <w:t>"errorCode": "200",</w:t>
      </w:r>
    </w:p>
    <w:p w14:paraId="4C718174" w14:textId="77777777" w:rsidR="009C094C" w:rsidRPr="00C37D99" w:rsidRDefault="009C094C" w:rsidP="00E131AF">
      <w:pPr>
        <w:pStyle w:val="ANSVNormal"/>
        <w:rPr>
          <w:lang w:val="vi-VN"/>
        </w:rPr>
      </w:pPr>
      <w:r w:rsidRPr="00C37D99">
        <w:rPr>
          <w:lang w:val="vi-VN"/>
        </w:rPr>
        <w:t xml:space="preserve"> </w:t>
      </w:r>
      <w:r>
        <w:rPr>
          <w:lang w:val="vi-VN"/>
        </w:rPr>
        <w:tab/>
      </w:r>
      <w:r w:rsidRPr="00C37D99">
        <w:rPr>
          <w:lang w:val="vi-VN"/>
        </w:rPr>
        <w:t xml:space="preserve"> </w:t>
      </w:r>
      <w:r w:rsidRPr="00C37D99">
        <w:t>"errorMessage": "SUCCESS"</w:t>
      </w:r>
      <w:r w:rsidRPr="00C37D99">
        <w:rPr>
          <w:lang w:val="vi-VN"/>
        </w:rPr>
        <w:t xml:space="preserve">                   </w:t>
      </w:r>
    </w:p>
    <w:p w14:paraId="39801CBA" w14:textId="77777777" w:rsidR="009C094C" w:rsidRPr="00C37D99" w:rsidRDefault="009C094C" w:rsidP="00E131AF">
      <w:pPr>
        <w:pStyle w:val="ANSVNormal"/>
        <w:rPr>
          <w:lang w:val="vi-VN"/>
        </w:rPr>
      </w:pPr>
      <w:r w:rsidRPr="00C37D99">
        <w:rPr>
          <w:lang w:val="vi-VN"/>
        </w:rPr>
        <w:t xml:space="preserve"> }</w:t>
      </w:r>
    </w:p>
    <w:p w14:paraId="2C4A1B0D" w14:textId="3261AD30" w:rsidR="003313C2" w:rsidRDefault="003313C2" w:rsidP="00E131AF">
      <w:pPr>
        <w:pStyle w:val="ANSVNormal"/>
        <w:rPr>
          <w:lang w:val="vi-VN"/>
        </w:rPr>
      </w:pPr>
    </w:p>
    <w:p w14:paraId="283D770C" w14:textId="1C61D182" w:rsidR="009C094C" w:rsidRPr="00C37D99" w:rsidRDefault="009C094C" w:rsidP="00303550">
      <w:pPr>
        <w:pStyle w:val="Heading3"/>
      </w:pPr>
      <w:bookmarkStart w:id="188" w:name="_Toc113436599"/>
      <w:r>
        <w:t>deleteBackupFile</w:t>
      </w:r>
      <w:bookmarkEnd w:id="188"/>
    </w:p>
    <w:p w14:paraId="590CC519" w14:textId="77777777" w:rsidR="009C094C" w:rsidRPr="00C37D99" w:rsidRDefault="009C094C" w:rsidP="009C094C">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9C094C" w:rsidRPr="00C37D99" w14:paraId="4F9CFD8F" w14:textId="77777777" w:rsidTr="00E32F45">
        <w:tc>
          <w:tcPr>
            <w:tcW w:w="1122" w:type="pct"/>
            <w:shd w:val="clear" w:color="auto" w:fill="BFBFBF" w:themeFill="background1" w:themeFillShade="BF"/>
          </w:tcPr>
          <w:p w14:paraId="59F243B2" w14:textId="77777777" w:rsidR="009C094C" w:rsidRPr="00C37D99" w:rsidRDefault="009C094C" w:rsidP="00E131AF">
            <w:pPr>
              <w:pStyle w:val="ANSVNormal"/>
            </w:pPr>
            <w:r w:rsidRPr="00C37D99">
              <w:t>Tên API</w:t>
            </w:r>
          </w:p>
        </w:tc>
        <w:tc>
          <w:tcPr>
            <w:tcW w:w="3878" w:type="pct"/>
            <w:shd w:val="clear" w:color="auto" w:fill="BFBFBF" w:themeFill="background1" w:themeFillShade="BF"/>
          </w:tcPr>
          <w:p w14:paraId="3E1BE7EB" w14:textId="77777777" w:rsidR="009C094C" w:rsidRPr="00C37D99" w:rsidRDefault="009C094C" w:rsidP="00E131AF">
            <w:pPr>
              <w:pStyle w:val="ANSVNormal"/>
            </w:pPr>
            <w:r w:rsidRPr="00C37D99">
              <w:t>Mô tả</w:t>
            </w:r>
          </w:p>
        </w:tc>
      </w:tr>
      <w:tr w:rsidR="009C094C" w:rsidRPr="00C37D99" w14:paraId="2D27FC4E" w14:textId="77777777" w:rsidTr="00E32F45">
        <w:trPr>
          <w:trHeight w:val="362"/>
        </w:trPr>
        <w:tc>
          <w:tcPr>
            <w:tcW w:w="1122" w:type="pct"/>
          </w:tcPr>
          <w:p w14:paraId="54B832F6" w14:textId="438307DF" w:rsidR="009C094C" w:rsidRPr="009C094C" w:rsidRDefault="009C094C" w:rsidP="00E131AF">
            <w:pPr>
              <w:pStyle w:val="ANSVNormal"/>
            </w:pPr>
            <w:r>
              <w:t>deleteBackupFile</w:t>
            </w:r>
          </w:p>
        </w:tc>
        <w:tc>
          <w:tcPr>
            <w:tcW w:w="3878" w:type="pct"/>
          </w:tcPr>
          <w:p w14:paraId="3987E34E" w14:textId="7A7CBFAC" w:rsidR="009C094C" w:rsidRPr="00C37D99" w:rsidRDefault="009C094C" w:rsidP="00E131AF">
            <w:pPr>
              <w:pStyle w:val="ANSVNormal"/>
            </w:pPr>
            <w:r>
              <w:t>Xóa các file backup của thiết bị</w:t>
            </w:r>
          </w:p>
        </w:tc>
      </w:tr>
      <w:tr w:rsidR="009C094C" w:rsidRPr="00C37D99" w14:paraId="36970C4D" w14:textId="77777777" w:rsidTr="00E32F45">
        <w:tc>
          <w:tcPr>
            <w:tcW w:w="1122" w:type="pct"/>
          </w:tcPr>
          <w:p w14:paraId="7207156C" w14:textId="77777777" w:rsidR="009C094C" w:rsidRPr="00C37D99" w:rsidRDefault="009C094C" w:rsidP="00E131AF">
            <w:pPr>
              <w:pStyle w:val="ANSVNormal"/>
            </w:pPr>
            <w:r w:rsidRPr="00C37D99">
              <w:t>Method</w:t>
            </w:r>
          </w:p>
        </w:tc>
        <w:tc>
          <w:tcPr>
            <w:tcW w:w="3878" w:type="pct"/>
          </w:tcPr>
          <w:p w14:paraId="14CDCF51" w14:textId="77777777" w:rsidR="009C094C" w:rsidRPr="00C37D99" w:rsidRDefault="009C094C" w:rsidP="00E131AF">
            <w:pPr>
              <w:pStyle w:val="ANSVNormal"/>
            </w:pPr>
            <w:r w:rsidRPr="00C37D99">
              <w:t>Function call</w:t>
            </w:r>
          </w:p>
        </w:tc>
      </w:tr>
      <w:tr w:rsidR="009C094C" w:rsidRPr="00C37D99" w14:paraId="4DCBEB9A" w14:textId="77777777" w:rsidTr="00E32F45">
        <w:tc>
          <w:tcPr>
            <w:tcW w:w="1122" w:type="pct"/>
          </w:tcPr>
          <w:p w14:paraId="5BBFB073" w14:textId="77777777" w:rsidR="009C094C" w:rsidRPr="00C37D99" w:rsidRDefault="009C094C" w:rsidP="00E131AF">
            <w:pPr>
              <w:pStyle w:val="ANSVNormal"/>
            </w:pPr>
            <w:r w:rsidRPr="00C37D99">
              <w:t>Response</w:t>
            </w:r>
          </w:p>
        </w:tc>
        <w:tc>
          <w:tcPr>
            <w:tcW w:w="3878" w:type="pct"/>
          </w:tcPr>
          <w:p w14:paraId="63E11ABF" w14:textId="77777777" w:rsidR="009C094C" w:rsidRPr="00C37D99" w:rsidRDefault="009C094C" w:rsidP="00E131AF">
            <w:pPr>
              <w:pStyle w:val="ANSVNormal"/>
            </w:pPr>
            <w:r w:rsidRPr="00C37D99">
              <w:t>JSON Object</w:t>
            </w:r>
          </w:p>
        </w:tc>
      </w:tr>
    </w:tbl>
    <w:p w14:paraId="231A4119" w14:textId="77777777" w:rsidR="009C094C" w:rsidRPr="00C37D99" w:rsidRDefault="009C094C" w:rsidP="009C094C">
      <w:pPr>
        <w:pStyle w:val="Heading4"/>
        <w:spacing w:line="288" w:lineRule="auto"/>
        <w:rPr>
          <w:sz w:val="24"/>
          <w:szCs w:val="24"/>
        </w:rPr>
      </w:pPr>
      <w:r w:rsidRPr="00C37D99">
        <w:rPr>
          <w:sz w:val="24"/>
          <w:szCs w:val="24"/>
        </w:rPr>
        <w:lastRenderedPageBreak/>
        <w:t>Request</w:t>
      </w:r>
    </w:p>
    <w:tbl>
      <w:tblPr>
        <w:tblW w:w="9175" w:type="dxa"/>
        <w:tblLayout w:type="fixed"/>
        <w:tblLook w:val="0000" w:firstRow="0" w:lastRow="0" w:firstColumn="0" w:lastColumn="0" w:noHBand="0" w:noVBand="0"/>
      </w:tblPr>
      <w:tblGrid>
        <w:gridCol w:w="625"/>
        <w:gridCol w:w="1638"/>
        <w:gridCol w:w="1512"/>
        <w:gridCol w:w="900"/>
        <w:gridCol w:w="1274"/>
        <w:gridCol w:w="3226"/>
      </w:tblGrid>
      <w:tr w:rsidR="009C094C" w:rsidRPr="00C37D99" w14:paraId="30BD20E4"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14020DE" w14:textId="77777777" w:rsidR="009C094C" w:rsidRPr="00C37D99" w:rsidRDefault="009C094C" w:rsidP="00E32F45">
            <w:pPr>
              <w:spacing w:line="288" w:lineRule="auto"/>
              <w:rPr>
                <w:b/>
                <w:bCs/>
                <w:lang w:eastAsia="en-AU"/>
              </w:rPr>
            </w:pPr>
            <w:r w:rsidRPr="00C37D99">
              <w:rPr>
                <w:b/>
                <w:bCs/>
                <w:lang w:eastAsia="en-AU"/>
              </w:rPr>
              <w:t>No</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9B4BF" w14:textId="77777777" w:rsidR="009C094C" w:rsidRPr="00C37D99" w:rsidRDefault="009C094C" w:rsidP="00E32F45">
            <w:pPr>
              <w:spacing w:line="288" w:lineRule="auto"/>
              <w:rPr>
                <w:b/>
                <w:bCs/>
                <w:lang w:eastAsia="en-AU"/>
              </w:rPr>
            </w:pPr>
            <w:r w:rsidRPr="00C37D99">
              <w:rPr>
                <w:b/>
                <w:bCs/>
                <w:lang w:eastAsia="en-AU"/>
              </w:rPr>
              <w:t>Parameter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44D7E3E5" w14:textId="77777777" w:rsidR="009C094C" w:rsidRPr="00C37D99" w:rsidRDefault="009C094C" w:rsidP="00E32F45">
            <w:pPr>
              <w:spacing w:line="288" w:lineRule="auto"/>
              <w:rPr>
                <w:b/>
                <w:bCs/>
                <w:lang w:eastAsia="en-AU"/>
              </w:rPr>
            </w:pPr>
            <w:r w:rsidRPr="00C37D99">
              <w:rPr>
                <w:b/>
                <w:bCs/>
                <w:lang w:eastAsia="en-AU"/>
              </w:rPr>
              <w:t>Mandatory</w:t>
            </w:r>
          </w:p>
        </w:tc>
        <w:tc>
          <w:tcPr>
            <w:tcW w:w="900" w:type="dxa"/>
            <w:tcBorders>
              <w:top w:val="single" w:sz="4" w:space="0" w:color="auto"/>
              <w:left w:val="nil"/>
              <w:bottom w:val="single" w:sz="4" w:space="0" w:color="auto"/>
              <w:right w:val="single" w:sz="4" w:space="0" w:color="auto"/>
            </w:tcBorders>
            <w:vAlign w:val="center"/>
          </w:tcPr>
          <w:p w14:paraId="294EA03C" w14:textId="77777777" w:rsidR="009C094C" w:rsidRPr="00C37D99" w:rsidRDefault="009C094C" w:rsidP="00E32F45">
            <w:pPr>
              <w:spacing w:line="288" w:lineRule="auto"/>
              <w:rPr>
                <w:b/>
                <w:bCs/>
                <w:lang w:eastAsia="en-AU"/>
              </w:rPr>
            </w:pPr>
            <w:r w:rsidRPr="00C37D99">
              <w:rPr>
                <w:b/>
                <w:bCs/>
                <w:lang w:eastAsia="en-AU"/>
              </w:rPr>
              <w:t>Type</w:t>
            </w:r>
          </w:p>
        </w:tc>
        <w:tc>
          <w:tcPr>
            <w:tcW w:w="1274" w:type="dxa"/>
            <w:tcBorders>
              <w:top w:val="single" w:sz="4" w:space="0" w:color="auto"/>
              <w:left w:val="single" w:sz="4" w:space="0" w:color="auto"/>
              <w:bottom w:val="single" w:sz="4" w:space="0" w:color="auto"/>
              <w:right w:val="single" w:sz="4" w:space="0" w:color="auto"/>
            </w:tcBorders>
          </w:tcPr>
          <w:p w14:paraId="4865E1AF" w14:textId="77777777" w:rsidR="009C094C" w:rsidRPr="00C37D99" w:rsidRDefault="009C094C" w:rsidP="00E32F45">
            <w:pPr>
              <w:spacing w:line="288" w:lineRule="auto"/>
              <w:rPr>
                <w:b/>
                <w:bCs/>
                <w:lang w:eastAsia="en-AU"/>
              </w:rPr>
            </w:pPr>
            <w:r w:rsidRPr="00C37D99">
              <w:rPr>
                <w:b/>
                <w:bCs/>
                <w:lang w:eastAsia="en-AU"/>
              </w:rPr>
              <w:t>Max length</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8FBFC8" w14:textId="77777777" w:rsidR="009C094C" w:rsidRPr="00C37D99" w:rsidRDefault="009C094C" w:rsidP="00E32F45">
            <w:pPr>
              <w:spacing w:line="288" w:lineRule="auto"/>
              <w:rPr>
                <w:b/>
                <w:bCs/>
                <w:lang w:eastAsia="en-AU"/>
              </w:rPr>
            </w:pPr>
            <w:r w:rsidRPr="00C37D99">
              <w:rPr>
                <w:b/>
                <w:bCs/>
                <w:lang w:eastAsia="en-AU"/>
              </w:rPr>
              <w:t>Meaning/Value</w:t>
            </w:r>
          </w:p>
        </w:tc>
      </w:tr>
      <w:tr w:rsidR="009C094C" w:rsidRPr="00C37D99" w14:paraId="31A0FFF9"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2A39E5F" w14:textId="77777777" w:rsidR="009C094C" w:rsidRPr="00C37D99" w:rsidRDefault="009C094C" w:rsidP="00E32F45">
            <w:pPr>
              <w:spacing w:line="288" w:lineRule="auto"/>
              <w:rPr>
                <w:lang w:eastAsia="en-AU"/>
              </w:rPr>
            </w:pPr>
            <w:r w:rsidRPr="00C37D99">
              <w:rPr>
                <w:lang w:val="vi-VN" w:eastAsia="en-AU"/>
              </w:rPr>
              <w:t>1</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F90A8" w14:textId="77777777" w:rsidR="009C094C" w:rsidRPr="00C37D99" w:rsidRDefault="009C094C" w:rsidP="00E32F45">
            <w:pPr>
              <w:spacing w:line="288" w:lineRule="auto"/>
            </w:pPr>
            <w:r w:rsidRPr="00C37D99">
              <w:rPr>
                <w:lang w:val="vi-VN"/>
              </w:rPr>
              <w:t>serialNumber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1C5D5753" w14:textId="77777777" w:rsidR="009C094C" w:rsidRPr="00C37D99" w:rsidRDefault="009C094C" w:rsidP="00E32F45">
            <w:pPr>
              <w:tabs>
                <w:tab w:val="left" w:pos="923"/>
              </w:tabs>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43EBB9E8" w14:textId="77777777" w:rsidR="009C094C" w:rsidRPr="00C37D99" w:rsidRDefault="009C094C" w:rsidP="00E32F45">
            <w:pPr>
              <w:spacing w:line="288" w:lineRule="auto"/>
              <w:rPr>
                <w:lang w:eastAsia="en-AU"/>
              </w:rPr>
            </w:pPr>
            <w:r w:rsidRPr="00C37D99">
              <w:rPr>
                <w:lang w:eastAsia="en-AU"/>
              </w:rPr>
              <w:t>String</w:t>
            </w:r>
          </w:p>
        </w:tc>
        <w:tc>
          <w:tcPr>
            <w:tcW w:w="1274" w:type="dxa"/>
            <w:tcBorders>
              <w:top w:val="single" w:sz="4" w:space="0" w:color="auto"/>
              <w:left w:val="single" w:sz="4" w:space="0" w:color="auto"/>
              <w:bottom w:val="single" w:sz="4" w:space="0" w:color="auto"/>
              <w:right w:val="single" w:sz="4" w:space="0" w:color="auto"/>
            </w:tcBorders>
            <w:vAlign w:val="center"/>
          </w:tcPr>
          <w:p w14:paraId="4547E04F" w14:textId="77777777" w:rsidR="009C094C" w:rsidRPr="00C37D99" w:rsidRDefault="009C094C" w:rsidP="00E32F45">
            <w:pPr>
              <w:pStyle w:val="ListParagraph"/>
              <w:spacing w:line="288" w:lineRule="auto"/>
              <w:ind w:left="0"/>
              <w:rPr>
                <w:sz w:val="24"/>
                <w:szCs w:val="24"/>
              </w:rPr>
            </w:pPr>
            <w:r w:rsidRPr="00C37D99">
              <w:rPr>
                <w:sz w:val="24"/>
                <w:szCs w:val="24"/>
                <w:lang w:val="vi-VN" w:eastAsia="en-AU"/>
              </w:rPr>
              <w:t>16</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75072B" w14:textId="2C0FC544" w:rsidR="009C094C" w:rsidRPr="00C37D99" w:rsidRDefault="009C094C" w:rsidP="00E32F45">
            <w:pPr>
              <w:spacing w:line="288" w:lineRule="auto"/>
            </w:pPr>
            <w:r w:rsidRPr="00C37D99">
              <w:rPr>
                <w:lang w:val="vi-VN" w:eastAsia="en-AU"/>
              </w:rPr>
              <w:t xml:space="preserve">SerialNumber của thiết bị </w:t>
            </w:r>
            <w:r>
              <w:rPr>
                <w:lang w:eastAsia="en-AU"/>
              </w:rPr>
              <w:t>cần xóa file backup</w:t>
            </w:r>
            <w:r w:rsidRPr="00C37D99">
              <w:rPr>
                <w:lang w:val="vi-VN" w:eastAsia="en-AU"/>
              </w:rPr>
              <w:t xml:space="preserve"> </w:t>
            </w:r>
          </w:p>
        </w:tc>
      </w:tr>
      <w:tr w:rsidR="009C094C" w:rsidRPr="00C37D99" w14:paraId="1D9D76D8"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888B6F9" w14:textId="77777777" w:rsidR="009C094C" w:rsidRPr="00C37D99" w:rsidRDefault="009C094C" w:rsidP="00E32F45">
            <w:pPr>
              <w:spacing w:line="288" w:lineRule="auto"/>
            </w:pPr>
            <w:r w:rsidRPr="00C37D99">
              <w:rPr>
                <w:lang w:val="vi-VN" w:eastAsia="en-AU"/>
              </w:rPr>
              <w:t>2</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E014D1" w14:textId="77777777" w:rsidR="009C094C" w:rsidRPr="00C37D99" w:rsidRDefault="009C094C" w:rsidP="00E32F45">
            <w:pPr>
              <w:spacing w:line="288" w:lineRule="auto"/>
            </w:pPr>
            <w:r w:rsidRPr="00C37D99">
              <w:rPr>
                <w:lang w:val="vi-VN"/>
              </w:rPr>
              <w:t>modelName</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528B9621" w14:textId="77777777" w:rsidR="009C094C" w:rsidRPr="00C37D99" w:rsidRDefault="009C094C" w:rsidP="00E32F45">
            <w:pPr>
              <w:tabs>
                <w:tab w:val="left" w:pos="923"/>
              </w:tabs>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500B41BC" w14:textId="77777777" w:rsidR="009C094C" w:rsidRPr="00C37D99" w:rsidRDefault="009C094C" w:rsidP="00E32F45">
            <w:pPr>
              <w:spacing w:line="288" w:lineRule="auto"/>
            </w:pPr>
            <w:r w:rsidRPr="00C37D99">
              <w:rPr>
                <w:lang w:val="vi-VN" w:eastAsia="en-AU"/>
              </w:rPr>
              <w:t xml:space="preserve">String </w:t>
            </w:r>
          </w:p>
        </w:tc>
        <w:tc>
          <w:tcPr>
            <w:tcW w:w="1274" w:type="dxa"/>
            <w:tcBorders>
              <w:top w:val="single" w:sz="4" w:space="0" w:color="auto"/>
              <w:left w:val="single" w:sz="4" w:space="0" w:color="auto"/>
              <w:bottom w:val="single" w:sz="4" w:space="0" w:color="auto"/>
              <w:right w:val="single" w:sz="4" w:space="0" w:color="auto"/>
            </w:tcBorders>
            <w:vAlign w:val="center"/>
          </w:tcPr>
          <w:p w14:paraId="5AE5A9A7" w14:textId="77777777" w:rsidR="009C094C" w:rsidRPr="00C37D99" w:rsidRDefault="009C094C" w:rsidP="00E32F45">
            <w:pPr>
              <w:pStyle w:val="ListParagraph"/>
              <w:spacing w:line="288" w:lineRule="auto"/>
              <w:ind w:left="0"/>
              <w:rPr>
                <w:color w:val="000000"/>
                <w:sz w:val="24"/>
                <w:szCs w:val="24"/>
              </w:rPr>
            </w:pPr>
            <w:r w:rsidRPr="00C37D99">
              <w:rPr>
                <w:sz w:val="24"/>
                <w:szCs w:val="24"/>
                <w:lang w:val="vi-VN" w:eastAsia="en-AU"/>
              </w:rPr>
              <w:t xml:space="preserve">16 </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AA5C23" w14:textId="77777777" w:rsidR="009C094C" w:rsidRPr="00C37D99" w:rsidRDefault="009C094C" w:rsidP="00E32F45">
            <w:pPr>
              <w:spacing w:line="288" w:lineRule="auto"/>
            </w:pPr>
            <w:r w:rsidRPr="00C37D99">
              <w:rPr>
                <w:lang w:val="vi-VN" w:eastAsia="en-AU"/>
              </w:rPr>
              <w:t xml:space="preserve">Model của thiết bị cần kết nối </w:t>
            </w:r>
          </w:p>
        </w:tc>
      </w:tr>
    </w:tbl>
    <w:p w14:paraId="52E8ACBA" w14:textId="77777777" w:rsidR="009C094C" w:rsidRPr="00C37D99" w:rsidRDefault="009C094C" w:rsidP="009C094C">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530"/>
        <w:gridCol w:w="1530"/>
        <w:gridCol w:w="1080"/>
        <w:gridCol w:w="1440"/>
        <w:gridCol w:w="2970"/>
      </w:tblGrid>
      <w:tr w:rsidR="009C094C" w:rsidRPr="00C37D99" w14:paraId="20918A8F" w14:textId="77777777" w:rsidTr="00E32F45">
        <w:trPr>
          <w:trHeight w:val="255"/>
        </w:trPr>
        <w:tc>
          <w:tcPr>
            <w:tcW w:w="625" w:type="dxa"/>
            <w:vAlign w:val="center"/>
          </w:tcPr>
          <w:p w14:paraId="43373303" w14:textId="77777777" w:rsidR="009C094C" w:rsidRPr="00C37D99" w:rsidRDefault="009C094C" w:rsidP="00E32F45">
            <w:pPr>
              <w:spacing w:line="288" w:lineRule="auto"/>
              <w:rPr>
                <w:b/>
                <w:bCs/>
                <w:lang w:eastAsia="en-AU"/>
              </w:rPr>
            </w:pPr>
            <w:r w:rsidRPr="00C37D99">
              <w:rPr>
                <w:b/>
                <w:bCs/>
                <w:lang w:eastAsia="en-AU"/>
              </w:rPr>
              <w:t>No</w:t>
            </w:r>
          </w:p>
        </w:tc>
        <w:tc>
          <w:tcPr>
            <w:tcW w:w="1530" w:type="dxa"/>
            <w:shd w:val="clear" w:color="auto" w:fill="auto"/>
            <w:noWrap/>
            <w:vAlign w:val="center"/>
          </w:tcPr>
          <w:p w14:paraId="37ACD2F5" w14:textId="77777777" w:rsidR="009C094C" w:rsidRPr="00C37D99" w:rsidRDefault="009C094C" w:rsidP="00E32F45">
            <w:pPr>
              <w:spacing w:line="288" w:lineRule="auto"/>
              <w:rPr>
                <w:b/>
                <w:bCs/>
                <w:lang w:eastAsia="en-AU"/>
              </w:rPr>
            </w:pPr>
            <w:r w:rsidRPr="00C37D99">
              <w:rPr>
                <w:b/>
                <w:bCs/>
                <w:lang w:eastAsia="en-AU"/>
              </w:rPr>
              <w:t>Parameter</w:t>
            </w:r>
          </w:p>
        </w:tc>
        <w:tc>
          <w:tcPr>
            <w:tcW w:w="1530" w:type="dxa"/>
            <w:shd w:val="clear" w:color="auto" w:fill="auto"/>
            <w:noWrap/>
            <w:vAlign w:val="center"/>
          </w:tcPr>
          <w:p w14:paraId="7C25C4D0" w14:textId="77777777" w:rsidR="009C094C" w:rsidRPr="00C37D99" w:rsidRDefault="009C094C" w:rsidP="00E32F45">
            <w:pPr>
              <w:spacing w:line="288" w:lineRule="auto"/>
              <w:rPr>
                <w:b/>
                <w:bCs/>
                <w:lang w:eastAsia="en-AU"/>
              </w:rPr>
            </w:pPr>
            <w:r w:rsidRPr="00C37D99">
              <w:rPr>
                <w:b/>
                <w:bCs/>
                <w:lang w:eastAsia="en-AU"/>
              </w:rPr>
              <w:t>Mandatory</w:t>
            </w:r>
          </w:p>
        </w:tc>
        <w:tc>
          <w:tcPr>
            <w:tcW w:w="1080" w:type="dxa"/>
          </w:tcPr>
          <w:p w14:paraId="4FFC4829" w14:textId="77777777" w:rsidR="009C094C" w:rsidRPr="00C37D99" w:rsidRDefault="009C094C" w:rsidP="00E32F45">
            <w:pPr>
              <w:spacing w:line="288" w:lineRule="auto"/>
              <w:rPr>
                <w:b/>
                <w:bCs/>
                <w:lang w:eastAsia="en-AU"/>
              </w:rPr>
            </w:pPr>
            <w:r w:rsidRPr="00C37D99">
              <w:rPr>
                <w:b/>
                <w:bCs/>
                <w:lang w:eastAsia="en-AU"/>
              </w:rPr>
              <w:t>Type</w:t>
            </w:r>
          </w:p>
        </w:tc>
        <w:tc>
          <w:tcPr>
            <w:tcW w:w="1440" w:type="dxa"/>
            <w:vAlign w:val="center"/>
          </w:tcPr>
          <w:p w14:paraId="1C693C9D" w14:textId="77777777" w:rsidR="009C094C" w:rsidRPr="00C37D99" w:rsidRDefault="009C094C" w:rsidP="00E32F45">
            <w:pPr>
              <w:spacing w:line="288" w:lineRule="auto"/>
              <w:rPr>
                <w:b/>
                <w:bCs/>
                <w:lang w:eastAsia="en-AU"/>
              </w:rPr>
            </w:pPr>
            <w:r w:rsidRPr="00C37D99">
              <w:rPr>
                <w:b/>
                <w:bCs/>
                <w:lang w:eastAsia="en-AU"/>
              </w:rPr>
              <w:t>Max length</w:t>
            </w:r>
          </w:p>
        </w:tc>
        <w:tc>
          <w:tcPr>
            <w:tcW w:w="2970" w:type="dxa"/>
            <w:shd w:val="clear" w:color="auto" w:fill="auto"/>
            <w:noWrap/>
            <w:vAlign w:val="center"/>
          </w:tcPr>
          <w:p w14:paraId="0C472636" w14:textId="77777777" w:rsidR="009C094C" w:rsidRPr="00C37D99" w:rsidRDefault="009C094C" w:rsidP="00E32F45">
            <w:pPr>
              <w:spacing w:line="288" w:lineRule="auto"/>
              <w:rPr>
                <w:b/>
                <w:bCs/>
                <w:lang w:eastAsia="en-AU"/>
              </w:rPr>
            </w:pPr>
            <w:r w:rsidRPr="00C37D99">
              <w:rPr>
                <w:b/>
                <w:bCs/>
                <w:lang w:eastAsia="en-AU"/>
              </w:rPr>
              <w:t>Meaning</w:t>
            </w:r>
          </w:p>
        </w:tc>
      </w:tr>
      <w:tr w:rsidR="009C094C" w:rsidRPr="00C37D99" w14:paraId="763F194A" w14:textId="77777777" w:rsidTr="00E32F45">
        <w:trPr>
          <w:trHeight w:val="255"/>
        </w:trPr>
        <w:tc>
          <w:tcPr>
            <w:tcW w:w="625" w:type="dxa"/>
            <w:vAlign w:val="center"/>
          </w:tcPr>
          <w:p w14:paraId="0A7D587C" w14:textId="77777777" w:rsidR="009C094C" w:rsidRPr="00C37D99" w:rsidRDefault="009C094C" w:rsidP="00E32F45">
            <w:pPr>
              <w:spacing w:line="288" w:lineRule="auto"/>
              <w:rPr>
                <w:lang w:eastAsia="en-AU"/>
              </w:rPr>
            </w:pPr>
            <w:r w:rsidRPr="00C37D99">
              <w:rPr>
                <w:lang w:eastAsia="en-AU"/>
              </w:rPr>
              <w:t>1</w:t>
            </w:r>
          </w:p>
        </w:tc>
        <w:tc>
          <w:tcPr>
            <w:tcW w:w="1530" w:type="dxa"/>
            <w:shd w:val="clear" w:color="auto" w:fill="auto"/>
            <w:noWrap/>
            <w:vAlign w:val="center"/>
          </w:tcPr>
          <w:p w14:paraId="05B839EF" w14:textId="77777777" w:rsidR="009C094C" w:rsidRPr="00C37D99" w:rsidRDefault="009C094C" w:rsidP="00E32F45">
            <w:pPr>
              <w:spacing w:line="288" w:lineRule="auto"/>
              <w:rPr>
                <w:lang w:eastAsia="en-AU"/>
              </w:rPr>
            </w:pPr>
            <w:r w:rsidRPr="00C37D99">
              <w:rPr>
                <w:lang w:eastAsia="en-AU"/>
              </w:rPr>
              <w:t>errorCode</w:t>
            </w:r>
          </w:p>
        </w:tc>
        <w:tc>
          <w:tcPr>
            <w:tcW w:w="1530" w:type="dxa"/>
            <w:shd w:val="clear" w:color="auto" w:fill="auto"/>
            <w:noWrap/>
            <w:vAlign w:val="center"/>
          </w:tcPr>
          <w:p w14:paraId="079331BC" w14:textId="77777777" w:rsidR="009C094C" w:rsidRPr="00C37D99" w:rsidRDefault="009C094C" w:rsidP="00E32F45">
            <w:pPr>
              <w:spacing w:line="288" w:lineRule="auto"/>
              <w:rPr>
                <w:lang w:eastAsia="en-AU"/>
              </w:rPr>
            </w:pPr>
            <w:r w:rsidRPr="00C37D99">
              <w:rPr>
                <w:lang w:eastAsia="en-AU"/>
              </w:rPr>
              <w:t>Mandatory</w:t>
            </w:r>
          </w:p>
        </w:tc>
        <w:tc>
          <w:tcPr>
            <w:tcW w:w="1080" w:type="dxa"/>
          </w:tcPr>
          <w:p w14:paraId="34E7BDB5" w14:textId="77777777" w:rsidR="009C094C" w:rsidRPr="00C37D99" w:rsidRDefault="009C094C" w:rsidP="00E32F45">
            <w:pPr>
              <w:spacing w:line="288" w:lineRule="auto"/>
              <w:rPr>
                <w:lang w:eastAsia="en-AU"/>
              </w:rPr>
            </w:pPr>
            <w:r w:rsidRPr="00C37D99">
              <w:rPr>
                <w:lang w:eastAsia="en-AU"/>
              </w:rPr>
              <w:t>String</w:t>
            </w:r>
          </w:p>
        </w:tc>
        <w:tc>
          <w:tcPr>
            <w:tcW w:w="1440" w:type="dxa"/>
            <w:vAlign w:val="center"/>
          </w:tcPr>
          <w:p w14:paraId="39659C60" w14:textId="77777777" w:rsidR="009C094C" w:rsidRPr="00C37D99" w:rsidRDefault="009C094C" w:rsidP="00E32F45">
            <w:pPr>
              <w:spacing w:line="288" w:lineRule="auto"/>
              <w:rPr>
                <w:lang w:eastAsia="en-AU"/>
              </w:rPr>
            </w:pPr>
            <w:r w:rsidRPr="00C37D99">
              <w:rPr>
                <w:lang w:eastAsia="en-AU"/>
              </w:rPr>
              <w:t>4</w:t>
            </w:r>
          </w:p>
        </w:tc>
        <w:tc>
          <w:tcPr>
            <w:tcW w:w="2970" w:type="dxa"/>
            <w:shd w:val="clear" w:color="auto" w:fill="auto"/>
            <w:noWrap/>
            <w:vAlign w:val="center"/>
          </w:tcPr>
          <w:p w14:paraId="0A2CDDA1" w14:textId="77777777" w:rsidR="009C094C" w:rsidRPr="00C37D99" w:rsidRDefault="009C094C" w:rsidP="00E32F45">
            <w:pPr>
              <w:spacing w:line="288" w:lineRule="auto"/>
              <w:rPr>
                <w:lang w:eastAsia="en-AU"/>
              </w:rPr>
            </w:pPr>
            <w:r w:rsidRPr="00C37D99">
              <w:rPr>
                <w:lang w:eastAsia="en-AU"/>
              </w:rPr>
              <w:t>Mã lỗi</w:t>
            </w:r>
          </w:p>
        </w:tc>
      </w:tr>
      <w:tr w:rsidR="009C094C" w:rsidRPr="00C37D99" w14:paraId="0297A796" w14:textId="77777777" w:rsidTr="00E32F45">
        <w:trPr>
          <w:trHeight w:val="255"/>
        </w:trPr>
        <w:tc>
          <w:tcPr>
            <w:tcW w:w="625" w:type="dxa"/>
            <w:vAlign w:val="center"/>
          </w:tcPr>
          <w:p w14:paraId="6DBA27BD" w14:textId="77777777" w:rsidR="009C094C" w:rsidRPr="00C37D99" w:rsidRDefault="009C094C" w:rsidP="00E32F45">
            <w:pPr>
              <w:spacing w:line="288" w:lineRule="auto"/>
              <w:rPr>
                <w:lang w:eastAsia="en-AU"/>
              </w:rPr>
            </w:pPr>
            <w:r w:rsidRPr="00C37D99">
              <w:rPr>
                <w:lang w:eastAsia="en-AU"/>
              </w:rPr>
              <w:t>2</w:t>
            </w:r>
          </w:p>
        </w:tc>
        <w:tc>
          <w:tcPr>
            <w:tcW w:w="1530" w:type="dxa"/>
            <w:shd w:val="clear" w:color="auto" w:fill="auto"/>
            <w:noWrap/>
            <w:vAlign w:val="center"/>
          </w:tcPr>
          <w:p w14:paraId="1993613E" w14:textId="77777777" w:rsidR="009C094C" w:rsidRPr="00C37D99" w:rsidRDefault="009C094C" w:rsidP="00E32F45">
            <w:pPr>
              <w:spacing w:line="288" w:lineRule="auto"/>
              <w:rPr>
                <w:lang w:eastAsia="en-AU"/>
              </w:rPr>
            </w:pPr>
            <w:r w:rsidRPr="00C37D99">
              <w:rPr>
                <w:lang w:eastAsia="en-AU"/>
              </w:rPr>
              <w:t>errorMessage</w:t>
            </w:r>
          </w:p>
        </w:tc>
        <w:tc>
          <w:tcPr>
            <w:tcW w:w="1530" w:type="dxa"/>
            <w:shd w:val="clear" w:color="auto" w:fill="auto"/>
            <w:noWrap/>
            <w:vAlign w:val="center"/>
          </w:tcPr>
          <w:p w14:paraId="46064A6F" w14:textId="77777777" w:rsidR="009C094C" w:rsidRPr="00C37D99" w:rsidRDefault="009C094C" w:rsidP="00E32F45">
            <w:pPr>
              <w:spacing w:line="288" w:lineRule="auto"/>
              <w:rPr>
                <w:lang w:eastAsia="en-AU"/>
              </w:rPr>
            </w:pPr>
            <w:r w:rsidRPr="00C37D99">
              <w:rPr>
                <w:lang w:eastAsia="en-AU"/>
              </w:rPr>
              <w:t>Optional</w:t>
            </w:r>
          </w:p>
        </w:tc>
        <w:tc>
          <w:tcPr>
            <w:tcW w:w="1080" w:type="dxa"/>
          </w:tcPr>
          <w:p w14:paraId="7A626607" w14:textId="77777777" w:rsidR="009C094C" w:rsidRPr="00C37D99" w:rsidRDefault="009C094C" w:rsidP="00E32F45">
            <w:pPr>
              <w:spacing w:line="288" w:lineRule="auto"/>
              <w:rPr>
                <w:lang w:eastAsia="en-AU"/>
              </w:rPr>
            </w:pPr>
            <w:r w:rsidRPr="00C37D99">
              <w:rPr>
                <w:lang w:eastAsia="en-AU"/>
              </w:rPr>
              <w:t>String</w:t>
            </w:r>
          </w:p>
        </w:tc>
        <w:tc>
          <w:tcPr>
            <w:tcW w:w="1440" w:type="dxa"/>
            <w:vAlign w:val="center"/>
          </w:tcPr>
          <w:p w14:paraId="2BF1155A" w14:textId="77777777" w:rsidR="009C094C" w:rsidRPr="00C37D99" w:rsidRDefault="009C094C" w:rsidP="00E32F45">
            <w:pPr>
              <w:spacing w:line="288" w:lineRule="auto"/>
              <w:rPr>
                <w:lang w:eastAsia="en-AU"/>
              </w:rPr>
            </w:pPr>
            <w:r w:rsidRPr="00C37D99">
              <w:rPr>
                <w:lang w:eastAsia="en-AU"/>
              </w:rPr>
              <w:t>64</w:t>
            </w:r>
          </w:p>
        </w:tc>
        <w:tc>
          <w:tcPr>
            <w:tcW w:w="2970" w:type="dxa"/>
            <w:shd w:val="clear" w:color="auto" w:fill="auto"/>
            <w:noWrap/>
            <w:vAlign w:val="center"/>
          </w:tcPr>
          <w:p w14:paraId="5ACCEC72" w14:textId="77777777" w:rsidR="009C094C" w:rsidRPr="00C37D99" w:rsidRDefault="009C094C" w:rsidP="00E32F45">
            <w:pPr>
              <w:spacing w:line="288" w:lineRule="auto"/>
              <w:rPr>
                <w:lang w:eastAsia="en-AU"/>
              </w:rPr>
            </w:pPr>
            <w:r w:rsidRPr="00C37D99">
              <w:rPr>
                <w:lang w:eastAsia="en-AU"/>
              </w:rPr>
              <w:t>Mô tả lỗi</w:t>
            </w:r>
          </w:p>
        </w:tc>
      </w:tr>
    </w:tbl>
    <w:p w14:paraId="0F04D4A0" w14:textId="77777777" w:rsidR="009C094C" w:rsidRPr="00C37D99" w:rsidRDefault="009C094C" w:rsidP="009C094C">
      <w:pPr>
        <w:pStyle w:val="Heading4"/>
        <w:spacing w:line="288" w:lineRule="auto"/>
        <w:rPr>
          <w:sz w:val="24"/>
          <w:szCs w:val="24"/>
        </w:rPr>
      </w:pPr>
      <w:r w:rsidRPr="00C37D99">
        <w:rPr>
          <w:sz w:val="24"/>
          <w:szCs w:val="24"/>
        </w:rPr>
        <w:t>Example</w:t>
      </w:r>
    </w:p>
    <w:p w14:paraId="475DBB45" w14:textId="77777777" w:rsidR="009C094C" w:rsidRPr="00C37D99" w:rsidRDefault="009C094C" w:rsidP="009C094C">
      <w:pPr>
        <w:spacing w:line="288" w:lineRule="auto"/>
        <w:rPr>
          <w:b/>
          <w:bCs/>
        </w:rPr>
      </w:pPr>
      <w:r w:rsidRPr="00C37D99">
        <w:rPr>
          <w:b/>
          <w:bCs/>
        </w:rPr>
        <w:t>Request:</w:t>
      </w:r>
    </w:p>
    <w:p w14:paraId="71E618EF" w14:textId="407F9727" w:rsidR="009C094C" w:rsidRPr="00C37D99" w:rsidRDefault="009C094C" w:rsidP="009C094C">
      <w:pPr>
        <w:pStyle w:val="HTMLPreformatted"/>
        <w:spacing w:line="288" w:lineRule="auto"/>
        <w:rPr>
          <w:rFonts w:ascii="Times New Roman" w:hAnsi="Times New Roman" w:cs="Times New Roman"/>
          <w:sz w:val="24"/>
          <w:szCs w:val="24"/>
        </w:rPr>
      </w:pPr>
      <w:r>
        <w:rPr>
          <w:rFonts w:ascii="Times New Roman" w:hAnsi="Times New Roman" w:cs="Times New Roman"/>
          <w:sz w:val="24"/>
          <w:szCs w:val="24"/>
        </w:rPr>
        <w:t>deleteBackupFile</w:t>
      </w:r>
      <w:r w:rsidRPr="00C37D99">
        <w:rPr>
          <w:rFonts w:ascii="Times New Roman" w:hAnsi="Times New Roman" w:cs="Times New Roman"/>
          <w:sz w:val="24"/>
          <w:szCs w:val="24"/>
        </w:rPr>
        <w:t xml:space="preserve"> (data);</w:t>
      </w:r>
    </w:p>
    <w:p w14:paraId="235784FC" w14:textId="77777777" w:rsidR="009C094C" w:rsidRDefault="009C094C" w:rsidP="009C094C">
      <w:pPr>
        <w:pStyle w:val="HTMLPreformatted"/>
        <w:spacing w:line="288" w:lineRule="auto"/>
        <w:rPr>
          <w:rFonts w:ascii="Times New Roman" w:hAnsi="Times New Roman" w:cs="Times New Roman"/>
          <w:sz w:val="24"/>
          <w:szCs w:val="24"/>
          <w:lang w:val="vi-VN"/>
        </w:rPr>
      </w:pP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p>
    <w:p w14:paraId="6F956A45" w14:textId="77777777" w:rsidR="009C094C" w:rsidRPr="00C37D99" w:rsidRDefault="009C094C" w:rsidP="009C094C">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w:t>
      </w:r>
    </w:p>
    <w:p w14:paraId="521AD825" w14:textId="77777777" w:rsidR="009C094C" w:rsidRPr="00C37D99" w:rsidRDefault="009C094C" w:rsidP="009C094C">
      <w:pPr>
        <w:spacing w:line="288" w:lineRule="auto"/>
        <w:ind w:left="720"/>
      </w:pPr>
      <w:r w:rsidRPr="00C37D99">
        <w:rPr>
          <w:lang w:val="vi-VN"/>
        </w:rPr>
        <w:t>“</w:t>
      </w:r>
      <w:r w:rsidRPr="00C37D99">
        <w:t>serialNumber”: “</w:t>
      </w:r>
      <w:r>
        <w:t>VNPT123456</w:t>
      </w:r>
      <w:r w:rsidRPr="00C37D99">
        <w:t>”,</w:t>
      </w:r>
    </w:p>
    <w:p w14:paraId="6AE2DFAD" w14:textId="77777777" w:rsidR="009C094C" w:rsidRDefault="009C094C" w:rsidP="009C094C">
      <w:pPr>
        <w:spacing w:line="288" w:lineRule="auto"/>
        <w:ind w:left="720"/>
      </w:pPr>
      <w:r w:rsidRPr="00C37D99">
        <w:t>“modelName”: “</w:t>
      </w:r>
      <w:r>
        <w:t>GW040H</w:t>
      </w:r>
      <w:r w:rsidRPr="00C37D99">
        <w:t>”</w:t>
      </w:r>
      <w:r>
        <w:t>,</w:t>
      </w:r>
    </w:p>
    <w:p w14:paraId="08D7AF0F" w14:textId="77777777" w:rsidR="009C094C" w:rsidRPr="00C37D99" w:rsidRDefault="009C094C" w:rsidP="009C094C">
      <w:pPr>
        <w:spacing w:line="288" w:lineRule="auto"/>
      </w:pPr>
      <w:r w:rsidRPr="00C37D99">
        <w:t>}</w:t>
      </w:r>
    </w:p>
    <w:p w14:paraId="5563943C" w14:textId="77777777" w:rsidR="009C094C" w:rsidRPr="00C37D99" w:rsidRDefault="009C094C" w:rsidP="009C094C">
      <w:pPr>
        <w:pStyle w:val="HTMLPreformatted"/>
        <w:spacing w:line="288" w:lineRule="auto"/>
        <w:rPr>
          <w:rFonts w:ascii="Times New Roman" w:hAnsi="Times New Roman" w:cs="Times New Roman"/>
          <w:sz w:val="24"/>
          <w:szCs w:val="24"/>
        </w:rPr>
      </w:pPr>
    </w:p>
    <w:p w14:paraId="683AAE11" w14:textId="77777777" w:rsidR="009C094C" w:rsidRPr="00C37D99" w:rsidRDefault="009C094C" w:rsidP="009C094C">
      <w:pPr>
        <w:spacing w:line="288" w:lineRule="auto"/>
        <w:rPr>
          <w:b/>
          <w:bCs/>
        </w:rPr>
      </w:pPr>
      <w:r w:rsidRPr="00C37D99">
        <w:rPr>
          <w:b/>
          <w:bCs/>
        </w:rPr>
        <w:t>Response:</w:t>
      </w:r>
    </w:p>
    <w:p w14:paraId="2E34AE13" w14:textId="77777777" w:rsidR="009C094C" w:rsidRPr="00C37D99" w:rsidRDefault="009C094C" w:rsidP="009C094C">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w:t>
      </w:r>
    </w:p>
    <w:p w14:paraId="3606D7F5" w14:textId="77777777" w:rsidR="009C094C" w:rsidRPr="00C37D99" w:rsidRDefault="009C094C" w:rsidP="009C094C">
      <w:pPr>
        <w:pStyle w:val="FirstLevelBullet"/>
        <w:spacing w:line="288" w:lineRule="auto"/>
        <w:ind w:firstLine="0"/>
        <w:rPr>
          <w:sz w:val="24"/>
          <w:szCs w:val="24"/>
        </w:rPr>
      </w:pPr>
      <w:r w:rsidRPr="00C37D99">
        <w:rPr>
          <w:sz w:val="24"/>
          <w:szCs w:val="24"/>
        </w:rPr>
        <w:t xml:space="preserve"> </w:t>
      </w:r>
      <w:r w:rsidRPr="00C37D99">
        <w:rPr>
          <w:sz w:val="24"/>
          <w:szCs w:val="24"/>
          <w:lang w:val="vi-VN"/>
        </w:rPr>
        <w:t xml:space="preserve"> </w:t>
      </w:r>
      <w:r w:rsidRPr="00C37D99">
        <w:rPr>
          <w:sz w:val="24"/>
          <w:szCs w:val="24"/>
        </w:rPr>
        <w:t>"errorCode": "200",</w:t>
      </w:r>
    </w:p>
    <w:p w14:paraId="3F97AFAA" w14:textId="77777777" w:rsidR="009C094C" w:rsidRPr="00C37D99" w:rsidRDefault="009C094C" w:rsidP="00E131AF">
      <w:pPr>
        <w:pStyle w:val="ANSVNormal"/>
        <w:rPr>
          <w:lang w:val="vi-VN"/>
        </w:rPr>
      </w:pPr>
      <w:r w:rsidRPr="00C37D99">
        <w:rPr>
          <w:lang w:val="vi-VN"/>
        </w:rPr>
        <w:t xml:space="preserve"> </w:t>
      </w:r>
      <w:r>
        <w:rPr>
          <w:lang w:val="vi-VN"/>
        </w:rPr>
        <w:tab/>
      </w:r>
      <w:r w:rsidRPr="00C37D99">
        <w:rPr>
          <w:lang w:val="vi-VN"/>
        </w:rPr>
        <w:t xml:space="preserve"> </w:t>
      </w:r>
      <w:r w:rsidRPr="00C37D99">
        <w:t>"errorMessage": "SUCCESS"</w:t>
      </w:r>
      <w:r w:rsidRPr="00C37D99">
        <w:rPr>
          <w:lang w:val="vi-VN"/>
        </w:rPr>
        <w:t xml:space="preserve">                   </w:t>
      </w:r>
    </w:p>
    <w:p w14:paraId="393AE88C" w14:textId="77777777" w:rsidR="009C094C" w:rsidRPr="00C37D99" w:rsidRDefault="009C094C" w:rsidP="00E131AF">
      <w:pPr>
        <w:pStyle w:val="ANSVNormal"/>
        <w:rPr>
          <w:lang w:val="vi-VN"/>
        </w:rPr>
      </w:pPr>
      <w:r w:rsidRPr="00C37D99">
        <w:rPr>
          <w:lang w:val="vi-VN"/>
        </w:rPr>
        <w:t xml:space="preserve"> }</w:t>
      </w:r>
    </w:p>
    <w:p w14:paraId="683DDC68" w14:textId="0B5BE685" w:rsidR="009C094C" w:rsidRDefault="004624AC" w:rsidP="00E131AF">
      <w:pPr>
        <w:pStyle w:val="ANSVNormal"/>
      </w:pPr>
      <w:r>
        <w:t xml:space="preserve"> </w:t>
      </w:r>
    </w:p>
    <w:p w14:paraId="2A8E1FAE" w14:textId="10F1FC1C" w:rsidR="00B6538D" w:rsidRPr="00C37D99" w:rsidRDefault="00B6538D" w:rsidP="00303550">
      <w:pPr>
        <w:pStyle w:val="Heading3"/>
      </w:pPr>
      <w:bookmarkStart w:id="189" w:name="_Toc113436600"/>
      <w:commentRangeStart w:id="190"/>
      <w:commentRangeStart w:id="191"/>
      <w:r>
        <w:t>getWifiAdvance</w:t>
      </w:r>
      <w:commentRangeEnd w:id="190"/>
      <w:r w:rsidR="00E32F45">
        <w:rPr>
          <w:rStyle w:val="CommentReference"/>
        </w:rPr>
        <w:commentReference w:id="190"/>
      </w:r>
      <w:commentRangeEnd w:id="191"/>
      <w:r w:rsidR="002E0DA4">
        <w:rPr>
          <w:rStyle w:val="CommentReference"/>
          <w:rFonts w:cs="Times New Roman"/>
          <w:b w:val="0"/>
        </w:rPr>
        <w:commentReference w:id="191"/>
      </w:r>
      <w:bookmarkEnd w:id="189"/>
    </w:p>
    <w:p w14:paraId="2962232A" w14:textId="77777777" w:rsidR="00B6538D" w:rsidRPr="00C37D99" w:rsidRDefault="00B6538D" w:rsidP="00B6538D">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B6538D" w:rsidRPr="00C37D99" w14:paraId="5A1370FA" w14:textId="77777777" w:rsidTr="00E32F45">
        <w:tc>
          <w:tcPr>
            <w:tcW w:w="1122" w:type="pct"/>
            <w:shd w:val="clear" w:color="auto" w:fill="BFBFBF" w:themeFill="background1" w:themeFillShade="BF"/>
          </w:tcPr>
          <w:p w14:paraId="34EBCAA4" w14:textId="77777777" w:rsidR="00B6538D" w:rsidRPr="00C37D99" w:rsidRDefault="00B6538D" w:rsidP="00E131AF">
            <w:pPr>
              <w:pStyle w:val="ANSVNormal"/>
            </w:pPr>
            <w:r w:rsidRPr="00C37D99">
              <w:t>Tên API</w:t>
            </w:r>
          </w:p>
        </w:tc>
        <w:tc>
          <w:tcPr>
            <w:tcW w:w="3878" w:type="pct"/>
            <w:shd w:val="clear" w:color="auto" w:fill="BFBFBF" w:themeFill="background1" w:themeFillShade="BF"/>
          </w:tcPr>
          <w:p w14:paraId="54C9BAE3" w14:textId="77777777" w:rsidR="00B6538D" w:rsidRPr="00C37D99" w:rsidRDefault="00B6538D" w:rsidP="00E131AF">
            <w:pPr>
              <w:pStyle w:val="ANSVNormal"/>
            </w:pPr>
            <w:r w:rsidRPr="00C37D99">
              <w:t>Mô tả</w:t>
            </w:r>
          </w:p>
        </w:tc>
      </w:tr>
      <w:tr w:rsidR="00B6538D" w:rsidRPr="00C37D99" w14:paraId="1E442EF3" w14:textId="77777777" w:rsidTr="00E32F45">
        <w:trPr>
          <w:trHeight w:val="362"/>
        </w:trPr>
        <w:tc>
          <w:tcPr>
            <w:tcW w:w="1122" w:type="pct"/>
          </w:tcPr>
          <w:p w14:paraId="36E210D8" w14:textId="65384515" w:rsidR="00B6538D" w:rsidRPr="009C094C" w:rsidRDefault="00B6538D" w:rsidP="00E131AF">
            <w:pPr>
              <w:pStyle w:val="ANSVNormal"/>
            </w:pPr>
            <w:r>
              <w:t>getWifiAdvance</w:t>
            </w:r>
          </w:p>
        </w:tc>
        <w:tc>
          <w:tcPr>
            <w:tcW w:w="3878" w:type="pct"/>
          </w:tcPr>
          <w:p w14:paraId="19AD0922" w14:textId="308414E7" w:rsidR="00B6538D" w:rsidRPr="00C37D99" w:rsidRDefault="00B6538D" w:rsidP="00E131AF">
            <w:pPr>
              <w:pStyle w:val="ANSVNormal"/>
            </w:pPr>
            <w:r>
              <w:t>Lấy thông tin cấu hình wifi nâng cao: Channel, Bandwidth…</w:t>
            </w:r>
          </w:p>
        </w:tc>
      </w:tr>
      <w:tr w:rsidR="00B6538D" w:rsidRPr="00C37D99" w14:paraId="17392141" w14:textId="77777777" w:rsidTr="00E32F45">
        <w:tc>
          <w:tcPr>
            <w:tcW w:w="1122" w:type="pct"/>
          </w:tcPr>
          <w:p w14:paraId="38C9F2B3" w14:textId="77777777" w:rsidR="00B6538D" w:rsidRPr="00C37D99" w:rsidRDefault="00B6538D" w:rsidP="00E131AF">
            <w:pPr>
              <w:pStyle w:val="ANSVNormal"/>
            </w:pPr>
            <w:r w:rsidRPr="00C37D99">
              <w:t>Method</w:t>
            </w:r>
          </w:p>
        </w:tc>
        <w:tc>
          <w:tcPr>
            <w:tcW w:w="3878" w:type="pct"/>
          </w:tcPr>
          <w:p w14:paraId="36708F60" w14:textId="77777777" w:rsidR="00B6538D" w:rsidRPr="00C37D99" w:rsidRDefault="00B6538D" w:rsidP="00E131AF">
            <w:pPr>
              <w:pStyle w:val="ANSVNormal"/>
            </w:pPr>
            <w:r w:rsidRPr="00C37D99">
              <w:t>Function call</w:t>
            </w:r>
          </w:p>
        </w:tc>
      </w:tr>
      <w:tr w:rsidR="00B6538D" w:rsidRPr="00C37D99" w14:paraId="62DEAB0A" w14:textId="77777777" w:rsidTr="00E32F45">
        <w:tc>
          <w:tcPr>
            <w:tcW w:w="1122" w:type="pct"/>
          </w:tcPr>
          <w:p w14:paraId="05BD8A1E" w14:textId="77777777" w:rsidR="00B6538D" w:rsidRPr="00C37D99" w:rsidRDefault="00B6538D" w:rsidP="00E131AF">
            <w:pPr>
              <w:pStyle w:val="ANSVNormal"/>
            </w:pPr>
            <w:r w:rsidRPr="00C37D99">
              <w:t>Response</w:t>
            </w:r>
          </w:p>
        </w:tc>
        <w:tc>
          <w:tcPr>
            <w:tcW w:w="3878" w:type="pct"/>
          </w:tcPr>
          <w:p w14:paraId="536849A9" w14:textId="77777777" w:rsidR="00B6538D" w:rsidRPr="00C37D99" w:rsidRDefault="00B6538D" w:rsidP="00E131AF">
            <w:pPr>
              <w:pStyle w:val="ANSVNormal"/>
            </w:pPr>
            <w:r w:rsidRPr="00C37D99">
              <w:t>JSON Object</w:t>
            </w:r>
          </w:p>
        </w:tc>
      </w:tr>
    </w:tbl>
    <w:p w14:paraId="135485E3" w14:textId="77777777" w:rsidR="00B6538D" w:rsidRPr="00C37D99" w:rsidRDefault="00B6538D" w:rsidP="00B6538D">
      <w:pPr>
        <w:pStyle w:val="Heading4"/>
        <w:spacing w:line="288" w:lineRule="auto"/>
        <w:rPr>
          <w:sz w:val="24"/>
          <w:szCs w:val="24"/>
        </w:rPr>
      </w:pPr>
      <w:r w:rsidRPr="00C37D99">
        <w:rPr>
          <w:sz w:val="24"/>
          <w:szCs w:val="24"/>
        </w:rPr>
        <w:lastRenderedPageBreak/>
        <w:t>Request</w:t>
      </w:r>
    </w:p>
    <w:tbl>
      <w:tblPr>
        <w:tblW w:w="9175" w:type="dxa"/>
        <w:tblLayout w:type="fixed"/>
        <w:tblLook w:val="0000" w:firstRow="0" w:lastRow="0" w:firstColumn="0" w:lastColumn="0" w:noHBand="0" w:noVBand="0"/>
      </w:tblPr>
      <w:tblGrid>
        <w:gridCol w:w="625"/>
        <w:gridCol w:w="1638"/>
        <w:gridCol w:w="1512"/>
        <w:gridCol w:w="900"/>
        <w:gridCol w:w="1274"/>
        <w:gridCol w:w="3226"/>
      </w:tblGrid>
      <w:tr w:rsidR="00B6538D" w:rsidRPr="00C37D99" w14:paraId="770E2358"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CA1147B" w14:textId="77777777" w:rsidR="00B6538D" w:rsidRPr="00C37D99" w:rsidRDefault="00B6538D" w:rsidP="00E32F45">
            <w:pPr>
              <w:spacing w:line="288" w:lineRule="auto"/>
              <w:rPr>
                <w:b/>
                <w:bCs/>
                <w:lang w:eastAsia="en-AU"/>
              </w:rPr>
            </w:pPr>
            <w:r w:rsidRPr="00C37D99">
              <w:rPr>
                <w:b/>
                <w:bCs/>
                <w:lang w:eastAsia="en-AU"/>
              </w:rPr>
              <w:t>No</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9B834F" w14:textId="77777777" w:rsidR="00B6538D" w:rsidRPr="00C37D99" w:rsidRDefault="00B6538D" w:rsidP="00E32F45">
            <w:pPr>
              <w:spacing w:line="288" w:lineRule="auto"/>
              <w:rPr>
                <w:b/>
                <w:bCs/>
                <w:lang w:eastAsia="en-AU"/>
              </w:rPr>
            </w:pPr>
            <w:r w:rsidRPr="00C37D99">
              <w:rPr>
                <w:b/>
                <w:bCs/>
                <w:lang w:eastAsia="en-AU"/>
              </w:rPr>
              <w:t>Parameter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7B093241" w14:textId="77777777" w:rsidR="00B6538D" w:rsidRPr="00C37D99" w:rsidRDefault="00B6538D" w:rsidP="00E32F45">
            <w:pPr>
              <w:spacing w:line="288" w:lineRule="auto"/>
              <w:rPr>
                <w:b/>
                <w:bCs/>
                <w:lang w:eastAsia="en-AU"/>
              </w:rPr>
            </w:pPr>
            <w:r w:rsidRPr="00C37D99">
              <w:rPr>
                <w:b/>
                <w:bCs/>
                <w:lang w:eastAsia="en-AU"/>
              </w:rPr>
              <w:t>Mandatory</w:t>
            </w:r>
          </w:p>
        </w:tc>
        <w:tc>
          <w:tcPr>
            <w:tcW w:w="900" w:type="dxa"/>
            <w:tcBorders>
              <w:top w:val="single" w:sz="4" w:space="0" w:color="auto"/>
              <w:left w:val="nil"/>
              <w:bottom w:val="single" w:sz="4" w:space="0" w:color="auto"/>
              <w:right w:val="single" w:sz="4" w:space="0" w:color="auto"/>
            </w:tcBorders>
            <w:vAlign w:val="center"/>
          </w:tcPr>
          <w:p w14:paraId="2AD9EF89" w14:textId="77777777" w:rsidR="00B6538D" w:rsidRPr="00C37D99" w:rsidRDefault="00B6538D" w:rsidP="00E32F45">
            <w:pPr>
              <w:spacing w:line="288" w:lineRule="auto"/>
              <w:rPr>
                <w:b/>
                <w:bCs/>
                <w:lang w:eastAsia="en-AU"/>
              </w:rPr>
            </w:pPr>
            <w:r w:rsidRPr="00C37D99">
              <w:rPr>
                <w:b/>
                <w:bCs/>
                <w:lang w:eastAsia="en-AU"/>
              </w:rPr>
              <w:t>Type</w:t>
            </w:r>
          </w:p>
        </w:tc>
        <w:tc>
          <w:tcPr>
            <w:tcW w:w="1274" w:type="dxa"/>
            <w:tcBorders>
              <w:top w:val="single" w:sz="4" w:space="0" w:color="auto"/>
              <w:left w:val="single" w:sz="4" w:space="0" w:color="auto"/>
              <w:bottom w:val="single" w:sz="4" w:space="0" w:color="auto"/>
              <w:right w:val="single" w:sz="4" w:space="0" w:color="auto"/>
            </w:tcBorders>
          </w:tcPr>
          <w:p w14:paraId="05C7216E" w14:textId="77777777" w:rsidR="00B6538D" w:rsidRPr="00C37D99" w:rsidRDefault="00B6538D" w:rsidP="00E32F45">
            <w:pPr>
              <w:spacing w:line="288" w:lineRule="auto"/>
              <w:rPr>
                <w:b/>
                <w:bCs/>
                <w:lang w:eastAsia="en-AU"/>
              </w:rPr>
            </w:pPr>
            <w:r w:rsidRPr="00C37D99">
              <w:rPr>
                <w:b/>
                <w:bCs/>
                <w:lang w:eastAsia="en-AU"/>
              </w:rPr>
              <w:t>Max length</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A3774" w14:textId="77777777" w:rsidR="00B6538D" w:rsidRPr="00C37D99" w:rsidRDefault="00B6538D" w:rsidP="00E32F45">
            <w:pPr>
              <w:spacing w:line="288" w:lineRule="auto"/>
              <w:rPr>
                <w:b/>
                <w:bCs/>
                <w:lang w:eastAsia="en-AU"/>
              </w:rPr>
            </w:pPr>
            <w:r w:rsidRPr="00C37D99">
              <w:rPr>
                <w:b/>
                <w:bCs/>
                <w:lang w:eastAsia="en-AU"/>
              </w:rPr>
              <w:t>Meaning/Value</w:t>
            </w:r>
          </w:p>
        </w:tc>
      </w:tr>
      <w:tr w:rsidR="00B6538D" w:rsidRPr="00C37D99" w14:paraId="42B4D671"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46EEEBC" w14:textId="77777777" w:rsidR="00B6538D" w:rsidRPr="00C37D99" w:rsidRDefault="00B6538D" w:rsidP="00E32F45">
            <w:pPr>
              <w:spacing w:line="288" w:lineRule="auto"/>
              <w:rPr>
                <w:lang w:eastAsia="en-AU"/>
              </w:rPr>
            </w:pPr>
            <w:r w:rsidRPr="00C37D99">
              <w:rPr>
                <w:lang w:val="vi-VN" w:eastAsia="en-AU"/>
              </w:rPr>
              <w:t>1</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C9A798" w14:textId="77777777" w:rsidR="00B6538D" w:rsidRPr="00C37D99" w:rsidRDefault="00B6538D" w:rsidP="00E32F45">
            <w:pPr>
              <w:spacing w:line="288" w:lineRule="auto"/>
            </w:pPr>
            <w:r w:rsidRPr="00C37D99">
              <w:rPr>
                <w:lang w:val="vi-VN"/>
              </w:rPr>
              <w:t>serialNumber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792F5173" w14:textId="77777777" w:rsidR="00B6538D" w:rsidRPr="00C37D99" w:rsidRDefault="00B6538D" w:rsidP="00E32F45">
            <w:pPr>
              <w:tabs>
                <w:tab w:val="left" w:pos="923"/>
              </w:tabs>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2754A3D0" w14:textId="77777777" w:rsidR="00B6538D" w:rsidRPr="00C37D99" w:rsidRDefault="00B6538D" w:rsidP="00E32F45">
            <w:pPr>
              <w:spacing w:line="288" w:lineRule="auto"/>
              <w:rPr>
                <w:lang w:eastAsia="en-AU"/>
              </w:rPr>
            </w:pPr>
            <w:r w:rsidRPr="00C37D99">
              <w:rPr>
                <w:lang w:eastAsia="en-AU"/>
              </w:rPr>
              <w:t>String</w:t>
            </w:r>
          </w:p>
        </w:tc>
        <w:tc>
          <w:tcPr>
            <w:tcW w:w="1274" w:type="dxa"/>
            <w:tcBorders>
              <w:top w:val="single" w:sz="4" w:space="0" w:color="auto"/>
              <w:left w:val="single" w:sz="4" w:space="0" w:color="auto"/>
              <w:bottom w:val="single" w:sz="4" w:space="0" w:color="auto"/>
              <w:right w:val="single" w:sz="4" w:space="0" w:color="auto"/>
            </w:tcBorders>
            <w:vAlign w:val="center"/>
          </w:tcPr>
          <w:p w14:paraId="751D1FED" w14:textId="77777777" w:rsidR="00B6538D" w:rsidRPr="00C37D99" w:rsidRDefault="00B6538D" w:rsidP="00E32F45">
            <w:pPr>
              <w:pStyle w:val="ListParagraph"/>
              <w:spacing w:line="288" w:lineRule="auto"/>
              <w:ind w:left="0"/>
              <w:rPr>
                <w:sz w:val="24"/>
                <w:szCs w:val="24"/>
              </w:rPr>
            </w:pPr>
            <w:r w:rsidRPr="00C37D99">
              <w:rPr>
                <w:sz w:val="24"/>
                <w:szCs w:val="24"/>
                <w:lang w:val="vi-VN" w:eastAsia="en-AU"/>
              </w:rPr>
              <w:t>16</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5EBE3B" w14:textId="09C69ABD" w:rsidR="00B6538D" w:rsidRPr="00C37D99" w:rsidRDefault="00B6538D" w:rsidP="00E32F45">
            <w:pPr>
              <w:spacing w:line="288" w:lineRule="auto"/>
            </w:pPr>
            <w:r w:rsidRPr="00C37D99">
              <w:rPr>
                <w:lang w:val="vi-VN" w:eastAsia="en-AU"/>
              </w:rPr>
              <w:t xml:space="preserve">SerialNumber của thiết bị </w:t>
            </w:r>
            <w:r>
              <w:rPr>
                <w:lang w:eastAsia="en-AU"/>
              </w:rPr>
              <w:t>cần cấu hình</w:t>
            </w:r>
            <w:r w:rsidRPr="00C37D99">
              <w:rPr>
                <w:lang w:val="vi-VN" w:eastAsia="en-AU"/>
              </w:rPr>
              <w:t xml:space="preserve"> </w:t>
            </w:r>
          </w:p>
        </w:tc>
      </w:tr>
      <w:tr w:rsidR="00B6538D" w:rsidRPr="00C37D99" w14:paraId="56724A68"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E939461" w14:textId="77777777" w:rsidR="00B6538D" w:rsidRPr="00C37D99" w:rsidRDefault="00B6538D" w:rsidP="00E32F45">
            <w:pPr>
              <w:spacing w:line="288" w:lineRule="auto"/>
            </w:pPr>
            <w:r w:rsidRPr="00C37D99">
              <w:rPr>
                <w:lang w:val="vi-VN" w:eastAsia="en-AU"/>
              </w:rPr>
              <w:t>2</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01338" w14:textId="77777777" w:rsidR="00B6538D" w:rsidRPr="00C37D99" w:rsidRDefault="00B6538D" w:rsidP="00E32F45">
            <w:pPr>
              <w:spacing w:line="288" w:lineRule="auto"/>
            </w:pPr>
            <w:r w:rsidRPr="00C37D99">
              <w:rPr>
                <w:lang w:val="vi-VN"/>
              </w:rPr>
              <w:t>modelName</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73DE3E35" w14:textId="77777777" w:rsidR="00B6538D" w:rsidRPr="00C37D99" w:rsidRDefault="00B6538D" w:rsidP="00E32F45">
            <w:pPr>
              <w:tabs>
                <w:tab w:val="left" w:pos="923"/>
              </w:tabs>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300562A1" w14:textId="77777777" w:rsidR="00B6538D" w:rsidRPr="00C37D99" w:rsidRDefault="00B6538D" w:rsidP="00E32F45">
            <w:pPr>
              <w:spacing w:line="288" w:lineRule="auto"/>
            </w:pPr>
            <w:r w:rsidRPr="00C37D99">
              <w:rPr>
                <w:lang w:val="vi-VN" w:eastAsia="en-AU"/>
              </w:rPr>
              <w:t xml:space="preserve">String </w:t>
            </w:r>
          </w:p>
        </w:tc>
        <w:tc>
          <w:tcPr>
            <w:tcW w:w="1274" w:type="dxa"/>
            <w:tcBorders>
              <w:top w:val="single" w:sz="4" w:space="0" w:color="auto"/>
              <w:left w:val="single" w:sz="4" w:space="0" w:color="auto"/>
              <w:bottom w:val="single" w:sz="4" w:space="0" w:color="auto"/>
              <w:right w:val="single" w:sz="4" w:space="0" w:color="auto"/>
            </w:tcBorders>
            <w:vAlign w:val="center"/>
          </w:tcPr>
          <w:p w14:paraId="59A57934" w14:textId="77777777" w:rsidR="00B6538D" w:rsidRPr="00C37D99" w:rsidRDefault="00B6538D" w:rsidP="00E32F45">
            <w:pPr>
              <w:pStyle w:val="ListParagraph"/>
              <w:spacing w:line="288" w:lineRule="auto"/>
              <w:ind w:left="0"/>
              <w:rPr>
                <w:color w:val="000000"/>
                <w:sz w:val="24"/>
                <w:szCs w:val="24"/>
              </w:rPr>
            </w:pPr>
            <w:r w:rsidRPr="00C37D99">
              <w:rPr>
                <w:sz w:val="24"/>
                <w:szCs w:val="24"/>
                <w:lang w:val="vi-VN" w:eastAsia="en-AU"/>
              </w:rPr>
              <w:t xml:space="preserve">16 </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279B01" w14:textId="5651D883" w:rsidR="00B6538D" w:rsidRPr="00C37D99" w:rsidRDefault="00B6538D" w:rsidP="00E32F45">
            <w:pPr>
              <w:spacing w:line="288" w:lineRule="auto"/>
            </w:pPr>
            <w:r w:rsidRPr="00C37D99">
              <w:rPr>
                <w:lang w:val="vi-VN" w:eastAsia="en-AU"/>
              </w:rPr>
              <w:t>Model của thiết bị</w:t>
            </w:r>
          </w:p>
        </w:tc>
      </w:tr>
      <w:tr w:rsidR="002E0DA4" w:rsidRPr="00C37D99" w14:paraId="19F6A35D"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3E62453" w14:textId="25E5E2A8" w:rsidR="002E0DA4" w:rsidRPr="002E0DA4" w:rsidRDefault="002E0DA4" w:rsidP="00E32F45">
            <w:pPr>
              <w:spacing w:line="288" w:lineRule="auto"/>
              <w:rPr>
                <w:lang w:eastAsia="en-AU"/>
              </w:rPr>
            </w:pPr>
            <w:r>
              <w:rPr>
                <w:lang w:eastAsia="en-AU"/>
              </w:rPr>
              <w:t>3</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0C2C3E" w14:textId="3B83393A" w:rsidR="002E0DA4" w:rsidRPr="002E0DA4" w:rsidRDefault="00541086" w:rsidP="00E32F45">
            <w:pPr>
              <w:spacing w:line="288" w:lineRule="auto"/>
            </w:pPr>
            <w:r>
              <w:t>band</w:t>
            </w:r>
            <w:r w:rsidR="002E0DA4">
              <w:t>Type</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010A00D2" w14:textId="52CC497F" w:rsidR="002E0DA4" w:rsidRPr="00C37D99" w:rsidRDefault="002E0DA4" w:rsidP="00E32F45">
            <w:pPr>
              <w:tabs>
                <w:tab w:val="left" w:pos="923"/>
              </w:tabs>
              <w:spacing w:line="288" w:lineRule="auto"/>
              <w:rPr>
                <w:lang w:eastAsia="en-AU"/>
              </w:rPr>
            </w:pPr>
            <w:r>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77CE37E6" w14:textId="6286531A" w:rsidR="002E0DA4" w:rsidRPr="002E0DA4" w:rsidRDefault="002E0DA4" w:rsidP="00E32F45">
            <w:pPr>
              <w:spacing w:line="288" w:lineRule="auto"/>
              <w:rPr>
                <w:lang w:eastAsia="en-AU"/>
              </w:rPr>
            </w:pPr>
            <w:r>
              <w:rPr>
                <w:lang w:eastAsia="en-AU"/>
              </w:rPr>
              <w:t>String</w:t>
            </w:r>
          </w:p>
        </w:tc>
        <w:tc>
          <w:tcPr>
            <w:tcW w:w="1274" w:type="dxa"/>
            <w:tcBorders>
              <w:top w:val="single" w:sz="4" w:space="0" w:color="auto"/>
              <w:left w:val="single" w:sz="4" w:space="0" w:color="auto"/>
              <w:bottom w:val="single" w:sz="4" w:space="0" w:color="auto"/>
              <w:right w:val="single" w:sz="4" w:space="0" w:color="auto"/>
            </w:tcBorders>
            <w:vAlign w:val="center"/>
          </w:tcPr>
          <w:p w14:paraId="3D437AED" w14:textId="6105E786" w:rsidR="002E0DA4" w:rsidRPr="002E0DA4" w:rsidRDefault="002E0DA4" w:rsidP="00E32F45">
            <w:pPr>
              <w:pStyle w:val="ListParagraph"/>
              <w:spacing w:line="288" w:lineRule="auto"/>
              <w:ind w:left="0"/>
              <w:rPr>
                <w:sz w:val="24"/>
                <w:szCs w:val="24"/>
                <w:lang w:eastAsia="en-AU"/>
              </w:rPr>
            </w:pPr>
            <w:r>
              <w:rPr>
                <w:sz w:val="24"/>
                <w:szCs w:val="24"/>
                <w:lang w:eastAsia="en-AU"/>
              </w:rPr>
              <w:t>16</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727350" w14:textId="77777777" w:rsidR="002E0DA4" w:rsidRDefault="002E0DA4" w:rsidP="00E32F45">
            <w:pPr>
              <w:spacing w:line="288" w:lineRule="auto"/>
              <w:rPr>
                <w:lang w:eastAsia="en-AU"/>
              </w:rPr>
            </w:pPr>
            <w:r>
              <w:rPr>
                <w:lang w:eastAsia="en-AU"/>
              </w:rPr>
              <w:t>Wifi Type:</w:t>
            </w:r>
          </w:p>
          <w:p w14:paraId="5ADBE45F" w14:textId="77777777" w:rsidR="002E0DA4" w:rsidRDefault="002E0DA4" w:rsidP="00E32F45">
            <w:pPr>
              <w:spacing w:line="288" w:lineRule="auto"/>
              <w:rPr>
                <w:color w:val="000000"/>
              </w:rPr>
            </w:pPr>
            <w:r>
              <w:rPr>
                <w:color w:val="000000"/>
              </w:rPr>
              <w:t>Giá trị “</w:t>
            </w:r>
            <w:r w:rsidRPr="00C37D99">
              <w:rPr>
                <w:color w:val="000000"/>
              </w:rPr>
              <w:t>Wireless 2.4G</w:t>
            </w:r>
            <w:r>
              <w:rPr>
                <w:color w:val="000000"/>
              </w:rPr>
              <w:t>”</w:t>
            </w:r>
          </w:p>
          <w:p w14:paraId="60CFAB97" w14:textId="1DE616D1" w:rsidR="002E0DA4" w:rsidRPr="002E0DA4" w:rsidRDefault="002E0DA4" w:rsidP="00E32F45">
            <w:pPr>
              <w:spacing w:line="288" w:lineRule="auto"/>
              <w:rPr>
                <w:lang w:eastAsia="en-AU"/>
              </w:rPr>
            </w:pPr>
            <w:r>
              <w:rPr>
                <w:color w:val="000000"/>
              </w:rPr>
              <w:t>Hoặc “Wireless 5G”</w:t>
            </w:r>
          </w:p>
        </w:tc>
      </w:tr>
    </w:tbl>
    <w:p w14:paraId="799D57D6" w14:textId="77777777" w:rsidR="00B6538D" w:rsidRPr="00C37D99" w:rsidRDefault="00B6538D" w:rsidP="00B6538D">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2070"/>
        <w:gridCol w:w="1440"/>
        <w:gridCol w:w="1530"/>
        <w:gridCol w:w="1260"/>
        <w:gridCol w:w="2250"/>
      </w:tblGrid>
      <w:tr w:rsidR="00B6538D" w:rsidRPr="00C37D99" w14:paraId="450343F9" w14:textId="77777777" w:rsidTr="00A54D5E">
        <w:trPr>
          <w:trHeight w:val="255"/>
        </w:trPr>
        <w:tc>
          <w:tcPr>
            <w:tcW w:w="625" w:type="dxa"/>
            <w:vAlign w:val="center"/>
          </w:tcPr>
          <w:p w14:paraId="243FA7B4" w14:textId="77777777" w:rsidR="00B6538D" w:rsidRPr="00C37D99" w:rsidRDefault="00B6538D" w:rsidP="00E32F45">
            <w:pPr>
              <w:spacing w:line="288" w:lineRule="auto"/>
              <w:rPr>
                <w:b/>
                <w:bCs/>
                <w:lang w:eastAsia="en-AU"/>
              </w:rPr>
            </w:pPr>
            <w:r w:rsidRPr="00C37D99">
              <w:rPr>
                <w:b/>
                <w:bCs/>
                <w:lang w:eastAsia="en-AU"/>
              </w:rPr>
              <w:t>No</w:t>
            </w:r>
          </w:p>
        </w:tc>
        <w:tc>
          <w:tcPr>
            <w:tcW w:w="2070" w:type="dxa"/>
            <w:shd w:val="clear" w:color="auto" w:fill="auto"/>
            <w:noWrap/>
            <w:vAlign w:val="center"/>
          </w:tcPr>
          <w:p w14:paraId="39115AB7" w14:textId="77777777" w:rsidR="00B6538D" w:rsidRPr="00C37D99" w:rsidRDefault="00B6538D" w:rsidP="00E32F45">
            <w:pPr>
              <w:spacing w:line="288" w:lineRule="auto"/>
              <w:rPr>
                <w:b/>
                <w:bCs/>
                <w:lang w:eastAsia="en-AU"/>
              </w:rPr>
            </w:pPr>
            <w:r w:rsidRPr="00C37D99">
              <w:rPr>
                <w:b/>
                <w:bCs/>
                <w:lang w:eastAsia="en-AU"/>
              </w:rPr>
              <w:t>Parameter</w:t>
            </w:r>
          </w:p>
        </w:tc>
        <w:tc>
          <w:tcPr>
            <w:tcW w:w="1440" w:type="dxa"/>
            <w:shd w:val="clear" w:color="auto" w:fill="auto"/>
            <w:noWrap/>
            <w:vAlign w:val="center"/>
          </w:tcPr>
          <w:p w14:paraId="69D1EC67" w14:textId="77777777" w:rsidR="00B6538D" w:rsidRPr="00C37D99" w:rsidRDefault="00B6538D" w:rsidP="00E32F45">
            <w:pPr>
              <w:spacing w:line="288" w:lineRule="auto"/>
              <w:rPr>
                <w:b/>
                <w:bCs/>
                <w:lang w:eastAsia="en-AU"/>
              </w:rPr>
            </w:pPr>
            <w:r w:rsidRPr="00C37D99">
              <w:rPr>
                <w:b/>
                <w:bCs/>
                <w:lang w:eastAsia="en-AU"/>
              </w:rPr>
              <w:t>Mandatory</w:t>
            </w:r>
          </w:p>
        </w:tc>
        <w:tc>
          <w:tcPr>
            <w:tcW w:w="1530" w:type="dxa"/>
          </w:tcPr>
          <w:p w14:paraId="35672806" w14:textId="77777777" w:rsidR="00B6538D" w:rsidRPr="00C37D99" w:rsidRDefault="00B6538D" w:rsidP="00E32F45">
            <w:pPr>
              <w:spacing w:line="288" w:lineRule="auto"/>
              <w:rPr>
                <w:b/>
                <w:bCs/>
                <w:lang w:eastAsia="en-AU"/>
              </w:rPr>
            </w:pPr>
            <w:r w:rsidRPr="00C37D99">
              <w:rPr>
                <w:b/>
                <w:bCs/>
                <w:lang w:eastAsia="en-AU"/>
              </w:rPr>
              <w:t>Type</w:t>
            </w:r>
          </w:p>
        </w:tc>
        <w:tc>
          <w:tcPr>
            <w:tcW w:w="1260" w:type="dxa"/>
            <w:vAlign w:val="center"/>
          </w:tcPr>
          <w:p w14:paraId="51774AA4" w14:textId="77777777" w:rsidR="00B6538D" w:rsidRPr="00C37D99" w:rsidRDefault="00B6538D" w:rsidP="00E32F45">
            <w:pPr>
              <w:spacing w:line="288" w:lineRule="auto"/>
              <w:rPr>
                <w:b/>
                <w:bCs/>
                <w:lang w:eastAsia="en-AU"/>
              </w:rPr>
            </w:pPr>
            <w:r w:rsidRPr="00C37D99">
              <w:rPr>
                <w:b/>
                <w:bCs/>
                <w:lang w:eastAsia="en-AU"/>
              </w:rPr>
              <w:t>Max length</w:t>
            </w:r>
          </w:p>
        </w:tc>
        <w:tc>
          <w:tcPr>
            <w:tcW w:w="2250" w:type="dxa"/>
            <w:shd w:val="clear" w:color="auto" w:fill="auto"/>
            <w:noWrap/>
            <w:vAlign w:val="center"/>
          </w:tcPr>
          <w:p w14:paraId="687754F6" w14:textId="77777777" w:rsidR="00B6538D" w:rsidRPr="00C37D99" w:rsidRDefault="00B6538D" w:rsidP="00E32F45">
            <w:pPr>
              <w:spacing w:line="288" w:lineRule="auto"/>
              <w:rPr>
                <w:b/>
                <w:bCs/>
                <w:lang w:eastAsia="en-AU"/>
              </w:rPr>
            </w:pPr>
            <w:r w:rsidRPr="00C37D99">
              <w:rPr>
                <w:b/>
                <w:bCs/>
                <w:lang w:eastAsia="en-AU"/>
              </w:rPr>
              <w:t>Meaning</w:t>
            </w:r>
          </w:p>
        </w:tc>
      </w:tr>
      <w:tr w:rsidR="00B6538D" w:rsidRPr="00C37D99" w14:paraId="6A2E9438" w14:textId="77777777" w:rsidTr="00A54D5E">
        <w:trPr>
          <w:trHeight w:val="255"/>
        </w:trPr>
        <w:tc>
          <w:tcPr>
            <w:tcW w:w="625" w:type="dxa"/>
            <w:vAlign w:val="center"/>
          </w:tcPr>
          <w:p w14:paraId="295382CC" w14:textId="77777777" w:rsidR="00B6538D" w:rsidRPr="00C37D99" w:rsidRDefault="00B6538D" w:rsidP="00E32F45">
            <w:pPr>
              <w:spacing w:line="288" w:lineRule="auto"/>
              <w:rPr>
                <w:lang w:eastAsia="en-AU"/>
              </w:rPr>
            </w:pPr>
            <w:r w:rsidRPr="00C37D99">
              <w:rPr>
                <w:lang w:eastAsia="en-AU"/>
              </w:rPr>
              <w:t>1</w:t>
            </w:r>
          </w:p>
        </w:tc>
        <w:tc>
          <w:tcPr>
            <w:tcW w:w="2070" w:type="dxa"/>
            <w:shd w:val="clear" w:color="auto" w:fill="auto"/>
            <w:noWrap/>
            <w:vAlign w:val="center"/>
          </w:tcPr>
          <w:p w14:paraId="03CD8FB3" w14:textId="77777777" w:rsidR="00B6538D" w:rsidRPr="00C37D99" w:rsidRDefault="00B6538D" w:rsidP="00E32F45">
            <w:pPr>
              <w:spacing w:line="288" w:lineRule="auto"/>
              <w:rPr>
                <w:lang w:eastAsia="en-AU"/>
              </w:rPr>
            </w:pPr>
            <w:r w:rsidRPr="00C37D99">
              <w:rPr>
                <w:lang w:eastAsia="en-AU"/>
              </w:rPr>
              <w:t>errorCode</w:t>
            </w:r>
          </w:p>
        </w:tc>
        <w:tc>
          <w:tcPr>
            <w:tcW w:w="1440" w:type="dxa"/>
            <w:shd w:val="clear" w:color="auto" w:fill="auto"/>
            <w:noWrap/>
            <w:vAlign w:val="center"/>
          </w:tcPr>
          <w:p w14:paraId="000E735D" w14:textId="77777777" w:rsidR="00B6538D" w:rsidRPr="00C37D99" w:rsidRDefault="00B6538D" w:rsidP="00E32F45">
            <w:pPr>
              <w:spacing w:line="288" w:lineRule="auto"/>
              <w:rPr>
                <w:lang w:eastAsia="en-AU"/>
              </w:rPr>
            </w:pPr>
            <w:r w:rsidRPr="00C37D99">
              <w:rPr>
                <w:lang w:eastAsia="en-AU"/>
              </w:rPr>
              <w:t>Mandatory</w:t>
            </w:r>
          </w:p>
        </w:tc>
        <w:tc>
          <w:tcPr>
            <w:tcW w:w="1530" w:type="dxa"/>
          </w:tcPr>
          <w:p w14:paraId="456C6624" w14:textId="77777777" w:rsidR="00B6538D" w:rsidRPr="00C37D99" w:rsidRDefault="00B6538D" w:rsidP="00E32F45">
            <w:pPr>
              <w:spacing w:line="288" w:lineRule="auto"/>
              <w:rPr>
                <w:lang w:eastAsia="en-AU"/>
              </w:rPr>
            </w:pPr>
            <w:r w:rsidRPr="00C37D99">
              <w:rPr>
                <w:lang w:eastAsia="en-AU"/>
              </w:rPr>
              <w:t>String</w:t>
            </w:r>
          </w:p>
        </w:tc>
        <w:tc>
          <w:tcPr>
            <w:tcW w:w="1260" w:type="dxa"/>
            <w:vAlign w:val="center"/>
          </w:tcPr>
          <w:p w14:paraId="6A974520" w14:textId="77777777" w:rsidR="00B6538D" w:rsidRPr="00C37D99" w:rsidRDefault="00B6538D" w:rsidP="00E32F45">
            <w:pPr>
              <w:spacing w:line="288" w:lineRule="auto"/>
              <w:rPr>
                <w:lang w:eastAsia="en-AU"/>
              </w:rPr>
            </w:pPr>
            <w:r w:rsidRPr="00C37D99">
              <w:rPr>
                <w:lang w:eastAsia="en-AU"/>
              </w:rPr>
              <w:t>4</w:t>
            </w:r>
          </w:p>
        </w:tc>
        <w:tc>
          <w:tcPr>
            <w:tcW w:w="2250" w:type="dxa"/>
            <w:shd w:val="clear" w:color="auto" w:fill="auto"/>
            <w:noWrap/>
            <w:vAlign w:val="center"/>
          </w:tcPr>
          <w:p w14:paraId="4843C021" w14:textId="77777777" w:rsidR="00B6538D" w:rsidRPr="00C37D99" w:rsidRDefault="00B6538D" w:rsidP="00E32F45">
            <w:pPr>
              <w:spacing w:line="288" w:lineRule="auto"/>
              <w:rPr>
                <w:lang w:eastAsia="en-AU"/>
              </w:rPr>
            </w:pPr>
            <w:r w:rsidRPr="00C37D99">
              <w:rPr>
                <w:lang w:eastAsia="en-AU"/>
              </w:rPr>
              <w:t>Mã lỗi</w:t>
            </w:r>
          </w:p>
        </w:tc>
      </w:tr>
      <w:tr w:rsidR="00B6538D" w:rsidRPr="00C37D99" w14:paraId="21C3B930" w14:textId="77777777" w:rsidTr="00A54D5E">
        <w:trPr>
          <w:trHeight w:val="255"/>
        </w:trPr>
        <w:tc>
          <w:tcPr>
            <w:tcW w:w="625" w:type="dxa"/>
            <w:vAlign w:val="center"/>
          </w:tcPr>
          <w:p w14:paraId="17F90735" w14:textId="77777777" w:rsidR="00B6538D" w:rsidRPr="00C37D99" w:rsidRDefault="00B6538D" w:rsidP="00E32F45">
            <w:pPr>
              <w:spacing w:line="288" w:lineRule="auto"/>
              <w:rPr>
                <w:lang w:eastAsia="en-AU"/>
              </w:rPr>
            </w:pPr>
            <w:r w:rsidRPr="00C37D99">
              <w:rPr>
                <w:lang w:eastAsia="en-AU"/>
              </w:rPr>
              <w:t>2</w:t>
            </w:r>
          </w:p>
        </w:tc>
        <w:tc>
          <w:tcPr>
            <w:tcW w:w="2070" w:type="dxa"/>
            <w:shd w:val="clear" w:color="auto" w:fill="auto"/>
            <w:noWrap/>
            <w:vAlign w:val="center"/>
          </w:tcPr>
          <w:p w14:paraId="47962E15" w14:textId="77777777" w:rsidR="00B6538D" w:rsidRPr="00C37D99" w:rsidRDefault="00B6538D" w:rsidP="00E32F45">
            <w:pPr>
              <w:spacing w:line="288" w:lineRule="auto"/>
              <w:rPr>
                <w:lang w:eastAsia="en-AU"/>
              </w:rPr>
            </w:pPr>
            <w:r w:rsidRPr="00C37D99">
              <w:rPr>
                <w:lang w:eastAsia="en-AU"/>
              </w:rPr>
              <w:t>errorMessage</w:t>
            </w:r>
          </w:p>
        </w:tc>
        <w:tc>
          <w:tcPr>
            <w:tcW w:w="1440" w:type="dxa"/>
            <w:shd w:val="clear" w:color="auto" w:fill="auto"/>
            <w:noWrap/>
            <w:vAlign w:val="center"/>
          </w:tcPr>
          <w:p w14:paraId="6772AD73" w14:textId="77777777" w:rsidR="00B6538D" w:rsidRPr="00C37D99" w:rsidRDefault="00B6538D" w:rsidP="00E32F45">
            <w:pPr>
              <w:spacing w:line="288" w:lineRule="auto"/>
              <w:rPr>
                <w:lang w:eastAsia="en-AU"/>
              </w:rPr>
            </w:pPr>
            <w:r w:rsidRPr="00C37D99">
              <w:rPr>
                <w:lang w:eastAsia="en-AU"/>
              </w:rPr>
              <w:t>Optional</w:t>
            </w:r>
          </w:p>
        </w:tc>
        <w:tc>
          <w:tcPr>
            <w:tcW w:w="1530" w:type="dxa"/>
          </w:tcPr>
          <w:p w14:paraId="3574FC1B" w14:textId="77777777" w:rsidR="00B6538D" w:rsidRPr="00C37D99" w:rsidRDefault="00B6538D" w:rsidP="00E32F45">
            <w:pPr>
              <w:spacing w:line="288" w:lineRule="auto"/>
              <w:rPr>
                <w:lang w:eastAsia="en-AU"/>
              </w:rPr>
            </w:pPr>
            <w:r w:rsidRPr="00C37D99">
              <w:rPr>
                <w:lang w:eastAsia="en-AU"/>
              </w:rPr>
              <w:t>String</w:t>
            </w:r>
          </w:p>
        </w:tc>
        <w:tc>
          <w:tcPr>
            <w:tcW w:w="1260" w:type="dxa"/>
            <w:vAlign w:val="center"/>
          </w:tcPr>
          <w:p w14:paraId="63F85DCA" w14:textId="77777777" w:rsidR="00B6538D" w:rsidRPr="00C37D99" w:rsidRDefault="00B6538D" w:rsidP="00E32F45">
            <w:pPr>
              <w:spacing w:line="288" w:lineRule="auto"/>
              <w:rPr>
                <w:lang w:eastAsia="en-AU"/>
              </w:rPr>
            </w:pPr>
            <w:r w:rsidRPr="00C37D99">
              <w:rPr>
                <w:lang w:eastAsia="en-AU"/>
              </w:rPr>
              <w:t>64</w:t>
            </w:r>
          </w:p>
        </w:tc>
        <w:tc>
          <w:tcPr>
            <w:tcW w:w="2250" w:type="dxa"/>
            <w:shd w:val="clear" w:color="auto" w:fill="auto"/>
            <w:noWrap/>
            <w:vAlign w:val="center"/>
          </w:tcPr>
          <w:p w14:paraId="4A33013F" w14:textId="77777777" w:rsidR="00B6538D" w:rsidRPr="00C37D99" w:rsidRDefault="00B6538D" w:rsidP="00E32F45">
            <w:pPr>
              <w:spacing w:line="288" w:lineRule="auto"/>
              <w:rPr>
                <w:lang w:eastAsia="en-AU"/>
              </w:rPr>
            </w:pPr>
            <w:r w:rsidRPr="00C37D99">
              <w:rPr>
                <w:lang w:eastAsia="en-AU"/>
              </w:rPr>
              <w:t>Mô tả lỗi</w:t>
            </w:r>
          </w:p>
        </w:tc>
      </w:tr>
      <w:tr w:rsidR="00B6538D" w:rsidRPr="004624AC" w14:paraId="0891B7B1" w14:textId="77777777" w:rsidTr="00A54D5E">
        <w:trPr>
          <w:trHeight w:val="255"/>
        </w:trPr>
        <w:tc>
          <w:tcPr>
            <w:tcW w:w="625" w:type="dxa"/>
            <w:vAlign w:val="center"/>
          </w:tcPr>
          <w:p w14:paraId="6CA41E1B" w14:textId="77777777" w:rsidR="00B6538D" w:rsidRPr="004624AC" w:rsidRDefault="00B6538D" w:rsidP="00E32F45">
            <w:pPr>
              <w:spacing w:line="288" w:lineRule="auto"/>
              <w:rPr>
                <w:lang w:eastAsia="en-AU"/>
              </w:rPr>
            </w:pPr>
            <w:r w:rsidRPr="004624AC">
              <w:rPr>
                <w:lang w:eastAsia="en-AU"/>
              </w:rPr>
              <w:t>3</w:t>
            </w:r>
          </w:p>
        </w:tc>
        <w:tc>
          <w:tcPr>
            <w:tcW w:w="2070" w:type="dxa"/>
            <w:shd w:val="clear" w:color="auto" w:fill="auto"/>
            <w:noWrap/>
            <w:vAlign w:val="center"/>
          </w:tcPr>
          <w:p w14:paraId="6F23F06F" w14:textId="456C8BD1" w:rsidR="00B6538D" w:rsidRPr="004624AC" w:rsidRDefault="00B6538D" w:rsidP="00E32F45">
            <w:pPr>
              <w:spacing w:line="288" w:lineRule="auto"/>
              <w:rPr>
                <w:lang w:eastAsia="en-AU"/>
              </w:rPr>
            </w:pPr>
            <w:r>
              <w:rPr>
                <w:lang w:eastAsia="en-AU"/>
              </w:rPr>
              <w:t>channel</w:t>
            </w:r>
          </w:p>
        </w:tc>
        <w:tc>
          <w:tcPr>
            <w:tcW w:w="1440" w:type="dxa"/>
            <w:shd w:val="clear" w:color="auto" w:fill="auto"/>
            <w:noWrap/>
            <w:vAlign w:val="center"/>
          </w:tcPr>
          <w:p w14:paraId="50CBD1A0" w14:textId="77777777" w:rsidR="00B6538D" w:rsidRPr="004624AC" w:rsidRDefault="00B6538D" w:rsidP="00E32F45">
            <w:pPr>
              <w:spacing w:line="288" w:lineRule="auto"/>
              <w:rPr>
                <w:lang w:eastAsia="en-AU"/>
              </w:rPr>
            </w:pPr>
            <w:r w:rsidRPr="004624AC">
              <w:rPr>
                <w:lang w:eastAsia="en-AU"/>
              </w:rPr>
              <w:t>Optional</w:t>
            </w:r>
          </w:p>
        </w:tc>
        <w:tc>
          <w:tcPr>
            <w:tcW w:w="1530" w:type="dxa"/>
          </w:tcPr>
          <w:p w14:paraId="3635D858" w14:textId="2F5B5A00" w:rsidR="00B6538D" w:rsidRPr="004624AC" w:rsidRDefault="00B6538D" w:rsidP="00E32F45">
            <w:pPr>
              <w:spacing w:line="288" w:lineRule="auto"/>
              <w:rPr>
                <w:lang w:eastAsia="en-AU"/>
              </w:rPr>
            </w:pPr>
            <w:r>
              <w:rPr>
                <w:lang w:eastAsia="en-AU"/>
              </w:rPr>
              <w:t>Integer</w:t>
            </w:r>
          </w:p>
        </w:tc>
        <w:tc>
          <w:tcPr>
            <w:tcW w:w="1260" w:type="dxa"/>
            <w:vAlign w:val="center"/>
          </w:tcPr>
          <w:p w14:paraId="4AB96D0D" w14:textId="77777777" w:rsidR="00B6538D" w:rsidRPr="004624AC" w:rsidRDefault="00B6538D" w:rsidP="00E32F45">
            <w:pPr>
              <w:spacing w:line="288" w:lineRule="auto"/>
              <w:rPr>
                <w:lang w:eastAsia="en-AU"/>
              </w:rPr>
            </w:pPr>
          </w:p>
        </w:tc>
        <w:tc>
          <w:tcPr>
            <w:tcW w:w="2250" w:type="dxa"/>
            <w:shd w:val="clear" w:color="auto" w:fill="auto"/>
            <w:noWrap/>
            <w:vAlign w:val="center"/>
          </w:tcPr>
          <w:p w14:paraId="469977B2" w14:textId="5E988DC9" w:rsidR="00B6538D" w:rsidRPr="004624AC" w:rsidRDefault="00B6538D" w:rsidP="00E32F45">
            <w:pPr>
              <w:spacing w:line="288" w:lineRule="auto"/>
              <w:rPr>
                <w:lang w:eastAsia="en-AU"/>
              </w:rPr>
            </w:pPr>
          </w:p>
        </w:tc>
      </w:tr>
      <w:tr w:rsidR="00B6538D" w:rsidRPr="004624AC" w14:paraId="37DC503D" w14:textId="77777777" w:rsidTr="00A54D5E">
        <w:trPr>
          <w:trHeight w:val="255"/>
        </w:trPr>
        <w:tc>
          <w:tcPr>
            <w:tcW w:w="625" w:type="dxa"/>
            <w:vAlign w:val="center"/>
          </w:tcPr>
          <w:p w14:paraId="3AF0C462" w14:textId="19FEF98C" w:rsidR="00B6538D" w:rsidRPr="004624AC" w:rsidRDefault="00B6538D" w:rsidP="00B6538D">
            <w:pPr>
              <w:spacing w:line="288" w:lineRule="auto"/>
              <w:rPr>
                <w:lang w:eastAsia="en-AU"/>
              </w:rPr>
            </w:pPr>
            <w:r>
              <w:rPr>
                <w:lang w:eastAsia="en-AU"/>
              </w:rPr>
              <w:t>4</w:t>
            </w:r>
          </w:p>
        </w:tc>
        <w:tc>
          <w:tcPr>
            <w:tcW w:w="2070" w:type="dxa"/>
            <w:shd w:val="clear" w:color="auto" w:fill="auto"/>
            <w:noWrap/>
            <w:vAlign w:val="center"/>
          </w:tcPr>
          <w:p w14:paraId="41AAAE88" w14:textId="4749DABC" w:rsidR="00B6538D" w:rsidRDefault="002E0DA4" w:rsidP="00B6538D">
            <w:pPr>
              <w:spacing w:line="288" w:lineRule="auto"/>
              <w:rPr>
                <w:lang w:eastAsia="en-AU"/>
              </w:rPr>
            </w:pPr>
            <w:r>
              <w:rPr>
                <w:lang w:eastAsia="en-AU"/>
              </w:rPr>
              <w:t>b</w:t>
            </w:r>
            <w:r w:rsidR="00B6538D">
              <w:rPr>
                <w:lang w:eastAsia="en-AU"/>
              </w:rPr>
              <w:t>andwidth</w:t>
            </w:r>
          </w:p>
        </w:tc>
        <w:tc>
          <w:tcPr>
            <w:tcW w:w="1440" w:type="dxa"/>
            <w:shd w:val="clear" w:color="auto" w:fill="auto"/>
            <w:noWrap/>
          </w:tcPr>
          <w:p w14:paraId="4BF66375" w14:textId="38ED8C60" w:rsidR="00B6538D" w:rsidRPr="004624AC" w:rsidRDefault="00B6538D" w:rsidP="00B6538D">
            <w:pPr>
              <w:spacing w:line="288" w:lineRule="auto"/>
              <w:rPr>
                <w:lang w:eastAsia="en-AU"/>
              </w:rPr>
            </w:pPr>
            <w:r w:rsidRPr="00941BF9">
              <w:rPr>
                <w:lang w:eastAsia="en-AU"/>
              </w:rPr>
              <w:t>Optional</w:t>
            </w:r>
          </w:p>
        </w:tc>
        <w:tc>
          <w:tcPr>
            <w:tcW w:w="1530" w:type="dxa"/>
          </w:tcPr>
          <w:p w14:paraId="4652675B" w14:textId="72A99EE2" w:rsidR="00B6538D" w:rsidRPr="004624AC" w:rsidRDefault="00B6538D" w:rsidP="00B6538D">
            <w:pPr>
              <w:spacing w:line="288" w:lineRule="auto"/>
              <w:rPr>
                <w:lang w:eastAsia="en-AU"/>
              </w:rPr>
            </w:pPr>
            <w:r>
              <w:rPr>
                <w:lang w:eastAsia="en-AU"/>
              </w:rPr>
              <w:t>Integer</w:t>
            </w:r>
          </w:p>
        </w:tc>
        <w:tc>
          <w:tcPr>
            <w:tcW w:w="1260" w:type="dxa"/>
            <w:vAlign w:val="center"/>
          </w:tcPr>
          <w:p w14:paraId="6253DE74" w14:textId="77777777" w:rsidR="00B6538D" w:rsidRPr="004624AC" w:rsidRDefault="00B6538D" w:rsidP="00B6538D">
            <w:pPr>
              <w:spacing w:line="288" w:lineRule="auto"/>
              <w:rPr>
                <w:lang w:eastAsia="en-AU"/>
              </w:rPr>
            </w:pPr>
          </w:p>
        </w:tc>
        <w:tc>
          <w:tcPr>
            <w:tcW w:w="2250" w:type="dxa"/>
            <w:shd w:val="clear" w:color="auto" w:fill="auto"/>
            <w:noWrap/>
            <w:vAlign w:val="center"/>
          </w:tcPr>
          <w:p w14:paraId="468A0486" w14:textId="77777777" w:rsidR="00B6538D" w:rsidRPr="004624AC" w:rsidRDefault="00B6538D" w:rsidP="00B6538D">
            <w:pPr>
              <w:spacing w:line="288" w:lineRule="auto"/>
              <w:rPr>
                <w:lang w:eastAsia="en-AU"/>
              </w:rPr>
            </w:pPr>
          </w:p>
        </w:tc>
      </w:tr>
      <w:tr w:rsidR="00B6538D" w:rsidRPr="004624AC" w14:paraId="14EBB486" w14:textId="77777777" w:rsidTr="00A54D5E">
        <w:trPr>
          <w:trHeight w:val="255"/>
        </w:trPr>
        <w:tc>
          <w:tcPr>
            <w:tcW w:w="625" w:type="dxa"/>
            <w:vAlign w:val="center"/>
          </w:tcPr>
          <w:p w14:paraId="1A232D9C" w14:textId="65B82AFA" w:rsidR="00B6538D" w:rsidRPr="004624AC" w:rsidRDefault="00B6538D" w:rsidP="00B6538D">
            <w:pPr>
              <w:spacing w:line="288" w:lineRule="auto"/>
              <w:rPr>
                <w:lang w:eastAsia="en-AU"/>
              </w:rPr>
            </w:pPr>
            <w:r>
              <w:rPr>
                <w:lang w:eastAsia="en-AU"/>
              </w:rPr>
              <w:t>5</w:t>
            </w:r>
          </w:p>
        </w:tc>
        <w:tc>
          <w:tcPr>
            <w:tcW w:w="2070" w:type="dxa"/>
            <w:shd w:val="clear" w:color="auto" w:fill="auto"/>
            <w:noWrap/>
            <w:vAlign w:val="center"/>
          </w:tcPr>
          <w:p w14:paraId="529975B0" w14:textId="2CE3E50A" w:rsidR="00B6538D" w:rsidRDefault="00B6538D" w:rsidP="00B6538D">
            <w:pPr>
              <w:spacing w:line="288" w:lineRule="auto"/>
              <w:rPr>
                <w:lang w:eastAsia="en-AU"/>
              </w:rPr>
            </w:pPr>
            <w:r>
              <w:rPr>
                <w:lang w:eastAsia="en-AU"/>
              </w:rPr>
              <w:t>country</w:t>
            </w:r>
          </w:p>
        </w:tc>
        <w:tc>
          <w:tcPr>
            <w:tcW w:w="1440" w:type="dxa"/>
            <w:shd w:val="clear" w:color="auto" w:fill="auto"/>
            <w:noWrap/>
          </w:tcPr>
          <w:p w14:paraId="6444CDBB" w14:textId="0C2EFF8B" w:rsidR="00B6538D" w:rsidRPr="004624AC" w:rsidRDefault="00B6538D" w:rsidP="00B6538D">
            <w:pPr>
              <w:spacing w:line="288" w:lineRule="auto"/>
              <w:rPr>
                <w:lang w:eastAsia="en-AU"/>
              </w:rPr>
            </w:pPr>
            <w:r w:rsidRPr="00941BF9">
              <w:rPr>
                <w:lang w:eastAsia="en-AU"/>
              </w:rPr>
              <w:t>Optional</w:t>
            </w:r>
          </w:p>
        </w:tc>
        <w:tc>
          <w:tcPr>
            <w:tcW w:w="1530" w:type="dxa"/>
          </w:tcPr>
          <w:p w14:paraId="3E95753F" w14:textId="4C1A3D0B" w:rsidR="00B6538D" w:rsidRPr="004624AC" w:rsidRDefault="00412767" w:rsidP="00B6538D">
            <w:pPr>
              <w:spacing w:line="288" w:lineRule="auto"/>
              <w:rPr>
                <w:lang w:eastAsia="en-AU"/>
              </w:rPr>
            </w:pPr>
            <w:r>
              <w:rPr>
                <w:lang w:eastAsia="en-AU"/>
              </w:rPr>
              <w:t>String</w:t>
            </w:r>
          </w:p>
        </w:tc>
        <w:tc>
          <w:tcPr>
            <w:tcW w:w="1260" w:type="dxa"/>
            <w:vAlign w:val="center"/>
          </w:tcPr>
          <w:p w14:paraId="06BFC476" w14:textId="37869B95" w:rsidR="00B6538D" w:rsidRPr="004624AC" w:rsidRDefault="00412767" w:rsidP="00B6538D">
            <w:pPr>
              <w:spacing w:line="288" w:lineRule="auto"/>
              <w:rPr>
                <w:lang w:eastAsia="en-AU"/>
              </w:rPr>
            </w:pPr>
            <w:r>
              <w:rPr>
                <w:lang w:eastAsia="en-AU"/>
              </w:rPr>
              <w:t>16</w:t>
            </w:r>
          </w:p>
        </w:tc>
        <w:tc>
          <w:tcPr>
            <w:tcW w:w="2250" w:type="dxa"/>
            <w:shd w:val="clear" w:color="auto" w:fill="auto"/>
            <w:noWrap/>
            <w:vAlign w:val="center"/>
          </w:tcPr>
          <w:p w14:paraId="05E09CCA" w14:textId="77777777" w:rsidR="00B6538D" w:rsidRPr="004624AC" w:rsidRDefault="00B6538D" w:rsidP="00B6538D">
            <w:pPr>
              <w:spacing w:line="288" w:lineRule="auto"/>
              <w:rPr>
                <w:lang w:eastAsia="en-AU"/>
              </w:rPr>
            </w:pPr>
          </w:p>
        </w:tc>
      </w:tr>
      <w:tr w:rsidR="00B6538D" w:rsidRPr="004624AC" w14:paraId="5BDF1A80" w14:textId="77777777" w:rsidTr="00A54D5E">
        <w:trPr>
          <w:trHeight w:val="255"/>
        </w:trPr>
        <w:tc>
          <w:tcPr>
            <w:tcW w:w="625" w:type="dxa"/>
            <w:vAlign w:val="center"/>
          </w:tcPr>
          <w:p w14:paraId="5D05EF16" w14:textId="65559EB9" w:rsidR="00B6538D" w:rsidRPr="004624AC" w:rsidRDefault="00B6538D" w:rsidP="00B6538D">
            <w:pPr>
              <w:spacing w:line="288" w:lineRule="auto"/>
              <w:rPr>
                <w:lang w:eastAsia="en-AU"/>
              </w:rPr>
            </w:pPr>
            <w:r>
              <w:rPr>
                <w:lang w:eastAsia="en-AU"/>
              </w:rPr>
              <w:t>6</w:t>
            </w:r>
          </w:p>
        </w:tc>
        <w:tc>
          <w:tcPr>
            <w:tcW w:w="2070" w:type="dxa"/>
            <w:shd w:val="clear" w:color="auto" w:fill="auto"/>
            <w:noWrap/>
            <w:vAlign w:val="center"/>
          </w:tcPr>
          <w:p w14:paraId="47B20F03" w14:textId="08A15FB5" w:rsidR="00B6538D" w:rsidRDefault="00B6538D" w:rsidP="00B6538D">
            <w:pPr>
              <w:spacing w:line="288" w:lineRule="auto"/>
              <w:rPr>
                <w:lang w:eastAsia="en-AU"/>
              </w:rPr>
            </w:pPr>
            <w:r>
              <w:rPr>
                <w:lang w:eastAsia="en-AU"/>
              </w:rPr>
              <w:t>autoChannelTimer</w:t>
            </w:r>
          </w:p>
        </w:tc>
        <w:tc>
          <w:tcPr>
            <w:tcW w:w="1440" w:type="dxa"/>
            <w:shd w:val="clear" w:color="auto" w:fill="auto"/>
            <w:noWrap/>
          </w:tcPr>
          <w:p w14:paraId="14F6AEC6" w14:textId="020E219C" w:rsidR="00B6538D" w:rsidRPr="004624AC" w:rsidRDefault="00B6538D" w:rsidP="00B6538D">
            <w:pPr>
              <w:spacing w:line="288" w:lineRule="auto"/>
              <w:rPr>
                <w:lang w:eastAsia="en-AU"/>
              </w:rPr>
            </w:pPr>
            <w:r w:rsidRPr="00941BF9">
              <w:rPr>
                <w:lang w:eastAsia="en-AU"/>
              </w:rPr>
              <w:t>Optional</w:t>
            </w:r>
          </w:p>
        </w:tc>
        <w:tc>
          <w:tcPr>
            <w:tcW w:w="1530" w:type="dxa"/>
          </w:tcPr>
          <w:p w14:paraId="569B9CBF" w14:textId="484EFC59" w:rsidR="00412767" w:rsidRPr="00412767" w:rsidRDefault="00412767" w:rsidP="00A54D5E">
            <w:pPr>
              <w:spacing w:line="288" w:lineRule="auto"/>
              <w:rPr>
                <w:lang w:eastAsia="en-AU"/>
              </w:rPr>
            </w:pPr>
            <w:r>
              <w:rPr>
                <w:lang w:eastAsia="en-AU"/>
              </w:rPr>
              <w:t>Integer</w:t>
            </w:r>
          </w:p>
        </w:tc>
        <w:tc>
          <w:tcPr>
            <w:tcW w:w="1260" w:type="dxa"/>
            <w:vAlign w:val="center"/>
          </w:tcPr>
          <w:p w14:paraId="2AD93BC8" w14:textId="7D07603C" w:rsidR="00B6538D" w:rsidRPr="004624AC" w:rsidRDefault="00B6538D" w:rsidP="00B6538D">
            <w:pPr>
              <w:spacing w:line="288" w:lineRule="auto"/>
              <w:rPr>
                <w:lang w:eastAsia="en-AU"/>
              </w:rPr>
            </w:pPr>
          </w:p>
        </w:tc>
        <w:tc>
          <w:tcPr>
            <w:tcW w:w="2250" w:type="dxa"/>
            <w:shd w:val="clear" w:color="auto" w:fill="auto"/>
            <w:noWrap/>
            <w:vAlign w:val="center"/>
          </w:tcPr>
          <w:p w14:paraId="6AD72CD0" w14:textId="77777777" w:rsidR="00B6538D" w:rsidRPr="004624AC" w:rsidRDefault="00B6538D" w:rsidP="00B6538D">
            <w:pPr>
              <w:spacing w:line="288" w:lineRule="auto"/>
              <w:rPr>
                <w:lang w:eastAsia="en-AU"/>
              </w:rPr>
            </w:pPr>
          </w:p>
        </w:tc>
      </w:tr>
      <w:tr w:rsidR="00B6538D" w:rsidRPr="004624AC" w14:paraId="7254203C" w14:textId="77777777" w:rsidTr="00A54D5E">
        <w:trPr>
          <w:trHeight w:val="255"/>
        </w:trPr>
        <w:tc>
          <w:tcPr>
            <w:tcW w:w="625" w:type="dxa"/>
            <w:vAlign w:val="center"/>
          </w:tcPr>
          <w:p w14:paraId="2C95FCC3" w14:textId="206588CC" w:rsidR="00B6538D" w:rsidRDefault="00B6538D" w:rsidP="00B6538D">
            <w:pPr>
              <w:spacing w:line="288" w:lineRule="auto"/>
              <w:rPr>
                <w:lang w:eastAsia="en-AU"/>
              </w:rPr>
            </w:pPr>
            <w:r>
              <w:rPr>
                <w:lang w:eastAsia="en-AU"/>
              </w:rPr>
              <w:t>7</w:t>
            </w:r>
          </w:p>
        </w:tc>
        <w:tc>
          <w:tcPr>
            <w:tcW w:w="2070" w:type="dxa"/>
            <w:shd w:val="clear" w:color="auto" w:fill="auto"/>
            <w:noWrap/>
            <w:vAlign w:val="center"/>
          </w:tcPr>
          <w:p w14:paraId="110E880E" w14:textId="00E2203F" w:rsidR="00B6538D" w:rsidRDefault="00B6538D" w:rsidP="00B6538D">
            <w:pPr>
              <w:spacing w:line="288" w:lineRule="auto"/>
              <w:rPr>
                <w:lang w:eastAsia="en-AU"/>
              </w:rPr>
            </w:pPr>
            <w:r>
              <w:rPr>
                <w:lang w:eastAsia="en-AU"/>
              </w:rPr>
              <w:t>transmitPower</w:t>
            </w:r>
          </w:p>
        </w:tc>
        <w:tc>
          <w:tcPr>
            <w:tcW w:w="1440" w:type="dxa"/>
            <w:shd w:val="clear" w:color="auto" w:fill="auto"/>
            <w:noWrap/>
          </w:tcPr>
          <w:p w14:paraId="758631F0" w14:textId="732C144B" w:rsidR="00B6538D" w:rsidRPr="004624AC" w:rsidRDefault="00B6538D" w:rsidP="00B6538D">
            <w:pPr>
              <w:spacing w:line="288" w:lineRule="auto"/>
              <w:rPr>
                <w:lang w:eastAsia="en-AU"/>
              </w:rPr>
            </w:pPr>
            <w:r w:rsidRPr="00941BF9">
              <w:rPr>
                <w:lang w:eastAsia="en-AU"/>
              </w:rPr>
              <w:t>Optional</w:t>
            </w:r>
          </w:p>
        </w:tc>
        <w:tc>
          <w:tcPr>
            <w:tcW w:w="1530" w:type="dxa"/>
          </w:tcPr>
          <w:p w14:paraId="3836AE83" w14:textId="19B3AA4D" w:rsidR="00B6538D" w:rsidRPr="004624AC" w:rsidRDefault="00412767" w:rsidP="00B6538D">
            <w:pPr>
              <w:spacing w:line="288" w:lineRule="auto"/>
              <w:rPr>
                <w:lang w:eastAsia="en-AU"/>
              </w:rPr>
            </w:pPr>
            <w:r>
              <w:rPr>
                <w:lang w:eastAsia="en-AU"/>
              </w:rPr>
              <w:t>Integer</w:t>
            </w:r>
          </w:p>
        </w:tc>
        <w:tc>
          <w:tcPr>
            <w:tcW w:w="1260" w:type="dxa"/>
            <w:vAlign w:val="center"/>
          </w:tcPr>
          <w:p w14:paraId="24D1A7D7" w14:textId="77777777" w:rsidR="00B6538D" w:rsidRPr="004624AC" w:rsidRDefault="00B6538D" w:rsidP="00B6538D">
            <w:pPr>
              <w:spacing w:line="288" w:lineRule="auto"/>
              <w:rPr>
                <w:lang w:eastAsia="en-AU"/>
              </w:rPr>
            </w:pPr>
          </w:p>
        </w:tc>
        <w:tc>
          <w:tcPr>
            <w:tcW w:w="2250" w:type="dxa"/>
            <w:shd w:val="clear" w:color="auto" w:fill="auto"/>
            <w:noWrap/>
            <w:vAlign w:val="center"/>
          </w:tcPr>
          <w:p w14:paraId="1A20AB30" w14:textId="77777777" w:rsidR="00B6538D" w:rsidRPr="004624AC" w:rsidRDefault="00B6538D" w:rsidP="00B6538D">
            <w:pPr>
              <w:spacing w:line="288" w:lineRule="auto"/>
              <w:rPr>
                <w:lang w:eastAsia="en-AU"/>
              </w:rPr>
            </w:pPr>
          </w:p>
        </w:tc>
      </w:tr>
    </w:tbl>
    <w:p w14:paraId="5940B47A" w14:textId="77777777" w:rsidR="00B6538D" w:rsidRPr="00C37D99" w:rsidRDefault="00B6538D" w:rsidP="00B6538D">
      <w:pPr>
        <w:pStyle w:val="Heading4"/>
        <w:spacing w:line="288" w:lineRule="auto"/>
        <w:rPr>
          <w:sz w:val="24"/>
          <w:szCs w:val="24"/>
        </w:rPr>
      </w:pPr>
      <w:r w:rsidRPr="00C37D99">
        <w:rPr>
          <w:sz w:val="24"/>
          <w:szCs w:val="24"/>
        </w:rPr>
        <w:t>Example</w:t>
      </w:r>
    </w:p>
    <w:p w14:paraId="2258887C" w14:textId="77777777" w:rsidR="00B6538D" w:rsidRPr="00C37D99" w:rsidRDefault="00B6538D" w:rsidP="00B6538D">
      <w:pPr>
        <w:spacing w:line="288" w:lineRule="auto"/>
        <w:rPr>
          <w:b/>
          <w:bCs/>
        </w:rPr>
      </w:pPr>
      <w:r w:rsidRPr="00C37D99">
        <w:rPr>
          <w:b/>
          <w:bCs/>
        </w:rPr>
        <w:t>Request:</w:t>
      </w:r>
    </w:p>
    <w:p w14:paraId="3978C08F" w14:textId="4798102A" w:rsidR="00B6538D" w:rsidRPr="00C37D99" w:rsidRDefault="00B6538D" w:rsidP="00B6538D">
      <w:pPr>
        <w:pStyle w:val="HTMLPreformatted"/>
        <w:spacing w:line="288" w:lineRule="auto"/>
        <w:rPr>
          <w:rFonts w:ascii="Times New Roman" w:hAnsi="Times New Roman" w:cs="Times New Roman"/>
          <w:sz w:val="24"/>
          <w:szCs w:val="24"/>
        </w:rPr>
      </w:pPr>
      <w:r>
        <w:rPr>
          <w:rFonts w:ascii="Times New Roman" w:hAnsi="Times New Roman" w:cs="Times New Roman"/>
          <w:sz w:val="24"/>
          <w:szCs w:val="24"/>
        </w:rPr>
        <w:t>get</w:t>
      </w:r>
      <w:r w:rsidR="00A54D5E">
        <w:rPr>
          <w:rFonts w:ascii="Times New Roman" w:hAnsi="Times New Roman" w:cs="Times New Roman"/>
          <w:sz w:val="24"/>
          <w:szCs w:val="24"/>
        </w:rPr>
        <w:t>WifiAdvance</w:t>
      </w:r>
      <w:r w:rsidRPr="00C37D99">
        <w:rPr>
          <w:rFonts w:ascii="Times New Roman" w:hAnsi="Times New Roman" w:cs="Times New Roman"/>
          <w:sz w:val="24"/>
          <w:szCs w:val="24"/>
        </w:rPr>
        <w:t xml:space="preserve"> (data);</w:t>
      </w:r>
    </w:p>
    <w:p w14:paraId="687FFAAC" w14:textId="77777777" w:rsidR="00B6538D" w:rsidRDefault="00B6538D" w:rsidP="00B6538D">
      <w:pPr>
        <w:pStyle w:val="HTMLPreformatted"/>
        <w:spacing w:line="288" w:lineRule="auto"/>
        <w:rPr>
          <w:rFonts w:ascii="Times New Roman" w:hAnsi="Times New Roman" w:cs="Times New Roman"/>
          <w:sz w:val="24"/>
          <w:szCs w:val="24"/>
          <w:lang w:val="vi-VN"/>
        </w:rPr>
      </w:pP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p>
    <w:p w14:paraId="10C098B1" w14:textId="77777777" w:rsidR="00B6538D" w:rsidRPr="00C37D99" w:rsidRDefault="00B6538D" w:rsidP="00B6538D">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w:t>
      </w:r>
    </w:p>
    <w:p w14:paraId="47AE699C" w14:textId="77777777" w:rsidR="00B6538D" w:rsidRPr="00C37D99" w:rsidRDefault="00B6538D" w:rsidP="00B6538D">
      <w:pPr>
        <w:spacing w:line="288" w:lineRule="auto"/>
        <w:ind w:left="720"/>
      </w:pPr>
      <w:r w:rsidRPr="00C37D99">
        <w:rPr>
          <w:lang w:val="vi-VN"/>
        </w:rPr>
        <w:t>“</w:t>
      </w:r>
      <w:r w:rsidRPr="00C37D99">
        <w:t>serialNumber”: “</w:t>
      </w:r>
      <w:r>
        <w:t>VNPT123456</w:t>
      </w:r>
      <w:r w:rsidRPr="00C37D99">
        <w:t>”,</w:t>
      </w:r>
    </w:p>
    <w:p w14:paraId="09165F11" w14:textId="3283E2A4" w:rsidR="00B6538D" w:rsidRDefault="00B6538D" w:rsidP="00B6538D">
      <w:pPr>
        <w:spacing w:line="288" w:lineRule="auto"/>
        <w:ind w:left="720"/>
      </w:pPr>
      <w:r w:rsidRPr="00C37D99">
        <w:t>“modelName”: “</w:t>
      </w:r>
      <w:r>
        <w:t>GW040H</w:t>
      </w:r>
      <w:r w:rsidRPr="00C37D99">
        <w:t>”</w:t>
      </w:r>
      <w:r w:rsidR="002E0DA4">
        <w:t>,</w:t>
      </w:r>
    </w:p>
    <w:p w14:paraId="089A7FA1" w14:textId="40C2F757" w:rsidR="002E0DA4" w:rsidRDefault="002E0DA4" w:rsidP="002E0DA4">
      <w:pPr>
        <w:spacing w:line="288" w:lineRule="auto"/>
        <w:ind w:left="720"/>
      </w:pPr>
      <w:r w:rsidRPr="00C37D99">
        <w:t>“</w:t>
      </w:r>
      <w:r w:rsidR="00857D35">
        <w:rPr>
          <w:lang w:val="vi-VN"/>
        </w:rPr>
        <w:t>band</w:t>
      </w:r>
      <w:r>
        <w:t>Type</w:t>
      </w:r>
      <w:r w:rsidRPr="00C37D99">
        <w:t>”: “</w:t>
      </w:r>
      <w:r>
        <w:t>Wireless 2.4G</w:t>
      </w:r>
      <w:r w:rsidRPr="00C37D99">
        <w:t>”</w:t>
      </w:r>
    </w:p>
    <w:p w14:paraId="3A49B70A" w14:textId="77777777" w:rsidR="00B6538D" w:rsidRPr="00C37D99" w:rsidRDefault="00B6538D" w:rsidP="00B6538D">
      <w:pPr>
        <w:spacing w:line="288" w:lineRule="auto"/>
      </w:pPr>
      <w:r w:rsidRPr="00C37D99">
        <w:t>}</w:t>
      </w:r>
    </w:p>
    <w:p w14:paraId="38FFC663" w14:textId="77777777" w:rsidR="00B6538D" w:rsidRPr="00C37D99" w:rsidRDefault="00B6538D" w:rsidP="00B6538D">
      <w:pPr>
        <w:pStyle w:val="HTMLPreformatted"/>
        <w:spacing w:line="288" w:lineRule="auto"/>
        <w:rPr>
          <w:rFonts w:ascii="Times New Roman" w:hAnsi="Times New Roman" w:cs="Times New Roman"/>
          <w:sz w:val="24"/>
          <w:szCs w:val="24"/>
        </w:rPr>
      </w:pPr>
    </w:p>
    <w:p w14:paraId="476A8FF1" w14:textId="77777777" w:rsidR="00B6538D" w:rsidRPr="00C37D99" w:rsidRDefault="00B6538D" w:rsidP="00B6538D">
      <w:pPr>
        <w:spacing w:line="288" w:lineRule="auto"/>
        <w:rPr>
          <w:b/>
          <w:bCs/>
        </w:rPr>
      </w:pPr>
      <w:r w:rsidRPr="00C37D99">
        <w:rPr>
          <w:b/>
          <w:bCs/>
        </w:rPr>
        <w:t>Response:</w:t>
      </w:r>
    </w:p>
    <w:p w14:paraId="5E20F16E" w14:textId="77777777" w:rsidR="00B6538D" w:rsidRDefault="00B6538D" w:rsidP="00B6538D">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w:t>
      </w:r>
    </w:p>
    <w:p w14:paraId="30DB03D8" w14:textId="77777777" w:rsidR="00B6538D" w:rsidRDefault="00B6538D" w:rsidP="00B6538D">
      <w:pPr>
        <w:pStyle w:val="FirstLevelBullet"/>
        <w:spacing w:line="288" w:lineRule="auto"/>
        <w:ind w:left="0" w:firstLine="720"/>
        <w:rPr>
          <w:sz w:val="24"/>
          <w:szCs w:val="24"/>
        </w:rPr>
      </w:pPr>
      <w:r w:rsidRPr="00C37D99">
        <w:rPr>
          <w:sz w:val="24"/>
          <w:szCs w:val="24"/>
        </w:rPr>
        <w:t>"errorCode": "200",</w:t>
      </w:r>
    </w:p>
    <w:p w14:paraId="5D2F4B1C" w14:textId="179E2DE4" w:rsidR="00B6538D" w:rsidRDefault="00B6538D" w:rsidP="00B6538D">
      <w:pPr>
        <w:pStyle w:val="FirstLevelBullet"/>
        <w:spacing w:line="288" w:lineRule="auto"/>
        <w:ind w:firstLine="0"/>
        <w:rPr>
          <w:sz w:val="24"/>
          <w:szCs w:val="24"/>
        </w:rPr>
      </w:pPr>
      <w:r w:rsidRPr="004624AC">
        <w:rPr>
          <w:sz w:val="24"/>
          <w:szCs w:val="24"/>
        </w:rPr>
        <w:t>"errorMessage": "SUCCESS"</w:t>
      </w:r>
      <w:r>
        <w:rPr>
          <w:sz w:val="24"/>
          <w:szCs w:val="24"/>
        </w:rPr>
        <w:t>,</w:t>
      </w:r>
    </w:p>
    <w:p w14:paraId="1647FEB8" w14:textId="7935EACD" w:rsidR="00C07BE6" w:rsidRDefault="00C07BE6" w:rsidP="002E0DA4">
      <w:pPr>
        <w:pStyle w:val="FirstLevelBullet"/>
        <w:spacing w:line="288" w:lineRule="auto"/>
        <w:ind w:left="0" w:firstLine="720"/>
        <w:rPr>
          <w:sz w:val="24"/>
          <w:szCs w:val="24"/>
        </w:rPr>
      </w:pPr>
      <w:r w:rsidRPr="00A54D5E">
        <w:rPr>
          <w:sz w:val="24"/>
          <w:szCs w:val="24"/>
        </w:rPr>
        <w:t>"</w:t>
      </w:r>
      <w:r>
        <w:rPr>
          <w:sz w:val="24"/>
          <w:szCs w:val="24"/>
        </w:rPr>
        <w:t>data</w:t>
      </w:r>
      <w:r w:rsidRPr="00A54D5E">
        <w:rPr>
          <w:sz w:val="24"/>
          <w:szCs w:val="24"/>
        </w:rPr>
        <w:t>"</w:t>
      </w:r>
      <w:r>
        <w:rPr>
          <w:sz w:val="24"/>
          <w:szCs w:val="24"/>
        </w:rPr>
        <w:t>:</w:t>
      </w:r>
    </w:p>
    <w:p w14:paraId="247DA0AD" w14:textId="469F529F" w:rsidR="00C07BE6" w:rsidRDefault="00C07BE6" w:rsidP="002E0DA4">
      <w:pPr>
        <w:pStyle w:val="FirstLevelBullet"/>
        <w:spacing w:line="288" w:lineRule="auto"/>
        <w:ind w:left="0" w:firstLine="720"/>
        <w:rPr>
          <w:sz w:val="24"/>
          <w:szCs w:val="24"/>
        </w:rPr>
      </w:pPr>
      <w:r>
        <w:rPr>
          <w:sz w:val="24"/>
          <w:szCs w:val="24"/>
        </w:rPr>
        <w:t>{</w:t>
      </w:r>
    </w:p>
    <w:p w14:paraId="46471C13" w14:textId="7A4A7A6F" w:rsidR="00A54D5E" w:rsidRDefault="00A54D5E" w:rsidP="00C07BE6">
      <w:pPr>
        <w:pStyle w:val="FirstLevelBullet"/>
        <w:spacing w:line="288" w:lineRule="auto"/>
        <w:ind w:firstLine="720"/>
        <w:rPr>
          <w:i/>
        </w:rPr>
      </w:pPr>
      <w:r w:rsidRPr="00A54D5E">
        <w:rPr>
          <w:sz w:val="24"/>
          <w:szCs w:val="24"/>
        </w:rPr>
        <w:lastRenderedPageBreak/>
        <w:t>"channel": 7,</w:t>
      </w:r>
    </w:p>
    <w:p w14:paraId="733A4A6B" w14:textId="24F0D5CF" w:rsidR="00A54D5E" w:rsidRPr="00A54D5E" w:rsidRDefault="00A54D5E" w:rsidP="00C07BE6">
      <w:pPr>
        <w:pStyle w:val="FirstLevelBullet"/>
        <w:spacing w:line="288" w:lineRule="auto"/>
        <w:ind w:firstLine="720"/>
        <w:rPr>
          <w:i/>
        </w:rPr>
      </w:pPr>
      <w:r w:rsidRPr="00A54D5E">
        <w:rPr>
          <w:sz w:val="24"/>
          <w:szCs w:val="24"/>
        </w:rPr>
        <w:t>"bandwidth": 1,</w:t>
      </w:r>
    </w:p>
    <w:p w14:paraId="1E45D2CD" w14:textId="310CCF62" w:rsidR="00A54D5E" w:rsidRPr="00A54D5E" w:rsidRDefault="00A54D5E" w:rsidP="00C07BE6">
      <w:pPr>
        <w:pStyle w:val="FirstLevelBullet"/>
        <w:spacing w:line="288" w:lineRule="auto"/>
        <w:ind w:firstLine="720"/>
        <w:rPr>
          <w:sz w:val="24"/>
          <w:szCs w:val="24"/>
        </w:rPr>
      </w:pPr>
      <w:r w:rsidRPr="00A54D5E">
        <w:rPr>
          <w:sz w:val="24"/>
          <w:szCs w:val="24"/>
        </w:rPr>
        <w:t>"country": "US/0",</w:t>
      </w:r>
    </w:p>
    <w:p w14:paraId="77B4B38C" w14:textId="537CAB35" w:rsidR="00A54D5E" w:rsidRPr="00A54D5E" w:rsidRDefault="00A54D5E" w:rsidP="00C07BE6">
      <w:pPr>
        <w:pStyle w:val="FirstLevelBullet"/>
        <w:spacing w:line="288" w:lineRule="auto"/>
        <w:ind w:firstLine="720"/>
        <w:rPr>
          <w:sz w:val="24"/>
          <w:szCs w:val="24"/>
        </w:rPr>
      </w:pPr>
      <w:r w:rsidRPr="00A54D5E">
        <w:rPr>
          <w:sz w:val="24"/>
          <w:szCs w:val="24"/>
        </w:rPr>
        <w:t>"autoChannelTimer": 900,</w:t>
      </w:r>
    </w:p>
    <w:p w14:paraId="6A590116" w14:textId="69317AE5" w:rsidR="00A54D5E" w:rsidRDefault="00A54D5E" w:rsidP="00C07BE6">
      <w:pPr>
        <w:pStyle w:val="FirstLevelBullet"/>
        <w:spacing w:line="288" w:lineRule="auto"/>
        <w:ind w:firstLine="720"/>
        <w:rPr>
          <w:sz w:val="24"/>
          <w:szCs w:val="24"/>
        </w:rPr>
      </w:pPr>
      <w:r w:rsidRPr="00A54D5E">
        <w:rPr>
          <w:sz w:val="24"/>
          <w:szCs w:val="24"/>
        </w:rPr>
        <w:t>"transmitPower": 100</w:t>
      </w:r>
    </w:p>
    <w:p w14:paraId="2A449AEE" w14:textId="3CBAEDA9" w:rsidR="00C07BE6" w:rsidRPr="00A54D5E" w:rsidRDefault="00C07BE6" w:rsidP="002E0DA4">
      <w:pPr>
        <w:pStyle w:val="FirstLevelBullet"/>
        <w:spacing w:line="288" w:lineRule="auto"/>
        <w:ind w:left="0" w:firstLine="720"/>
        <w:rPr>
          <w:sz w:val="24"/>
          <w:szCs w:val="24"/>
        </w:rPr>
      </w:pPr>
      <w:r>
        <w:rPr>
          <w:sz w:val="24"/>
          <w:szCs w:val="24"/>
        </w:rPr>
        <w:t>}</w:t>
      </w:r>
    </w:p>
    <w:p w14:paraId="620E69BE" w14:textId="25B1C34E" w:rsidR="00B6538D" w:rsidRDefault="00B6538D" w:rsidP="00E131AF">
      <w:pPr>
        <w:pStyle w:val="ANSVNormal"/>
        <w:rPr>
          <w:lang w:val="vi-VN"/>
        </w:rPr>
      </w:pPr>
      <w:r w:rsidRPr="00C37D99">
        <w:rPr>
          <w:lang w:val="vi-VN"/>
        </w:rPr>
        <w:t>}</w:t>
      </w:r>
    </w:p>
    <w:p w14:paraId="2F9E5710" w14:textId="687EBE7A" w:rsidR="00AE41B3" w:rsidRDefault="00AE41B3" w:rsidP="00E131AF">
      <w:pPr>
        <w:pStyle w:val="ANSVNormal"/>
        <w:rPr>
          <w:lang w:val="vi-VN"/>
        </w:rPr>
      </w:pPr>
    </w:p>
    <w:p w14:paraId="5D12895D" w14:textId="4114E0C5" w:rsidR="00AE41B3" w:rsidRPr="00C37D99" w:rsidRDefault="00AE41B3" w:rsidP="00303550">
      <w:pPr>
        <w:pStyle w:val="Heading3"/>
      </w:pPr>
      <w:bookmarkStart w:id="192" w:name="_Toc113436601"/>
      <w:commentRangeStart w:id="193"/>
      <w:commentRangeStart w:id="194"/>
      <w:r>
        <w:t>setWifiAdvance</w:t>
      </w:r>
      <w:commentRangeEnd w:id="193"/>
      <w:r w:rsidR="00E32F45">
        <w:rPr>
          <w:rStyle w:val="CommentReference"/>
        </w:rPr>
        <w:commentReference w:id="193"/>
      </w:r>
      <w:commentRangeEnd w:id="194"/>
      <w:r w:rsidR="0003673C">
        <w:rPr>
          <w:rStyle w:val="CommentReference"/>
          <w:rFonts w:cs="Times New Roman"/>
          <w:b w:val="0"/>
        </w:rPr>
        <w:commentReference w:id="194"/>
      </w:r>
      <w:bookmarkEnd w:id="192"/>
    </w:p>
    <w:p w14:paraId="2B2C8B07" w14:textId="77777777" w:rsidR="00AE41B3" w:rsidRPr="00C37D99" w:rsidRDefault="00AE41B3" w:rsidP="00AE41B3">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AE41B3" w:rsidRPr="00C37D99" w14:paraId="6D09FAFD" w14:textId="77777777" w:rsidTr="00E32F45">
        <w:tc>
          <w:tcPr>
            <w:tcW w:w="1122" w:type="pct"/>
            <w:shd w:val="clear" w:color="auto" w:fill="BFBFBF" w:themeFill="background1" w:themeFillShade="BF"/>
          </w:tcPr>
          <w:p w14:paraId="66DE6801" w14:textId="77777777" w:rsidR="00AE41B3" w:rsidRPr="00C37D99" w:rsidRDefault="00AE41B3" w:rsidP="00E131AF">
            <w:pPr>
              <w:pStyle w:val="ANSVNormal"/>
            </w:pPr>
            <w:r w:rsidRPr="00C37D99">
              <w:t>Tên API</w:t>
            </w:r>
          </w:p>
        </w:tc>
        <w:tc>
          <w:tcPr>
            <w:tcW w:w="3878" w:type="pct"/>
            <w:shd w:val="clear" w:color="auto" w:fill="BFBFBF" w:themeFill="background1" w:themeFillShade="BF"/>
          </w:tcPr>
          <w:p w14:paraId="7D48CDBE" w14:textId="77777777" w:rsidR="00AE41B3" w:rsidRPr="00C37D99" w:rsidRDefault="00AE41B3" w:rsidP="00E131AF">
            <w:pPr>
              <w:pStyle w:val="ANSVNormal"/>
            </w:pPr>
            <w:r w:rsidRPr="00C37D99">
              <w:t>Mô tả</w:t>
            </w:r>
          </w:p>
        </w:tc>
      </w:tr>
      <w:tr w:rsidR="00AE41B3" w:rsidRPr="00C37D99" w14:paraId="1C4DCE54" w14:textId="77777777" w:rsidTr="00E32F45">
        <w:trPr>
          <w:trHeight w:val="362"/>
        </w:trPr>
        <w:tc>
          <w:tcPr>
            <w:tcW w:w="1122" w:type="pct"/>
          </w:tcPr>
          <w:p w14:paraId="32EEBD9D" w14:textId="65DA9066" w:rsidR="00AE41B3" w:rsidRPr="009C094C" w:rsidRDefault="00AE41B3" w:rsidP="00E131AF">
            <w:pPr>
              <w:pStyle w:val="ANSVNormal"/>
            </w:pPr>
            <w:r>
              <w:t>setWifiAdvance</w:t>
            </w:r>
          </w:p>
        </w:tc>
        <w:tc>
          <w:tcPr>
            <w:tcW w:w="3878" w:type="pct"/>
          </w:tcPr>
          <w:p w14:paraId="0BECF3B3" w14:textId="213209D4" w:rsidR="00AE41B3" w:rsidRPr="00C37D99" w:rsidRDefault="00AE41B3" w:rsidP="00E131AF">
            <w:pPr>
              <w:pStyle w:val="ANSVNormal"/>
            </w:pPr>
            <w:r>
              <w:t>Cấu hình thông tin cấu hình wifi nâng cao: Channel, Bandwidth…</w:t>
            </w:r>
          </w:p>
        </w:tc>
      </w:tr>
      <w:tr w:rsidR="00AE41B3" w:rsidRPr="00C37D99" w14:paraId="3DD9795A" w14:textId="77777777" w:rsidTr="00E32F45">
        <w:tc>
          <w:tcPr>
            <w:tcW w:w="1122" w:type="pct"/>
          </w:tcPr>
          <w:p w14:paraId="6FF13E1C" w14:textId="77777777" w:rsidR="00AE41B3" w:rsidRPr="00C37D99" w:rsidRDefault="00AE41B3" w:rsidP="00E131AF">
            <w:pPr>
              <w:pStyle w:val="ANSVNormal"/>
            </w:pPr>
            <w:r w:rsidRPr="00C37D99">
              <w:t>Method</w:t>
            </w:r>
          </w:p>
        </w:tc>
        <w:tc>
          <w:tcPr>
            <w:tcW w:w="3878" w:type="pct"/>
          </w:tcPr>
          <w:p w14:paraId="14E8B0F6" w14:textId="77777777" w:rsidR="00AE41B3" w:rsidRPr="00C37D99" w:rsidRDefault="00AE41B3" w:rsidP="00E131AF">
            <w:pPr>
              <w:pStyle w:val="ANSVNormal"/>
            </w:pPr>
            <w:r w:rsidRPr="00C37D99">
              <w:t>Function call</w:t>
            </w:r>
          </w:p>
        </w:tc>
      </w:tr>
      <w:tr w:rsidR="00AE41B3" w:rsidRPr="00C37D99" w14:paraId="004E2B8C" w14:textId="77777777" w:rsidTr="00E32F45">
        <w:tc>
          <w:tcPr>
            <w:tcW w:w="1122" w:type="pct"/>
          </w:tcPr>
          <w:p w14:paraId="5B113D12" w14:textId="77777777" w:rsidR="00AE41B3" w:rsidRPr="00C37D99" w:rsidRDefault="00AE41B3" w:rsidP="00E131AF">
            <w:pPr>
              <w:pStyle w:val="ANSVNormal"/>
            </w:pPr>
            <w:r w:rsidRPr="00C37D99">
              <w:t>Response</w:t>
            </w:r>
          </w:p>
        </w:tc>
        <w:tc>
          <w:tcPr>
            <w:tcW w:w="3878" w:type="pct"/>
          </w:tcPr>
          <w:p w14:paraId="3F60D167" w14:textId="77777777" w:rsidR="00AE41B3" w:rsidRPr="00C37D99" w:rsidRDefault="00AE41B3" w:rsidP="00E131AF">
            <w:pPr>
              <w:pStyle w:val="ANSVNormal"/>
            </w:pPr>
            <w:r w:rsidRPr="00C37D99">
              <w:t>JSON Object</w:t>
            </w:r>
          </w:p>
        </w:tc>
      </w:tr>
    </w:tbl>
    <w:p w14:paraId="51E94624" w14:textId="77777777" w:rsidR="00AE41B3" w:rsidRPr="00C37D99" w:rsidRDefault="00AE41B3" w:rsidP="00AE41B3">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638"/>
        <w:gridCol w:w="1512"/>
        <w:gridCol w:w="900"/>
        <w:gridCol w:w="1274"/>
        <w:gridCol w:w="3226"/>
      </w:tblGrid>
      <w:tr w:rsidR="00AE41B3" w:rsidRPr="00C37D99" w14:paraId="32AF8C74"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D34BA54" w14:textId="77777777" w:rsidR="00AE41B3" w:rsidRPr="00C37D99" w:rsidRDefault="00AE41B3" w:rsidP="00E32F45">
            <w:pPr>
              <w:spacing w:line="288" w:lineRule="auto"/>
              <w:rPr>
                <w:b/>
                <w:bCs/>
                <w:lang w:eastAsia="en-AU"/>
              </w:rPr>
            </w:pPr>
            <w:r w:rsidRPr="00C37D99">
              <w:rPr>
                <w:b/>
                <w:bCs/>
                <w:lang w:eastAsia="en-AU"/>
              </w:rPr>
              <w:t>No</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DD1C47" w14:textId="77777777" w:rsidR="00AE41B3" w:rsidRPr="00C37D99" w:rsidRDefault="00AE41B3" w:rsidP="00E32F45">
            <w:pPr>
              <w:spacing w:line="288" w:lineRule="auto"/>
              <w:rPr>
                <w:b/>
                <w:bCs/>
                <w:lang w:eastAsia="en-AU"/>
              </w:rPr>
            </w:pPr>
            <w:r w:rsidRPr="00C37D99">
              <w:rPr>
                <w:b/>
                <w:bCs/>
                <w:lang w:eastAsia="en-AU"/>
              </w:rPr>
              <w:t>Parameter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3F92C20F" w14:textId="77777777" w:rsidR="00AE41B3" w:rsidRPr="00C37D99" w:rsidRDefault="00AE41B3" w:rsidP="00E32F45">
            <w:pPr>
              <w:spacing w:line="288" w:lineRule="auto"/>
              <w:rPr>
                <w:b/>
                <w:bCs/>
                <w:lang w:eastAsia="en-AU"/>
              </w:rPr>
            </w:pPr>
            <w:r w:rsidRPr="00C37D99">
              <w:rPr>
                <w:b/>
                <w:bCs/>
                <w:lang w:eastAsia="en-AU"/>
              </w:rPr>
              <w:t>Mandatory</w:t>
            </w:r>
          </w:p>
        </w:tc>
        <w:tc>
          <w:tcPr>
            <w:tcW w:w="900" w:type="dxa"/>
            <w:tcBorders>
              <w:top w:val="single" w:sz="4" w:space="0" w:color="auto"/>
              <w:left w:val="nil"/>
              <w:bottom w:val="single" w:sz="4" w:space="0" w:color="auto"/>
              <w:right w:val="single" w:sz="4" w:space="0" w:color="auto"/>
            </w:tcBorders>
            <w:vAlign w:val="center"/>
          </w:tcPr>
          <w:p w14:paraId="7C2B936F" w14:textId="77777777" w:rsidR="00AE41B3" w:rsidRPr="00C37D99" w:rsidRDefault="00AE41B3" w:rsidP="00E32F45">
            <w:pPr>
              <w:spacing w:line="288" w:lineRule="auto"/>
              <w:rPr>
                <w:b/>
                <w:bCs/>
                <w:lang w:eastAsia="en-AU"/>
              </w:rPr>
            </w:pPr>
            <w:r w:rsidRPr="00C37D99">
              <w:rPr>
                <w:b/>
                <w:bCs/>
                <w:lang w:eastAsia="en-AU"/>
              </w:rPr>
              <w:t>Type</w:t>
            </w:r>
          </w:p>
        </w:tc>
        <w:tc>
          <w:tcPr>
            <w:tcW w:w="1274" w:type="dxa"/>
            <w:tcBorders>
              <w:top w:val="single" w:sz="4" w:space="0" w:color="auto"/>
              <w:left w:val="single" w:sz="4" w:space="0" w:color="auto"/>
              <w:bottom w:val="single" w:sz="4" w:space="0" w:color="auto"/>
              <w:right w:val="single" w:sz="4" w:space="0" w:color="auto"/>
            </w:tcBorders>
          </w:tcPr>
          <w:p w14:paraId="2EC40F4C" w14:textId="77777777" w:rsidR="00AE41B3" w:rsidRPr="00C37D99" w:rsidRDefault="00AE41B3" w:rsidP="00E32F45">
            <w:pPr>
              <w:spacing w:line="288" w:lineRule="auto"/>
              <w:rPr>
                <w:b/>
                <w:bCs/>
                <w:lang w:eastAsia="en-AU"/>
              </w:rPr>
            </w:pPr>
            <w:r w:rsidRPr="00C37D99">
              <w:rPr>
                <w:b/>
                <w:bCs/>
                <w:lang w:eastAsia="en-AU"/>
              </w:rPr>
              <w:t>Max length</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8BA7C2" w14:textId="77777777" w:rsidR="00AE41B3" w:rsidRPr="00C37D99" w:rsidRDefault="00AE41B3" w:rsidP="00E32F45">
            <w:pPr>
              <w:spacing w:line="288" w:lineRule="auto"/>
              <w:rPr>
                <w:b/>
                <w:bCs/>
                <w:lang w:eastAsia="en-AU"/>
              </w:rPr>
            </w:pPr>
            <w:r w:rsidRPr="00C37D99">
              <w:rPr>
                <w:b/>
                <w:bCs/>
                <w:lang w:eastAsia="en-AU"/>
              </w:rPr>
              <w:t>Meaning/Value</w:t>
            </w:r>
          </w:p>
        </w:tc>
      </w:tr>
      <w:tr w:rsidR="00AE41B3" w:rsidRPr="00C37D99" w14:paraId="4FA8A433"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3AC02DA" w14:textId="77777777" w:rsidR="00AE41B3" w:rsidRPr="00C37D99" w:rsidRDefault="00AE41B3" w:rsidP="00E32F45">
            <w:pPr>
              <w:spacing w:line="288" w:lineRule="auto"/>
              <w:rPr>
                <w:lang w:eastAsia="en-AU"/>
              </w:rPr>
            </w:pPr>
            <w:r w:rsidRPr="00C37D99">
              <w:rPr>
                <w:lang w:val="vi-VN" w:eastAsia="en-AU"/>
              </w:rPr>
              <w:t>1</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F62E53" w14:textId="77777777" w:rsidR="00AE41B3" w:rsidRPr="00C37D99" w:rsidRDefault="00AE41B3" w:rsidP="00E32F45">
            <w:pPr>
              <w:spacing w:line="288" w:lineRule="auto"/>
            </w:pPr>
            <w:r w:rsidRPr="00C37D99">
              <w:rPr>
                <w:lang w:val="vi-VN"/>
              </w:rPr>
              <w:t>serialNumber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275C0AC8" w14:textId="77777777" w:rsidR="00AE41B3" w:rsidRPr="00C37D99" w:rsidRDefault="00AE41B3" w:rsidP="00E32F45">
            <w:pPr>
              <w:tabs>
                <w:tab w:val="left" w:pos="923"/>
              </w:tabs>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11167253" w14:textId="77777777" w:rsidR="00AE41B3" w:rsidRPr="00C37D99" w:rsidRDefault="00AE41B3" w:rsidP="00E32F45">
            <w:pPr>
              <w:spacing w:line="288" w:lineRule="auto"/>
              <w:rPr>
                <w:lang w:eastAsia="en-AU"/>
              </w:rPr>
            </w:pPr>
            <w:r w:rsidRPr="00C37D99">
              <w:rPr>
                <w:lang w:eastAsia="en-AU"/>
              </w:rPr>
              <w:t>String</w:t>
            </w:r>
          </w:p>
        </w:tc>
        <w:tc>
          <w:tcPr>
            <w:tcW w:w="1274" w:type="dxa"/>
            <w:tcBorders>
              <w:top w:val="single" w:sz="4" w:space="0" w:color="auto"/>
              <w:left w:val="single" w:sz="4" w:space="0" w:color="auto"/>
              <w:bottom w:val="single" w:sz="4" w:space="0" w:color="auto"/>
              <w:right w:val="single" w:sz="4" w:space="0" w:color="auto"/>
            </w:tcBorders>
            <w:vAlign w:val="center"/>
          </w:tcPr>
          <w:p w14:paraId="252CA190" w14:textId="77777777" w:rsidR="00AE41B3" w:rsidRPr="00C37D99" w:rsidRDefault="00AE41B3" w:rsidP="00E32F45">
            <w:pPr>
              <w:pStyle w:val="ListParagraph"/>
              <w:spacing w:line="288" w:lineRule="auto"/>
              <w:ind w:left="0"/>
              <w:rPr>
                <w:sz w:val="24"/>
                <w:szCs w:val="24"/>
              </w:rPr>
            </w:pPr>
            <w:r w:rsidRPr="00C37D99">
              <w:rPr>
                <w:sz w:val="24"/>
                <w:szCs w:val="24"/>
                <w:lang w:val="vi-VN" w:eastAsia="en-AU"/>
              </w:rPr>
              <w:t>16</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3EC8C3" w14:textId="77777777" w:rsidR="00AE41B3" w:rsidRPr="00C37D99" w:rsidRDefault="00AE41B3" w:rsidP="00E32F45">
            <w:pPr>
              <w:spacing w:line="288" w:lineRule="auto"/>
            </w:pPr>
            <w:r w:rsidRPr="00C37D99">
              <w:rPr>
                <w:lang w:val="vi-VN" w:eastAsia="en-AU"/>
              </w:rPr>
              <w:t xml:space="preserve">SerialNumber của thiết bị </w:t>
            </w:r>
            <w:r>
              <w:rPr>
                <w:lang w:eastAsia="en-AU"/>
              </w:rPr>
              <w:t>cần cấu hình</w:t>
            </w:r>
            <w:r w:rsidRPr="00C37D99">
              <w:rPr>
                <w:lang w:val="vi-VN" w:eastAsia="en-AU"/>
              </w:rPr>
              <w:t xml:space="preserve"> </w:t>
            </w:r>
          </w:p>
        </w:tc>
      </w:tr>
      <w:tr w:rsidR="00AE41B3" w:rsidRPr="00C37D99" w14:paraId="33048AC0"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3B01DAF" w14:textId="77777777" w:rsidR="00AE41B3" w:rsidRPr="00C37D99" w:rsidRDefault="00AE41B3" w:rsidP="00E32F45">
            <w:pPr>
              <w:spacing w:line="288" w:lineRule="auto"/>
            </w:pPr>
            <w:r w:rsidRPr="00C37D99">
              <w:rPr>
                <w:lang w:val="vi-VN" w:eastAsia="en-AU"/>
              </w:rPr>
              <w:t>2</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6F7E4A" w14:textId="77777777" w:rsidR="00AE41B3" w:rsidRPr="00C37D99" w:rsidRDefault="00AE41B3" w:rsidP="00E32F45">
            <w:pPr>
              <w:spacing w:line="288" w:lineRule="auto"/>
            </w:pPr>
            <w:r w:rsidRPr="00C37D99">
              <w:rPr>
                <w:lang w:val="vi-VN"/>
              </w:rPr>
              <w:t>modelName</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5E4CD42B" w14:textId="77777777" w:rsidR="00AE41B3" w:rsidRPr="00C37D99" w:rsidRDefault="00AE41B3" w:rsidP="00E32F45">
            <w:pPr>
              <w:tabs>
                <w:tab w:val="left" w:pos="923"/>
              </w:tabs>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4474560E" w14:textId="77777777" w:rsidR="00AE41B3" w:rsidRPr="00C37D99" w:rsidRDefault="00AE41B3" w:rsidP="00E32F45">
            <w:pPr>
              <w:spacing w:line="288" w:lineRule="auto"/>
            </w:pPr>
            <w:r w:rsidRPr="00C37D99">
              <w:rPr>
                <w:lang w:val="vi-VN" w:eastAsia="en-AU"/>
              </w:rPr>
              <w:t xml:space="preserve">String </w:t>
            </w:r>
          </w:p>
        </w:tc>
        <w:tc>
          <w:tcPr>
            <w:tcW w:w="1274" w:type="dxa"/>
            <w:tcBorders>
              <w:top w:val="single" w:sz="4" w:space="0" w:color="auto"/>
              <w:left w:val="single" w:sz="4" w:space="0" w:color="auto"/>
              <w:bottom w:val="single" w:sz="4" w:space="0" w:color="auto"/>
              <w:right w:val="single" w:sz="4" w:space="0" w:color="auto"/>
            </w:tcBorders>
            <w:vAlign w:val="center"/>
          </w:tcPr>
          <w:p w14:paraId="3E162829" w14:textId="77777777" w:rsidR="00AE41B3" w:rsidRPr="00C37D99" w:rsidRDefault="00AE41B3" w:rsidP="00E32F45">
            <w:pPr>
              <w:pStyle w:val="ListParagraph"/>
              <w:spacing w:line="288" w:lineRule="auto"/>
              <w:ind w:left="0"/>
              <w:rPr>
                <w:color w:val="000000"/>
                <w:sz w:val="24"/>
                <w:szCs w:val="24"/>
              </w:rPr>
            </w:pPr>
            <w:r w:rsidRPr="00C37D99">
              <w:rPr>
                <w:sz w:val="24"/>
                <w:szCs w:val="24"/>
                <w:lang w:val="vi-VN" w:eastAsia="en-AU"/>
              </w:rPr>
              <w:t xml:space="preserve">16 </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0F74E6" w14:textId="77777777" w:rsidR="00AE41B3" w:rsidRPr="00C37D99" w:rsidRDefault="00AE41B3" w:rsidP="00E32F45">
            <w:pPr>
              <w:spacing w:line="288" w:lineRule="auto"/>
            </w:pPr>
            <w:r w:rsidRPr="00C37D99">
              <w:rPr>
                <w:lang w:val="vi-VN" w:eastAsia="en-AU"/>
              </w:rPr>
              <w:t>Model của thiết bị</w:t>
            </w:r>
          </w:p>
        </w:tc>
      </w:tr>
      <w:tr w:rsidR="49BEB329" w14:paraId="51AFDF71" w14:textId="77777777" w:rsidTr="49BEB329">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98EA715" w14:textId="2CEE2607" w:rsidR="0DDC0615" w:rsidRDefault="0DDC0615" w:rsidP="49BEB329">
            <w:pPr>
              <w:spacing w:line="288" w:lineRule="auto"/>
              <w:rPr>
                <w:lang w:val="vi-VN" w:eastAsia="en-AU"/>
              </w:rPr>
            </w:pPr>
            <w:r w:rsidRPr="49BEB329">
              <w:rPr>
                <w:lang w:val="vi-VN" w:eastAsia="en-AU"/>
              </w:rPr>
              <w:t>3</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2104B0" w14:textId="62CE048F" w:rsidR="47B22DDC" w:rsidRDefault="00541086" w:rsidP="49BEB329">
            <w:pPr>
              <w:spacing w:line="288" w:lineRule="auto"/>
              <w:rPr>
                <w:lang w:val="vi-VN"/>
              </w:rPr>
            </w:pPr>
            <w:r>
              <w:t>band</w:t>
            </w:r>
            <w:r w:rsidR="47B22DDC" w:rsidRPr="49BEB329">
              <w:rPr>
                <w:lang w:val="vi-VN"/>
              </w:rPr>
              <w:t>Type</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6D54958E" w14:textId="01847EA3" w:rsidR="47B22DDC" w:rsidRDefault="47B22DDC" w:rsidP="49BEB329">
            <w:pPr>
              <w:spacing w:line="288" w:lineRule="auto"/>
              <w:rPr>
                <w:lang w:eastAsia="en-AU"/>
              </w:rPr>
            </w:pPr>
            <w:r w:rsidRPr="49BEB32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7773A4C6" w14:textId="675A9D28" w:rsidR="47B22DDC" w:rsidRDefault="47B22DDC" w:rsidP="49BEB329">
            <w:pPr>
              <w:spacing w:line="288" w:lineRule="auto"/>
              <w:rPr>
                <w:lang w:val="vi-VN" w:eastAsia="en-AU"/>
              </w:rPr>
            </w:pPr>
            <w:r w:rsidRPr="49BEB329">
              <w:rPr>
                <w:lang w:val="vi-VN" w:eastAsia="en-AU"/>
              </w:rPr>
              <w:t>String</w:t>
            </w:r>
          </w:p>
        </w:tc>
        <w:tc>
          <w:tcPr>
            <w:tcW w:w="1274" w:type="dxa"/>
            <w:tcBorders>
              <w:top w:val="single" w:sz="4" w:space="0" w:color="auto"/>
              <w:left w:val="single" w:sz="4" w:space="0" w:color="auto"/>
              <w:bottom w:val="single" w:sz="4" w:space="0" w:color="auto"/>
              <w:right w:val="single" w:sz="4" w:space="0" w:color="auto"/>
            </w:tcBorders>
            <w:vAlign w:val="center"/>
          </w:tcPr>
          <w:p w14:paraId="560363E8" w14:textId="018FE792" w:rsidR="49BEB329" w:rsidRDefault="49BEB329" w:rsidP="49BEB329">
            <w:pPr>
              <w:pStyle w:val="ListParagraph"/>
              <w:spacing w:line="288" w:lineRule="auto"/>
              <w:rPr>
                <w:sz w:val="24"/>
                <w:szCs w:val="24"/>
                <w:lang w:val="vi-VN" w:eastAsia="en-AU"/>
              </w:rPr>
            </w:pP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9C59BD" w14:textId="536E0D2D" w:rsidR="47B22DDC" w:rsidRPr="0003673C" w:rsidRDefault="0003673C" w:rsidP="49BEB329">
            <w:pPr>
              <w:spacing w:line="288" w:lineRule="auto"/>
            </w:pPr>
            <w:r>
              <w:t>“</w:t>
            </w:r>
            <w:r w:rsidR="47B22DDC" w:rsidRPr="49BEB329">
              <w:rPr>
                <w:lang w:val="vi-VN"/>
              </w:rPr>
              <w:t>Wireless 2.4G</w:t>
            </w:r>
            <w:r>
              <w:t>”</w:t>
            </w:r>
            <w:r w:rsidR="47B22DDC" w:rsidRPr="49BEB329">
              <w:rPr>
                <w:lang w:val="vi-VN"/>
              </w:rPr>
              <w:t xml:space="preserve">, </w:t>
            </w:r>
            <w:r>
              <w:t>“</w:t>
            </w:r>
            <w:r w:rsidR="47B22DDC" w:rsidRPr="49BEB329">
              <w:rPr>
                <w:lang w:val="vi-VN"/>
              </w:rPr>
              <w:t>Wireless 5G</w:t>
            </w:r>
            <w:r>
              <w:t>”</w:t>
            </w:r>
          </w:p>
        </w:tc>
      </w:tr>
      <w:tr w:rsidR="00AE41B3" w:rsidRPr="00C37D99" w14:paraId="1BB40746"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FB8C2A6" w14:textId="785F2134" w:rsidR="00AE41B3" w:rsidRPr="00C37D99" w:rsidRDefault="0DDC0615" w:rsidP="00AE41B3">
            <w:pPr>
              <w:spacing w:line="288" w:lineRule="auto"/>
              <w:rPr>
                <w:lang w:eastAsia="en-AU"/>
              </w:rPr>
            </w:pPr>
            <w:r w:rsidRPr="49BEB329">
              <w:rPr>
                <w:lang w:eastAsia="en-AU"/>
              </w:rPr>
              <w:t>4</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104154" w14:textId="1450D923" w:rsidR="00AE41B3" w:rsidRPr="00C37D99" w:rsidRDefault="00AE41B3" w:rsidP="00AE41B3">
            <w:pPr>
              <w:spacing w:line="288" w:lineRule="auto"/>
              <w:rPr>
                <w:lang w:val="vi-VN"/>
              </w:rPr>
            </w:pPr>
            <w:r>
              <w:rPr>
                <w:lang w:eastAsia="en-AU"/>
              </w:rPr>
              <w:t>channel</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50A72A5A" w14:textId="7CA6D50D" w:rsidR="00AE41B3" w:rsidRPr="00C37D99" w:rsidRDefault="00AE41B3" w:rsidP="00AE41B3">
            <w:pPr>
              <w:tabs>
                <w:tab w:val="left" w:pos="923"/>
              </w:tabs>
              <w:spacing w:line="288" w:lineRule="auto"/>
              <w:rPr>
                <w:lang w:eastAsia="en-AU"/>
              </w:rPr>
            </w:pPr>
            <w:r w:rsidRPr="004624AC">
              <w:rPr>
                <w:lang w:eastAsia="en-AU"/>
              </w:rPr>
              <w:t>Optional</w:t>
            </w:r>
          </w:p>
        </w:tc>
        <w:tc>
          <w:tcPr>
            <w:tcW w:w="900" w:type="dxa"/>
            <w:tcBorders>
              <w:top w:val="single" w:sz="4" w:space="0" w:color="auto"/>
              <w:left w:val="nil"/>
              <w:bottom w:val="single" w:sz="4" w:space="0" w:color="auto"/>
              <w:right w:val="single" w:sz="4" w:space="0" w:color="auto"/>
            </w:tcBorders>
          </w:tcPr>
          <w:p w14:paraId="38109BD5" w14:textId="27483C8D" w:rsidR="00AE41B3" w:rsidRPr="00C37D99" w:rsidRDefault="00AE41B3" w:rsidP="00AE41B3">
            <w:pPr>
              <w:spacing w:line="288" w:lineRule="auto"/>
              <w:rPr>
                <w:lang w:val="vi-VN" w:eastAsia="en-AU"/>
              </w:rPr>
            </w:pPr>
            <w:r>
              <w:rPr>
                <w:lang w:eastAsia="en-AU"/>
              </w:rPr>
              <w:t>Integer</w:t>
            </w:r>
          </w:p>
        </w:tc>
        <w:tc>
          <w:tcPr>
            <w:tcW w:w="1274" w:type="dxa"/>
            <w:tcBorders>
              <w:top w:val="single" w:sz="4" w:space="0" w:color="auto"/>
              <w:left w:val="single" w:sz="4" w:space="0" w:color="auto"/>
              <w:bottom w:val="single" w:sz="4" w:space="0" w:color="auto"/>
              <w:right w:val="single" w:sz="4" w:space="0" w:color="auto"/>
            </w:tcBorders>
            <w:vAlign w:val="center"/>
          </w:tcPr>
          <w:p w14:paraId="70370BC0" w14:textId="77777777" w:rsidR="00AE41B3" w:rsidRPr="00C37D99" w:rsidRDefault="00AE41B3" w:rsidP="00AE41B3">
            <w:pPr>
              <w:pStyle w:val="ListParagraph"/>
              <w:spacing w:line="288" w:lineRule="auto"/>
              <w:ind w:left="0"/>
              <w:rPr>
                <w:sz w:val="24"/>
                <w:szCs w:val="24"/>
                <w:lang w:val="vi-VN" w:eastAsia="en-AU"/>
              </w:rPr>
            </w:pP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CAA8A2" w14:textId="77777777" w:rsidR="00AE41B3" w:rsidRPr="00C37D99" w:rsidRDefault="00AE41B3" w:rsidP="00AE41B3">
            <w:pPr>
              <w:spacing w:line="288" w:lineRule="auto"/>
              <w:rPr>
                <w:lang w:val="vi-VN" w:eastAsia="en-AU"/>
              </w:rPr>
            </w:pPr>
          </w:p>
        </w:tc>
      </w:tr>
      <w:tr w:rsidR="00AE41B3" w:rsidRPr="00C37D99" w14:paraId="40CAA582"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1E3E5F4" w14:textId="08C5F554" w:rsidR="00AE41B3" w:rsidRPr="00C37D99" w:rsidRDefault="14654100" w:rsidP="00AE41B3">
            <w:pPr>
              <w:spacing w:line="288" w:lineRule="auto"/>
              <w:rPr>
                <w:lang w:eastAsia="en-AU"/>
              </w:rPr>
            </w:pPr>
            <w:r w:rsidRPr="49BEB329">
              <w:rPr>
                <w:lang w:eastAsia="en-AU"/>
              </w:rPr>
              <w:t>5</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F99FE7" w14:textId="22250CAA" w:rsidR="00AE41B3" w:rsidRPr="00C37D99" w:rsidRDefault="0003673C" w:rsidP="00AE41B3">
            <w:pPr>
              <w:spacing w:line="288" w:lineRule="auto"/>
              <w:rPr>
                <w:lang w:val="vi-VN"/>
              </w:rPr>
            </w:pPr>
            <w:r>
              <w:rPr>
                <w:lang w:eastAsia="en-AU"/>
              </w:rPr>
              <w:t>b</w:t>
            </w:r>
            <w:r w:rsidR="00AE41B3">
              <w:rPr>
                <w:lang w:eastAsia="en-AU"/>
              </w:rPr>
              <w:t>andwidth</w:t>
            </w:r>
          </w:p>
        </w:tc>
        <w:tc>
          <w:tcPr>
            <w:tcW w:w="1512" w:type="dxa"/>
            <w:tcBorders>
              <w:top w:val="single" w:sz="4" w:space="0" w:color="auto"/>
              <w:left w:val="nil"/>
              <w:bottom w:val="single" w:sz="4" w:space="0" w:color="auto"/>
              <w:right w:val="single" w:sz="4" w:space="0" w:color="auto"/>
            </w:tcBorders>
            <w:shd w:val="clear" w:color="auto" w:fill="auto"/>
            <w:noWrap/>
          </w:tcPr>
          <w:p w14:paraId="397827BA" w14:textId="4DC3B1DB" w:rsidR="00AE41B3" w:rsidRPr="00C37D99" w:rsidRDefault="00AE41B3" w:rsidP="00AE41B3">
            <w:pPr>
              <w:tabs>
                <w:tab w:val="left" w:pos="923"/>
              </w:tabs>
              <w:spacing w:line="288" w:lineRule="auto"/>
              <w:rPr>
                <w:lang w:eastAsia="en-AU"/>
              </w:rPr>
            </w:pPr>
            <w:r w:rsidRPr="00941BF9">
              <w:rPr>
                <w:lang w:eastAsia="en-AU"/>
              </w:rPr>
              <w:t>Optional</w:t>
            </w:r>
          </w:p>
        </w:tc>
        <w:tc>
          <w:tcPr>
            <w:tcW w:w="900" w:type="dxa"/>
            <w:tcBorders>
              <w:top w:val="single" w:sz="4" w:space="0" w:color="auto"/>
              <w:left w:val="nil"/>
              <w:bottom w:val="single" w:sz="4" w:space="0" w:color="auto"/>
              <w:right w:val="single" w:sz="4" w:space="0" w:color="auto"/>
            </w:tcBorders>
          </w:tcPr>
          <w:p w14:paraId="5198D6FF" w14:textId="678B0356" w:rsidR="00AE41B3" w:rsidRPr="00C37D99" w:rsidRDefault="00AE41B3" w:rsidP="00AE41B3">
            <w:pPr>
              <w:spacing w:line="288" w:lineRule="auto"/>
              <w:rPr>
                <w:lang w:val="vi-VN" w:eastAsia="en-AU"/>
              </w:rPr>
            </w:pPr>
            <w:r>
              <w:rPr>
                <w:lang w:eastAsia="en-AU"/>
              </w:rPr>
              <w:t>Integer</w:t>
            </w:r>
          </w:p>
        </w:tc>
        <w:tc>
          <w:tcPr>
            <w:tcW w:w="1274" w:type="dxa"/>
            <w:tcBorders>
              <w:top w:val="single" w:sz="4" w:space="0" w:color="auto"/>
              <w:left w:val="single" w:sz="4" w:space="0" w:color="auto"/>
              <w:bottom w:val="single" w:sz="4" w:space="0" w:color="auto"/>
              <w:right w:val="single" w:sz="4" w:space="0" w:color="auto"/>
            </w:tcBorders>
            <w:vAlign w:val="center"/>
          </w:tcPr>
          <w:p w14:paraId="6F7CD8F7" w14:textId="77777777" w:rsidR="00AE41B3" w:rsidRPr="00C37D99" w:rsidRDefault="00AE41B3" w:rsidP="00AE41B3">
            <w:pPr>
              <w:pStyle w:val="ListParagraph"/>
              <w:spacing w:line="288" w:lineRule="auto"/>
              <w:ind w:left="0"/>
              <w:rPr>
                <w:sz w:val="24"/>
                <w:szCs w:val="24"/>
                <w:lang w:val="vi-VN" w:eastAsia="en-AU"/>
              </w:rPr>
            </w:pP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9C5DE3" w14:textId="77777777" w:rsidR="00AE41B3" w:rsidRPr="00C37D99" w:rsidRDefault="00AE41B3" w:rsidP="00AE41B3">
            <w:pPr>
              <w:spacing w:line="288" w:lineRule="auto"/>
              <w:rPr>
                <w:lang w:val="vi-VN" w:eastAsia="en-AU"/>
              </w:rPr>
            </w:pPr>
          </w:p>
        </w:tc>
      </w:tr>
      <w:tr w:rsidR="00AE41B3" w:rsidRPr="00C37D99" w14:paraId="4241B009"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286F773" w14:textId="74419B8B" w:rsidR="00AE41B3" w:rsidRPr="00C37D99" w:rsidRDefault="14654100" w:rsidP="00AE41B3">
            <w:pPr>
              <w:spacing w:line="288" w:lineRule="auto"/>
              <w:rPr>
                <w:lang w:eastAsia="en-AU"/>
              </w:rPr>
            </w:pPr>
            <w:r w:rsidRPr="49BEB329">
              <w:rPr>
                <w:lang w:eastAsia="en-AU"/>
              </w:rPr>
              <w:t>6</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FE61F" w14:textId="719746FE" w:rsidR="00AE41B3" w:rsidRPr="00C37D99" w:rsidRDefault="00AE41B3" w:rsidP="00AE41B3">
            <w:pPr>
              <w:spacing w:line="288" w:lineRule="auto"/>
              <w:rPr>
                <w:lang w:val="vi-VN"/>
              </w:rPr>
            </w:pPr>
            <w:r>
              <w:rPr>
                <w:lang w:eastAsia="en-AU"/>
              </w:rPr>
              <w:t>country</w:t>
            </w:r>
          </w:p>
        </w:tc>
        <w:tc>
          <w:tcPr>
            <w:tcW w:w="1512" w:type="dxa"/>
            <w:tcBorders>
              <w:top w:val="single" w:sz="4" w:space="0" w:color="auto"/>
              <w:left w:val="nil"/>
              <w:bottom w:val="single" w:sz="4" w:space="0" w:color="auto"/>
              <w:right w:val="single" w:sz="4" w:space="0" w:color="auto"/>
            </w:tcBorders>
            <w:shd w:val="clear" w:color="auto" w:fill="auto"/>
            <w:noWrap/>
          </w:tcPr>
          <w:p w14:paraId="48BC0A1A" w14:textId="538B8332" w:rsidR="00AE41B3" w:rsidRPr="00C37D99" w:rsidRDefault="00AE41B3" w:rsidP="00AE41B3">
            <w:pPr>
              <w:tabs>
                <w:tab w:val="left" w:pos="923"/>
              </w:tabs>
              <w:spacing w:line="288" w:lineRule="auto"/>
              <w:rPr>
                <w:lang w:eastAsia="en-AU"/>
              </w:rPr>
            </w:pPr>
            <w:r w:rsidRPr="00941BF9">
              <w:rPr>
                <w:lang w:eastAsia="en-AU"/>
              </w:rPr>
              <w:t>Optional</w:t>
            </w:r>
          </w:p>
        </w:tc>
        <w:tc>
          <w:tcPr>
            <w:tcW w:w="900" w:type="dxa"/>
            <w:tcBorders>
              <w:top w:val="single" w:sz="4" w:space="0" w:color="auto"/>
              <w:left w:val="nil"/>
              <w:bottom w:val="single" w:sz="4" w:space="0" w:color="auto"/>
              <w:right w:val="single" w:sz="4" w:space="0" w:color="auto"/>
            </w:tcBorders>
          </w:tcPr>
          <w:p w14:paraId="70DC754A" w14:textId="2A34F7FF" w:rsidR="00AE41B3" w:rsidRPr="00C37D99" w:rsidRDefault="00AE41B3" w:rsidP="00AE41B3">
            <w:pPr>
              <w:spacing w:line="288" w:lineRule="auto"/>
              <w:rPr>
                <w:lang w:val="vi-VN" w:eastAsia="en-AU"/>
              </w:rPr>
            </w:pPr>
            <w:r>
              <w:rPr>
                <w:lang w:eastAsia="en-AU"/>
              </w:rPr>
              <w:t>String</w:t>
            </w:r>
          </w:p>
        </w:tc>
        <w:tc>
          <w:tcPr>
            <w:tcW w:w="1274" w:type="dxa"/>
            <w:tcBorders>
              <w:top w:val="single" w:sz="4" w:space="0" w:color="auto"/>
              <w:left w:val="single" w:sz="4" w:space="0" w:color="auto"/>
              <w:bottom w:val="single" w:sz="4" w:space="0" w:color="auto"/>
              <w:right w:val="single" w:sz="4" w:space="0" w:color="auto"/>
            </w:tcBorders>
            <w:vAlign w:val="center"/>
          </w:tcPr>
          <w:p w14:paraId="548C7CA9" w14:textId="4D1ABB84" w:rsidR="00AE41B3" w:rsidRPr="00C37D99" w:rsidRDefault="00AE41B3" w:rsidP="00AE41B3">
            <w:pPr>
              <w:pStyle w:val="ListParagraph"/>
              <w:spacing w:line="288" w:lineRule="auto"/>
              <w:ind w:left="0"/>
              <w:rPr>
                <w:sz w:val="24"/>
                <w:szCs w:val="24"/>
                <w:lang w:val="vi-VN" w:eastAsia="en-AU"/>
              </w:rPr>
            </w:pPr>
            <w:r>
              <w:rPr>
                <w:lang w:eastAsia="en-AU"/>
              </w:rPr>
              <w:t>16</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974513" w14:textId="77777777" w:rsidR="00AE41B3" w:rsidRPr="00C37D99" w:rsidRDefault="00AE41B3" w:rsidP="00AE41B3">
            <w:pPr>
              <w:spacing w:line="288" w:lineRule="auto"/>
              <w:rPr>
                <w:lang w:val="vi-VN" w:eastAsia="en-AU"/>
              </w:rPr>
            </w:pPr>
          </w:p>
        </w:tc>
      </w:tr>
      <w:tr w:rsidR="00AE41B3" w:rsidRPr="00C37D99" w14:paraId="49A1AA57"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18B0444" w14:textId="76E002F6" w:rsidR="00AE41B3" w:rsidRPr="00C37D99" w:rsidRDefault="267135CB" w:rsidP="00AE41B3">
            <w:pPr>
              <w:spacing w:line="288" w:lineRule="auto"/>
              <w:rPr>
                <w:lang w:eastAsia="en-AU"/>
              </w:rPr>
            </w:pPr>
            <w:r w:rsidRPr="49BEB329">
              <w:rPr>
                <w:lang w:eastAsia="en-AU"/>
              </w:rPr>
              <w:t>7</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2F7134" w14:textId="198746F4" w:rsidR="00AE41B3" w:rsidRPr="00C37D99" w:rsidRDefault="00AE41B3" w:rsidP="00AE41B3">
            <w:pPr>
              <w:spacing w:line="288" w:lineRule="auto"/>
              <w:rPr>
                <w:lang w:val="vi-VN"/>
              </w:rPr>
            </w:pPr>
            <w:r>
              <w:rPr>
                <w:lang w:eastAsia="en-AU"/>
              </w:rPr>
              <w:t>autoChannelTimer</w:t>
            </w:r>
          </w:p>
        </w:tc>
        <w:tc>
          <w:tcPr>
            <w:tcW w:w="1512" w:type="dxa"/>
            <w:tcBorders>
              <w:top w:val="single" w:sz="4" w:space="0" w:color="auto"/>
              <w:left w:val="nil"/>
              <w:bottom w:val="single" w:sz="4" w:space="0" w:color="auto"/>
              <w:right w:val="single" w:sz="4" w:space="0" w:color="auto"/>
            </w:tcBorders>
            <w:shd w:val="clear" w:color="auto" w:fill="auto"/>
            <w:noWrap/>
          </w:tcPr>
          <w:p w14:paraId="5016C330" w14:textId="75B9C9CA" w:rsidR="00AE41B3" w:rsidRPr="00C37D99" w:rsidRDefault="00AE41B3" w:rsidP="00AE41B3">
            <w:pPr>
              <w:tabs>
                <w:tab w:val="left" w:pos="923"/>
              </w:tabs>
              <w:spacing w:line="288" w:lineRule="auto"/>
              <w:rPr>
                <w:lang w:eastAsia="en-AU"/>
              </w:rPr>
            </w:pPr>
            <w:r w:rsidRPr="00941BF9">
              <w:rPr>
                <w:lang w:eastAsia="en-AU"/>
              </w:rPr>
              <w:t>Optional</w:t>
            </w:r>
          </w:p>
        </w:tc>
        <w:tc>
          <w:tcPr>
            <w:tcW w:w="900" w:type="dxa"/>
            <w:tcBorders>
              <w:top w:val="single" w:sz="4" w:space="0" w:color="auto"/>
              <w:left w:val="nil"/>
              <w:bottom w:val="single" w:sz="4" w:space="0" w:color="auto"/>
              <w:right w:val="single" w:sz="4" w:space="0" w:color="auto"/>
            </w:tcBorders>
          </w:tcPr>
          <w:p w14:paraId="144AE67A" w14:textId="737F51B3" w:rsidR="00AE41B3" w:rsidRPr="00C37D99" w:rsidRDefault="00AE41B3" w:rsidP="00AE41B3">
            <w:pPr>
              <w:spacing w:line="288" w:lineRule="auto"/>
              <w:rPr>
                <w:lang w:val="vi-VN" w:eastAsia="en-AU"/>
              </w:rPr>
            </w:pPr>
            <w:r>
              <w:rPr>
                <w:lang w:eastAsia="en-AU"/>
              </w:rPr>
              <w:t>Integer</w:t>
            </w:r>
          </w:p>
        </w:tc>
        <w:tc>
          <w:tcPr>
            <w:tcW w:w="1274" w:type="dxa"/>
            <w:tcBorders>
              <w:top w:val="single" w:sz="4" w:space="0" w:color="auto"/>
              <w:left w:val="single" w:sz="4" w:space="0" w:color="auto"/>
              <w:bottom w:val="single" w:sz="4" w:space="0" w:color="auto"/>
              <w:right w:val="single" w:sz="4" w:space="0" w:color="auto"/>
            </w:tcBorders>
            <w:vAlign w:val="center"/>
          </w:tcPr>
          <w:p w14:paraId="1878883A" w14:textId="77777777" w:rsidR="00AE41B3" w:rsidRPr="00C37D99" w:rsidRDefault="00AE41B3" w:rsidP="00AE41B3">
            <w:pPr>
              <w:pStyle w:val="ListParagraph"/>
              <w:spacing w:line="288" w:lineRule="auto"/>
              <w:ind w:left="0"/>
              <w:rPr>
                <w:sz w:val="24"/>
                <w:szCs w:val="24"/>
                <w:lang w:val="vi-VN" w:eastAsia="en-AU"/>
              </w:rPr>
            </w:pP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0ECB7F" w14:textId="77777777" w:rsidR="00AE41B3" w:rsidRPr="00C37D99" w:rsidRDefault="00AE41B3" w:rsidP="00AE41B3">
            <w:pPr>
              <w:spacing w:line="288" w:lineRule="auto"/>
              <w:rPr>
                <w:lang w:val="vi-VN" w:eastAsia="en-AU"/>
              </w:rPr>
            </w:pPr>
          </w:p>
        </w:tc>
      </w:tr>
      <w:tr w:rsidR="00AE41B3" w:rsidRPr="00C37D99" w14:paraId="62326AE9"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E400257" w14:textId="3394E802" w:rsidR="00AE41B3" w:rsidRPr="00C37D99" w:rsidRDefault="267135CB" w:rsidP="00AE41B3">
            <w:pPr>
              <w:spacing w:line="288" w:lineRule="auto"/>
              <w:rPr>
                <w:lang w:eastAsia="en-AU"/>
              </w:rPr>
            </w:pPr>
            <w:r w:rsidRPr="49BEB329">
              <w:rPr>
                <w:lang w:eastAsia="en-AU"/>
              </w:rPr>
              <w:t>8</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A67834" w14:textId="7EE7E613" w:rsidR="00AE41B3" w:rsidRPr="00C37D99" w:rsidRDefault="00AE41B3" w:rsidP="00AE41B3">
            <w:pPr>
              <w:spacing w:line="288" w:lineRule="auto"/>
              <w:rPr>
                <w:lang w:val="vi-VN"/>
              </w:rPr>
            </w:pPr>
            <w:r>
              <w:rPr>
                <w:lang w:eastAsia="en-AU"/>
              </w:rPr>
              <w:t>transmitPower</w:t>
            </w:r>
          </w:p>
        </w:tc>
        <w:tc>
          <w:tcPr>
            <w:tcW w:w="1512" w:type="dxa"/>
            <w:tcBorders>
              <w:top w:val="single" w:sz="4" w:space="0" w:color="auto"/>
              <w:left w:val="nil"/>
              <w:bottom w:val="single" w:sz="4" w:space="0" w:color="auto"/>
              <w:right w:val="single" w:sz="4" w:space="0" w:color="auto"/>
            </w:tcBorders>
            <w:shd w:val="clear" w:color="auto" w:fill="auto"/>
            <w:noWrap/>
          </w:tcPr>
          <w:p w14:paraId="355E505D" w14:textId="21725786" w:rsidR="00AE41B3" w:rsidRPr="00C37D99" w:rsidRDefault="00AE41B3" w:rsidP="00AE41B3">
            <w:pPr>
              <w:tabs>
                <w:tab w:val="left" w:pos="923"/>
              </w:tabs>
              <w:spacing w:line="288" w:lineRule="auto"/>
              <w:rPr>
                <w:lang w:eastAsia="en-AU"/>
              </w:rPr>
            </w:pPr>
            <w:r w:rsidRPr="00941BF9">
              <w:rPr>
                <w:lang w:eastAsia="en-AU"/>
              </w:rPr>
              <w:t>Optional</w:t>
            </w:r>
          </w:p>
        </w:tc>
        <w:tc>
          <w:tcPr>
            <w:tcW w:w="900" w:type="dxa"/>
            <w:tcBorders>
              <w:top w:val="single" w:sz="4" w:space="0" w:color="auto"/>
              <w:left w:val="nil"/>
              <w:bottom w:val="single" w:sz="4" w:space="0" w:color="auto"/>
              <w:right w:val="single" w:sz="4" w:space="0" w:color="auto"/>
            </w:tcBorders>
          </w:tcPr>
          <w:p w14:paraId="7E3DC1B8" w14:textId="3A946375" w:rsidR="00AE41B3" w:rsidRPr="00C37D99" w:rsidRDefault="00AE41B3" w:rsidP="00AE41B3">
            <w:pPr>
              <w:spacing w:line="288" w:lineRule="auto"/>
              <w:rPr>
                <w:lang w:val="vi-VN" w:eastAsia="en-AU"/>
              </w:rPr>
            </w:pPr>
            <w:r>
              <w:rPr>
                <w:lang w:eastAsia="en-AU"/>
              </w:rPr>
              <w:t>Integer</w:t>
            </w:r>
          </w:p>
        </w:tc>
        <w:tc>
          <w:tcPr>
            <w:tcW w:w="1274" w:type="dxa"/>
            <w:tcBorders>
              <w:top w:val="single" w:sz="4" w:space="0" w:color="auto"/>
              <w:left w:val="single" w:sz="4" w:space="0" w:color="auto"/>
              <w:bottom w:val="single" w:sz="4" w:space="0" w:color="auto"/>
              <w:right w:val="single" w:sz="4" w:space="0" w:color="auto"/>
            </w:tcBorders>
            <w:vAlign w:val="center"/>
          </w:tcPr>
          <w:p w14:paraId="223DAA0E" w14:textId="77777777" w:rsidR="00AE41B3" w:rsidRPr="00C37D99" w:rsidRDefault="00AE41B3" w:rsidP="00AE41B3">
            <w:pPr>
              <w:pStyle w:val="ListParagraph"/>
              <w:spacing w:line="288" w:lineRule="auto"/>
              <w:ind w:left="0"/>
              <w:rPr>
                <w:sz w:val="24"/>
                <w:szCs w:val="24"/>
                <w:lang w:val="vi-VN" w:eastAsia="en-AU"/>
              </w:rPr>
            </w:pP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B19874" w14:textId="77777777" w:rsidR="00AE41B3" w:rsidRPr="00C37D99" w:rsidRDefault="00AE41B3" w:rsidP="00AE41B3">
            <w:pPr>
              <w:spacing w:line="288" w:lineRule="auto"/>
              <w:rPr>
                <w:lang w:val="vi-VN" w:eastAsia="en-AU"/>
              </w:rPr>
            </w:pPr>
          </w:p>
        </w:tc>
      </w:tr>
    </w:tbl>
    <w:p w14:paraId="504BB081" w14:textId="77777777" w:rsidR="00AE41B3" w:rsidRPr="00C37D99" w:rsidRDefault="00AE41B3" w:rsidP="00AE41B3">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2070"/>
        <w:gridCol w:w="1440"/>
        <w:gridCol w:w="1530"/>
        <w:gridCol w:w="1260"/>
        <w:gridCol w:w="2250"/>
      </w:tblGrid>
      <w:tr w:rsidR="00AE41B3" w:rsidRPr="00C37D99" w14:paraId="693F23C6" w14:textId="77777777" w:rsidTr="00E32F45">
        <w:trPr>
          <w:trHeight w:val="255"/>
        </w:trPr>
        <w:tc>
          <w:tcPr>
            <w:tcW w:w="625" w:type="dxa"/>
            <w:vAlign w:val="center"/>
          </w:tcPr>
          <w:p w14:paraId="02BF2D05" w14:textId="77777777" w:rsidR="00AE41B3" w:rsidRPr="00C37D99" w:rsidRDefault="00AE41B3" w:rsidP="00E32F45">
            <w:pPr>
              <w:spacing w:line="288" w:lineRule="auto"/>
              <w:rPr>
                <w:b/>
                <w:bCs/>
                <w:lang w:eastAsia="en-AU"/>
              </w:rPr>
            </w:pPr>
            <w:r w:rsidRPr="00C37D99">
              <w:rPr>
                <w:b/>
                <w:bCs/>
                <w:lang w:eastAsia="en-AU"/>
              </w:rPr>
              <w:t>No</w:t>
            </w:r>
          </w:p>
        </w:tc>
        <w:tc>
          <w:tcPr>
            <w:tcW w:w="2070" w:type="dxa"/>
            <w:shd w:val="clear" w:color="auto" w:fill="auto"/>
            <w:noWrap/>
            <w:vAlign w:val="center"/>
          </w:tcPr>
          <w:p w14:paraId="7B2EB85C" w14:textId="77777777" w:rsidR="00AE41B3" w:rsidRPr="00C37D99" w:rsidRDefault="00AE41B3" w:rsidP="00E32F45">
            <w:pPr>
              <w:spacing w:line="288" w:lineRule="auto"/>
              <w:rPr>
                <w:b/>
                <w:bCs/>
                <w:lang w:eastAsia="en-AU"/>
              </w:rPr>
            </w:pPr>
            <w:r w:rsidRPr="00C37D99">
              <w:rPr>
                <w:b/>
                <w:bCs/>
                <w:lang w:eastAsia="en-AU"/>
              </w:rPr>
              <w:t>Parameter</w:t>
            </w:r>
          </w:p>
        </w:tc>
        <w:tc>
          <w:tcPr>
            <w:tcW w:w="1440" w:type="dxa"/>
            <w:shd w:val="clear" w:color="auto" w:fill="auto"/>
            <w:noWrap/>
            <w:vAlign w:val="center"/>
          </w:tcPr>
          <w:p w14:paraId="4A638D52" w14:textId="77777777" w:rsidR="00AE41B3" w:rsidRPr="00C37D99" w:rsidRDefault="00AE41B3" w:rsidP="00E32F45">
            <w:pPr>
              <w:spacing w:line="288" w:lineRule="auto"/>
              <w:rPr>
                <w:b/>
                <w:bCs/>
                <w:lang w:eastAsia="en-AU"/>
              </w:rPr>
            </w:pPr>
            <w:r w:rsidRPr="00C37D99">
              <w:rPr>
                <w:b/>
                <w:bCs/>
                <w:lang w:eastAsia="en-AU"/>
              </w:rPr>
              <w:t>Mandatory</w:t>
            </w:r>
          </w:p>
        </w:tc>
        <w:tc>
          <w:tcPr>
            <w:tcW w:w="1530" w:type="dxa"/>
          </w:tcPr>
          <w:p w14:paraId="683162EC" w14:textId="77777777" w:rsidR="00AE41B3" w:rsidRPr="00C37D99" w:rsidRDefault="00AE41B3" w:rsidP="00E32F45">
            <w:pPr>
              <w:spacing w:line="288" w:lineRule="auto"/>
              <w:rPr>
                <w:b/>
                <w:bCs/>
                <w:lang w:eastAsia="en-AU"/>
              </w:rPr>
            </w:pPr>
            <w:r w:rsidRPr="00C37D99">
              <w:rPr>
                <w:b/>
                <w:bCs/>
                <w:lang w:eastAsia="en-AU"/>
              </w:rPr>
              <w:t>Type</w:t>
            </w:r>
          </w:p>
        </w:tc>
        <w:tc>
          <w:tcPr>
            <w:tcW w:w="1260" w:type="dxa"/>
            <w:vAlign w:val="center"/>
          </w:tcPr>
          <w:p w14:paraId="49ACD34C" w14:textId="77777777" w:rsidR="00AE41B3" w:rsidRPr="00C37D99" w:rsidRDefault="00AE41B3" w:rsidP="00E32F45">
            <w:pPr>
              <w:spacing w:line="288" w:lineRule="auto"/>
              <w:rPr>
                <w:b/>
                <w:bCs/>
                <w:lang w:eastAsia="en-AU"/>
              </w:rPr>
            </w:pPr>
            <w:r w:rsidRPr="00C37D99">
              <w:rPr>
                <w:b/>
                <w:bCs/>
                <w:lang w:eastAsia="en-AU"/>
              </w:rPr>
              <w:t>Max length</w:t>
            </w:r>
          </w:p>
        </w:tc>
        <w:tc>
          <w:tcPr>
            <w:tcW w:w="2250" w:type="dxa"/>
            <w:shd w:val="clear" w:color="auto" w:fill="auto"/>
            <w:noWrap/>
            <w:vAlign w:val="center"/>
          </w:tcPr>
          <w:p w14:paraId="0632E31B" w14:textId="77777777" w:rsidR="00AE41B3" w:rsidRPr="00C37D99" w:rsidRDefault="00AE41B3" w:rsidP="00E32F45">
            <w:pPr>
              <w:spacing w:line="288" w:lineRule="auto"/>
              <w:rPr>
                <w:b/>
                <w:bCs/>
                <w:lang w:eastAsia="en-AU"/>
              </w:rPr>
            </w:pPr>
            <w:r w:rsidRPr="00C37D99">
              <w:rPr>
                <w:b/>
                <w:bCs/>
                <w:lang w:eastAsia="en-AU"/>
              </w:rPr>
              <w:t>Meaning</w:t>
            </w:r>
          </w:p>
        </w:tc>
      </w:tr>
      <w:tr w:rsidR="00AE41B3" w:rsidRPr="00C37D99" w14:paraId="67405063" w14:textId="77777777" w:rsidTr="00E32F45">
        <w:trPr>
          <w:trHeight w:val="255"/>
        </w:trPr>
        <w:tc>
          <w:tcPr>
            <w:tcW w:w="625" w:type="dxa"/>
            <w:vAlign w:val="center"/>
          </w:tcPr>
          <w:p w14:paraId="364C6023" w14:textId="77777777" w:rsidR="00AE41B3" w:rsidRPr="00C37D99" w:rsidRDefault="00AE41B3" w:rsidP="00E32F45">
            <w:pPr>
              <w:spacing w:line="288" w:lineRule="auto"/>
              <w:rPr>
                <w:lang w:eastAsia="en-AU"/>
              </w:rPr>
            </w:pPr>
            <w:r w:rsidRPr="00C37D99">
              <w:rPr>
                <w:lang w:eastAsia="en-AU"/>
              </w:rPr>
              <w:t>1</w:t>
            </w:r>
          </w:p>
        </w:tc>
        <w:tc>
          <w:tcPr>
            <w:tcW w:w="2070" w:type="dxa"/>
            <w:shd w:val="clear" w:color="auto" w:fill="auto"/>
            <w:noWrap/>
            <w:vAlign w:val="center"/>
          </w:tcPr>
          <w:p w14:paraId="2B10E633" w14:textId="77777777" w:rsidR="00AE41B3" w:rsidRPr="00C37D99" w:rsidRDefault="00AE41B3" w:rsidP="00E32F45">
            <w:pPr>
              <w:spacing w:line="288" w:lineRule="auto"/>
              <w:rPr>
                <w:lang w:eastAsia="en-AU"/>
              </w:rPr>
            </w:pPr>
            <w:r w:rsidRPr="00C37D99">
              <w:rPr>
                <w:lang w:eastAsia="en-AU"/>
              </w:rPr>
              <w:t>errorCode</w:t>
            </w:r>
          </w:p>
        </w:tc>
        <w:tc>
          <w:tcPr>
            <w:tcW w:w="1440" w:type="dxa"/>
            <w:shd w:val="clear" w:color="auto" w:fill="auto"/>
            <w:noWrap/>
            <w:vAlign w:val="center"/>
          </w:tcPr>
          <w:p w14:paraId="425BF0F1" w14:textId="77777777" w:rsidR="00AE41B3" w:rsidRPr="00C37D99" w:rsidRDefault="00AE41B3" w:rsidP="00E32F45">
            <w:pPr>
              <w:spacing w:line="288" w:lineRule="auto"/>
              <w:rPr>
                <w:lang w:eastAsia="en-AU"/>
              </w:rPr>
            </w:pPr>
            <w:r w:rsidRPr="00C37D99">
              <w:rPr>
                <w:lang w:eastAsia="en-AU"/>
              </w:rPr>
              <w:t>Mandatory</w:t>
            </w:r>
          </w:p>
        </w:tc>
        <w:tc>
          <w:tcPr>
            <w:tcW w:w="1530" w:type="dxa"/>
          </w:tcPr>
          <w:p w14:paraId="5C373327" w14:textId="77777777" w:rsidR="00AE41B3" w:rsidRPr="00C37D99" w:rsidRDefault="00AE41B3" w:rsidP="00E32F45">
            <w:pPr>
              <w:spacing w:line="288" w:lineRule="auto"/>
              <w:rPr>
                <w:lang w:eastAsia="en-AU"/>
              </w:rPr>
            </w:pPr>
            <w:r w:rsidRPr="00C37D99">
              <w:rPr>
                <w:lang w:eastAsia="en-AU"/>
              </w:rPr>
              <w:t>String</w:t>
            </w:r>
          </w:p>
        </w:tc>
        <w:tc>
          <w:tcPr>
            <w:tcW w:w="1260" w:type="dxa"/>
            <w:vAlign w:val="center"/>
          </w:tcPr>
          <w:p w14:paraId="4CB244B2" w14:textId="77777777" w:rsidR="00AE41B3" w:rsidRPr="00C37D99" w:rsidRDefault="00AE41B3" w:rsidP="00E32F45">
            <w:pPr>
              <w:spacing w:line="288" w:lineRule="auto"/>
              <w:rPr>
                <w:lang w:eastAsia="en-AU"/>
              </w:rPr>
            </w:pPr>
            <w:r w:rsidRPr="00C37D99">
              <w:rPr>
                <w:lang w:eastAsia="en-AU"/>
              </w:rPr>
              <w:t>4</w:t>
            </w:r>
          </w:p>
        </w:tc>
        <w:tc>
          <w:tcPr>
            <w:tcW w:w="2250" w:type="dxa"/>
            <w:shd w:val="clear" w:color="auto" w:fill="auto"/>
            <w:noWrap/>
            <w:vAlign w:val="center"/>
          </w:tcPr>
          <w:p w14:paraId="6E023F39" w14:textId="77777777" w:rsidR="00AE41B3" w:rsidRPr="00C37D99" w:rsidRDefault="00AE41B3" w:rsidP="00E32F45">
            <w:pPr>
              <w:spacing w:line="288" w:lineRule="auto"/>
              <w:rPr>
                <w:lang w:eastAsia="en-AU"/>
              </w:rPr>
            </w:pPr>
            <w:r w:rsidRPr="00C37D99">
              <w:rPr>
                <w:lang w:eastAsia="en-AU"/>
              </w:rPr>
              <w:t>Mã lỗi</w:t>
            </w:r>
          </w:p>
        </w:tc>
      </w:tr>
      <w:tr w:rsidR="00AE41B3" w:rsidRPr="00C37D99" w14:paraId="6E98B4F8" w14:textId="77777777" w:rsidTr="00E32F45">
        <w:trPr>
          <w:trHeight w:val="255"/>
        </w:trPr>
        <w:tc>
          <w:tcPr>
            <w:tcW w:w="625" w:type="dxa"/>
            <w:vAlign w:val="center"/>
          </w:tcPr>
          <w:p w14:paraId="2958C859" w14:textId="77777777" w:rsidR="00AE41B3" w:rsidRPr="00C37D99" w:rsidRDefault="00AE41B3" w:rsidP="00E32F45">
            <w:pPr>
              <w:spacing w:line="288" w:lineRule="auto"/>
              <w:rPr>
                <w:lang w:eastAsia="en-AU"/>
              </w:rPr>
            </w:pPr>
            <w:r w:rsidRPr="00C37D99">
              <w:rPr>
                <w:lang w:eastAsia="en-AU"/>
              </w:rPr>
              <w:t>2</w:t>
            </w:r>
          </w:p>
        </w:tc>
        <w:tc>
          <w:tcPr>
            <w:tcW w:w="2070" w:type="dxa"/>
            <w:shd w:val="clear" w:color="auto" w:fill="auto"/>
            <w:noWrap/>
            <w:vAlign w:val="center"/>
          </w:tcPr>
          <w:p w14:paraId="4E0AC4C4" w14:textId="77777777" w:rsidR="00AE41B3" w:rsidRPr="00C37D99" w:rsidRDefault="00AE41B3" w:rsidP="00E32F45">
            <w:pPr>
              <w:spacing w:line="288" w:lineRule="auto"/>
              <w:rPr>
                <w:lang w:eastAsia="en-AU"/>
              </w:rPr>
            </w:pPr>
            <w:r w:rsidRPr="00C37D99">
              <w:rPr>
                <w:lang w:eastAsia="en-AU"/>
              </w:rPr>
              <w:t>errorMessage</w:t>
            </w:r>
          </w:p>
        </w:tc>
        <w:tc>
          <w:tcPr>
            <w:tcW w:w="1440" w:type="dxa"/>
            <w:shd w:val="clear" w:color="auto" w:fill="auto"/>
            <w:noWrap/>
            <w:vAlign w:val="center"/>
          </w:tcPr>
          <w:p w14:paraId="0E2B6328" w14:textId="77777777" w:rsidR="00AE41B3" w:rsidRPr="00C37D99" w:rsidRDefault="00AE41B3" w:rsidP="00E32F45">
            <w:pPr>
              <w:spacing w:line="288" w:lineRule="auto"/>
              <w:rPr>
                <w:lang w:eastAsia="en-AU"/>
              </w:rPr>
            </w:pPr>
            <w:r w:rsidRPr="00C37D99">
              <w:rPr>
                <w:lang w:eastAsia="en-AU"/>
              </w:rPr>
              <w:t>Optional</w:t>
            </w:r>
          </w:p>
        </w:tc>
        <w:tc>
          <w:tcPr>
            <w:tcW w:w="1530" w:type="dxa"/>
          </w:tcPr>
          <w:p w14:paraId="3187A1BD" w14:textId="77777777" w:rsidR="00AE41B3" w:rsidRPr="00C37D99" w:rsidRDefault="00AE41B3" w:rsidP="00E32F45">
            <w:pPr>
              <w:spacing w:line="288" w:lineRule="auto"/>
              <w:rPr>
                <w:lang w:eastAsia="en-AU"/>
              </w:rPr>
            </w:pPr>
            <w:r w:rsidRPr="00C37D99">
              <w:rPr>
                <w:lang w:eastAsia="en-AU"/>
              </w:rPr>
              <w:t>String</w:t>
            </w:r>
          </w:p>
        </w:tc>
        <w:tc>
          <w:tcPr>
            <w:tcW w:w="1260" w:type="dxa"/>
            <w:vAlign w:val="center"/>
          </w:tcPr>
          <w:p w14:paraId="3B54AFF2" w14:textId="77777777" w:rsidR="00AE41B3" w:rsidRPr="00C37D99" w:rsidRDefault="00AE41B3" w:rsidP="00E32F45">
            <w:pPr>
              <w:spacing w:line="288" w:lineRule="auto"/>
              <w:rPr>
                <w:lang w:eastAsia="en-AU"/>
              </w:rPr>
            </w:pPr>
            <w:r w:rsidRPr="00C37D99">
              <w:rPr>
                <w:lang w:eastAsia="en-AU"/>
              </w:rPr>
              <w:t>64</w:t>
            </w:r>
          </w:p>
        </w:tc>
        <w:tc>
          <w:tcPr>
            <w:tcW w:w="2250" w:type="dxa"/>
            <w:shd w:val="clear" w:color="auto" w:fill="auto"/>
            <w:noWrap/>
            <w:vAlign w:val="center"/>
          </w:tcPr>
          <w:p w14:paraId="3AEE9A0D" w14:textId="77777777" w:rsidR="00AE41B3" w:rsidRPr="00C37D99" w:rsidRDefault="00AE41B3" w:rsidP="00E32F45">
            <w:pPr>
              <w:spacing w:line="288" w:lineRule="auto"/>
              <w:rPr>
                <w:lang w:eastAsia="en-AU"/>
              </w:rPr>
            </w:pPr>
            <w:r w:rsidRPr="00C37D99">
              <w:rPr>
                <w:lang w:eastAsia="en-AU"/>
              </w:rPr>
              <w:t>Mô tả lỗi</w:t>
            </w:r>
          </w:p>
        </w:tc>
      </w:tr>
    </w:tbl>
    <w:p w14:paraId="3F545B38" w14:textId="77777777" w:rsidR="00AE41B3" w:rsidRPr="00C37D99" w:rsidRDefault="00AE41B3" w:rsidP="00AE41B3">
      <w:pPr>
        <w:pStyle w:val="Heading4"/>
        <w:spacing w:line="288" w:lineRule="auto"/>
        <w:rPr>
          <w:sz w:val="24"/>
          <w:szCs w:val="24"/>
        </w:rPr>
      </w:pPr>
      <w:r w:rsidRPr="00C37D99">
        <w:rPr>
          <w:sz w:val="24"/>
          <w:szCs w:val="24"/>
        </w:rPr>
        <w:lastRenderedPageBreak/>
        <w:t>Example</w:t>
      </w:r>
    </w:p>
    <w:p w14:paraId="223C59D9" w14:textId="77777777" w:rsidR="00AE41B3" w:rsidRPr="00C37D99" w:rsidRDefault="00AE41B3" w:rsidP="00AE41B3">
      <w:pPr>
        <w:spacing w:line="288" w:lineRule="auto"/>
        <w:rPr>
          <w:b/>
          <w:bCs/>
        </w:rPr>
      </w:pPr>
      <w:r w:rsidRPr="00C37D99">
        <w:rPr>
          <w:b/>
          <w:bCs/>
        </w:rPr>
        <w:t>Request:</w:t>
      </w:r>
    </w:p>
    <w:p w14:paraId="004F9FE5" w14:textId="523C2C1A" w:rsidR="00AE41B3" w:rsidRPr="00C37D99" w:rsidRDefault="00264697" w:rsidP="00AE41B3">
      <w:pPr>
        <w:pStyle w:val="HTMLPreformatted"/>
        <w:spacing w:line="288" w:lineRule="auto"/>
        <w:rPr>
          <w:rFonts w:ascii="Times New Roman" w:hAnsi="Times New Roman" w:cs="Times New Roman"/>
          <w:sz w:val="24"/>
          <w:szCs w:val="24"/>
        </w:rPr>
      </w:pPr>
      <w:r>
        <w:rPr>
          <w:rFonts w:ascii="Times New Roman" w:hAnsi="Times New Roman" w:cs="Times New Roman"/>
          <w:sz w:val="24"/>
          <w:szCs w:val="24"/>
        </w:rPr>
        <w:t>s</w:t>
      </w:r>
      <w:r w:rsidR="00AE41B3">
        <w:rPr>
          <w:rFonts w:ascii="Times New Roman" w:hAnsi="Times New Roman" w:cs="Times New Roman"/>
          <w:sz w:val="24"/>
          <w:szCs w:val="24"/>
        </w:rPr>
        <w:t>etWifiAdvance</w:t>
      </w:r>
      <w:r w:rsidR="00AE41B3" w:rsidRPr="00C37D99">
        <w:rPr>
          <w:rFonts w:ascii="Times New Roman" w:hAnsi="Times New Roman" w:cs="Times New Roman"/>
          <w:sz w:val="24"/>
          <w:szCs w:val="24"/>
        </w:rPr>
        <w:t xml:space="preserve"> (data);</w:t>
      </w:r>
    </w:p>
    <w:p w14:paraId="09B5C14D" w14:textId="77777777" w:rsidR="00AE41B3" w:rsidRDefault="00AE41B3" w:rsidP="00AE41B3">
      <w:pPr>
        <w:pStyle w:val="HTMLPreformatted"/>
        <w:spacing w:line="288" w:lineRule="auto"/>
        <w:rPr>
          <w:rFonts w:ascii="Times New Roman" w:hAnsi="Times New Roman" w:cs="Times New Roman"/>
          <w:sz w:val="24"/>
          <w:szCs w:val="24"/>
          <w:lang w:val="vi-VN"/>
        </w:rPr>
      </w:pP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p>
    <w:p w14:paraId="1CC567CA" w14:textId="77777777" w:rsidR="00AE41B3" w:rsidRPr="00C37D99" w:rsidRDefault="00AE41B3" w:rsidP="00AE41B3">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w:t>
      </w:r>
    </w:p>
    <w:p w14:paraId="5C2B76CE" w14:textId="77777777" w:rsidR="00AE41B3" w:rsidRPr="00C37D99" w:rsidRDefault="00AE41B3" w:rsidP="00AE41B3">
      <w:pPr>
        <w:spacing w:line="288" w:lineRule="auto"/>
        <w:ind w:left="720"/>
      </w:pPr>
      <w:r w:rsidRPr="00C37D99">
        <w:rPr>
          <w:lang w:val="vi-VN"/>
        </w:rPr>
        <w:t>“</w:t>
      </w:r>
      <w:r w:rsidRPr="00C37D99">
        <w:t>serialNumber”: “</w:t>
      </w:r>
      <w:r>
        <w:t>VNPT123456</w:t>
      </w:r>
      <w:r w:rsidRPr="00C37D99">
        <w:t>”,</w:t>
      </w:r>
    </w:p>
    <w:p w14:paraId="0A79A3E7" w14:textId="44FC37EB" w:rsidR="00AE41B3" w:rsidRDefault="00AE41B3" w:rsidP="00AE41B3">
      <w:pPr>
        <w:spacing w:line="288" w:lineRule="auto"/>
        <w:ind w:left="720"/>
      </w:pPr>
      <w:r w:rsidRPr="00C37D99">
        <w:t>“modelName”: “</w:t>
      </w:r>
      <w:r>
        <w:t>GW040H</w:t>
      </w:r>
      <w:r w:rsidRPr="00C37D99">
        <w:t>”</w:t>
      </w:r>
      <w:r>
        <w:t>,</w:t>
      </w:r>
    </w:p>
    <w:p w14:paraId="0D98027D" w14:textId="349AA35E" w:rsidR="49BEB329" w:rsidRDefault="0003673C" w:rsidP="0003673C">
      <w:pPr>
        <w:pStyle w:val="FirstLevelBullet"/>
        <w:spacing w:line="288" w:lineRule="auto"/>
        <w:ind w:firstLine="0"/>
        <w:rPr>
          <w:sz w:val="24"/>
          <w:szCs w:val="24"/>
        </w:rPr>
      </w:pPr>
      <w:r w:rsidRPr="00A54D5E">
        <w:rPr>
          <w:sz w:val="24"/>
          <w:szCs w:val="24"/>
        </w:rPr>
        <w:t>"</w:t>
      </w:r>
      <w:r w:rsidR="00857D35">
        <w:rPr>
          <w:sz w:val="24"/>
          <w:szCs w:val="24"/>
          <w:lang w:val="vi-VN"/>
        </w:rPr>
        <w:t>band</w:t>
      </w:r>
      <w:r>
        <w:rPr>
          <w:sz w:val="24"/>
          <w:szCs w:val="24"/>
        </w:rPr>
        <w:t>Type</w:t>
      </w:r>
      <w:r w:rsidRPr="00A54D5E">
        <w:rPr>
          <w:sz w:val="24"/>
          <w:szCs w:val="24"/>
        </w:rPr>
        <w:t>": "</w:t>
      </w:r>
      <w:r>
        <w:rPr>
          <w:sz w:val="24"/>
          <w:szCs w:val="24"/>
        </w:rPr>
        <w:t>Wireless 5G</w:t>
      </w:r>
      <w:r w:rsidRPr="00A54D5E">
        <w:rPr>
          <w:sz w:val="24"/>
          <w:szCs w:val="24"/>
        </w:rPr>
        <w:t>",</w:t>
      </w:r>
    </w:p>
    <w:p w14:paraId="07EF4B8F" w14:textId="77777777" w:rsidR="00AE41B3" w:rsidRDefault="00AE41B3" w:rsidP="00AE41B3">
      <w:pPr>
        <w:pStyle w:val="FirstLevelBullet"/>
        <w:spacing w:line="288" w:lineRule="auto"/>
        <w:ind w:firstLine="0"/>
        <w:rPr>
          <w:i/>
        </w:rPr>
      </w:pPr>
      <w:r w:rsidRPr="00A54D5E">
        <w:rPr>
          <w:sz w:val="24"/>
          <w:szCs w:val="24"/>
        </w:rPr>
        <w:t>"channel": 7,</w:t>
      </w:r>
    </w:p>
    <w:p w14:paraId="02325185" w14:textId="77777777" w:rsidR="00AE41B3" w:rsidRPr="00A54D5E" w:rsidRDefault="00AE41B3" w:rsidP="00AE41B3">
      <w:pPr>
        <w:pStyle w:val="FirstLevelBullet"/>
        <w:spacing w:line="288" w:lineRule="auto"/>
        <w:ind w:firstLine="0"/>
        <w:rPr>
          <w:i/>
        </w:rPr>
      </w:pPr>
      <w:r w:rsidRPr="00A54D5E">
        <w:rPr>
          <w:sz w:val="24"/>
          <w:szCs w:val="24"/>
        </w:rPr>
        <w:t>"bandwidth": 1,</w:t>
      </w:r>
    </w:p>
    <w:p w14:paraId="5F6E0101" w14:textId="77777777" w:rsidR="00AE41B3" w:rsidRPr="00A54D5E" w:rsidRDefault="00AE41B3" w:rsidP="00AE41B3">
      <w:pPr>
        <w:pStyle w:val="FirstLevelBullet"/>
        <w:spacing w:line="288" w:lineRule="auto"/>
        <w:ind w:firstLine="0"/>
        <w:rPr>
          <w:sz w:val="24"/>
          <w:szCs w:val="24"/>
        </w:rPr>
      </w:pPr>
      <w:r w:rsidRPr="00A54D5E">
        <w:rPr>
          <w:sz w:val="24"/>
          <w:szCs w:val="24"/>
        </w:rPr>
        <w:t>"country": "US/0",</w:t>
      </w:r>
    </w:p>
    <w:p w14:paraId="1A296B38" w14:textId="77777777" w:rsidR="00AE41B3" w:rsidRPr="00A54D5E" w:rsidRDefault="00AE41B3" w:rsidP="00AE41B3">
      <w:pPr>
        <w:pStyle w:val="FirstLevelBullet"/>
        <w:spacing w:line="288" w:lineRule="auto"/>
        <w:ind w:firstLine="0"/>
        <w:rPr>
          <w:sz w:val="24"/>
          <w:szCs w:val="24"/>
        </w:rPr>
      </w:pPr>
      <w:r w:rsidRPr="00A54D5E">
        <w:rPr>
          <w:sz w:val="24"/>
          <w:szCs w:val="24"/>
        </w:rPr>
        <w:t>"autoChannelTimer": 900,</w:t>
      </w:r>
    </w:p>
    <w:p w14:paraId="1AFA1B20" w14:textId="08CBF08E" w:rsidR="00AE41B3" w:rsidRPr="00AE41B3" w:rsidRDefault="00AE41B3" w:rsidP="00AE41B3">
      <w:pPr>
        <w:pStyle w:val="FirstLevelBullet"/>
        <w:spacing w:line="288" w:lineRule="auto"/>
        <w:ind w:firstLine="0"/>
        <w:rPr>
          <w:sz w:val="24"/>
          <w:szCs w:val="24"/>
        </w:rPr>
      </w:pPr>
      <w:r w:rsidRPr="00A54D5E">
        <w:rPr>
          <w:sz w:val="24"/>
          <w:szCs w:val="24"/>
        </w:rPr>
        <w:t>"transmitPower": 100</w:t>
      </w:r>
    </w:p>
    <w:p w14:paraId="779195A7" w14:textId="77777777" w:rsidR="00AE41B3" w:rsidRPr="00C37D99" w:rsidRDefault="00AE41B3" w:rsidP="00AE41B3">
      <w:pPr>
        <w:spacing w:line="288" w:lineRule="auto"/>
      </w:pPr>
      <w:r w:rsidRPr="00C37D99">
        <w:t>}</w:t>
      </w:r>
    </w:p>
    <w:p w14:paraId="27272579" w14:textId="77777777" w:rsidR="00AE41B3" w:rsidRPr="00C37D99" w:rsidRDefault="00AE41B3" w:rsidP="00AE41B3">
      <w:pPr>
        <w:pStyle w:val="HTMLPreformatted"/>
        <w:spacing w:line="288" w:lineRule="auto"/>
        <w:rPr>
          <w:rFonts w:ascii="Times New Roman" w:hAnsi="Times New Roman" w:cs="Times New Roman"/>
          <w:sz w:val="24"/>
          <w:szCs w:val="24"/>
        </w:rPr>
      </w:pPr>
    </w:p>
    <w:p w14:paraId="23D56BE6" w14:textId="77777777" w:rsidR="00AE41B3" w:rsidRPr="00C37D99" w:rsidRDefault="00AE41B3" w:rsidP="00AE41B3">
      <w:pPr>
        <w:spacing w:line="288" w:lineRule="auto"/>
        <w:rPr>
          <w:b/>
          <w:bCs/>
        </w:rPr>
      </w:pPr>
      <w:r w:rsidRPr="00C37D99">
        <w:rPr>
          <w:b/>
          <w:bCs/>
        </w:rPr>
        <w:t>Response:</w:t>
      </w:r>
    </w:p>
    <w:p w14:paraId="4D992155" w14:textId="77777777" w:rsidR="00AE41B3" w:rsidRDefault="00AE41B3" w:rsidP="00AE41B3">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w:t>
      </w:r>
    </w:p>
    <w:p w14:paraId="06A09E5D" w14:textId="77777777" w:rsidR="00AE41B3" w:rsidRDefault="00AE41B3" w:rsidP="00AE41B3">
      <w:pPr>
        <w:pStyle w:val="FirstLevelBullet"/>
        <w:spacing w:line="288" w:lineRule="auto"/>
        <w:ind w:left="0" w:firstLine="720"/>
        <w:rPr>
          <w:sz w:val="24"/>
          <w:szCs w:val="24"/>
        </w:rPr>
      </w:pPr>
      <w:r w:rsidRPr="00C37D99">
        <w:rPr>
          <w:sz w:val="24"/>
          <w:szCs w:val="24"/>
        </w:rPr>
        <w:t>"errorCode": "200",</w:t>
      </w:r>
    </w:p>
    <w:p w14:paraId="5AE7F926" w14:textId="77777777" w:rsidR="00AE41B3" w:rsidRDefault="00AE41B3" w:rsidP="00AE41B3">
      <w:pPr>
        <w:pStyle w:val="FirstLevelBullet"/>
        <w:spacing w:line="288" w:lineRule="auto"/>
        <w:ind w:firstLine="0"/>
        <w:rPr>
          <w:sz w:val="24"/>
          <w:szCs w:val="24"/>
        </w:rPr>
      </w:pPr>
      <w:r w:rsidRPr="004624AC">
        <w:rPr>
          <w:sz w:val="24"/>
          <w:szCs w:val="24"/>
        </w:rPr>
        <w:t>"errorMessage": "SUCCESS"</w:t>
      </w:r>
      <w:r>
        <w:rPr>
          <w:sz w:val="24"/>
          <w:szCs w:val="24"/>
        </w:rPr>
        <w:t>,</w:t>
      </w:r>
    </w:p>
    <w:p w14:paraId="04D517B7" w14:textId="60F799D1" w:rsidR="004624AC" w:rsidRDefault="00AE41B3" w:rsidP="00E131AF">
      <w:pPr>
        <w:pStyle w:val="ANSVNormal"/>
        <w:rPr>
          <w:lang w:val="vi-VN"/>
        </w:rPr>
      </w:pPr>
      <w:r w:rsidRPr="00C37D99">
        <w:rPr>
          <w:lang w:val="vi-VN"/>
        </w:rPr>
        <w:t>}</w:t>
      </w:r>
    </w:p>
    <w:p w14:paraId="15D4C75D" w14:textId="00333CEB" w:rsidR="00AB0623" w:rsidRDefault="00AB0623" w:rsidP="00E131AF">
      <w:pPr>
        <w:pStyle w:val="ANSVNormal"/>
        <w:rPr>
          <w:lang w:val="vi-VN"/>
        </w:rPr>
      </w:pPr>
    </w:p>
    <w:p w14:paraId="672FE58F" w14:textId="37F59F1D" w:rsidR="00AB0623" w:rsidRDefault="00AB0623" w:rsidP="00303550">
      <w:pPr>
        <w:pStyle w:val="Heading3"/>
      </w:pPr>
      <w:bookmarkStart w:id="195" w:name="_Toc113436602"/>
      <w:r>
        <w:rPr>
          <w:noProof/>
        </w:rPr>
        <w:t>getAvailableInterfaceGroup</w:t>
      </w:r>
      <w:bookmarkEnd w:id="195"/>
    </w:p>
    <w:p w14:paraId="338691AA" w14:textId="77777777" w:rsidR="00AB0623" w:rsidRPr="00C37D99" w:rsidRDefault="00AB0623" w:rsidP="00AB0623">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AB0623" w:rsidRPr="00C37D99" w14:paraId="33A16ADD" w14:textId="77777777" w:rsidTr="00CD3B88">
        <w:tc>
          <w:tcPr>
            <w:tcW w:w="1122" w:type="pct"/>
            <w:shd w:val="clear" w:color="auto" w:fill="BFBFBF" w:themeFill="background1" w:themeFillShade="BF"/>
          </w:tcPr>
          <w:p w14:paraId="4C8F041E" w14:textId="77777777" w:rsidR="00AB0623" w:rsidRPr="00C37D99" w:rsidRDefault="00AB0623" w:rsidP="00CD3B88">
            <w:pPr>
              <w:pStyle w:val="ANSVNormal"/>
            </w:pPr>
            <w:r w:rsidRPr="00C37D99">
              <w:t>Tên API</w:t>
            </w:r>
          </w:p>
        </w:tc>
        <w:tc>
          <w:tcPr>
            <w:tcW w:w="3878" w:type="pct"/>
            <w:shd w:val="clear" w:color="auto" w:fill="BFBFBF" w:themeFill="background1" w:themeFillShade="BF"/>
          </w:tcPr>
          <w:p w14:paraId="259DD92D" w14:textId="77777777" w:rsidR="00AB0623" w:rsidRPr="00C37D99" w:rsidRDefault="00AB0623" w:rsidP="00CD3B88">
            <w:pPr>
              <w:pStyle w:val="ANSVNormal"/>
            </w:pPr>
            <w:r w:rsidRPr="00C37D99">
              <w:t>Mô tả</w:t>
            </w:r>
          </w:p>
        </w:tc>
      </w:tr>
      <w:tr w:rsidR="00AB0623" w:rsidRPr="00C37D99" w14:paraId="4DF42740" w14:textId="77777777" w:rsidTr="00CD3B88">
        <w:trPr>
          <w:trHeight w:val="362"/>
        </w:trPr>
        <w:tc>
          <w:tcPr>
            <w:tcW w:w="1122" w:type="pct"/>
          </w:tcPr>
          <w:p w14:paraId="528D801E" w14:textId="63F7E193" w:rsidR="00AB0623" w:rsidRPr="009C094C" w:rsidRDefault="00AB0623" w:rsidP="00CD3B88">
            <w:pPr>
              <w:pStyle w:val="ANSVNormal"/>
            </w:pPr>
            <w:r>
              <w:rPr>
                <w:noProof/>
              </w:rPr>
              <w:t>getAvailableInterfaceGroup</w:t>
            </w:r>
          </w:p>
        </w:tc>
        <w:tc>
          <w:tcPr>
            <w:tcW w:w="3878" w:type="pct"/>
          </w:tcPr>
          <w:p w14:paraId="1978E4F4" w14:textId="30EFB962" w:rsidR="00AB0623" w:rsidRPr="00C37D99" w:rsidRDefault="00AB0623" w:rsidP="00CD3B88">
            <w:pPr>
              <w:pStyle w:val="ANSVNormal"/>
            </w:pPr>
            <w:r>
              <w:t>Lấy danh sách Interface chưa được add vào group</w:t>
            </w:r>
          </w:p>
        </w:tc>
      </w:tr>
      <w:tr w:rsidR="00AB0623" w:rsidRPr="00C37D99" w14:paraId="71BA6D24" w14:textId="77777777" w:rsidTr="00CD3B88">
        <w:tc>
          <w:tcPr>
            <w:tcW w:w="1122" w:type="pct"/>
          </w:tcPr>
          <w:p w14:paraId="2A92AE73" w14:textId="77777777" w:rsidR="00AB0623" w:rsidRPr="00C37D99" w:rsidRDefault="00AB0623" w:rsidP="00CD3B88">
            <w:pPr>
              <w:pStyle w:val="ANSVNormal"/>
            </w:pPr>
            <w:r w:rsidRPr="00C37D99">
              <w:t>Method</w:t>
            </w:r>
          </w:p>
        </w:tc>
        <w:tc>
          <w:tcPr>
            <w:tcW w:w="3878" w:type="pct"/>
          </w:tcPr>
          <w:p w14:paraId="583B3057" w14:textId="77777777" w:rsidR="00AB0623" w:rsidRPr="00C37D99" w:rsidRDefault="00AB0623" w:rsidP="00CD3B88">
            <w:pPr>
              <w:pStyle w:val="ANSVNormal"/>
            </w:pPr>
            <w:r w:rsidRPr="00C37D99">
              <w:t>Function call</w:t>
            </w:r>
          </w:p>
        </w:tc>
      </w:tr>
      <w:tr w:rsidR="00AB0623" w:rsidRPr="00C37D99" w14:paraId="2A3A423F" w14:textId="77777777" w:rsidTr="00CD3B88">
        <w:tc>
          <w:tcPr>
            <w:tcW w:w="1122" w:type="pct"/>
          </w:tcPr>
          <w:p w14:paraId="17FA01BB" w14:textId="77777777" w:rsidR="00AB0623" w:rsidRPr="00C37D99" w:rsidRDefault="00AB0623" w:rsidP="00CD3B88">
            <w:pPr>
              <w:pStyle w:val="ANSVNormal"/>
            </w:pPr>
            <w:r w:rsidRPr="00C37D99">
              <w:t>Response</w:t>
            </w:r>
          </w:p>
        </w:tc>
        <w:tc>
          <w:tcPr>
            <w:tcW w:w="3878" w:type="pct"/>
          </w:tcPr>
          <w:p w14:paraId="6D211BF4" w14:textId="77777777" w:rsidR="00AB0623" w:rsidRPr="00C37D99" w:rsidRDefault="00AB0623" w:rsidP="00CD3B88">
            <w:pPr>
              <w:pStyle w:val="ANSVNormal"/>
            </w:pPr>
            <w:r w:rsidRPr="00C37D99">
              <w:t>JSON Object</w:t>
            </w:r>
          </w:p>
        </w:tc>
      </w:tr>
    </w:tbl>
    <w:p w14:paraId="180C463A" w14:textId="77777777" w:rsidR="00AB0623" w:rsidRPr="00C37D99" w:rsidRDefault="00AB0623" w:rsidP="00AB0623">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638"/>
        <w:gridCol w:w="1512"/>
        <w:gridCol w:w="900"/>
        <w:gridCol w:w="1274"/>
        <w:gridCol w:w="3226"/>
      </w:tblGrid>
      <w:tr w:rsidR="00AB0623" w:rsidRPr="00C37D99" w14:paraId="2060B921" w14:textId="77777777" w:rsidTr="00CD3B8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9EEE2A8" w14:textId="77777777" w:rsidR="00AB0623" w:rsidRPr="00C37D99" w:rsidRDefault="00AB0623" w:rsidP="00CD3B88">
            <w:pPr>
              <w:spacing w:line="288" w:lineRule="auto"/>
              <w:rPr>
                <w:b/>
                <w:bCs/>
                <w:lang w:eastAsia="en-AU"/>
              </w:rPr>
            </w:pPr>
            <w:r w:rsidRPr="00C37D99">
              <w:rPr>
                <w:b/>
                <w:bCs/>
                <w:lang w:eastAsia="en-AU"/>
              </w:rPr>
              <w:t>No</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7A1ABA" w14:textId="77777777" w:rsidR="00AB0623" w:rsidRPr="00C37D99" w:rsidRDefault="00AB0623" w:rsidP="00CD3B88">
            <w:pPr>
              <w:spacing w:line="288" w:lineRule="auto"/>
              <w:rPr>
                <w:b/>
                <w:bCs/>
                <w:lang w:eastAsia="en-AU"/>
              </w:rPr>
            </w:pPr>
            <w:r w:rsidRPr="00C37D99">
              <w:rPr>
                <w:b/>
                <w:bCs/>
                <w:lang w:eastAsia="en-AU"/>
              </w:rPr>
              <w:t>Parameter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0360274B" w14:textId="77777777" w:rsidR="00AB0623" w:rsidRPr="00C37D99" w:rsidRDefault="00AB0623" w:rsidP="00CD3B88">
            <w:pPr>
              <w:spacing w:line="288" w:lineRule="auto"/>
              <w:rPr>
                <w:b/>
                <w:bCs/>
                <w:lang w:eastAsia="en-AU"/>
              </w:rPr>
            </w:pPr>
            <w:r w:rsidRPr="00C37D99">
              <w:rPr>
                <w:b/>
                <w:bCs/>
                <w:lang w:eastAsia="en-AU"/>
              </w:rPr>
              <w:t>Mandatory</w:t>
            </w:r>
          </w:p>
        </w:tc>
        <w:tc>
          <w:tcPr>
            <w:tcW w:w="900" w:type="dxa"/>
            <w:tcBorders>
              <w:top w:val="single" w:sz="4" w:space="0" w:color="auto"/>
              <w:left w:val="nil"/>
              <w:bottom w:val="single" w:sz="4" w:space="0" w:color="auto"/>
              <w:right w:val="single" w:sz="4" w:space="0" w:color="auto"/>
            </w:tcBorders>
            <w:vAlign w:val="center"/>
          </w:tcPr>
          <w:p w14:paraId="1AD013EF" w14:textId="77777777" w:rsidR="00AB0623" w:rsidRPr="00C37D99" w:rsidRDefault="00AB0623" w:rsidP="00CD3B88">
            <w:pPr>
              <w:spacing w:line="288" w:lineRule="auto"/>
              <w:rPr>
                <w:b/>
                <w:bCs/>
                <w:lang w:eastAsia="en-AU"/>
              </w:rPr>
            </w:pPr>
            <w:r w:rsidRPr="00C37D99">
              <w:rPr>
                <w:b/>
                <w:bCs/>
                <w:lang w:eastAsia="en-AU"/>
              </w:rPr>
              <w:t>Type</w:t>
            </w:r>
          </w:p>
        </w:tc>
        <w:tc>
          <w:tcPr>
            <w:tcW w:w="1274" w:type="dxa"/>
            <w:tcBorders>
              <w:top w:val="single" w:sz="4" w:space="0" w:color="auto"/>
              <w:left w:val="single" w:sz="4" w:space="0" w:color="auto"/>
              <w:bottom w:val="single" w:sz="4" w:space="0" w:color="auto"/>
              <w:right w:val="single" w:sz="4" w:space="0" w:color="auto"/>
            </w:tcBorders>
          </w:tcPr>
          <w:p w14:paraId="3B996754" w14:textId="77777777" w:rsidR="00AB0623" w:rsidRPr="00C37D99" w:rsidRDefault="00AB0623" w:rsidP="00CD3B88">
            <w:pPr>
              <w:spacing w:line="288" w:lineRule="auto"/>
              <w:rPr>
                <w:b/>
                <w:bCs/>
                <w:lang w:eastAsia="en-AU"/>
              </w:rPr>
            </w:pPr>
            <w:r w:rsidRPr="00C37D99">
              <w:rPr>
                <w:b/>
                <w:bCs/>
                <w:lang w:eastAsia="en-AU"/>
              </w:rPr>
              <w:t>Max length</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1DE181" w14:textId="77777777" w:rsidR="00AB0623" w:rsidRPr="00C37D99" w:rsidRDefault="00AB0623" w:rsidP="00CD3B88">
            <w:pPr>
              <w:spacing w:line="288" w:lineRule="auto"/>
              <w:rPr>
                <w:b/>
                <w:bCs/>
                <w:lang w:eastAsia="en-AU"/>
              </w:rPr>
            </w:pPr>
            <w:r w:rsidRPr="00C37D99">
              <w:rPr>
                <w:b/>
                <w:bCs/>
                <w:lang w:eastAsia="en-AU"/>
              </w:rPr>
              <w:t>Meaning/Value</w:t>
            </w:r>
          </w:p>
        </w:tc>
      </w:tr>
      <w:tr w:rsidR="00AB0623" w:rsidRPr="00C37D99" w14:paraId="31976C48" w14:textId="77777777" w:rsidTr="00CD3B8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9AAE15C" w14:textId="77777777" w:rsidR="00AB0623" w:rsidRPr="00C37D99" w:rsidRDefault="00AB0623" w:rsidP="00CD3B88">
            <w:pPr>
              <w:spacing w:line="288" w:lineRule="auto"/>
              <w:rPr>
                <w:lang w:eastAsia="en-AU"/>
              </w:rPr>
            </w:pPr>
            <w:r w:rsidRPr="00C37D99">
              <w:rPr>
                <w:lang w:val="vi-VN" w:eastAsia="en-AU"/>
              </w:rPr>
              <w:t>1</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944D01" w14:textId="77777777" w:rsidR="00AB0623" w:rsidRPr="00C37D99" w:rsidRDefault="00AB0623" w:rsidP="00CD3B88">
            <w:pPr>
              <w:spacing w:line="288" w:lineRule="auto"/>
            </w:pPr>
            <w:r w:rsidRPr="00C37D99">
              <w:rPr>
                <w:lang w:val="vi-VN"/>
              </w:rPr>
              <w:t>serialNumber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335AFD40" w14:textId="77777777" w:rsidR="00AB0623" w:rsidRPr="00C37D99" w:rsidRDefault="00AB0623" w:rsidP="00CD3B88">
            <w:pPr>
              <w:tabs>
                <w:tab w:val="left" w:pos="923"/>
              </w:tabs>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44B24AA7" w14:textId="77777777" w:rsidR="00AB0623" w:rsidRPr="00C37D99" w:rsidRDefault="00AB0623" w:rsidP="00CD3B88">
            <w:pPr>
              <w:spacing w:line="288" w:lineRule="auto"/>
              <w:rPr>
                <w:lang w:eastAsia="en-AU"/>
              </w:rPr>
            </w:pPr>
            <w:r w:rsidRPr="00C37D99">
              <w:rPr>
                <w:lang w:eastAsia="en-AU"/>
              </w:rPr>
              <w:t>String</w:t>
            </w:r>
          </w:p>
        </w:tc>
        <w:tc>
          <w:tcPr>
            <w:tcW w:w="1274" w:type="dxa"/>
            <w:tcBorders>
              <w:top w:val="single" w:sz="4" w:space="0" w:color="auto"/>
              <w:left w:val="single" w:sz="4" w:space="0" w:color="auto"/>
              <w:bottom w:val="single" w:sz="4" w:space="0" w:color="auto"/>
              <w:right w:val="single" w:sz="4" w:space="0" w:color="auto"/>
            </w:tcBorders>
            <w:vAlign w:val="center"/>
          </w:tcPr>
          <w:p w14:paraId="06E6D0AC" w14:textId="77777777" w:rsidR="00AB0623" w:rsidRPr="00C37D99" w:rsidRDefault="00AB0623" w:rsidP="00CD3B88">
            <w:pPr>
              <w:pStyle w:val="ListParagraph"/>
              <w:spacing w:line="288" w:lineRule="auto"/>
              <w:ind w:left="0"/>
              <w:rPr>
                <w:sz w:val="24"/>
                <w:szCs w:val="24"/>
              </w:rPr>
            </w:pPr>
            <w:r w:rsidRPr="00C37D99">
              <w:rPr>
                <w:sz w:val="24"/>
                <w:szCs w:val="24"/>
                <w:lang w:val="vi-VN" w:eastAsia="en-AU"/>
              </w:rPr>
              <w:t>16</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E00E74" w14:textId="77777777" w:rsidR="00AB0623" w:rsidRPr="00C37D99" w:rsidRDefault="00AB0623" w:rsidP="00CD3B88">
            <w:pPr>
              <w:spacing w:line="288" w:lineRule="auto"/>
            </w:pPr>
            <w:r w:rsidRPr="00C37D99">
              <w:rPr>
                <w:lang w:val="vi-VN" w:eastAsia="en-AU"/>
              </w:rPr>
              <w:t xml:space="preserve">SerialNumber của thiết bị </w:t>
            </w:r>
            <w:r>
              <w:rPr>
                <w:lang w:eastAsia="en-AU"/>
              </w:rPr>
              <w:t>cần cấu hình</w:t>
            </w:r>
            <w:r w:rsidRPr="00C37D99">
              <w:rPr>
                <w:lang w:val="vi-VN" w:eastAsia="en-AU"/>
              </w:rPr>
              <w:t xml:space="preserve"> </w:t>
            </w:r>
          </w:p>
        </w:tc>
      </w:tr>
      <w:tr w:rsidR="00AB0623" w:rsidRPr="00C37D99" w14:paraId="38A47401" w14:textId="77777777" w:rsidTr="00CD3B8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921CE77" w14:textId="77777777" w:rsidR="00AB0623" w:rsidRPr="00C37D99" w:rsidRDefault="00AB0623" w:rsidP="00CD3B88">
            <w:pPr>
              <w:spacing w:line="288" w:lineRule="auto"/>
            </w:pPr>
            <w:r w:rsidRPr="00C37D99">
              <w:rPr>
                <w:lang w:val="vi-VN" w:eastAsia="en-AU"/>
              </w:rPr>
              <w:lastRenderedPageBreak/>
              <w:t>2</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FA6992" w14:textId="77777777" w:rsidR="00AB0623" w:rsidRPr="00C37D99" w:rsidRDefault="00AB0623" w:rsidP="00CD3B88">
            <w:pPr>
              <w:spacing w:line="288" w:lineRule="auto"/>
            </w:pPr>
            <w:r w:rsidRPr="00C37D99">
              <w:rPr>
                <w:lang w:val="vi-VN"/>
              </w:rPr>
              <w:t>modelName</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61B0E4AC" w14:textId="77777777" w:rsidR="00AB0623" w:rsidRPr="00C37D99" w:rsidRDefault="00AB0623" w:rsidP="00CD3B88">
            <w:pPr>
              <w:tabs>
                <w:tab w:val="left" w:pos="923"/>
              </w:tabs>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5A418422" w14:textId="77777777" w:rsidR="00AB0623" w:rsidRPr="00C37D99" w:rsidRDefault="00AB0623" w:rsidP="00CD3B88">
            <w:pPr>
              <w:spacing w:line="288" w:lineRule="auto"/>
            </w:pPr>
            <w:r w:rsidRPr="00C37D99">
              <w:rPr>
                <w:lang w:val="vi-VN" w:eastAsia="en-AU"/>
              </w:rPr>
              <w:t xml:space="preserve">String </w:t>
            </w:r>
          </w:p>
        </w:tc>
        <w:tc>
          <w:tcPr>
            <w:tcW w:w="1274" w:type="dxa"/>
            <w:tcBorders>
              <w:top w:val="single" w:sz="4" w:space="0" w:color="auto"/>
              <w:left w:val="single" w:sz="4" w:space="0" w:color="auto"/>
              <w:bottom w:val="single" w:sz="4" w:space="0" w:color="auto"/>
              <w:right w:val="single" w:sz="4" w:space="0" w:color="auto"/>
            </w:tcBorders>
            <w:vAlign w:val="center"/>
          </w:tcPr>
          <w:p w14:paraId="1E76EA8A" w14:textId="77777777" w:rsidR="00AB0623" w:rsidRPr="00C37D99" w:rsidRDefault="00AB0623" w:rsidP="00CD3B88">
            <w:pPr>
              <w:pStyle w:val="ListParagraph"/>
              <w:spacing w:line="288" w:lineRule="auto"/>
              <w:ind w:left="0"/>
              <w:rPr>
                <w:color w:val="000000"/>
                <w:sz w:val="24"/>
                <w:szCs w:val="24"/>
              </w:rPr>
            </w:pPr>
            <w:r w:rsidRPr="00C37D99">
              <w:rPr>
                <w:sz w:val="24"/>
                <w:szCs w:val="24"/>
                <w:lang w:val="vi-VN" w:eastAsia="en-AU"/>
              </w:rPr>
              <w:t xml:space="preserve">16 </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106FF9" w14:textId="77777777" w:rsidR="00AB0623" w:rsidRPr="00C37D99" w:rsidRDefault="00AB0623" w:rsidP="00CD3B88">
            <w:pPr>
              <w:spacing w:line="288" w:lineRule="auto"/>
            </w:pPr>
            <w:r w:rsidRPr="00C37D99">
              <w:rPr>
                <w:lang w:val="vi-VN" w:eastAsia="en-AU"/>
              </w:rPr>
              <w:t>Model của thiết bị</w:t>
            </w:r>
          </w:p>
        </w:tc>
      </w:tr>
    </w:tbl>
    <w:p w14:paraId="18032E52" w14:textId="77777777" w:rsidR="00AB0623" w:rsidRPr="00C37D99" w:rsidRDefault="00AB0623" w:rsidP="00AB0623">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2070"/>
        <w:gridCol w:w="1440"/>
        <w:gridCol w:w="1530"/>
        <w:gridCol w:w="1260"/>
        <w:gridCol w:w="2250"/>
      </w:tblGrid>
      <w:tr w:rsidR="00AB0623" w:rsidRPr="00C37D99" w14:paraId="4DA54229" w14:textId="77777777" w:rsidTr="00CD3B88">
        <w:trPr>
          <w:trHeight w:val="255"/>
        </w:trPr>
        <w:tc>
          <w:tcPr>
            <w:tcW w:w="625" w:type="dxa"/>
            <w:vAlign w:val="center"/>
          </w:tcPr>
          <w:p w14:paraId="4D14BF1A" w14:textId="77777777" w:rsidR="00AB0623" w:rsidRPr="00C37D99" w:rsidRDefault="00AB0623" w:rsidP="00CD3B88">
            <w:pPr>
              <w:spacing w:line="288" w:lineRule="auto"/>
              <w:rPr>
                <w:b/>
                <w:bCs/>
                <w:lang w:eastAsia="en-AU"/>
              </w:rPr>
            </w:pPr>
            <w:r w:rsidRPr="00C37D99">
              <w:rPr>
                <w:b/>
                <w:bCs/>
                <w:lang w:eastAsia="en-AU"/>
              </w:rPr>
              <w:t>No</w:t>
            </w:r>
          </w:p>
        </w:tc>
        <w:tc>
          <w:tcPr>
            <w:tcW w:w="2070" w:type="dxa"/>
            <w:shd w:val="clear" w:color="auto" w:fill="auto"/>
            <w:noWrap/>
            <w:vAlign w:val="center"/>
          </w:tcPr>
          <w:p w14:paraId="2FF434F1" w14:textId="77777777" w:rsidR="00AB0623" w:rsidRPr="00C37D99" w:rsidRDefault="00AB0623" w:rsidP="00CD3B88">
            <w:pPr>
              <w:spacing w:line="288" w:lineRule="auto"/>
              <w:rPr>
                <w:b/>
                <w:bCs/>
                <w:lang w:eastAsia="en-AU"/>
              </w:rPr>
            </w:pPr>
            <w:r w:rsidRPr="00C37D99">
              <w:rPr>
                <w:b/>
                <w:bCs/>
                <w:lang w:eastAsia="en-AU"/>
              </w:rPr>
              <w:t>Parameter</w:t>
            </w:r>
          </w:p>
        </w:tc>
        <w:tc>
          <w:tcPr>
            <w:tcW w:w="1440" w:type="dxa"/>
            <w:shd w:val="clear" w:color="auto" w:fill="auto"/>
            <w:noWrap/>
            <w:vAlign w:val="center"/>
          </w:tcPr>
          <w:p w14:paraId="469FDBFD" w14:textId="77777777" w:rsidR="00AB0623" w:rsidRPr="00C37D99" w:rsidRDefault="00AB0623" w:rsidP="00CD3B88">
            <w:pPr>
              <w:spacing w:line="288" w:lineRule="auto"/>
              <w:rPr>
                <w:b/>
                <w:bCs/>
                <w:lang w:eastAsia="en-AU"/>
              </w:rPr>
            </w:pPr>
            <w:r w:rsidRPr="00C37D99">
              <w:rPr>
                <w:b/>
                <w:bCs/>
                <w:lang w:eastAsia="en-AU"/>
              </w:rPr>
              <w:t>Mandatory</w:t>
            </w:r>
          </w:p>
        </w:tc>
        <w:tc>
          <w:tcPr>
            <w:tcW w:w="1530" w:type="dxa"/>
          </w:tcPr>
          <w:p w14:paraId="7DC75BF6" w14:textId="77777777" w:rsidR="00AB0623" w:rsidRPr="00C37D99" w:rsidRDefault="00AB0623" w:rsidP="00CD3B88">
            <w:pPr>
              <w:spacing w:line="288" w:lineRule="auto"/>
              <w:rPr>
                <w:b/>
                <w:bCs/>
                <w:lang w:eastAsia="en-AU"/>
              </w:rPr>
            </w:pPr>
            <w:r w:rsidRPr="00C37D99">
              <w:rPr>
                <w:b/>
                <w:bCs/>
                <w:lang w:eastAsia="en-AU"/>
              </w:rPr>
              <w:t>Type</w:t>
            </w:r>
          </w:p>
        </w:tc>
        <w:tc>
          <w:tcPr>
            <w:tcW w:w="1260" w:type="dxa"/>
            <w:vAlign w:val="center"/>
          </w:tcPr>
          <w:p w14:paraId="641FF183" w14:textId="77777777" w:rsidR="00AB0623" w:rsidRPr="00C37D99" w:rsidRDefault="00AB0623" w:rsidP="00CD3B88">
            <w:pPr>
              <w:spacing w:line="288" w:lineRule="auto"/>
              <w:rPr>
                <w:b/>
                <w:bCs/>
                <w:lang w:eastAsia="en-AU"/>
              </w:rPr>
            </w:pPr>
            <w:r w:rsidRPr="00C37D99">
              <w:rPr>
                <w:b/>
                <w:bCs/>
                <w:lang w:eastAsia="en-AU"/>
              </w:rPr>
              <w:t>Max length</w:t>
            </w:r>
          </w:p>
        </w:tc>
        <w:tc>
          <w:tcPr>
            <w:tcW w:w="2250" w:type="dxa"/>
            <w:shd w:val="clear" w:color="auto" w:fill="auto"/>
            <w:noWrap/>
            <w:vAlign w:val="center"/>
          </w:tcPr>
          <w:p w14:paraId="38812640" w14:textId="77777777" w:rsidR="00AB0623" w:rsidRPr="00C37D99" w:rsidRDefault="00AB0623" w:rsidP="00CD3B88">
            <w:pPr>
              <w:spacing w:line="288" w:lineRule="auto"/>
              <w:rPr>
                <w:b/>
                <w:bCs/>
                <w:lang w:eastAsia="en-AU"/>
              </w:rPr>
            </w:pPr>
            <w:r w:rsidRPr="00C37D99">
              <w:rPr>
                <w:b/>
                <w:bCs/>
                <w:lang w:eastAsia="en-AU"/>
              </w:rPr>
              <w:t>Meaning</w:t>
            </w:r>
          </w:p>
        </w:tc>
      </w:tr>
      <w:tr w:rsidR="00AB0623" w:rsidRPr="00C37D99" w14:paraId="7A457557" w14:textId="77777777" w:rsidTr="00CD3B88">
        <w:trPr>
          <w:trHeight w:val="255"/>
        </w:trPr>
        <w:tc>
          <w:tcPr>
            <w:tcW w:w="625" w:type="dxa"/>
            <w:vAlign w:val="center"/>
          </w:tcPr>
          <w:p w14:paraId="57E801B9" w14:textId="77777777" w:rsidR="00AB0623" w:rsidRPr="00C37D99" w:rsidRDefault="00AB0623" w:rsidP="00CD3B88">
            <w:pPr>
              <w:spacing w:line="288" w:lineRule="auto"/>
              <w:rPr>
                <w:lang w:eastAsia="en-AU"/>
              </w:rPr>
            </w:pPr>
            <w:r w:rsidRPr="00C37D99">
              <w:rPr>
                <w:lang w:eastAsia="en-AU"/>
              </w:rPr>
              <w:t>1</w:t>
            </w:r>
          </w:p>
        </w:tc>
        <w:tc>
          <w:tcPr>
            <w:tcW w:w="2070" w:type="dxa"/>
            <w:shd w:val="clear" w:color="auto" w:fill="auto"/>
            <w:noWrap/>
            <w:vAlign w:val="center"/>
          </w:tcPr>
          <w:p w14:paraId="7A970672" w14:textId="77777777" w:rsidR="00AB0623" w:rsidRPr="00C37D99" w:rsidRDefault="00AB0623" w:rsidP="00CD3B88">
            <w:pPr>
              <w:spacing w:line="288" w:lineRule="auto"/>
              <w:rPr>
                <w:lang w:eastAsia="en-AU"/>
              </w:rPr>
            </w:pPr>
            <w:r w:rsidRPr="00C37D99">
              <w:rPr>
                <w:lang w:eastAsia="en-AU"/>
              </w:rPr>
              <w:t>errorCode</w:t>
            </w:r>
          </w:p>
        </w:tc>
        <w:tc>
          <w:tcPr>
            <w:tcW w:w="1440" w:type="dxa"/>
            <w:shd w:val="clear" w:color="auto" w:fill="auto"/>
            <w:noWrap/>
            <w:vAlign w:val="center"/>
          </w:tcPr>
          <w:p w14:paraId="0EDF475E" w14:textId="77777777" w:rsidR="00AB0623" w:rsidRPr="00C37D99" w:rsidRDefault="00AB0623" w:rsidP="00CD3B88">
            <w:pPr>
              <w:spacing w:line="288" w:lineRule="auto"/>
              <w:rPr>
                <w:lang w:eastAsia="en-AU"/>
              </w:rPr>
            </w:pPr>
            <w:r w:rsidRPr="00C37D99">
              <w:rPr>
                <w:lang w:eastAsia="en-AU"/>
              </w:rPr>
              <w:t>Mandatory</w:t>
            </w:r>
          </w:p>
        </w:tc>
        <w:tc>
          <w:tcPr>
            <w:tcW w:w="1530" w:type="dxa"/>
          </w:tcPr>
          <w:p w14:paraId="26C18FAE" w14:textId="77777777" w:rsidR="00AB0623" w:rsidRPr="00C37D99" w:rsidRDefault="00AB0623" w:rsidP="00CD3B88">
            <w:pPr>
              <w:spacing w:line="288" w:lineRule="auto"/>
              <w:rPr>
                <w:lang w:eastAsia="en-AU"/>
              </w:rPr>
            </w:pPr>
            <w:r w:rsidRPr="00C37D99">
              <w:rPr>
                <w:lang w:eastAsia="en-AU"/>
              </w:rPr>
              <w:t>String</w:t>
            </w:r>
          </w:p>
        </w:tc>
        <w:tc>
          <w:tcPr>
            <w:tcW w:w="1260" w:type="dxa"/>
            <w:vAlign w:val="center"/>
          </w:tcPr>
          <w:p w14:paraId="6AB1D854" w14:textId="77777777" w:rsidR="00AB0623" w:rsidRPr="00C37D99" w:rsidRDefault="00AB0623" w:rsidP="00CD3B88">
            <w:pPr>
              <w:spacing w:line="288" w:lineRule="auto"/>
              <w:rPr>
                <w:lang w:eastAsia="en-AU"/>
              </w:rPr>
            </w:pPr>
            <w:r w:rsidRPr="00C37D99">
              <w:rPr>
                <w:lang w:eastAsia="en-AU"/>
              </w:rPr>
              <w:t>4</w:t>
            </w:r>
          </w:p>
        </w:tc>
        <w:tc>
          <w:tcPr>
            <w:tcW w:w="2250" w:type="dxa"/>
            <w:shd w:val="clear" w:color="auto" w:fill="auto"/>
            <w:noWrap/>
            <w:vAlign w:val="center"/>
          </w:tcPr>
          <w:p w14:paraId="43C511B7" w14:textId="77777777" w:rsidR="00AB0623" w:rsidRPr="00C37D99" w:rsidRDefault="00AB0623" w:rsidP="00CD3B88">
            <w:pPr>
              <w:spacing w:line="288" w:lineRule="auto"/>
              <w:rPr>
                <w:lang w:eastAsia="en-AU"/>
              </w:rPr>
            </w:pPr>
            <w:r w:rsidRPr="00C37D99">
              <w:rPr>
                <w:lang w:eastAsia="en-AU"/>
              </w:rPr>
              <w:t>Mã lỗi</w:t>
            </w:r>
          </w:p>
        </w:tc>
      </w:tr>
      <w:tr w:rsidR="00AB0623" w:rsidRPr="00C37D99" w14:paraId="4E4670F6" w14:textId="77777777" w:rsidTr="00CD3B88">
        <w:trPr>
          <w:trHeight w:val="255"/>
        </w:trPr>
        <w:tc>
          <w:tcPr>
            <w:tcW w:w="625" w:type="dxa"/>
            <w:vAlign w:val="center"/>
          </w:tcPr>
          <w:p w14:paraId="55B37EF8" w14:textId="77777777" w:rsidR="00AB0623" w:rsidRPr="00C37D99" w:rsidRDefault="00AB0623" w:rsidP="00CD3B88">
            <w:pPr>
              <w:spacing w:line="288" w:lineRule="auto"/>
              <w:rPr>
                <w:lang w:eastAsia="en-AU"/>
              </w:rPr>
            </w:pPr>
            <w:r w:rsidRPr="00C37D99">
              <w:rPr>
                <w:lang w:eastAsia="en-AU"/>
              </w:rPr>
              <w:t>2</w:t>
            </w:r>
          </w:p>
        </w:tc>
        <w:tc>
          <w:tcPr>
            <w:tcW w:w="2070" w:type="dxa"/>
            <w:shd w:val="clear" w:color="auto" w:fill="auto"/>
            <w:noWrap/>
            <w:vAlign w:val="center"/>
          </w:tcPr>
          <w:p w14:paraId="621ACD61" w14:textId="77777777" w:rsidR="00AB0623" w:rsidRPr="00C37D99" w:rsidRDefault="00AB0623" w:rsidP="00CD3B88">
            <w:pPr>
              <w:spacing w:line="288" w:lineRule="auto"/>
              <w:rPr>
                <w:lang w:eastAsia="en-AU"/>
              </w:rPr>
            </w:pPr>
            <w:r w:rsidRPr="00C37D99">
              <w:rPr>
                <w:lang w:eastAsia="en-AU"/>
              </w:rPr>
              <w:t>errorMessage</w:t>
            </w:r>
          </w:p>
        </w:tc>
        <w:tc>
          <w:tcPr>
            <w:tcW w:w="1440" w:type="dxa"/>
            <w:shd w:val="clear" w:color="auto" w:fill="auto"/>
            <w:noWrap/>
            <w:vAlign w:val="center"/>
          </w:tcPr>
          <w:p w14:paraId="3945E18C" w14:textId="77777777" w:rsidR="00AB0623" w:rsidRPr="00C37D99" w:rsidRDefault="00AB0623" w:rsidP="00CD3B88">
            <w:pPr>
              <w:spacing w:line="288" w:lineRule="auto"/>
              <w:rPr>
                <w:lang w:eastAsia="en-AU"/>
              </w:rPr>
            </w:pPr>
            <w:r w:rsidRPr="00C37D99">
              <w:rPr>
                <w:lang w:eastAsia="en-AU"/>
              </w:rPr>
              <w:t>Optional</w:t>
            </w:r>
          </w:p>
        </w:tc>
        <w:tc>
          <w:tcPr>
            <w:tcW w:w="1530" w:type="dxa"/>
          </w:tcPr>
          <w:p w14:paraId="48EA937F" w14:textId="77777777" w:rsidR="00AB0623" w:rsidRPr="00C37D99" w:rsidRDefault="00AB0623" w:rsidP="00CD3B88">
            <w:pPr>
              <w:spacing w:line="288" w:lineRule="auto"/>
              <w:rPr>
                <w:lang w:eastAsia="en-AU"/>
              </w:rPr>
            </w:pPr>
            <w:r w:rsidRPr="00C37D99">
              <w:rPr>
                <w:lang w:eastAsia="en-AU"/>
              </w:rPr>
              <w:t>String</w:t>
            </w:r>
          </w:p>
        </w:tc>
        <w:tc>
          <w:tcPr>
            <w:tcW w:w="1260" w:type="dxa"/>
            <w:vAlign w:val="center"/>
          </w:tcPr>
          <w:p w14:paraId="6A294E98" w14:textId="77777777" w:rsidR="00AB0623" w:rsidRPr="00C37D99" w:rsidRDefault="00AB0623" w:rsidP="00CD3B88">
            <w:pPr>
              <w:spacing w:line="288" w:lineRule="auto"/>
              <w:rPr>
                <w:lang w:eastAsia="en-AU"/>
              </w:rPr>
            </w:pPr>
            <w:r w:rsidRPr="00C37D99">
              <w:rPr>
                <w:lang w:eastAsia="en-AU"/>
              </w:rPr>
              <w:t>64</w:t>
            </w:r>
          </w:p>
        </w:tc>
        <w:tc>
          <w:tcPr>
            <w:tcW w:w="2250" w:type="dxa"/>
            <w:shd w:val="clear" w:color="auto" w:fill="auto"/>
            <w:noWrap/>
            <w:vAlign w:val="center"/>
          </w:tcPr>
          <w:p w14:paraId="4DB906CB" w14:textId="77777777" w:rsidR="00AB0623" w:rsidRPr="00C37D99" w:rsidRDefault="00AB0623" w:rsidP="00CD3B88">
            <w:pPr>
              <w:spacing w:line="288" w:lineRule="auto"/>
              <w:rPr>
                <w:lang w:eastAsia="en-AU"/>
              </w:rPr>
            </w:pPr>
            <w:r w:rsidRPr="00C37D99">
              <w:rPr>
                <w:lang w:eastAsia="en-AU"/>
              </w:rPr>
              <w:t>Mô tả lỗi</w:t>
            </w:r>
          </w:p>
        </w:tc>
      </w:tr>
      <w:tr w:rsidR="00AB0623" w:rsidRPr="004624AC" w14:paraId="1E7FFD24" w14:textId="77777777" w:rsidTr="00CD3B88">
        <w:trPr>
          <w:trHeight w:val="255"/>
        </w:trPr>
        <w:tc>
          <w:tcPr>
            <w:tcW w:w="625" w:type="dxa"/>
            <w:vAlign w:val="center"/>
          </w:tcPr>
          <w:p w14:paraId="7F6877B0" w14:textId="77777777" w:rsidR="00AB0623" w:rsidRPr="004624AC" w:rsidRDefault="00AB0623" w:rsidP="00CD3B88">
            <w:pPr>
              <w:spacing w:line="288" w:lineRule="auto"/>
              <w:rPr>
                <w:lang w:eastAsia="en-AU"/>
              </w:rPr>
            </w:pPr>
            <w:r w:rsidRPr="004624AC">
              <w:rPr>
                <w:lang w:eastAsia="en-AU"/>
              </w:rPr>
              <w:t>3</w:t>
            </w:r>
          </w:p>
        </w:tc>
        <w:tc>
          <w:tcPr>
            <w:tcW w:w="2070" w:type="dxa"/>
            <w:shd w:val="clear" w:color="auto" w:fill="auto"/>
            <w:noWrap/>
            <w:vAlign w:val="center"/>
          </w:tcPr>
          <w:p w14:paraId="65C49179" w14:textId="77777777" w:rsidR="00AB0623" w:rsidRPr="004624AC" w:rsidRDefault="00AB0623" w:rsidP="00CD3B88">
            <w:pPr>
              <w:spacing w:line="288" w:lineRule="auto"/>
              <w:rPr>
                <w:lang w:eastAsia="en-AU"/>
              </w:rPr>
            </w:pPr>
            <w:r>
              <w:rPr>
                <w:lang w:eastAsia="en-AU"/>
              </w:rPr>
              <w:t>data</w:t>
            </w:r>
          </w:p>
        </w:tc>
        <w:tc>
          <w:tcPr>
            <w:tcW w:w="1440" w:type="dxa"/>
            <w:shd w:val="clear" w:color="auto" w:fill="auto"/>
            <w:noWrap/>
            <w:vAlign w:val="center"/>
          </w:tcPr>
          <w:p w14:paraId="410DB695" w14:textId="77777777" w:rsidR="00AB0623" w:rsidRPr="004624AC" w:rsidRDefault="00AB0623" w:rsidP="00CD3B88">
            <w:pPr>
              <w:spacing w:line="288" w:lineRule="auto"/>
              <w:rPr>
                <w:lang w:eastAsia="en-AU"/>
              </w:rPr>
            </w:pPr>
            <w:r w:rsidRPr="006A6923">
              <w:rPr>
                <w:lang w:eastAsia="en-AU"/>
              </w:rPr>
              <w:t>JSON array</w:t>
            </w:r>
          </w:p>
        </w:tc>
        <w:tc>
          <w:tcPr>
            <w:tcW w:w="1530" w:type="dxa"/>
            <w:vAlign w:val="center"/>
          </w:tcPr>
          <w:p w14:paraId="462253FC" w14:textId="77777777" w:rsidR="00AB0623" w:rsidRPr="004624AC" w:rsidRDefault="00AB0623" w:rsidP="00CD3B88">
            <w:pPr>
              <w:spacing w:line="288" w:lineRule="auto"/>
              <w:rPr>
                <w:lang w:eastAsia="en-AU"/>
              </w:rPr>
            </w:pPr>
          </w:p>
        </w:tc>
        <w:tc>
          <w:tcPr>
            <w:tcW w:w="1260" w:type="dxa"/>
            <w:vAlign w:val="center"/>
          </w:tcPr>
          <w:p w14:paraId="2DFCCCEE" w14:textId="77777777" w:rsidR="00AB0623" w:rsidRPr="004624AC" w:rsidRDefault="00AB0623" w:rsidP="00CD3B88">
            <w:pPr>
              <w:spacing w:line="288" w:lineRule="auto"/>
              <w:rPr>
                <w:lang w:eastAsia="en-AU"/>
              </w:rPr>
            </w:pPr>
          </w:p>
        </w:tc>
        <w:tc>
          <w:tcPr>
            <w:tcW w:w="2250" w:type="dxa"/>
            <w:shd w:val="clear" w:color="auto" w:fill="auto"/>
            <w:noWrap/>
            <w:vAlign w:val="center"/>
          </w:tcPr>
          <w:p w14:paraId="564E8CE4" w14:textId="77777777" w:rsidR="00AB0623" w:rsidRPr="004624AC" w:rsidRDefault="00AB0623" w:rsidP="00CD3B88">
            <w:pPr>
              <w:spacing w:line="288" w:lineRule="auto"/>
              <w:rPr>
                <w:lang w:eastAsia="en-AU"/>
              </w:rPr>
            </w:pPr>
            <w:r w:rsidRPr="006A6923">
              <w:rPr>
                <w:lang w:eastAsia="en-AU"/>
              </w:rPr>
              <w:t>List of interface grouping</w:t>
            </w:r>
            <w:r>
              <w:rPr>
                <w:lang w:eastAsia="en-AU"/>
              </w:rPr>
              <w:t>. Bao gồm các trường từ 4-9</w:t>
            </w:r>
          </w:p>
        </w:tc>
      </w:tr>
      <w:tr w:rsidR="00AB0623" w:rsidRPr="004624AC" w14:paraId="0FFADCA9" w14:textId="77777777" w:rsidTr="00CD3B88">
        <w:trPr>
          <w:trHeight w:val="255"/>
        </w:trPr>
        <w:tc>
          <w:tcPr>
            <w:tcW w:w="625" w:type="dxa"/>
            <w:vAlign w:val="center"/>
          </w:tcPr>
          <w:p w14:paraId="637E5E36" w14:textId="2469124F" w:rsidR="00AB0623" w:rsidRPr="004624AC" w:rsidRDefault="00353653" w:rsidP="00CD3B88">
            <w:pPr>
              <w:spacing w:line="288" w:lineRule="auto"/>
              <w:rPr>
                <w:lang w:eastAsia="en-AU"/>
              </w:rPr>
            </w:pPr>
            <w:r>
              <w:rPr>
                <w:lang w:eastAsia="en-AU"/>
              </w:rPr>
              <w:t>4</w:t>
            </w:r>
          </w:p>
        </w:tc>
        <w:tc>
          <w:tcPr>
            <w:tcW w:w="2070" w:type="dxa"/>
            <w:shd w:val="clear" w:color="auto" w:fill="auto"/>
            <w:noWrap/>
            <w:vAlign w:val="center"/>
          </w:tcPr>
          <w:p w14:paraId="01F12EC3" w14:textId="590215F2" w:rsidR="00AB0623" w:rsidRPr="00B53854" w:rsidRDefault="00AB0623" w:rsidP="00CD3B88">
            <w:pPr>
              <w:spacing w:line="288" w:lineRule="auto"/>
              <w:rPr>
                <w:sz w:val="26"/>
                <w:szCs w:val="26"/>
              </w:rPr>
            </w:pPr>
            <w:r w:rsidRPr="00B53854">
              <w:rPr>
                <w:sz w:val="26"/>
                <w:szCs w:val="26"/>
              </w:rPr>
              <w:t>wanInterface</w:t>
            </w:r>
            <w:r w:rsidR="00353653">
              <w:rPr>
                <w:sz w:val="26"/>
                <w:szCs w:val="26"/>
              </w:rPr>
              <w:t>List</w:t>
            </w:r>
          </w:p>
        </w:tc>
        <w:tc>
          <w:tcPr>
            <w:tcW w:w="1440" w:type="dxa"/>
            <w:shd w:val="clear" w:color="auto" w:fill="auto"/>
            <w:noWrap/>
          </w:tcPr>
          <w:p w14:paraId="1C9BACF5" w14:textId="77777777" w:rsidR="00AB0623" w:rsidRPr="00B53854" w:rsidRDefault="00AB0623" w:rsidP="00CD3B88">
            <w:pPr>
              <w:spacing w:line="288" w:lineRule="auto"/>
              <w:rPr>
                <w:sz w:val="26"/>
                <w:szCs w:val="26"/>
              </w:rPr>
            </w:pPr>
            <w:r w:rsidRPr="000C748C">
              <w:rPr>
                <w:lang w:eastAsia="en-AU"/>
              </w:rPr>
              <w:t>Optional</w:t>
            </w:r>
          </w:p>
        </w:tc>
        <w:tc>
          <w:tcPr>
            <w:tcW w:w="1530" w:type="dxa"/>
            <w:vAlign w:val="center"/>
          </w:tcPr>
          <w:p w14:paraId="1B46FCBD" w14:textId="453678D1" w:rsidR="00AB0623" w:rsidRPr="004624AC" w:rsidRDefault="00AB0623" w:rsidP="00CD3B88">
            <w:pPr>
              <w:spacing w:line="288" w:lineRule="auto"/>
              <w:rPr>
                <w:lang w:eastAsia="en-AU"/>
              </w:rPr>
            </w:pPr>
            <w:r w:rsidRPr="00B53854">
              <w:rPr>
                <w:sz w:val="26"/>
                <w:szCs w:val="26"/>
              </w:rPr>
              <w:t>String</w:t>
            </w:r>
            <w:r w:rsidR="00353653">
              <w:rPr>
                <w:sz w:val="26"/>
                <w:szCs w:val="26"/>
              </w:rPr>
              <w:t xml:space="preserve"> array</w:t>
            </w:r>
          </w:p>
        </w:tc>
        <w:tc>
          <w:tcPr>
            <w:tcW w:w="1260" w:type="dxa"/>
            <w:vAlign w:val="center"/>
          </w:tcPr>
          <w:p w14:paraId="0D5A9EF4" w14:textId="77777777" w:rsidR="00AB0623" w:rsidRPr="004624AC" w:rsidRDefault="00AB0623" w:rsidP="00CD3B88">
            <w:pPr>
              <w:spacing w:line="288" w:lineRule="auto"/>
              <w:rPr>
                <w:lang w:eastAsia="en-AU"/>
              </w:rPr>
            </w:pPr>
          </w:p>
        </w:tc>
        <w:tc>
          <w:tcPr>
            <w:tcW w:w="2250" w:type="dxa"/>
            <w:shd w:val="clear" w:color="auto" w:fill="auto"/>
            <w:noWrap/>
            <w:vAlign w:val="center"/>
          </w:tcPr>
          <w:p w14:paraId="6890A445" w14:textId="2A639687" w:rsidR="00AB0623" w:rsidRPr="006A6923" w:rsidRDefault="00353653" w:rsidP="00CD3B88">
            <w:pPr>
              <w:spacing w:line="288" w:lineRule="auto"/>
              <w:rPr>
                <w:lang w:eastAsia="en-AU"/>
              </w:rPr>
            </w:pPr>
            <w:r>
              <w:rPr>
                <w:sz w:val="26"/>
                <w:szCs w:val="26"/>
              </w:rPr>
              <w:t>List of available WAN interface</w:t>
            </w:r>
          </w:p>
        </w:tc>
      </w:tr>
      <w:tr w:rsidR="00AB0623" w:rsidRPr="004624AC" w14:paraId="1AAF0D10" w14:textId="77777777" w:rsidTr="00CD3B88">
        <w:trPr>
          <w:trHeight w:val="255"/>
        </w:trPr>
        <w:tc>
          <w:tcPr>
            <w:tcW w:w="625" w:type="dxa"/>
            <w:vAlign w:val="center"/>
          </w:tcPr>
          <w:p w14:paraId="25F000F5" w14:textId="31C68B8B" w:rsidR="00AB0623" w:rsidRPr="004624AC" w:rsidRDefault="00353653" w:rsidP="00CD3B88">
            <w:pPr>
              <w:spacing w:line="288" w:lineRule="auto"/>
              <w:rPr>
                <w:lang w:eastAsia="en-AU"/>
              </w:rPr>
            </w:pPr>
            <w:r>
              <w:rPr>
                <w:lang w:eastAsia="en-AU"/>
              </w:rPr>
              <w:t>5</w:t>
            </w:r>
          </w:p>
        </w:tc>
        <w:tc>
          <w:tcPr>
            <w:tcW w:w="2070" w:type="dxa"/>
            <w:shd w:val="clear" w:color="auto" w:fill="auto"/>
            <w:noWrap/>
            <w:vAlign w:val="center"/>
          </w:tcPr>
          <w:p w14:paraId="03618E60" w14:textId="356450E6" w:rsidR="00AB0623" w:rsidRPr="00B53854" w:rsidRDefault="00AB0623" w:rsidP="00CD3B88">
            <w:pPr>
              <w:spacing w:line="288" w:lineRule="auto"/>
              <w:rPr>
                <w:sz w:val="26"/>
                <w:szCs w:val="26"/>
              </w:rPr>
            </w:pPr>
            <w:r w:rsidRPr="00B53854">
              <w:rPr>
                <w:sz w:val="26"/>
                <w:szCs w:val="26"/>
              </w:rPr>
              <w:t>lanInterface</w:t>
            </w:r>
            <w:r w:rsidR="00353653">
              <w:rPr>
                <w:sz w:val="26"/>
                <w:szCs w:val="26"/>
              </w:rPr>
              <w:t>List</w:t>
            </w:r>
          </w:p>
        </w:tc>
        <w:tc>
          <w:tcPr>
            <w:tcW w:w="1440" w:type="dxa"/>
            <w:shd w:val="clear" w:color="auto" w:fill="auto"/>
            <w:noWrap/>
          </w:tcPr>
          <w:p w14:paraId="509FA468" w14:textId="77777777" w:rsidR="00AB0623" w:rsidRPr="00B53854" w:rsidRDefault="00AB0623" w:rsidP="00CD3B88">
            <w:pPr>
              <w:spacing w:line="288" w:lineRule="auto"/>
              <w:rPr>
                <w:sz w:val="26"/>
                <w:szCs w:val="26"/>
              </w:rPr>
            </w:pPr>
            <w:r w:rsidRPr="000C748C">
              <w:rPr>
                <w:lang w:eastAsia="en-AU"/>
              </w:rPr>
              <w:t>Optional</w:t>
            </w:r>
          </w:p>
        </w:tc>
        <w:tc>
          <w:tcPr>
            <w:tcW w:w="1530" w:type="dxa"/>
            <w:vAlign w:val="center"/>
          </w:tcPr>
          <w:p w14:paraId="17731814" w14:textId="07DB11C7" w:rsidR="00AB0623" w:rsidRPr="004624AC" w:rsidRDefault="00AB0623" w:rsidP="00CD3B88">
            <w:pPr>
              <w:spacing w:line="288" w:lineRule="auto"/>
              <w:rPr>
                <w:lang w:eastAsia="en-AU"/>
              </w:rPr>
            </w:pPr>
            <w:r w:rsidRPr="00B53854">
              <w:rPr>
                <w:sz w:val="26"/>
                <w:szCs w:val="26"/>
              </w:rPr>
              <w:t>String</w:t>
            </w:r>
            <w:r w:rsidR="00353653">
              <w:rPr>
                <w:sz w:val="26"/>
                <w:szCs w:val="26"/>
              </w:rPr>
              <w:t xml:space="preserve"> array</w:t>
            </w:r>
          </w:p>
        </w:tc>
        <w:tc>
          <w:tcPr>
            <w:tcW w:w="1260" w:type="dxa"/>
            <w:vAlign w:val="center"/>
          </w:tcPr>
          <w:p w14:paraId="356F7921" w14:textId="77777777" w:rsidR="00AB0623" w:rsidRPr="004624AC" w:rsidRDefault="00AB0623" w:rsidP="00CD3B88">
            <w:pPr>
              <w:spacing w:line="288" w:lineRule="auto"/>
              <w:rPr>
                <w:lang w:eastAsia="en-AU"/>
              </w:rPr>
            </w:pPr>
          </w:p>
        </w:tc>
        <w:tc>
          <w:tcPr>
            <w:tcW w:w="2250" w:type="dxa"/>
            <w:shd w:val="clear" w:color="auto" w:fill="auto"/>
            <w:noWrap/>
            <w:vAlign w:val="center"/>
          </w:tcPr>
          <w:p w14:paraId="1086B3DE" w14:textId="7F0AB4EE" w:rsidR="00AB0623" w:rsidRPr="006A6923" w:rsidRDefault="00AB0623" w:rsidP="00CD3B88">
            <w:pPr>
              <w:spacing w:line="288" w:lineRule="auto"/>
              <w:rPr>
                <w:lang w:eastAsia="en-AU"/>
              </w:rPr>
            </w:pPr>
            <w:r w:rsidRPr="00B53854">
              <w:rPr>
                <w:sz w:val="26"/>
                <w:szCs w:val="26"/>
              </w:rPr>
              <w:t xml:space="preserve">List of </w:t>
            </w:r>
            <w:r w:rsidR="00353653">
              <w:rPr>
                <w:sz w:val="26"/>
                <w:szCs w:val="26"/>
              </w:rPr>
              <w:t xml:space="preserve">available </w:t>
            </w:r>
            <w:r w:rsidRPr="00B53854">
              <w:rPr>
                <w:sz w:val="26"/>
                <w:szCs w:val="26"/>
              </w:rPr>
              <w:t>LAN interface</w:t>
            </w:r>
          </w:p>
        </w:tc>
      </w:tr>
    </w:tbl>
    <w:p w14:paraId="4894E83E" w14:textId="77777777" w:rsidR="00AB0623" w:rsidRPr="00C37D99" w:rsidRDefault="00AB0623" w:rsidP="00AB0623">
      <w:pPr>
        <w:pStyle w:val="Heading4"/>
        <w:spacing w:line="288" w:lineRule="auto"/>
        <w:rPr>
          <w:sz w:val="24"/>
          <w:szCs w:val="24"/>
        </w:rPr>
      </w:pPr>
      <w:r w:rsidRPr="00C37D99">
        <w:rPr>
          <w:sz w:val="24"/>
          <w:szCs w:val="24"/>
        </w:rPr>
        <w:t>Example</w:t>
      </w:r>
    </w:p>
    <w:p w14:paraId="139E6CAA" w14:textId="77777777" w:rsidR="00AB0623" w:rsidRPr="00C37D99" w:rsidRDefault="00AB0623" w:rsidP="00AB0623">
      <w:pPr>
        <w:spacing w:line="288" w:lineRule="auto"/>
        <w:rPr>
          <w:b/>
          <w:bCs/>
        </w:rPr>
      </w:pPr>
      <w:r w:rsidRPr="00C37D99">
        <w:rPr>
          <w:b/>
          <w:bCs/>
        </w:rPr>
        <w:t>Request:</w:t>
      </w:r>
    </w:p>
    <w:p w14:paraId="3FBB7CF1" w14:textId="01D957F3" w:rsidR="00AB0623" w:rsidRPr="00C37D99" w:rsidRDefault="00353653" w:rsidP="00AB0623">
      <w:pPr>
        <w:pStyle w:val="HTMLPreformatted"/>
        <w:spacing w:line="288" w:lineRule="auto"/>
        <w:rPr>
          <w:rFonts w:ascii="Times New Roman" w:hAnsi="Times New Roman" w:cs="Times New Roman"/>
          <w:sz w:val="24"/>
          <w:szCs w:val="24"/>
        </w:rPr>
      </w:pPr>
      <w:r w:rsidRPr="00353653">
        <w:rPr>
          <w:rFonts w:ascii="Times New Roman" w:hAnsi="Times New Roman" w:cs="Times New Roman"/>
          <w:sz w:val="24"/>
          <w:szCs w:val="24"/>
        </w:rPr>
        <w:t>getAvailableInterfaceGroup</w:t>
      </w:r>
      <w:r w:rsidRPr="00C37D99">
        <w:rPr>
          <w:rFonts w:ascii="Times New Roman" w:hAnsi="Times New Roman" w:cs="Times New Roman"/>
          <w:sz w:val="24"/>
          <w:szCs w:val="24"/>
        </w:rPr>
        <w:t xml:space="preserve"> </w:t>
      </w:r>
      <w:r w:rsidR="00AB0623" w:rsidRPr="00C37D99">
        <w:rPr>
          <w:rFonts w:ascii="Times New Roman" w:hAnsi="Times New Roman" w:cs="Times New Roman"/>
          <w:sz w:val="24"/>
          <w:szCs w:val="24"/>
        </w:rPr>
        <w:t>(data);</w:t>
      </w:r>
    </w:p>
    <w:p w14:paraId="16B4F275" w14:textId="77777777" w:rsidR="00AB0623" w:rsidRDefault="00AB0623" w:rsidP="00AB0623">
      <w:pPr>
        <w:pStyle w:val="HTMLPreformatted"/>
        <w:spacing w:line="288" w:lineRule="auto"/>
        <w:rPr>
          <w:rFonts w:ascii="Times New Roman" w:hAnsi="Times New Roman" w:cs="Times New Roman"/>
          <w:sz w:val="24"/>
          <w:szCs w:val="24"/>
          <w:lang w:val="vi-VN"/>
        </w:rPr>
      </w:pP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p>
    <w:p w14:paraId="36C6423A" w14:textId="77777777" w:rsidR="00AB0623" w:rsidRPr="00C37D99" w:rsidRDefault="00AB0623" w:rsidP="00AB0623">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w:t>
      </w:r>
    </w:p>
    <w:p w14:paraId="6EE78F19" w14:textId="77777777" w:rsidR="00AB0623" w:rsidRPr="00C37D99" w:rsidRDefault="00AB0623" w:rsidP="00AB0623">
      <w:pPr>
        <w:spacing w:line="288" w:lineRule="auto"/>
        <w:ind w:left="720"/>
      </w:pPr>
      <w:r w:rsidRPr="00C37D99">
        <w:rPr>
          <w:lang w:val="vi-VN"/>
        </w:rPr>
        <w:t>“</w:t>
      </w:r>
      <w:r w:rsidRPr="00C37D99">
        <w:t>serialNumber”: “</w:t>
      </w:r>
      <w:r>
        <w:t>VNPT123456</w:t>
      </w:r>
      <w:r w:rsidRPr="00C37D99">
        <w:t>”,</w:t>
      </w:r>
    </w:p>
    <w:p w14:paraId="44699EBA" w14:textId="77777777" w:rsidR="00AB0623" w:rsidRDefault="00AB0623" w:rsidP="00AB0623">
      <w:pPr>
        <w:spacing w:line="288" w:lineRule="auto"/>
        <w:ind w:left="720"/>
      </w:pPr>
      <w:r w:rsidRPr="00C37D99">
        <w:t>“modelName”: “</w:t>
      </w:r>
      <w:r>
        <w:t>GW040H</w:t>
      </w:r>
      <w:r w:rsidRPr="00C37D99">
        <w:t>”</w:t>
      </w:r>
    </w:p>
    <w:p w14:paraId="22FB2E19" w14:textId="77777777" w:rsidR="00AB0623" w:rsidRPr="00C37D99" w:rsidRDefault="00AB0623" w:rsidP="00AB0623">
      <w:pPr>
        <w:spacing w:line="288" w:lineRule="auto"/>
      </w:pPr>
      <w:r w:rsidRPr="00C37D99">
        <w:t>}</w:t>
      </w:r>
    </w:p>
    <w:p w14:paraId="19243779" w14:textId="77777777" w:rsidR="00AB0623" w:rsidRPr="00C37D99" w:rsidRDefault="00AB0623" w:rsidP="00AB0623">
      <w:pPr>
        <w:pStyle w:val="HTMLPreformatted"/>
        <w:spacing w:line="288" w:lineRule="auto"/>
        <w:rPr>
          <w:rFonts w:ascii="Times New Roman" w:hAnsi="Times New Roman" w:cs="Times New Roman"/>
          <w:sz w:val="24"/>
          <w:szCs w:val="24"/>
        </w:rPr>
      </w:pPr>
    </w:p>
    <w:p w14:paraId="1D70CDE3" w14:textId="77777777" w:rsidR="00AB0623" w:rsidRPr="00C37D99" w:rsidRDefault="00AB0623" w:rsidP="00AB0623">
      <w:pPr>
        <w:spacing w:line="288" w:lineRule="auto"/>
        <w:rPr>
          <w:b/>
          <w:bCs/>
        </w:rPr>
      </w:pPr>
      <w:r w:rsidRPr="00C37D99">
        <w:rPr>
          <w:b/>
          <w:bCs/>
        </w:rPr>
        <w:t>Response:</w:t>
      </w:r>
    </w:p>
    <w:p w14:paraId="0B974866" w14:textId="77777777" w:rsidR="00AB0623" w:rsidRDefault="00AB0623" w:rsidP="00AB0623">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w:t>
      </w:r>
    </w:p>
    <w:p w14:paraId="45C116BE" w14:textId="77777777" w:rsidR="00AB0623" w:rsidRDefault="00AB0623" w:rsidP="00AB0623">
      <w:pPr>
        <w:pStyle w:val="FirstLevelBullet"/>
        <w:spacing w:line="288" w:lineRule="auto"/>
        <w:ind w:left="0" w:firstLine="720"/>
        <w:rPr>
          <w:sz w:val="24"/>
          <w:szCs w:val="24"/>
        </w:rPr>
      </w:pPr>
      <w:r w:rsidRPr="00C37D99">
        <w:rPr>
          <w:sz w:val="24"/>
          <w:szCs w:val="24"/>
        </w:rPr>
        <w:t>"errorCode": "200",</w:t>
      </w:r>
    </w:p>
    <w:p w14:paraId="1B925EE0" w14:textId="77777777" w:rsidR="00AB0623" w:rsidRDefault="00AB0623" w:rsidP="00AB0623">
      <w:pPr>
        <w:pStyle w:val="FirstLevelBullet"/>
        <w:spacing w:line="288" w:lineRule="auto"/>
        <w:ind w:firstLine="0"/>
        <w:rPr>
          <w:sz w:val="24"/>
          <w:szCs w:val="24"/>
        </w:rPr>
      </w:pPr>
      <w:r w:rsidRPr="004624AC">
        <w:rPr>
          <w:sz w:val="24"/>
          <w:szCs w:val="24"/>
        </w:rPr>
        <w:t>"errorMessage": "SUCCESS"</w:t>
      </w:r>
      <w:r>
        <w:rPr>
          <w:sz w:val="24"/>
          <w:szCs w:val="24"/>
        </w:rPr>
        <w:t>,</w:t>
      </w:r>
    </w:p>
    <w:p w14:paraId="34BB8CF3" w14:textId="14266CF7" w:rsidR="00AB0623" w:rsidRPr="00B53854" w:rsidRDefault="00AB0623" w:rsidP="00353653">
      <w:pPr>
        <w:ind w:left="720"/>
      </w:pPr>
      <w:r w:rsidRPr="00B53854">
        <w:t>"</w:t>
      </w:r>
      <w:r>
        <w:t>data</w:t>
      </w:r>
      <w:r w:rsidRPr="00B53854">
        <w:t xml:space="preserve">": </w:t>
      </w:r>
    </w:p>
    <w:p w14:paraId="1A1B0DD6" w14:textId="77777777" w:rsidR="00AB0623" w:rsidRPr="00B53854" w:rsidRDefault="00AB0623" w:rsidP="00353653">
      <w:r w:rsidRPr="00B53854">
        <w:tab/>
        <w:t>{</w:t>
      </w:r>
    </w:p>
    <w:p w14:paraId="1AEE9021" w14:textId="02AC269E" w:rsidR="00AB0623" w:rsidRPr="00B53854" w:rsidRDefault="00AB0623" w:rsidP="00173281">
      <w:pPr>
        <w:ind w:left="1440"/>
      </w:pPr>
      <w:r w:rsidRPr="00B53854">
        <w:t xml:space="preserve"> "</w:t>
      </w:r>
      <w:r w:rsidR="00353653" w:rsidRPr="00B53854">
        <w:rPr>
          <w:sz w:val="26"/>
          <w:szCs w:val="26"/>
        </w:rPr>
        <w:t>wanInterface</w:t>
      </w:r>
      <w:r w:rsidR="00353653">
        <w:rPr>
          <w:sz w:val="26"/>
          <w:szCs w:val="26"/>
        </w:rPr>
        <w:t>List</w:t>
      </w:r>
      <w:r w:rsidR="00353653" w:rsidRPr="00B53854">
        <w:t xml:space="preserve"> </w:t>
      </w:r>
      <w:r w:rsidRPr="00B53854">
        <w:t xml:space="preserve">": </w:t>
      </w:r>
      <w:r w:rsidR="00353653">
        <w:t>[</w:t>
      </w:r>
      <w:r w:rsidRPr="00B53854">
        <w:t>"</w:t>
      </w:r>
      <w:r w:rsidR="00173281">
        <w:t>WAN0</w:t>
      </w:r>
      <w:r w:rsidRPr="00B53854">
        <w:t>"</w:t>
      </w:r>
      <w:r w:rsidR="00173281">
        <w:t xml:space="preserve">, </w:t>
      </w:r>
      <w:r w:rsidR="00173281" w:rsidRPr="00B53854">
        <w:t>"</w:t>
      </w:r>
      <w:r w:rsidR="00173281">
        <w:t>WAN1</w:t>
      </w:r>
      <w:r w:rsidR="00173281" w:rsidRPr="00B53854">
        <w:t>"</w:t>
      </w:r>
      <w:r w:rsidR="00173281">
        <w:t xml:space="preserve">, </w:t>
      </w:r>
      <w:r w:rsidR="00173281" w:rsidRPr="00B53854">
        <w:t>"</w:t>
      </w:r>
      <w:r w:rsidR="00173281">
        <w:t>WAN2</w:t>
      </w:r>
      <w:r w:rsidR="00173281" w:rsidRPr="00B53854">
        <w:t>"</w:t>
      </w:r>
      <w:r w:rsidR="00353653">
        <w:t>]</w:t>
      </w:r>
      <w:r w:rsidRPr="00B53854">
        <w:t>,</w:t>
      </w:r>
    </w:p>
    <w:p w14:paraId="4D1BFD1B" w14:textId="266D1892" w:rsidR="00AB0623" w:rsidRPr="00B53854" w:rsidRDefault="00AB0623" w:rsidP="00353653">
      <w:pPr>
        <w:ind w:left="1440"/>
      </w:pPr>
      <w:r w:rsidRPr="00B53854">
        <w:t xml:space="preserve"> "</w:t>
      </w:r>
      <w:r w:rsidR="00353653">
        <w:rPr>
          <w:sz w:val="26"/>
          <w:szCs w:val="26"/>
        </w:rPr>
        <w:t>l</w:t>
      </w:r>
      <w:r w:rsidR="00353653" w:rsidRPr="00B53854">
        <w:rPr>
          <w:sz w:val="26"/>
          <w:szCs w:val="26"/>
        </w:rPr>
        <w:t>anInterface</w:t>
      </w:r>
      <w:r w:rsidR="00353653">
        <w:rPr>
          <w:sz w:val="26"/>
          <w:szCs w:val="26"/>
        </w:rPr>
        <w:t>List</w:t>
      </w:r>
      <w:r w:rsidR="00353653" w:rsidRPr="00B53854">
        <w:t xml:space="preserve"> </w:t>
      </w:r>
      <w:r w:rsidRPr="00B53854">
        <w:t xml:space="preserve">": </w:t>
      </w:r>
      <w:r w:rsidR="00173281">
        <w:t>[</w:t>
      </w:r>
      <w:r w:rsidR="00173281" w:rsidRPr="00B53854">
        <w:t>"</w:t>
      </w:r>
      <w:r w:rsidR="00173281">
        <w:t>LAN1</w:t>
      </w:r>
      <w:r w:rsidR="00173281" w:rsidRPr="00B53854">
        <w:t>"</w:t>
      </w:r>
      <w:r w:rsidR="00173281">
        <w:t>,</w:t>
      </w:r>
      <w:r w:rsidR="00173281" w:rsidRPr="00B53854">
        <w:t>"</w:t>
      </w:r>
      <w:r w:rsidR="00173281">
        <w:t>LAN2</w:t>
      </w:r>
      <w:r w:rsidR="00173281" w:rsidRPr="00B53854">
        <w:t>"</w:t>
      </w:r>
      <w:r w:rsidR="00173281">
        <w:t>,</w:t>
      </w:r>
      <w:r w:rsidR="00173281" w:rsidRPr="00B53854">
        <w:t>"</w:t>
      </w:r>
      <w:r w:rsidR="00173281">
        <w:t>LAN3</w:t>
      </w:r>
      <w:r w:rsidR="00173281" w:rsidRPr="00B53854">
        <w:t>"</w:t>
      </w:r>
      <w:r w:rsidR="00173281">
        <w:t>,</w:t>
      </w:r>
      <w:r w:rsidR="00173281" w:rsidRPr="00B53854">
        <w:t>"</w:t>
      </w:r>
      <w:r w:rsidR="00173281">
        <w:t>LAN4</w:t>
      </w:r>
      <w:r w:rsidR="00173281" w:rsidRPr="00B53854">
        <w:t>"</w:t>
      </w:r>
      <w:r w:rsidR="00173281">
        <w:t>]</w:t>
      </w:r>
    </w:p>
    <w:p w14:paraId="6B61E494" w14:textId="3DD2468A" w:rsidR="00AB0623" w:rsidRPr="00A54D5E" w:rsidRDefault="00AB0623" w:rsidP="00353653">
      <w:pPr>
        <w:ind w:left="720"/>
      </w:pPr>
      <w:r w:rsidRPr="00B53854">
        <w:t xml:space="preserve">} </w:t>
      </w:r>
    </w:p>
    <w:p w14:paraId="258AF2D6" w14:textId="77777777" w:rsidR="00AB0623" w:rsidRDefault="00AB0623" w:rsidP="00AB0623">
      <w:pPr>
        <w:pStyle w:val="ANSVNormal"/>
        <w:rPr>
          <w:lang w:val="vi-VN"/>
        </w:rPr>
      </w:pPr>
      <w:r w:rsidRPr="00C37D99">
        <w:rPr>
          <w:lang w:val="vi-VN"/>
        </w:rPr>
        <w:t>}</w:t>
      </w:r>
    </w:p>
    <w:p w14:paraId="48B4C5D5" w14:textId="77777777" w:rsidR="00AB0623" w:rsidRPr="00D96571" w:rsidRDefault="00AB0623" w:rsidP="00E131AF">
      <w:pPr>
        <w:pStyle w:val="ANSVNormal"/>
        <w:rPr>
          <w:lang w:val="vi-VN"/>
        </w:rPr>
      </w:pPr>
    </w:p>
    <w:p w14:paraId="785AD539" w14:textId="04385660" w:rsidR="00E131AF" w:rsidRDefault="00E131AF" w:rsidP="00303550">
      <w:pPr>
        <w:pStyle w:val="Heading3"/>
      </w:pPr>
      <w:bookmarkStart w:id="196" w:name="_Toc113436603"/>
      <w:commentRangeStart w:id="197"/>
      <w:commentRangeStart w:id="198"/>
      <w:r w:rsidRPr="00D96571">
        <w:lastRenderedPageBreak/>
        <w:t>getInterfaceGrouping</w:t>
      </w:r>
      <w:commentRangeEnd w:id="197"/>
      <w:r w:rsidR="00932714">
        <w:rPr>
          <w:rStyle w:val="CommentReference"/>
          <w:rFonts w:cs="Times New Roman"/>
          <w:b w:val="0"/>
        </w:rPr>
        <w:commentReference w:id="197"/>
      </w:r>
      <w:commentRangeEnd w:id="198"/>
      <w:r w:rsidR="00A464AD">
        <w:rPr>
          <w:rStyle w:val="CommentReference"/>
          <w:rFonts w:cs="Times New Roman"/>
          <w:b w:val="0"/>
        </w:rPr>
        <w:commentReference w:id="198"/>
      </w:r>
      <w:bookmarkEnd w:id="196"/>
    </w:p>
    <w:p w14:paraId="09DDBEA8" w14:textId="77777777" w:rsidR="006102C1" w:rsidRPr="00C37D99" w:rsidRDefault="006102C1" w:rsidP="006102C1">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6102C1" w:rsidRPr="00C37D99" w14:paraId="57770150" w14:textId="77777777" w:rsidTr="00E32F45">
        <w:tc>
          <w:tcPr>
            <w:tcW w:w="1122" w:type="pct"/>
            <w:shd w:val="clear" w:color="auto" w:fill="BFBFBF" w:themeFill="background1" w:themeFillShade="BF"/>
          </w:tcPr>
          <w:p w14:paraId="1AE7EDEE" w14:textId="77777777" w:rsidR="006102C1" w:rsidRPr="00C37D99" w:rsidRDefault="006102C1" w:rsidP="00E32F45">
            <w:pPr>
              <w:pStyle w:val="ANSVNormal"/>
            </w:pPr>
            <w:r w:rsidRPr="00C37D99">
              <w:t>Tên API</w:t>
            </w:r>
          </w:p>
        </w:tc>
        <w:tc>
          <w:tcPr>
            <w:tcW w:w="3878" w:type="pct"/>
            <w:shd w:val="clear" w:color="auto" w:fill="BFBFBF" w:themeFill="background1" w:themeFillShade="BF"/>
          </w:tcPr>
          <w:p w14:paraId="4E9F7C79" w14:textId="77777777" w:rsidR="006102C1" w:rsidRPr="00C37D99" w:rsidRDefault="006102C1" w:rsidP="00E32F45">
            <w:pPr>
              <w:pStyle w:val="ANSVNormal"/>
            </w:pPr>
            <w:r w:rsidRPr="00C37D99">
              <w:t>Mô tả</w:t>
            </w:r>
          </w:p>
        </w:tc>
      </w:tr>
      <w:tr w:rsidR="006102C1" w:rsidRPr="00C37D99" w14:paraId="6095DDFD" w14:textId="77777777" w:rsidTr="00E32F45">
        <w:trPr>
          <w:trHeight w:val="362"/>
        </w:trPr>
        <w:tc>
          <w:tcPr>
            <w:tcW w:w="1122" w:type="pct"/>
          </w:tcPr>
          <w:p w14:paraId="0B7A4A02" w14:textId="06E74240" w:rsidR="006102C1" w:rsidRPr="009C094C" w:rsidRDefault="006102C1" w:rsidP="00E32F45">
            <w:pPr>
              <w:pStyle w:val="ANSVNormal"/>
            </w:pPr>
            <w:r>
              <w:rPr>
                <w:rStyle w:val="st"/>
                <w:rFonts w:cs="Times New Roman"/>
              </w:rPr>
              <w:t>g</w:t>
            </w:r>
            <w:r>
              <w:rPr>
                <w:rStyle w:val="st"/>
              </w:rPr>
              <w:t>etInterfaceGrouping</w:t>
            </w:r>
          </w:p>
        </w:tc>
        <w:tc>
          <w:tcPr>
            <w:tcW w:w="3878" w:type="pct"/>
          </w:tcPr>
          <w:p w14:paraId="6D75F070" w14:textId="5DB80B7F" w:rsidR="006102C1" w:rsidRPr="00C37D99" w:rsidRDefault="006102C1" w:rsidP="00E32F45">
            <w:pPr>
              <w:pStyle w:val="ANSVNormal"/>
            </w:pPr>
            <w:r>
              <w:t>Lấy thông tin cấu hình Interface Grouping</w:t>
            </w:r>
          </w:p>
        </w:tc>
      </w:tr>
      <w:tr w:rsidR="006102C1" w:rsidRPr="00C37D99" w14:paraId="1774BF6A" w14:textId="77777777" w:rsidTr="00E32F45">
        <w:tc>
          <w:tcPr>
            <w:tcW w:w="1122" w:type="pct"/>
          </w:tcPr>
          <w:p w14:paraId="707222ED" w14:textId="77777777" w:rsidR="006102C1" w:rsidRPr="00C37D99" w:rsidRDefault="006102C1" w:rsidP="00E32F45">
            <w:pPr>
              <w:pStyle w:val="ANSVNormal"/>
            </w:pPr>
            <w:r w:rsidRPr="00C37D99">
              <w:t>Method</w:t>
            </w:r>
          </w:p>
        </w:tc>
        <w:tc>
          <w:tcPr>
            <w:tcW w:w="3878" w:type="pct"/>
          </w:tcPr>
          <w:p w14:paraId="65B2CD24" w14:textId="77777777" w:rsidR="006102C1" w:rsidRPr="00C37D99" w:rsidRDefault="006102C1" w:rsidP="00E32F45">
            <w:pPr>
              <w:pStyle w:val="ANSVNormal"/>
            </w:pPr>
            <w:r w:rsidRPr="00C37D99">
              <w:t>Function call</w:t>
            </w:r>
          </w:p>
        </w:tc>
      </w:tr>
      <w:tr w:rsidR="006102C1" w:rsidRPr="00C37D99" w14:paraId="5FA4BF8A" w14:textId="77777777" w:rsidTr="00E32F45">
        <w:tc>
          <w:tcPr>
            <w:tcW w:w="1122" w:type="pct"/>
          </w:tcPr>
          <w:p w14:paraId="74DFF71C" w14:textId="77777777" w:rsidR="006102C1" w:rsidRPr="00C37D99" w:rsidRDefault="006102C1" w:rsidP="00E32F45">
            <w:pPr>
              <w:pStyle w:val="ANSVNormal"/>
            </w:pPr>
            <w:r w:rsidRPr="00C37D99">
              <w:t>Response</w:t>
            </w:r>
          </w:p>
        </w:tc>
        <w:tc>
          <w:tcPr>
            <w:tcW w:w="3878" w:type="pct"/>
          </w:tcPr>
          <w:p w14:paraId="4F17D074" w14:textId="77777777" w:rsidR="006102C1" w:rsidRPr="00C37D99" w:rsidRDefault="006102C1" w:rsidP="00E32F45">
            <w:pPr>
              <w:pStyle w:val="ANSVNormal"/>
            </w:pPr>
            <w:r w:rsidRPr="00C37D99">
              <w:t>JSON Object</w:t>
            </w:r>
          </w:p>
        </w:tc>
      </w:tr>
    </w:tbl>
    <w:p w14:paraId="4E550353" w14:textId="77777777" w:rsidR="006102C1" w:rsidRPr="00C37D99" w:rsidRDefault="006102C1" w:rsidP="006102C1">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638"/>
        <w:gridCol w:w="1512"/>
        <w:gridCol w:w="900"/>
        <w:gridCol w:w="1274"/>
        <w:gridCol w:w="3226"/>
      </w:tblGrid>
      <w:tr w:rsidR="006102C1" w:rsidRPr="00C37D99" w14:paraId="23D0D2D8"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E6D5A19" w14:textId="77777777" w:rsidR="006102C1" w:rsidRPr="00C37D99" w:rsidRDefault="006102C1" w:rsidP="00E32F45">
            <w:pPr>
              <w:spacing w:line="288" w:lineRule="auto"/>
              <w:rPr>
                <w:b/>
                <w:bCs/>
                <w:lang w:eastAsia="en-AU"/>
              </w:rPr>
            </w:pPr>
            <w:r w:rsidRPr="00C37D99">
              <w:rPr>
                <w:b/>
                <w:bCs/>
                <w:lang w:eastAsia="en-AU"/>
              </w:rPr>
              <w:t>No</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264DD8" w14:textId="77777777" w:rsidR="006102C1" w:rsidRPr="00C37D99" w:rsidRDefault="006102C1" w:rsidP="00E32F45">
            <w:pPr>
              <w:spacing w:line="288" w:lineRule="auto"/>
              <w:rPr>
                <w:b/>
                <w:bCs/>
                <w:lang w:eastAsia="en-AU"/>
              </w:rPr>
            </w:pPr>
            <w:r w:rsidRPr="00C37D99">
              <w:rPr>
                <w:b/>
                <w:bCs/>
                <w:lang w:eastAsia="en-AU"/>
              </w:rPr>
              <w:t>Parameter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3C852C5D" w14:textId="77777777" w:rsidR="006102C1" w:rsidRPr="00C37D99" w:rsidRDefault="006102C1" w:rsidP="00E32F45">
            <w:pPr>
              <w:spacing w:line="288" w:lineRule="auto"/>
              <w:rPr>
                <w:b/>
                <w:bCs/>
                <w:lang w:eastAsia="en-AU"/>
              </w:rPr>
            </w:pPr>
            <w:r w:rsidRPr="00C37D99">
              <w:rPr>
                <w:b/>
                <w:bCs/>
                <w:lang w:eastAsia="en-AU"/>
              </w:rPr>
              <w:t>Mandatory</w:t>
            </w:r>
          </w:p>
        </w:tc>
        <w:tc>
          <w:tcPr>
            <w:tcW w:w="900" w:type="dxa"/>
            <w:tcBorders>
              <w:top w:val="single" w:sz="4" w:space="0" w:color="auto"/>
              <w:left w:val="nil"/>
              <w:bottom w:val="single" w:sz="4" w:space="0" w:color="auto"/>
              <w:right w:val="single" w:sz="4" w:space="0" w:color="auto"/>
            </w:tcBorders>
            <w:vAlign w:val="center"/>
          </w:tcPr>
          <w:p w14:paraId="5C03BDE8" w14:textId="77777777" w:rsidR="006102C1" w:rsidRPr="00C37D99" w:rsidRDefault="006102C1" w:rsidP="00E32F45">
            <w:pPr>
              <w:spacing w:line="288" w:lineRule="auto"/>
              <w:rPr>
                <w:b/>
                <w:bCs/>
                <w:lang w:eastAsia="en-AU"/>
              </w:rPr>
            </w:pPr>
            <w:r w:rsidRPr="00C37D99">
              <w:rPr>
                <w:b/>
                <w:bCs/>
                <w:lang w:eastAsia="en-AU"/>
              </w:rPr>
              <w:t>Type</w:t>
            </w:r>
          </w:p>
        </w:tc>
        <w:tc>
          <w:tcPr>
            <w:tcW w:w="1274" w:type="dxa"/>
            <w:tcBorders>
              <w:top w:val="single" w:sz="4" w:space="0" w:color="auto"/>
              <w:left w:val="single" w:sz="4" w:space="0" w:color="auto"/>
              <w:bottom w:val="single" w:sz="4" w:space="0" w:color="auto"/>
              <w:right w:val="single" w:sz="4" w:space="0" w:color="auto"/>
            </w:tcBorders>
          </w:tcPr>
          <w:p w14:paraId="16994A1F" w14:textId="77777777" w:rsidR="006102C1" w:rsidRPr="00C37D99" w:rsidRDefault="006102C1" w:rsidP="00E32F45">
            <w:pPr>
              <w:spacing w:line="288" w:lineRule="auto"/>
              <w:rPr>
                <w:b/>
                <w:bCs/>
                <w:lang w:eastAsia="en-AU"/>
              </w:rPr>
            </w:pPr>
            <w:r w:rsidRPr="00C37D99">
              <w:rPr>
                <w:b/>
                <w:bCs/>
                <w:lang w:eastAsia="en-AU"/>
              </w:rPr>
              <w:t>Max length</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BD3CC4" w14:textId="77777777" w:rsidR="006102C1" w:rsidRPr="00C37D99" w:rsidRDefault="006102C1" w:rsidP="00E32F45">
            <w:pPr>
              <w:spacing w:line="288" w:lineRule="auto"/>
              <w:rPr>
                <w:b/>
                <w:bCs/>
                <w:lang w:eastAsia="en-AU"/>
              </w:rPr>
            </w:pPr>
            <w:r w:rsidRPr="00C37D99">
              <w:rPr>
                <w:b/>
                <w:bCs/>
                <w:lang w:eastAsia="en-AU"/>
              </w:rPr>
              <w:t>Meaning/Value</w:t>
            </w:r>
          </w:p>
        </w:tc>
      </w:tr>
      <w:tr w:rsidR="006102C1" w:rsidRPr="00C37D99" w14:paraId="201D69D5"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D355F52" w14:textId="77777777" w:rsidR="006102C1" w:rsidRPr="00C37D99" w:rsidRDefault="006102C1" w:rsidP="00E32F45">
            <w:pPr>
              <w:spacing w:line="288" w:lineRule="auto"/>
              <w:rPr>
                <w:lang w:eastAsia="en-AU"/>
              </w:rPr>
            </w:pPr>
            <w:r w:rsidRPr="00C37D99">
              <w:rPr>
                <w:lang w:val="vi-VN" w:eastAsia="en-AU"/>
              </w:rPr>
              <w:t>1</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967EC5" w14:textId="77777777" w:rsidR="006102C1" w:rsidRPr="00C37D99" w:rsidRDefault="006102C1" w:rsidP="00E32F45">
            <w:pPr>
              <w:spacing w:line="288" w:lineRule="auto"/>
            </w:pPr>
            <w:r w:rsidRPr="00C37D99">
              <w:rPr>
                <w:lang w:val="vi-VN"/>
              </w:rPr>
              <w:t>serialNumber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5F8A04F6" w14:textId="77777777" w:rsidR="006102C1" w:rsidRPr="00C37D99" w:rsidRDefault="006102C1" w:rsidP="00E32F45">
            <w:pPr>
              <w:tabs>
                <w:tab w:val="left" w:pos="923"/>
              </w:tabs>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4CED3073" w14:textId="77777777" w:rsidR="006102C1" w:rsidRPr="00C37D99" w:rsidRDefault="006102C1" w:rsidP="00E32F45">
            <w:pPr>
              <w:spacing w:line="288" w:lineRule="auto"/>
              <w:rPr>
                <w:lang w:eastAsia="en-AU"/>
              </w:rPr>
            </w:pPr>
            <w:r w:rsidRPr="00C37D99">
              <w:rPr>
                <w:lang w:eastAsia="en-AU"/>
              </w:rPr>
              <w:t>String</w:t>
            </w:r>
          </w:p>
        </w:tc>
        <w:tc>
          <w:tcPr>
            <w:tcW w:w="1274" w:type="dxa"/>
            <w:tcBorders>
              <w:top w:val="single" w:sz="4" w:space="0" w:color="auto"/>
              <w:left w:val="single" w:sz="4" w:space="0" w:color="auto"/>
              <w:bottom w:val="single" w:sz="4" w:space="0" w:color="auto"/>
              <w:right w:val="single" w:sz="4" w:space="0" w:color="auto"/>
            </w:tcBorders>
            <w:vAlign w:val="center"/>
          </w:tcPr>
          <w:p w14:paraId="426898E0" w14:textId="77777777" w:rsidR="006102C1" w:rsidRPr="00C37D99" w:rsidRDefault="006102C1" w:rsidP="00E32F45">
            <w:pPr>
              <w:pStyle w:val="ListParagraph"/>
              <w:spacing w:line="288" w:lineRule="auto"/>
              <w:ind w:left="0"/>
              <w:rPr>
                <w:sz w:val="24"/>
                <w:szCs w:val="24"/>
              </w:rPr>
            </w:pPr>
            <w:r w:rsidRPr="00C37D99">
              <w:rPr>
                <w:sz w:val="24"/>
                <w:szCs w:val="24"/>
                <w:lang w:val="vi-VN" w:eastAsia="en-AU"/>
              </w:rPr>
              <w:t>16</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BD8ED5" w14:textId="77777777" w:rsidR="006102C1" w:rsidRPr="00C37D99" w:rsidRDefault="006102C1" w:rsidP="00E32F45">
            <w:pPr>
              <w:spacing w:line="288" w:lineRule="auto"/>
            </w:pPr>
            <w:r w:rsidRPr="00C37D99">
              <w:rPr>
                <w:lang w:val="vi-VN" w:eastAsia="en-AU"/>
              </w:rPr>
              <w:t xml:space="preserve">SerialNumber của thiết bị </w:t>
            </w:r>
            <w:r>
              <w:rPr>
                <w:lang w:eastAsia="en-AU"/>
              </w:rPr>
              <w:t>cần cấu hình</w:t>
            </w:r>
            <w:r w:rsidRPr="00C37D99">
              <w:rPr>
                <w:lang w:val="vi-VN" w:eastAsia="en-AU"/>
              </w:rPr>
              <w:t xml:space="preserve"> </w:t>
            </w:r>
          </w:p>
        </w:tc>
      </w:tr>
      <w:tr w:rsidR="006102C1" w:rsidRPr="00C37D99" w14:paraId="4C7288E0"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371CBCD" w14:textId="77777777" w:rsidR="006102C1" w:rsidRPr="00C37D99" w:rsidRDefault="006102C1" w:rsidP="00E32F45">
            <w:pPr>
              <w:spacing w:line="288" w:lineRule="auto"/>
            </w:pPr>
            <w:r w:rsidRPr="00C37D99">
              <w:rPr>
                <w:lang w:val="vi-VN" w:eastAsia="en-AU"/>
              </w:rPr>
              <w:t>2</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42C85" w14:textId="77777777" w:rsidR="006102C1" w:rsidRPr="00C37D99" w:rsidRDefault="006102C1" w:rsidP="00E32F45">
            <w:pPr>
              <w:spacing w:line="288" w:lineRule="auto"/>
            </w:pPr>
            <w:r w:rsidRPr="00C37D99">
              <w:rPr>
                <w:lang w:val="vi-VN"/>
              </w:rPr>
              <w:t>modelName</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384CDB3C" w14:textId="77777777" w:rsidR="006102C1" w:rsidRPr="00C37D99" w:rsidRDefault="006102C1" w:rsidP="00E32F45">
            <w:pPr>
              <w:tabs>
                <w:tab w:val="left" w:pos="923"/>
              </w:tabs>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77835C5E" w14:textId="77777777" w:rsidR="006102C1" w:rsidRPr="00C37D99" w:rsidRDefault="006102C1" w:rsidP="00E32F45">
            <w:pPr>
              <w:spacing w:line="288" w:lineRule="auto"/>
            </w:pPr>
            <w:r w:rsidRPr="00C37D99">
              <w:rPr>
                <w:lang w:val="vi-VN" w:eastAsia="en-AU"/>
              </w:rPr>
              <w:t xml:space="preserve">String </w:t>
            </w:r>
          </w:p>
        </w:tc>
        <w:tc>
          <w:tcPr>
            <w:tcW w:w="1274" w:type="dxa"/>
            <w:tcBorders>
              <w:top w:val="single" w:sz="4" w:space="0" w:color="auto"/>
              <w:left w:val="single" w:sz="4" w:space="0" w:color="auto"/>
              <w:bottom w:val="single" w:sz="4" w:space="0" w:color="auto"/>
              <w:right w:val="single" w:sz="4" w:space="0" w:color="auto"/>
            </w:tcBorders>
            <w:vAlign w:val="center"/>
          </w:tcPr>
          <w:p w14:paraId="057B7E9C" w14:textId="77777777" w:rsidR="006102C1" w:rsidRPr="00C37D99" w:rsidRDefault="006102C1" w:rsidP="00E32F45">
            <w:pPr>
              <w:pStyle w:val="ListParagraph"/>
              <w:spacing w:line="288" w:lineRule="auto"/>
              <w:ind w:left="0"/>
              <w:rPr>
                <w:color w:val="000000"/>
                <w:sz w:val="24"/>
                <w:szCs w:val="24"/>
              </w:rPr>
            </w:pPr>
            <w:r w:rsidRPr="00C37D99">
              <w:rPr>
                <w:sz w:val="24"/>
                <w:szCs w:val="24"/>
                <w:lang w:val="vi-VN" w:eastAsia="en-AU"/>
              </w:rPr>
              <w:t xml:space="preserve">16 </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B4CEE8" w14:textId="77777777" w:rsidR="006102C1" w:rsidRPr="00C37D99" w:rsidRDefault="006102C1" w:rsidP="00E32F45">
            <w:pPr>
              <w:spacing w:line="288" w:lineRule="auto"/>
            </w:pPr>
            <w:r w:rsidRPr="00C37D99">
              <w:rPr>
                <w:lang w:val="vi-VN" w:eastAsia="en-AU"/>
              </w:rPr>
              <w:t>Model của thiết bị</w:t>
            </w:r>
          </w:p>
        </w:tc>
      </w:tr>
    </w:tbl>
    <w:p w14:paraId="60F9D71C" w14:textId="77777777" w:rsidR="006102C1" w:rsidRPr="00C37D99" w:rsidRDefault="006102C1" w:rsidP="006102C1">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2070"/>
        <w:gridCol w:w="1440"/>
        <w:gridCol w:w="1530"/>
        <w:gridCol w:w="1260"/>
        <w:gridCol w:w="2250"/>
      </w:tblGrid>
      <w:tr w:rsidR="006102C1" w:rsidRPr="00C37D99" w14:paraId="1A38C17E" w14:textId="77777777" w:rsidTr="00E32F45">
        <w:trPr>
          <w:trHeight w:val="255"/>
        </w:trPr>
        <w:tc>
          <w:tcPr>
            <w:tcW w:w="625" w:type="dxa"/>
            <w:vAlign w:val="center"/>
          </w:tcPr>
          <w:p w14:paraId="6BBE2FED" w14:textId="77777777" w:rsidR="006102C1" w:rsidRPr="00C37D99" w:rsidRDefault="006102C1" w:rsidP="00E32F45">
            <w:pPr>
              <w:spacing w:line="288" w:lineRule="auto"/>
              <w:rPr>
                <w:b/>
                <w:bCs/>
                <w:lang w:eastAsia="en-AU"/>
              </w:rPr>
            </w:pPr>
            <w:r w:rsidRPr="00C37D99">
              <w:rPr>
                <w:b/>
                <w:bCs/>
                <w:lang w:eastAsia="en-AU"/>
              </w:rPr>
              <w:t>No</w:t>
            </w:r>
          </w:p>
        </w:tc>
        <w:tc>
          <w:tcPr>
            <w:tcW w:w="2070" w:type="dxa"/>
            <w:shd w:val="clear" w:color="auto" w:fill="auto"/>
            <w:noWrap/>
            <w:vAlign w:val="center"/>
          </w:tcPr>
          <w:p w14:paraId="7A41805E" w14:textId="77777777" w:rsidR="006102C1" w:rsidRPr="00C37D99" w:rsidRDefault="006102C1" w:rsidP="00E32F45">
            <w:pPr>
              <w:spacing w:line="288" w:lineRule="auto"/>
              <w:rPr>
                <w:b/>
                <w:bCs/>
                <w:lang w:eastAsia="en-AU"/>
              </w:rPr>
            </w:pPr>
            <w:r w:rsidRPr="00C37D99">
              <w:rPr>
                <w:b/>
                <w:bCs/>
                <w:lang w:eastAsia="en-AU"/>
              </w:rPr>
              <w:t>Parameter</w:t>
            </w:r>
          </w:p>
        </w:tc>
        <w:tc>
          <w:tcPr>
            <w:tcW w:w="1440" w:type="dxa"/>
            <w:shd w:val="clear" w:color="auto" w:fill="auto"/>
            <w:noWrap/>
            <w:vAlign w:val="center"/>
          </w:tcPr>
          <w:p w14:paraId="3DE69E4B" w14:textId="77777777" w:rsidR="006102C1" w:rsidRPr="00C37D99" w:rsidRDefault="006102C1" w:rsidP="00E32F45">
            <w:pPr>
              <w:spacing w:line="288" w:lineRule="auto"/>
              <w:rPr>
                <w:b/>
                <w:bCs/>
                <w:lang w:eastAsia="en-AU"/>
              </w:rPr>
            </w:pPr>
            <w:r w:rsidRPr="00C37D99">
              <w:rPr>
                <w:b/>
                <w:bCs/>
                <w:lang w:eastAsia="en-AU"/>
              </w:rPr>
              <w:t>Mandatory</w:t>
            </w:r>
          </w:p>
        </w:tc>
        <w:tc>
          <w:tcPr>
            <w:tcW w:w="1530" w:type="dxa"/>
          </w:tcPr>
          <w:p w14:paraId="53537EBC" w14:textId="77777777" w:rsidR="006102C1" w:rsidRPr="00C37D99" w:rsidRDefault="006102C1" w:rsidP="00E32F45">
            <w:pPr>
              <w:spacing w:line="288" w:lineRule="auto"/>
              <w:rPr>
                <w:b/>
                <w:bCs/>
                <w:lang w:eastAsia="en-AU"/>
              </w:rPr>
            </w:pPr>
            <w:r w:rsidRPr="00C37D99">
              <w:rPr>
                <w:b/>
                <w:bCs/>
                <w:lang w:eastAsia="en-AU"/>
              </w:rPr>
              <w:t>Type</w:t>
            </w:r>
          </w:p>
        </w:tc>
        <w:tc>
          <w:tcPr>
            <w:tcW w:w="1260" w:type="dxa"/>
            <w:vAlign w:val="center"/>
          </w:tcPr>
          <w:p w14:paraId="4531C3D2" w14:textId="77777777" w:rsidR="006102C1" w:rsidRPr="00C37D99" w:rsidRDefault="006102C1" w:rsidP="00E32F45">
            <w:pPr>
              <w:spacing w:line="288" w:lineRule="auto"/>
              <w:rPr>
                <w:b/>
                <w:bCs/>
                <w:lang w:eastAsia="en-AU"/>
              </w:rPr>
            </w:pPr>
            <w:r w:rsidRPr="00C37D99">
              <w:rPr>
                <w:b/>
                <w:bCs/>
                <w:lang w:eastAsia="en-AU"/>
              </w:rPr>
              <w:t>Max length</w:t>
            </w:r>
          </w:p>
        </w:tc>
        <w:tc>
          <w:tcPr>
            <w:tcW w:w="2250" w:type="dxa"/>
            <w:shd w:val="clear" w:color="auto" w:fill="auto"/>
            <w:noWrap/>
            <w:vAlign w:val="center"/>
          </w:tcPr>
          <w:p w14:paraId="21321ABE" w14:textId="77777777" w:rsidR="006102C1" w:rsidRPr="00C37D99" w:rsidRDefault="006102C1" w:rsidP="00E32F45">
            <w:pPr>
              <w:spacing w:line="288" w:lineRule="auto"/>
              <w:rPr>
                <w:b/>
                <w:bCs/>
                <w:lang w:eastAsia="en-AU"/>
              </w:rPr>
            </w:pPr>
            <w:r w:rsidRPr="00C37D99">
              <w:rPr>
                <w:b/>
                <w:bCs/>
                <w:lang w:eastAsia="en-AU"/>
              </w:rPr>
              <w:t>Meaning</w:t>
            </w:r>
          </w:p>
        </w:tc>
      </w:tr>
      <w:tr w:rsidR="006102C1" w:rsidRPr="00C37D99" w14:paraId="271A00DE" w14:textId="77777777" w:rsidTr="00E32F45">
        <w:trPr>
          <w:trHeight w:val="255"/>
        </w:trPr>
        <w:tc>
          <w:tcPr>
            <w:tcW w:w="625" w:type="dxa"/>
            <w:vAlign w:val="center"/>
          </w:tcPr>
          <w:p w14:paraId="0E63C9C8" w14:textId="77777777" w:rsidR="006102C1" w:rsidRPr="00C37D99" w:rsidRDefault="006102C1" w:rsidP="00E32F45">
            <w:pPr>
              <w:spacing w:line="288" w:lineRule="auto"/>
              <w:rPr>
                <w:lang w:eastAsia="en-AU"/>
              </w:rPr>
            </w:pPr>
            <w:r w:rsidRPr="00C37D99">
              <w:rPr>
                <w:lang w:eastAsia="en-AU"/>
              </w:rPr>
              <w:t>1</w:t>
            </w:r>
          </w:p>
        </w:tc>
        <w:tc>
          <w:tcPr>
            <w:tcW w:w="2070" w:type="dxa"/>
            <w:shd w:val="clear" w:color="auto" w:fill="auto"/>
            <w:noWrap/>
            <w:vAlign w:val="center"/>
          </w:tcPr>
          <w:p w14:paraId="2540AA51" w14:textId="77777777" w:rsidR="006102C1" w:rsidRPr="00C37D99" w:rsidRDefault="006102C1" w:rsidP="00E32F45">
            <w:pPr>
              <w:spacing w:line="288" w:lineRule="auto"/>
              <w:rPr>
                <w:lang w:eastAsia="en-AU"/>
              </w:rPr>
            </w:pPr>
            <w:r w:rsidRPr="00C37D99">
              <w:rPr>
                <w:lang w:eastAsia="en-AU"/>
              </w:rPr>
              <w:t>errorCode</w:t>
            </w:r>
          </w:p>
        </w:tc>
        <w:tc>
          <w:tcPr>
            <w:tcW w:w="1440" w:type="dxa"/>
            <w:shd w:val="clear" w:color="auto" w:fill="auto"/>
            <w:noWrap/>
            <w:vAlign w:val="center"/>
          </w:tcPr>
          <w:p w14:paraId="3CD2A2CB" w14:textId="77777777" w:rsidR="006102C1" w:rsidRPr="00C37D99" w:rsidRDefault="006102C1" w:rsidP="00E32F45">
            <w:pPr>
              <w:spacing w:line="288" w:lineRule="auto"/>
              <w:rPr>
                <w:lang w:eastAsia="en-AU"/>
              </w:rPr>
            </w:pPr>
            <w:r w:rsidRPr="00C37D99">
              <w:rPr>
                <w:lang w:eastAsia="en-AU"/>
              </w:rPr>
              <w:t>Mandatory</w:t>
            </w:r>
          </w:p>
        </w:tc>
        <w:tc>
          <w:tcPr>
            <w:tcW w:w="1530" w:type="dxa"/>
          </w:tcPr>
          <w:p w14:paraId="77BC1684" w14:textId="77777777" w:rsidR="006102C1" w:rsidRPr="00C37D99" w:rsidRDefault="006102C1" w:rsidP="00E32F45">
            <w:pPr>
              <w:spacing w:line="288" w:lineRule="auto"/>
              <w:rPr>
                <w:lang w:eastAsia="en-AU"/>
              </w:rPr>
            </w:pPr>
            <w:r w:rsidRPr="00C37D99">
              <w:rPr>
                <w:lang w:eastAsia="en-AU"/>
              </w:rPr>
              <w:t>String</w:t>
            </w:r>
          </w:p>
        </w:tc>
        <w:tc>
          <w:tcPr>
            <w:tcW w:w="1260" w:type="dxa"/>
            <w:vAlign w:val="center"/>
          </w:tcPr>
          <w:p w14:paraId="05B8BED1" w14:textId="77777777" w:rsidR="006102C1" w:rsidRPr="00C37D99" w:rsidRDefault="006102C1" w:rsidP="00E32F45">
            <w:pPr>
              <w:spacing w:line="288" w:lineRule="auto"/>
              <w:rPr>
                <w:lang w:eastAsia="en-AU"/>
              </w:rPr>
            </w:pPr>
            <w:r w:rsidRPr="00C37D99">
              <w:rPr>
                <w:lang w:eastAsia="en-AU"/>
              </w:rPr>
              <w:t>4</w:t>
            </w:r>
          </w:p>
        </w:tc>
        <w:tc>
          <w:tcPr>
            <w:tcW w:w="2250" w:type="dxa"/>
            <w:shd w:val="clear" w:color="auto" w:fill="auto"/>
            <w:noWrap/>
            <w:vAlign w:val="center"/>
          </w:tcPr>
          <w:p w14:paraId="1B7D0AF4" w14:textId="77777777" w:rsidR="006102C1" w:rsidRPr="00C37D99" w:rsidRDefault="006102C1" w:rsidP="00E32F45">
            <w:pPr>
              <w:spacing w:line="288" w:lineRule="auto"/>
              <w:rPr>
                <w:lang w:eastAsia="en-AU"/>
              </w:rPr>
            </w:pPr>
            <w:r w:rsidRPr="00C37D99">
              <w:rPr>
                <w:lang w:eastAsia="en-AU"/>
              </w:rPr>
              <w:t>Mã lỗi</w:t>
            </w:r>
          </w:p>
        </w:tc>
      </w:tr>
      <w:tr w:rsidR="006102C1" w:rsidRPr="00C37D99" w14:paraId="18A741A1" w14:textId="77777777" w:rsidTr="00E32F45">
        <w:trPr>
          <w:trHeight w:val="255"/>
        </w:trPr>
        <w:tc>
          <w:tcPr>
            <w:tcW w:w="625" w:type="dxa"/>
            <w:vAlign w:val="center"/>
          </w:tcPr>
          <w:p w14:paraId="2BA01067" w14:textId="77777777" w:rsidR="006102C1" w:rsidRPr="00C37D99" w:rsidRDefault="006102C1" w:rsidP="00E32F45">
            <w:pPr>
              <w:spacing w:line="288" w:lineRule="auto"/>
              <w:rPr>
                <w:lang w:eastAsia="en-AU"/>
              </w:rPr>
            </w:pPr>
            <w:r w:rsidRPr="00C37D99">
              <w:rPr>
                <w:lang w:eastAsia="en-AU"/>
              </w:rPr>
              <w:t>2</w:t>
            </w:r>
          </w:p>
        </w:tc>
        <w:tc>
          <w:tcPr>
            <w:tcW w:w="2070" w:type="dxa"/>
            <w:shd w:val="clear" w:color="auto" w:fill="auto"/>
            <w:noWrap/>
            <w:vAlign w:val="center"/>
          </w:tcPr>
          <w:p w14:paraId="36A20B65" w14:textId="77777777" w:rsidR="006102C1" w:rsidRPr="00C37D99" w:rsidRDefault="006102C1" w:rsidP="00E32F45">
            <w:pPr>
              <w:spacing w:line="288" w:lineRule="auto"/>
              <w:rPr>
                <w:lang w:eastAsia="en-AU"/>
              </w:rPr>
            </w:pPr>
            <w:r w:rsidRPr="00C37D99">
              <w:rPr>
                <w:lang w:eastAsia="en-AU"/>
              </w:rPr>
              <w:t>errorMessage</w:t>
            </w:r>
          </w:p>
        </w:tc>
        <w:tc>
          <w:tcPr>
            <w:tcW w:w="1440" w:type="dxa"/>
            <w:shd w:val="clear" w:color="auto" w:fill="auto"/>
            <w:noWrap/>
            <w:vAlign w:val="center"/>
          </w:tcPr>
          <w:p w14:paraId="019C0294" w14:textId="77777777" w:rsidR="006102C1" w:rsidRPr="00C37D99" w:rsidRDefault="006102C1" w:rsidP="00E32F45">
            <w:pPr>
              <w:spacing w:line="288" w:lineRule="auto"/>
              <w:rPr>
                <w:lang w:eastAsia="en-AU"/>
              </w:rPr>
            </w:pPr>
            <w:r w:rsidRPr="00C37D99">
              <w:rPr>
                <w:lang w:eastAsia="en-AU"/>
              </w:rPr>
              <w:t>Optional</w:t>
            </w:r>
          </w:p>
        </w:tc>
        <w:tc>
          <w:tcPr>
            <w:tcW w:w="1530" w:type="dxa"/>
          </w:tcPr>
          <w:p w14:paraId="591B95EC" w14:textId="77777777" w:rsidR="006102C1" w:rsidRPr="00C37D99" w:rsidRDefault="006102C1" w:rsidP="00E32F45">
            <w:pPr>
              <w:spacing w:line="288" w:lineRule="auto"/>
              <w:rPr>
                <w:lang w:eastAsia="en-AU"/>
              </w:rPr>
            </w:pPr>
            <w:r w:rsidRPr="00C37D99">
              <w:rPr>
                <w:lang w:eastAsia="en-AU"/>
              </w:rPr>
              <w:t>String</w:t>
            </w:r>
          </w:p>
        </w:tc>
        <w:tc>
          <w:tcPr>
            <w:tcW w:w="1260" w:type="dxa"/>
            <w:vAlign w:val="center"/>
          </w:tcPr>
          <w:p w14:paraId="12535462" w14:textId="77777777" w:rsidR="006102C1" w:rsidRPr="00C37D99" w:rsidRDefault="006102C1" w:rsidP="00E32F45">
            <w:pPr>
              <w:spacing w:line="288" w:lineRule="auto"/>
              <w:rPr>
                <w:lang w:eastAsia="en-AU"/>
              </w:rPr>
            </w:pPr>
            <w:r w:rsidRPr="00C37D99">
              <w:rPr>
                <w:lang w:eastAsia="en-AU"/>
              </w:rPr>
              <w:t>64</w:t>
            </w:r>
          </w:p>
        </w:tc>
        <w:tc>
          <w:tcPr>
            <w:tcW w:w="2250" w:type="dxa"/>
            <w:shd w:val="clear" w:color="auto" w:fill="auto"/>
            <w:noWrap/>
            <w:vAlign w:val="center"/>
          </w:tcPr>
          <w:p w14:paraId="21D8E3C8" w14:textId="77777777" w:rsidR="006102C1" w:rsidRPr="00C37D99" w:rsidRDefault="006102C1" w:rsidP="00E32F45">
            <w:pPr>
              <w:spacing w:line="288" w:lineRule="auto"/>
              <w:rPr>
                <w:lang w:eastAsia="en-AU"/>
              </w:rPr>
            </w:pPr>
            <w:r w:rsidRPr="00C37D99">
              <w:rPr>
                <w:lang w:eastAsia="en-AU"/>
              </w:rPr>
              <w:t>Mô tả lỗi</w:t>
            </w:r>
          </w:p>
        </w:tc>
      </w:tr>
      <w:tr w:rsidR="006A6923" w:rsidRPr="004624AC" w14:paraId="4C6978E6" w14:textId="77777777" w:rsidTr="00E32F45">
        <w:trPr>
          <w:trHeight w:val="255"/>
        </w:trPr>
        <w:tc>
          <w:tcPr>
            <w:tcW w:w="625" w:type="dxa"/>
            <w:vAlign w:val="center"/>
          </w:tcPr>
          <w:p w14:paraId="638D8C63" w14:textId="77777777" w:rsidR="006A6923" w:rsidRPr="004624AC" w:rsidRDefault="006A6923" w:rsidP="006A6923">
            <w:pPr>
              <w:spacing w:line="288" w:lineRule="auto"/>
              <w:rPr>
                <w:lang w:eastAsia="en-AU"/>
              </w:rPr>
            </w:pPr>
            <w:r w:rsidRPr="004624AC">
              <w:rPr>
                <w:lang w:eastAsia="en-AU"/>
              </w:rPr>
              <w:t>3</w:t>
            </w:r>
          </w:p>
        </w:tc>
        <w:tc>
          <w:tcPr>
            <w:tcW w:w="2070" w:type="dxa"/>
            <w:shd w:val="clear" w:color="auto" w:fill="auto"/>
            <w:noWrap/>
            <w:vAlign w:val="center"/>
          </w:tcPr>
          <w:p w14:paraId="484F9612" w14:textId="35730D65" w:rsidR="006A6923" w:rsidRPr="004624AC" w:rsidRDefault="00336DF4" w:rsidP="006A6923">
            <w:pPr>
              <w:spacing w:line="288" w:lineRule="auto"/>
              <w:rPr>
                <w:lang w:eastAsia="en-AU"/>
              </w:rPr>
            </w:pPr>
            <w:r>
              <w:rPr>
                <w:lang w:eastAsia="en-AU"/>
              </w:rPr>
              <w:t>data</w:t>
            </w:r>
          </w:p>
        </w:tc>
        <w:tc>
          <w:tcPr>
            <w:tcW w:w="1440" w:type="dxa"/>
            <w:shd w:val="clear" w:color="auto" w:fill="auto"/>
            <w:noWrap/>
            <w:vAlign w:val="center"/>
          </w:tcPr>
          <w:p w14:paraId="303CFDCB" w14:textId="3F6D4C16" w:rsidR="006A6923" w:rsidRPr="004624AC" w:rsidRDefault="006A6923" w:rsidP="006A6923">
            <w:pPr>
              <w:spacing w:line="288" w:lineRule="auto"/>
              <w:rPr>
                <w:lang w:eastAsia="en-AU"/>
              </w:rPr>
            </w:pPr>
            <w:r w:rsidRPr="006A6923">
              <w:rPr>
                <w:lang w:eastAsia="en-AU"/>
              </w:rPr>
              <w:t>JSON array</w:t>
            </w:r>
          </w:p>
        </w:tc>
        <w:tc>
          <w:tcPr>
            <w:tcW w:w="1530" w:type="dxa"/>
            <w:vAlign w:val="center"/>
          </w:tcPr>
          <w:p w14:paraId="2EE112A3" w14:textId="39D8C42B" w:rsidR="006A6923" w:rsidRPr="004624AC" w:rsidRDefault="006A6923" w:rsidP="006A6923">
            <w:pPr>
              <w:spacing w:line="288" w:lineRule="auto"/>
              <w:rPr>
                <w:lang w:eastAsia="en-AU"/>
              </w:rPr>
            </w:pPr>
          </w:p>
        </w:tc>
        <w:tc>
          <w:tcPr>
            <w:tcW w:w="1260" w:type="dxa"/>
            <w:vAlign w:val="center"/>
          </w:tcPr>
          <w:p w14:paraId="0B94D268" w14:textId="17941DC0" w:rsidR="006A6923" w:rsidRPr="004624AC" w:rsidRDefault="006A6923" w:rsidP="006A6923">
            <w:pPr>
              <w:spacing w:line="288" w:lineRule="auto"/>
              <w:rPr>
                <w:lang w:eastAsia="en-AU"/>
              </w:rPr>
            </w:pPr>
          </w:p>
        </w:tc>
        <w:tc>
          <w:tcPr>
            <w:tcW w:w="2250" w:type="dxa"/>
            <w:shd w:val="clear" w:color="auto" w:fill="auto"/>
            <w:noWrap/>
            <w:vAlign w:val="center"/>
          </w:tcPr>
          <w:p w14:paraId="6758956E" w14:textId="35F54FFD" w:rsidR="006A6923" w:rsidRPr="004624AC" w:rsidRDefault="006A6923" w:rsidP="006A6923">
            <w:pPr>
              <w:spacing w:line="288" w:lineRule="auto"/>
              <w:rPr>
                <w:lang w:eastAsia="en-AU"/>
              </w:rPr>
            </w:pPr>
            <w:r w:rsidRPr="006A6923">
              <w:rPr>
                <w:lang w:eastAsia="en-AU"/>
              </w:rPr>
              <w:t>List of interface grouping</w:t>
            </w:r>
            <w:r>
              <w:rPr>
                <w:lang w:eastAsia="en-AU"/>
              </w:rPr>
              <w:t>. Bao gồm các trường từ 4-9</w:t>
            </w:r>
          </w:p>
        </w:tc>
      </w:tr>
      <w:tr w:rsidR="006A6923" w:rsidRPr="004624AC" w14:paraId="7C66396B" w14:textId="77777777" w:rsidTr="00E32F45">
        <w:trPr>
          <w:trHeight w:val="255"/>
        </w:trPr>
        <w:tc>
          <w:tcPr>
            <w:tcW w:w="625" w:type="dxa"/>
            <w:vAlign w:val="center"/>
          </w:tcPr>
          <w:p w14:paraId="47A2EFAB" w14:textId="3EE1B38C" w:rsidR="006A6923" w:rsidRPr="004624AC" w:rsidRDefault="006A6923" w:rsidP="006A6923">
            <w:pPr>
              <w:spacing w:line="288" w:lineRule="auto"/>
              <w:rPr>
                <w:lang w:eastAsia="en-AU"/>
              </w:rPr>
            </w:pPr>
            <w:r>
              <w:rPr>
                <w:lang w:eastAsia="en-AU"/>
              </w:rPr>
              <w:t>4</w:t>
            </w:r>
          </w:p>
        </w:tc>
        <w:tc>
          <w:tcPr>
            <w:tcW w:w="2070" w:type="dxa"/>
            <w:shd w:val="clear" w:color="auto" w:fill="auto"/>
            <w:noWrap/>
            <w:vAlign w:val="center"/>
          </w:tcPr>
          <w:p w14:paraId="50D15520" w14:textId="522A90D3" w:rsidR="006A6923" w:rsidRPr="006A6923" w:rsidRDefault="006A6923" w:rsidP="006A6923">
            <w:pPr>
              <w:spacing w:line="288" w:lineRule="auto"/>
              <w:rPr>
                <w:lang w:eastAsia="en-AU"/>
              </w:rPr>
            </w:pPr>
            <w:r w:rsidRPr="00B53854">
              <w:rPr>
                <w:sz w:val="26"/>
                <w:szCs w:val="26"/>
              </w:rPr>
              <w:t>index</w:t>
            </w:r>
          </w:p>
        </w:tc>
        <w:tc>
          <w:tcPr>
            <w:tcW w:w="1440" w:type="dxa"/>
            <w:shd w:val="clear" w:color="auto" w:fill="auto"/>
            <w:noWrap/>
          </w:tcPr>
          <w:p w14:paraId="09BB9CF2" w14:textId="2EA9750F" w:rsidR="006A6923" w:rsidRPr="006A6923" w:rsidRDefault="006A6923" w:rsidP="006A6923">
            <w:pPr>
              <w:spacing w:line="288" w:lineRule="auto"/>
              <w:rPr>
                <w:lang w:eastAsia="en-AU"/>
              </w:rPr>
            </w:pPr>
            <w:r w:rsidRPr="000C748C">
              <w:rPr>
                <w:lang w:eastAsia="en-AU"/>
              </w:rPr>
              <w:t>Optional</w:t>
            </w:r>
          </w:p>
        </w:tc>
        <w:tc>
          <w:tcPr>
            <w:tcW w:w="1530" w:type="dxa"/>
            <w:vAlign w:val="center"/>
          </w:tcPr>
          <w:p w14:paraId="7D80AE1A" w14:textId="172A33CA" w:rsidR="006A6923" w:rsidRPr="004624AC" w:rsidRDefault="006A6923" w:rsidP="006A6923">
            <w:pPr>
              <w:spacing w:line="288" w:lineRule="auto"/>
              <w:rPr>
                <w:lang w:eastAsia="en-AU"/>
              </w:rPr>
            </w:pPr>
            <w:r w:rsidRPr="00B53854">
              <w:rPr>
                <w:sz w:val="26"/>
                <w:szCs w:val="26"/>
              </w:rPr>
              <w:t>String</w:t>
            </w:r>
          </w:p>
        </w:tc>
        <w:tc>
          <w:tcPr>
            <w:tcW w:w="1260" w:type="dxa"/>
            <w:vAlign w:val="center"/>
          </w:tcPr>
          <w:p w14:paraId="4CA41282" w14:textId="77777777" w:rsidR="006A6923" w:rsidRPr="004624AC" w:rsidRDefault="006A6923" w:rsidP="006A6923">
            <w:pPr>
              <w:spacing w:line="288" w:lineRule="auto"/>
              <w:rPr>
                <w:lang w:eastAsia="en-AU"/>
              </w:rPr>
            </w:pPr>
          </w:p>
        </w:tc>
        <w:tc>
          <w:tcPr>
            <w:tcW w:w="2250" w:type="dxa"/>
            <w:shd w:val="clear" w:color="auto" w:fill="auto"/>
            <w:noWrap/>
            <w:vAlign w:val="center"/>
          </w:tcPr>
          <w:p w14:paraId="4D66D0D4" w14:textId="74353E3B" w:rsidR="006A6923" w:rsidRPr="006A6923" w:rsidRDefault="006A6923" w:rsidP="006A6923">
            <w:pPr>
              <w:spacing w:line="288" w:lineRule="auto"/>
              <w:rPr>
                <w:lang w:eastAsia="en-AU"/>
              </w:rPr>
            </w:pPr>
            <w:r w:rsidRPr="00B53854">
              <w:rPr>
                <w:sz w:val="26"/>
                <w:szCs w:val="26"/>
              </w:rPr>
              <w:t>ID of Group</w:t>
            </w:r>
          </w:p>
        </w:tc>
      </w:tr>
      <w:tr w:rsidR="006A6923" w:rsidRPr="004624AC" w14:paraId="43C6D2DE" w14:textId="77777777" w:rsidTr="00E32F45">
        <w:trPr>
          <w:trHeight w:val="255"/>
        </w:trPr>
        <w:tc>
          <w:tcPr>
            <w:tcW w:w="625" w:type="dxa"/>
            <w:vAlign w:val="center"/>
          </w:tcPr>
          <w:p w14:paraId="42EB9F51" w14:textId="73B1CA3D" w:rsidR="006A6923" w:rsidRPr="004624AC" w:rsidRDefault="006A6923" w:rsidP="006A6923">
            <w:pPr>
              <w:spacing w:line="288" w:lineRule="auto"/>
              <w:rPr>
                <w:lang w:eastAsia="en-AU"/>
              </w:rPr>
            </w:pPr>
            <w:r>
              <w:rPr>
                <w:lang w:eastAsia="en-AU"/>
              </w:rPr>
              <w:t>5</w:t>
            </w:r>
          </w:p>
        </w:tc>
        <w:tc>
          <w:tcPr>
            <w:tcW w:w="2070" w:type="dxa"/>
            <w:shd w:val="clear" w:color="auto" w:fill="auto"/>
            <w:noWrap/>
            <w:vAlign w:val="center"/>
          </w:tcPr>
          <w:p w14:paraId="644BB5EC" w14:textId="74B5713A" w:rsidR="006A6923" w:rsidRPr="006A6923" w:rsidRDefault="006A6923" w:rsidP="006A6923">
            <w:pPr>
              <w:spacing w:line="288" w:lineRule="auto"/>
              <w:rPr>
                <w:lang w:eastAsia="en-AU"/>
              </w:rPr>
            </w:pPr>
            <w:r w:rsidRPr="00B53854">
              <w:rPr>
                <w:sz w:val="26"/>
                <w:szCs w:val="26"/>
              </w:rPr>
              <w:t>groupName</w:t>
            </w:r>
          </w:p>
        </w:tc>
        <w:tc>
          <w:tcPr>
            <w:tcW w:w="1440" w:type="dxa"/>
            <w:shd w:val="clear" w:color="auto" w:fill="auto"/>
            <w:noWrap/>
          </w:tcPr>
          <w:p w14:paraId="478F1439" w14:textId="35FC9738" w:rsidR="006A6923" w:rsidRPr="006A6923" w:rsidRDefault="006A6923" w:rsidP="006A6923">
            <w:pPr>
              <w:spacing w:line="288" w:lineRule="auto"/>
              <w:rPr>
                <w:lang w:eastAsia="en-AU"/>
              </w:rPr>
            </w:pPr>
            <w:r w:rsidRPr="000C748C">
              <w:rPr>
                <w:lang w:eastAsia="en-AU"/>
              </w:rPr>
              <w:t>Optional</w:t>
            </w:r>
          </w:p>
        </w:tc>
        <w:tc>
          <w:tcPr>
            <w:tcW w:w="1530" w:type="dxa"/>
            <w:vAlign w:val="center"/>
          </w:tcPr>
          <w:p w14:paraId="5707A15A" w14:textId="49118494" w:rsidR="006A6923" w:rsidRPr="004624AC" w:rsidRDefault="006A6923" w:rsidP="006A6923">
            <w:pPr>
              <w:spacing w:line="288" w:lineRule="auto"/>
              <w:rPr>
                <w:lang w:eastAsia="en-AU"/>
              </w:rPr>
            </w:pPr>
            <w:r w:rsidRPr="00B53854">
              <w:rPr>
                <w:sz w:val="26"/>
                <w:szCs w:val="26"/>
              </w:rPr>
              <w:t>String</w:t>
            </w:r>
          </w:p>
        </w:tc>
        <w:tc>
          <w:tcPr>
            <w:tcW w:w="1260" w:type="dxa"/>
            <w:vAlign w:val="center"/>
          </w:tcPr>
          <w:p w14:paraId="5AC5E0F2" w14:textId="77777777" w:rsidR="006A6923" w:rsidRPr="004624AC" w:rsidRDefault="006A6923" w:rsidP="006A6923">
            <w:pPr>
              <w:spacing w:line="288" w:lineRule="auto"/>
              <w:rPr>
                <w:lang w:eastAsia="en-AU"/>
              </w:rPr>
            </w:pPr>
          </w:p>
        </w:tc>
        <w:tc>
          <w:tcPr>
            <w:tcW w:w="2250" w:type="dxa"/>
            <w:shd w:val="clear" w:color="auto" w:fill="auto"/>
            <w:noWrap/>
            <w:vAlign w:val="center"/>
          </w:tcPr>
          <w:p w14:paraId="7453894A" w14:textId="39A165CE" w:rsidR="006A6923" w:rsidRPr="006A6923" w:rsidRDefault="006A6923" w:rsidP="006A6923">
            <w:pPr>
              <w:spacing w:line="288" w:lineRule="auto"/>
              <w:rPr>
                <w:lang w:eastAsia="en-AU"/>
              </w:rPr>
            </w:pPr>
            <w:r w:rsidRPr="00B53854">
              <w:rPr>
                <w:sz w:val="26"/>
                <w:szCs w:val="26"/>
              </w:rPr>
              <w:t>Name of Group</w:t>
            </w:r>
          </w:p>
        </w:tc>
      </w:tr>
      <w:tr w:rsidR="006A6923" w:rsidRPr="004624AC" w14:paraId="45FC202F" w14:textId="77777777" w:rsidTr="00E32F45">
        <w:trPr>
          <w:trHeight w:val="255"/>
        </w:trPr>
        <w:tc>
          <w:tcPr>
            <w:tcW w:w="625" w:type="dxa"/>
            <w:vAlign w:val="center"/>
          </w:tcPr>
          <w:p w14:paraId="4C1E320A" w14:textId="41006727" w:rsidR="006A6923" w:rsidRPr="004624AC" w:rsidRDefault="0003673C" w:rsidP="006A6923">
            <w:pPr>
              <w:spacing w:line="288" w:lineRule="auto"/>
              <w:rPr>
                <w:lang w:eastAsia="en-AU"/>
              </w:rPr>
            </w:pPr>
            <w:r>
              <w:rPr>
                <w:lang w:eastAsia="en-AU"/>
              </w:rPr>
              <w:t>6</w:t>
            </w:r>
          </w:p>
        </w:tc>
        <w:tc>
          <w:tcPr>
            <w:tcW w:w="2070" w:type="dxa"/>
            <w:shd w:val="clear" w:color="auto" w:fill="auto"/>
            <w:noWrap/>
            <w:vAlign w:val="center"/>
          </w:tcPr>
          <w:p w14:paraId="3D728B44" w14:textId="746B8F53" w:rsidR="006A6923" w:rsidRPr="00B53854" w:rsidRDefault="006A6923" w:rsidP="006A6923">
            <w:pPr>
              <w:spacing w:line="288" w:lineRule="auto"/>
              <w:rPr>
                <w:sz w:val="26"/>
                <w:szCs w:val="26"/>
              </w:rPr>
            </w:pPr>
            <w:r w:rsidRPr="00B53854">
              <w:rPr>
                <w:sz w:val="26"/>
                <w:szCs w:val="26"/>
              </w:rPr>
              <w:t>wanInterfaceName</w:t>
            </w:r>
          </w:p>
        </w:tc>
        <w:tc>
          <w:tcPr>
            <w:tcW w:w="1440" w:type="dxa"/>
            <w:shd w:val="clear" w:color="auto" w:fill="auto"/>
            <w:noWrap/>
          </w:tcPr>
          <w:p w14:paraId="6E557D2D" w14:textId="586B36BB" w:rsidR="006A6923" w:rsidRPr="00B53854" w:rsidRDefault="006A6923" w:rsidP="006A6923">
            <w:pPr>
              <w:spacing w:line="288" w:lineRule="auto"/>
              <w:rPr>
                <w:sz w:val="26"/>
                <w:szCs w:val="26"/>
              </w:rPr>
            </w:pPr>
            <w:r w:rsidRPr="000C748C">
              <w:rPr>
                <w:lang w:eastAsia="en-AU"/>
              </w:rPr>
              <w:t>Optional</w:t>
            </w:r>
          </w:p>
        </w:tc>
        <w:tc>
          <w:tcPr>
            <w:tcW w:w="1530" w:type="dxa"/>
            <w:vAlign w:val="center"/>
          </w:tcPr>
          <w:p w14:paraId="60B02081" w14:textId="718457AB" w:rsidR="006A6923" w:rsidRPr="004624AC" w:rsidRDefault="006A6923" w:rsidP="006A6923">
            <w:pPr>
              <w:spacing w:line="288" w:lineRule="auto"/>
              <w:rPr>
                <w:lang w:eastAsia="en-AU"/>
              </w:rPr>
            </w:pPr>
            <w:r w:rsidRPr="00B53854">
              <w:rPr>
                <w:sz w:val="26"/>
                <w:szCs w:val="26"/>
              </w:rPr>
              <w:t>String</w:t>
            </w:r>
          </w:p>
        </w:tc>
        <w:tc>
          <w:tcPr>
            <w:tcW w:w="1260" w:type="dxa"/>
            <w:vAlign w:val="center"/>
          </w:tcPr>
          <w:p w14:paraId="5FDBEA20" w14:textId="77777777" w:rsidR="006A6923" w:rsidRPr="004624AC" w:rsidRDefault="006A6923" w:rsidP="006A6923">
            <w:pPr>
              <w:spacing w:line="288" w:lineRule="auto"/>
              <w:rPr>
                <w:lang w:eastAsia="en-AU"/>
              </w:rPr>
            </w:pPr>
          </w:p>
        </w:tc>
        <w:tc>
          <w:tcPr>
            <w:tcW w:w="2250" w:type="dxa"/>
            <w:shd w:val="clear" w:color="auto" w:fill="auto"/>
            <w:noWrap/>
            <w:vAlign w:val="center"/>
          </w:tcPr>
          <w:p w14:paraId="12B1B1BB" w14:textId="40528E09" w:rsidR="006A6923" w:rsidRPr="006A6923" w:rsidRDefault="006A6923" w:rsidP="006A6923">
            <w:pPr>
              <w:spacing w:line="288" w:lineRule="auto"/>
              <w:rPr>
                <w:lang w:eastAsia="en-AU"/>
              </w:rPr>
            </w:pPr>
            <w:r w:rsidRPr="00B53854">
              <w:rPr>
                <w:sz w:val="26"/>
                <w:szCs w:val="26"/>
              </w:rPr>
              <w:t>WAN interface name</w:t>
            </w:r>
          </w:p>
        </w:tc>
      </w:tr>
      <w:tr w:rsidR="006A6923" w:rsidRPr="004624AC" w14:paraId="0A57BB98" w14:textId="77777777" w:rsidTr="00E32F45">
        <w:trPr>
          <w:trHeight w:val="255"/>
        </w:trPr>
        <w:tc>
          <w:tcPr>
            <w:tcW w:w="625" w:type="dxa"/>
            <w:vAlign w:val="center"/>
          </w:tcPr>
          <w:p w14:paraId="10410BBD" w14:textId="1CF957D0" w:rsidR="006A6923" w:rsidRPr="004624AC" w:rsidRDefault="0003673C" w:rsidP="006A6923">
            <w:pPr>
              <w:spacing w:line="288" w:lineRule="auto"/>
              <w:rPr>
                <w:lang w:eastAsia="en-AU"/>
              </w:rPr>
            </w:pPr>
            <w:r>
              <w:rPr>
                <w:lang w:eastAsia="en-AU"/>
              </w:rPr>
              <w:t>7</w:t>
            </w:r>
          </w:p>
        </w:tc>
        <w:tc>
          <w:tcPr>
            <w:tcW w:w="2070" w:type="dxa"/>
            <w:shd w:val="clear" w:color="auto" w:fill="auto"/>
            <w:noWrap/>
            <w:vAlign w:val="center"/>
          </w:tcPr>
          <w:p w14:paraId="2A6C0596" w14:textId="62C4645F" w:rsidR="006A6923" w:rsidRPr="00B53854" w:rsidRDefault="006A6923" w:rsidP="006A6923">
            <w:pPr>
              <w:spacing w:line="288" w:lineRule="auto"/>
              <w:rPr>
                <w:sz w:val="26"/>
                <w:szCs w:val="26"/>
              </w:rPr>
            </w:pPr>
            <w:r w:rsidRPr="00B53854">
              <w:rPr>
                <w:sz w:val="26"/>
                <w:szCs w:val="26"/>
              </w:rPr>
              <w:t>lanInterfaceName</w:t>
            </w:r>
          </w:p>
        </w:tc>
        <w:tc>
          <w:tcPr>
            <w:tcW w:w="1440" w:type="dxa"/>
            <w:shd w:val="clear" w:color="auto" w:fill="auto"/>
            <w:noWrap/>
          </w:tcPr>
          <w:p w14:paraId="0D1F209D" w14:textId="241F8CFC" w:rsidR="006A6923" w:rsidRPr="00B53854" w:rsidRDefault="006A6923" w:rsidP="006A6923">
            <w:pPr>
              <w:spacing w:line="288" w:lineRule="auto"/>
              <w:rPr>
                <w:sz w:val="26"/>
                <w:szCs w:val="26"/>
              </w:rPr>
            </w:pPr>
            <w:r w:rsidRPr="000C748C">
              <w:rPr>
                <w:lang w:eastAsia="en-AU"/>
              </w:rPr>
              <w:t>Optional</w:t>
            </w:r>
          </w:p>
        </w:tc>
        <w:tc>
          <w:tcPr>
            <w:tcW w:w="1530" w:type="dxa"/>
            <w:vAlign w:val="center"/>
          </w:tcPr>
          <w:p w14:paraId="7E32E7B2" w14:textId="5067A566" w:rsidR="006A6923" w:rsidRPr="004624AC" w:rsidRDefault="006A6923" w:rsidP="006A6923">
            <w:pPr>
              <w:spacing w:line="288" w:lineRule="auto"/>
              <w:rPr>
                <w:lang w:eastAsia="en-AU"/>
              </w:rPr>
            </w:pPr>
            <w:r w:rsidRPr="00B53854">
              <w:rPr>
                <w:sz w:val="26"/>
                <w:szCs w:val="26"/>
              </w:rPr>
              <w:t>String</w:t>
            </w:r>
            <w:r w:rsidR="00C07BE6">
              <w:rPr>
                <w:sz w:val="26"/>
                <w:szCs w:val="26"/>
              </w:rPr>
              <w:t xml:space="preserve"> array</w:t>
            </w:r>
          </w:p>
        </w:tc>
        <w:tc>
          <w:tcPr>
            <w:tcW w:w="1260" w:type="dxa"/>
            <w:vAlign w:val="center"/>
          </w:tcPr>
          <w:p w14:paraId="01EF8E81" w14:textId="77777777" w:rsidR="006A6923" w:rsidRPr="004624AC" w:rsidRDefault="006A6923" w:rsidP="006A6923">
            <w:pPr>
              <w:spacing w:line="288" w:lineRule="auto"/>
              <w:rPr>
                <w:lang w:eastAsia="en-AU"/>
              </w:rPr>
            </w:pPr>
          </w:p>
        </w:tc>
        <w:tc>
          <w:tcPr>
            <w:tcW w:w="2250" w:type="dxa"/>
            <w:shd w:val="clear" w:color="auto" w:fill="auto"/>
            <w:noWrap/>
            <w:vAlign w:val="center"/>
          </w:tcPr>
          <w:p w14:paraId="5E3AA1A2" w14:textId="3A1FC8BC" w:rsidR="006A6923" w:rsidRPr="006A6923" w:rsidRDefault="006A6923" w:rsidP="006A6923">
            <w:pPr>
              <w:spacing w:line="288" w:lineRule="auto"/>
              <w:rPr>
                <w:lang w:eastAsia="en-AU"/>
              </w:rPr>
            </w:pPr>
            <w:r w:rsidRPr="00B53854">
              <w:rPr>
                <w:sz w:val="26"/>
                <w:szCs w:val="26"/>
              </w:rPr>
              <w:t>List of LAN interface name</w:t>
            </w:r>
          </w:p>
        </w:tc>
      </w:tr>
    </w:tbl>
    <w:p w14:paraId="44A89D34" w14:textId="22EEFA62" w:rsidR="006102C1" w:rsidRPr="00C37D99" w:rsidRDefault="006102C1" w:rsidP="006102C1">
      <w:pPr>
        <w:pStyle w:val="Heading4"/>
        <w:spacing w:line="288" w:lineRule="auto"/>
        <w:rPr>
          <w:sz w:val="24"/>
          <w:szCs w:val="24"/>
        </w:rPr>
      </w:pPr>
      <w:r w:rsidRPr="00C37D99">
        <w:rPr>
          <w:sz w:val="24"/>
          <w:szCs w:val="24"/>
        </w:rPr>
        <w:t>Example</w:t>
      </w:r>
    </w:p>
    <w:p w14:paraId="13A3B1A1" w14:textId="77777777" w:rsidR="006102C1" w:rsidRPr="00C37D99" w:rsidRDefault="006102C1" w:rsidP="006102C1">
      <w:pPr>
        <w:spacing w:line="288" w:lineRule="auto"/>
        <w:rPr>
          <w:b/>
          <w:bCs/>
        </w:rPr>
      </w:pPr>
      <w:r w:rsidRPr="00C37D99">
        <w:rPr>
          <w:b/>
          <w:bCs/>
        </w:rPr>
        <w:t>Request:</w:t>
      </w:r>
    </w:p>
    <w:p w14:paraId="09E229E2" w14:textId="46997009" w:rsidR="006102C1" w:rsidRPr="00C37D99" w:rsidRDefault="00264697" w:rsidP="006102C1">
      <w:pPr>
        <w:pStyle w:val="HTMLPreformatted"/>
        <w:spacing w:line="288" w:lineRule="auto"/>
        <w:rPr>
          <w:rFonts w:ascii="Times New Roman" w:hAnsi="Times New Roman" w:cs="Times New Roman"/>
          <w:sz w:val="24"/>
          <w:szCs w:val="24"/>
        </w:rPr>
      </w:pPr>
      <w:r>
        <w:rPr>
          <w:rFonts w:ascii="Times New Roman" w:hAnsi="Times New Roman" w:cs="Times New Roman"/>
          <w:sz w:val="24"/>
          <w:szCs w:val="24"/>
        </w:rPr>
        <w:t>getInterfaceGrouping</w:t>
      </w:r>
      <w:r w:rsidR="006102C1" w:rsidRPr="00C37D99">
        <w:rPr>
          <w:rFonts w:ascii="Times New Roman" w:hAnsi="Times New Roman" w:cs="Times New Roman"/>
          <w:sz w:val="24"/>
          <w:szCs w:val="24"/>
        </w:rPr>
        <w:t xml:space="preserve"> (data);</w:t>
      </w:r>
    </w:p>
    <w:p w14:paraId="446D8603" w14:textId="77777777" w:rsidR="006102C1" w:rsidRDefault="006102C1" w:rsidP="006102C1">
      <w:pPr>
        <w:pStyle w:val="HTMLPreformatted"/>
        <w:spacing w:line="288" w:lineRule="auto"/>
        <w:rPr>
          <w:rFonts w:ascii="Times New Roman" w:hAnsi="Times New Roman" w:cs="Times New Roman"/>
          <w:sz w:val="24"/>
          <w:szCs w:val="24"/>
          <w:lang w:val="vi-VN"/>
        </w:rPr>
      </w:pP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p>
    <w:p w14:paraId="38BB02CC" w14:textId="77777777" w:rsidR="006102C1" w:rsidRPr="00C37D99" w:rsidRDefault="006102C1" w:rsidP="006102C1">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w:t>
      </w:r>
    </w:p>
    <w:p w14:paraId="7967208D" w14:textId="77777777" w:rsidR="006102C1" w:rsidRPr="00C37D99" w:rsidRDefault="006102C1" w:rsidP="006102C1">
      <w:pPr>
        <w:spacing w:line="288" w:lineRule="auto"/>
        <w:ind w:left="720"/>
      </w:pPr>
      <w:r w:rsidRPr="00C37D99">
        <w:rPr>
          <w:lang w:val="vi-VN"/>
        </w:rPr>
        <w:t>“</w:t>
      </w:r>
      <w:r w:rsidRPr="00C37D99">
        <w:t>serialNumber”: “</w:t>
      </w:r>
      <w:r>
        <w:t>VNPT123456</w:t>
      </w:r>
      <w:r w:rsidRPr="00C37D99">
        <w:t>”,</w:t>
      </w:r>
    </w:p>
    <w:p w14:paraId="0458B644" w14:textId="77777777" w:rsidR="006102C1" w:rsidRDefault="006102C1" w:rsidP="006102C1">
      <w:pPr>
        <w:spacing w:line="288" w:lineRule="auto"/>
        <w:ind w:left="720"/>
      </w:pPr>
      <w:r w:rsidRPr="00C37D99">
        <w:t>“modelName”: “</w:t>
      </w:r>
      <w:r>
        <w:t>GW040H</w:t>
      </w:r>
      <w:r w:rsidRPr="00C37D99">
        <w:t>”</w:t>
      </w:r>
    </w:p>
    <w:p w14:paraId="5A54F7B0" w14:textId="77777777" w:rsidR="006102C1" w:rsidRPr="00C37D99" w:rsidRDefault="006102C1" w:rsidP="006102C1">
      <w:pPr>
        <w:spacing w:line="288" w:lineRule="auto"/>
      </w:pPr>
      <w:r w:rsidRPr="00C37D99">
        <w:lastRenderedPageBreak/>
        <w:t>}</w:t>
      </w:r>
    </w:p>
    <w:p w14:paraId="08AF027E" w14:textId="77777777" w:rsidR="006102C1" w:rsidRPr="00C37D99" w:rsidRDefault="006102C1" w:rsidP="006102C1">
      <w:pPr>
        <w:pStyle w:val="HTMLPreformatted"/>
        <w:spacing w:line="288" w:lineRule="auto"/>
        <w:rPr>
          <w:rFonts w:ascii="Times New Roman" w:hAnsi="Times New Roman" w:cs="Times New Roman"/>
          <w:sz w:val="24"/>
          <w:szCs w:val="24"/>
        </w:rPr>
      </w:pPr>
    </w:p>
    <w:p w14:paraId="3CFF504C" w14:textId="77777777" w:rsidR="006102C1" w:rsidRPr="00C37D99" w:rsidRDefault="006102C1" w:rsidP="006102C1">
      <w:pPr>
        <w:spacing w:line="288" w:lineRule="auto"/>
        <w:rPr>
          <w:b/>
          <w:bCs/>
        </w:rPr>
      </w:pPr>
      <w:r w:rsidRPr="00C37D99">
        <w:rPr>
          <w:b/>
          <w:bCs/>
        </w:rPr>
        <w:t>Response:</w:t>
      </w:r>
    </w:p>
    <w:p w14:paraId="29B85A1D" w14:textId="77777777" w:rsidR="006102C1" w:rsidRDefault="006102C1" w:rsidP="006102C1">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w:t>
      </w:r>
    </w:p>
    <w:p w14:paraId="2065D098" w14:textId="77777777" w:rsidR="006102C1" w:rsidRDefault="006102C1" w:rsidP="006102C1">
      <w:pPr>
        <w:pStyle w:val="FirstLevelBullet"/>
        <w:spacing w:line="288" w:lineRule="auto"/>
        <w:ind w:left="0" w:firstLine="720"/>
        <w:rPr>
          <w:sz w:val="24"/>
          <w:szCs w:val="24"/>
        </w:rPr>
      </w:pPr>
      <w:r w:rsidRPr="00C37D99">
        <w:rPr>
          <w:sz w:val="24"/>
          <w:szCs w:val="24"/>
        </w:rPr>
        <w:t>"errorCode": "200",</w:t>
      </w:r>
    </w:p>
    <w:p w14:paraId="7D002AAF" w14:textId="77777777" w:rsidR="006102C1" w:rsidRDefault="006102C1" w:rsidP="006102C1">
      <w:pPr>
        <w:pStyle w:val="FirstLevelBullet"/>
        <w:spacing w:line="288" w:lineRule="auto"/>
        <w:ind w:firstLine="0"/>
        <w:rPr>
          <w:sz w:val="24"/>
          <w:szCs w:val="24"/>
        </w:rPr>
      </w:pPr>
      <w:r w:rsidRPr="004624AC">
        <w:rPr>
          <w:sz w:val="24"/>
          <w:szCs w:val="24"/>
        </w:rPr>
        <w:t>"errorMessage": "SUCCESS"</w:t>
      </w:r>
      <w:r>
        <w:rPr>
          <w:sz w:val="24"/>
          <w:szCs w:val="24"/>
        </w:rPr>
        <w:t>,</w:t>
      </w:r>
    </w:p>
    <w:p w14:paraId="063DFC3B" w14:textId="0AEFF678" w:rsidR="00336DF4" w:rsidRPr="00B53854" w:rsidRDefault="00336DF4" w:rsidP="00336DF4">
      <w:pPr>
        <w:ind w:left="720"/>
      </w:pPr>
      <w:r w:rsidRPr="00B53854">
        <w:t>"</w:t>
      </w:r>
      <w:r>
        <w:t>data</w:t>
      </w:r>
      <w:r w:rsidRPr="00B53854">
        <w:t xml:space="preserve">": </w:t>
      </w:r>
    </w:p>
    <w:p w14:paraId="13021EB4" w14:textId="77777777" w:rsidR="00336DF4" w:rsidRPr="00B53854" w:rsidRDefault="00336DF4" w:rsidP="00336DF4">
      <w:pPr>
        <w:ind w:left="720"/>
      </w:pPr>
      <w:r w:rsidRPr="00B53854">
        <w:t>[</w:t>
      </w:r>
    </w:p>
    <w:p w14:paraId="5360ACDE" w14:textId="77777777" w:rsidR="00336DF4" w:rsidRPr="00B53854" w:rsidRDefault="00336DF4" w:rsidP="00336DF4">
      <w:pPr>
        <w:ind w:left="720"/>
      </w:pPr>
      <w:r w:rsidRPr="00B53854">
        <w:tab/>
        <w:t>{</w:t>
      </w:r>
    </w:p>
    <w:p w14:paraId="3ED49372" w14:textId="77777777" w:rsidR="00336DF4" w:rsidRPr="00B53854" w:rsidRDefault="00336DF4" w:rsidP="00336DF4">
      <w:pPr>
        <w:ind w:left="2160"/>
      </w:pPr>
      <w:r w:rsidRPr="00B53854">
        <w:t xml:space="preserve"> "index": "1",</w:t>
      </w:r>
    </w:p>
    <w:p w14:paraId="7C294B3C" w14:textId="77777777" w:rsidR="00336DF4" w:rsidRPr="00B53854" w:rsidRDefault="00336DF4" w:rsidP="00336DF4">
      <w:pPr>
        <w:ind w:left="2160"/>
      </w:pPr>
      <w:r w:rsidRPr="00B53854">
        <w:t xml:space="preserve"> "groupName ": "IG1",</w:t>
      </w:r>
    </w:p>
    <w:p w14:paraId="4D2284EF" w14:textId="56DE91AE" w:rsidR="00336DF4" w:rsidRPr="00B53854" w:rsidRDefault="00AB0623" w:rsidP="00336DF4">
      <w:pPr>
        <w:ind w:left="2160"/>
      </w:pPr>
      <w:r>
        <w:t xml:space="preserve"> </w:t>
      </w:r>
      <w:r w:rsidR="00336DF4" w:rsidRPr="00B53854">
        <w:t>"</w:t>
      </w:r>
      <w:r w:rsidR="00336DF4" w:rsidRPr="00B53854">
        <w:rPr>
          <w:sz w:val="26"/>
          <w:szCs w:val="26"/>
        </w:rPr>
        <w:t>wanInterface</w:t>
      </w:r>
      <w:r w:rsidR="00336DF4" w:rsidRPr="00B53854">
        <w:t>Name": "Wan1",</w:t>
      </w:r>
    </w:p>
    <w:p w14:paraId="40529F6A" w14:textId="55BE0CC1" w:rsidR="00336DF4" w:rsidRPr="00B53854" w:rsidRDefault="00336DF4" w:rsidP="00336DF4">
      <w:pPr>
        <w:ind w:left="2160"/>
      </w:pPr>
      <w:r w:rsidRPr="00B53854">
        <w:t xml:space="preserve"> "</w:t>
      </w:r>
      <w:r w:rsidRPr="00B53854">
        <w:rPr>
          <w:sz w:val="26"/>
          <w:szCs w:val="26"/>
        </w:rPr>
        <w:t>lanInterface</w:t>
      </w:r>
      <w:r w:rsidRPr="00B53854">
        <w:t xml:space="preserve">Name": </w:t>
      </w:r>
      <w:r w:rsidR="00C07BE6">
        <w:t>[</w:t>
      </w:r>
      <w:r w:rsidRPr="00B53854">
        <w:t>"eth0</w:t>
      </w:r>
      <w:r w:rsidR="00C07BE6" w:rsidRPr="00B53854">
        <w:t>"</w:t>
      </w:r>
      <w:r w:rsidRPr="00B53854">
        <w:t xml:space="preserve">, </w:t>
      </w:r>
      <w:r w:rsidR="00C07BE6" w:rsidRPr="00B53854">
        <w:t>"</w:t>
      </w:r>
      <w:r w:rsidRPr="00B53854">
        <w:t>eth1"</w:t>
      </w:r>
      <w:r w:rsidR="00C07BE6">
        <w:t>]</w:t>
      </w:r>
      <w:r w:rsidRPr="00B53854">
        <w:tab/>
      </w:r>
    </w:p>
    <w:p w14:paraId="3CBA7023" w14:textId="77777777" w:rsidR="00336DF4" w:rsidRPr="00B53854" w:rsidRDefault="00336DF4" w:rsidP="00336DF4">
      <w:pPr>
        <w:ind w:left="1440"/>
      </w:pPr>
      <w:r w:rsidRPr="00B53854">
        <w:t>},</w:t>
      </w:r>
    </w:p>
    <w:p w14:paraId="576CC542" w14:textId="77777777" w:rsidR="00336DF4" w:rsidRPr="00B53854" w:rsidRDefault="00336DF4" w:rsidP="00336DF4">
      <w:pPr>
        <w:ind w:left="1440"/>
      </w:pPr>
      <w:r w:rsidRPr="00B53854">
        <w:t>{</w:t>
      </w:r>
    </w:p>
    <w:p w14:paraId="02D846F4" w14:textId="77777777" w:rsidR="00336DF4" w:rsidRPr="00B53854" w:rsidRDefault="00336DF4" w:rsidP="00336DF4">
      <w:pPr>
        <w:ind w:left="2160"/>
      </w:pPr>
      <w:r w:rsidRPr="00B53854">
        <w:t>"index": "2",</w:t>
      </w:r>
    </w:p>
    <w:p w14:paraId="3E26A72D" w14:textId="77777777" w:rsidR="00336DF4" w:rsidRPr="00B53854" w:rsidRDefault="00336DF4" w:rsidP="00336DF4">
      <w:pPr>
        <w:ind w:left="2160"/>
      </w:pPr>
      <w:r w:rsidRPr="00B53854">
        <w:t xml:space="preserve"> "groupName ": "IG2",</w:t>
      </w:r>
    </w:p>
    <w:p w14:paraId="20BCE108" w14:textId="75D16383" w:rsidR="00336DF4" w:rsidRPr="00B53854" w:rsidRDefault="00AB0623" w:rsidP="00336DF4">
      <w:pPr>
        <w:ind w:left="2160"/>
      </w:pPr>
      <w:r>
        <w:t xml:space="preserve"> </w:t>
      </w:r>
      <w:r w:rsidR="00336DF4" w:rsidRPr="00B53854">
        <w:t>"</w:t>
      </w:r>
      <w:r w:rsidR="00336DF4" w:rsidRPr="00B53854">
        <w:rPr>
          <w:sz w:val="26"/>
          <w:szCs w:val="26"/>
        </w:rPr>
        <w:t>wanInterface</w:t>
      </w:r>
      <w:r w:rsidR="00336DF4" w:rsidRPr="00B53854">
        <w:t>Name": "Wan2",</w:t>
      </w:r>
    </w:p>
    <w:p w14:paraId="0911B37F" w14:textId="4C7B8FDE" w:rsidR="00336DF4" w:rsidRPr="00B53854" w:rsidRDefault="00336DF4" w:rsidP="00336DF4">
      <w:pPr>
        <w:ind w:left="2160"/>
      </w:pPr>
      <w:r w:rsidRPr="00B53854">
        <w:t xml:space="preserve"> "</w:t>
      </w:r>
      <w:r w:rsidRPr="00B53854">
        <w:rPr>
          <w:sz w:val="26"/>
          <w:szCs w:val="26"/>
        </w:rPr>
        <w:t>lanInterface</w:t>
      </w:r>
      <w:r w:rsidRPr="00B53854">
        <w:t xml:space="preserve">Name": </w:t>
      </w:r>
      <w:r w:rsidR="00C07BE6">
        <w:t>[</w:t>
      </w:r>
      <w:r w:rsidRPr="00B53854">
        <w:t>"eth2"</w:t>
      </w:r>
      <w:r w:rsidR="00C07BE6">
        <w:t>]</w:t>
      </w:r>
      <w:r w:rsidRPr="00B53854">
        <w:tab/>
      </w:r>
    </w:p>
    <w:p w14:paraId="071FBC79" w14:textId="77777777" w:rsidR="00336DF4" w:rsidRPr="00B53854" w:rsidRDefault="00336DF4" w:rsidP="00336DF4">
      <w:pPr>
        <w:ind w:left="1440"/>
      </w:pPr>
      <w:r w:rsidRPr="00B53854">
        <w:t>},</w:t>
      </w:r>
    </w:p>
    <w:p w14:paraId="5B1A7D1F" w14:textId="46CBCAF0" w:rsidR="006102C1" w:rsidRPr="00A54D5E" w:rsidRDefault="00336DF4" w:rsidP="00336DF4">
      <w:pPr>
        <w:ind w:left="720"/>
      </w:pPr>
      <w:r w:rsidRPr="00B53854">
        <w:t xml:space="preserve">] </w:t>
      </w:r>
    </w:p>
    <w:p w14:paraId="631016F8" w14:textId="1335307C" w:rsidR="006102C1" w:rsidRDefault="006102C1" w:rsidP="006102C1">
      <w:pPr>
        <w:pStyle w:val="ANSVNormal"/>
        <w:rPr>
          <w:lang w:val="vi-VN"/>
        </w:rPr>
      </w:pPr>
      <w:r w:rsidRPr="00C37D99">
        <w:rPr>
          <w:lang w:val="vi-VN"/>
        </w:rPr>
        <w:t>}</w:t>
      </w:r>
    </w:p>
    <w:p w14:paraId="00564D3D" w14:textId="77777777" w:rsidR="006102C1" w:rsidRPr="006102C1" w:rsidRDefault="006102C1" w:rsidP="006102C1"/>
    <w:p w14:paraId="081E0797" w14:textId="7A91C09D" w:rsidR="00E131AF" w:rsidRDefault="00E131AF" w:rsidP="00303550">
      <w:pPr>
        <w:pStyle w:val="Heading3"/>
      </w:pPr>
      <w:bookmarkStart w:id="199" w:name="_Toc48637991"/>
      <w:bookmarkStart w:id="200" w:name="_Toc81662225"/>
      <w:bookmarkStart w:id="201" w:name="_Toc113436604"/>
      <w:r w:rsidRPr="00D96571">
        <w:t>addInterfaceGrouping</w:t>
      </w:r>
      <w:bookmarkEnd w:id="199"/>
      <w:bookmarkEnd w:id="200"/>
      <w:bookmarkEnd w:id="201"/>
    </w:p>
    <w:p w14:paraId="362F8704" w14:textId="77777777" w:rsidR="00336DF4" w:rsidRPr="00C37D99" w:rsidRDefault="00336DF4" w:rsidP="00336DF4">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336DF4" w:rsidRPr="00C37D99" w14:paraId="53B42519" w14:textId="77777777" w:rsidTr="00E32F45">
        <w:tc>
          <w:tcPr>
            <w:tcW w:w="1122" w:type="pct"/>
            <w:shd w:val="clear" w:color="auto" w:fill="BFBFBF" w:themeFill="background1" w:themeFillShade="BF"/>
          </w:tcPr>
          <w:p w14:paraId="585B705B" w14:textId="77777777" w:rsidR="00336DF4" w:rsidRPr="00C37D99" w:rsidRDefault="00336DF4" w:rsidP="00E32F45">
            <w:pPr>
              <w:pStyle w:val="ANSVNormal"/>
            </w:pPr>
            <w:r w:rsidRPr="00C37D99">
              <w:t>Tên API</w:t>
            </w:r>
          </w:p>
        </w:tc>
        <w:tc>
          <w:tcPr>
            <w:tcW w:w="3878" w:type="pct"/>
            <w:shd w:val="clear" w:color="auto" w:fill="BFBFBF" w:themeFill="background1" w:themeFillShade="BF"/>
          </w:tcPr>
          <w:p w14:paraId="46F22CF9" w14:textId="77777777" w:rsidR="00336DF4" w:rsidRPr="00C37D99" w:rsidRDefault="00336DF4" w:rsidP="00E32F45">
            <w:pPr>
              <w:pStyle w:val="ANSVNormal"/>
            </w:pPr>
            <w:r w:rsidRPr="00C37D99">
              <w:t>Mô tả</w:t>
            </w:r>
          </w:p>
        </w:tc>
      </w:tr>
      <w:tr w:rsidR="00336DF4" w:rsidRPr="00C37D99" w14:paraId="227C57D8" w14:textId="77777777" w:rsidTr="00E32F45">
        <w:trPr>
          <w:trHeight w:val="362"/>
        </w:trPr>
        <w:tc>
          <w:tcPr>
            <w:tcW w:w="1122" w:type="pct"/>
          </w:tcPr>
          <w:p w14:paraId="4100055A" w14:textId="3DF2972E" w:rsidR="00336DF4" w:rsidRPr="009C094C" w:rsidRDefault="00336DF4" w:rsidP="00E32F45">
            <w:pPr>
              <w:pStyle w:val="ANSVNormal"/>
            </w:pPr>
            <w:r>
              <w:rPr>
                <w:rStyle w:val="st"/>
              </w:rPr>
              <w:t>addInterfaceGrouping</w:t>
            </w:r>
          </w:p>
        </w:tc>
        <w:tc>
          <w:tcPr>
            <w:tcW w:w="3878" w:type="pct"/>
          </w:tcPr>
          <w:p w14:paraId="38DA1C4C" w14:textId="6EE0D765" w:rsidR="00336DF4" w:rsidRPr="00C37D99" w:rsidRDefault="00336DF4" w:rsidP="00E32F45">
            <w:pPr>
              <w:pStyle w:val="ANSVNormal"/>
            </w:pPr>
            <w:r>
              <w:t>Cấu hình Interface Grouping</w:t>
            </w:r>
          </w:p>
        </w:tc>
      </w:tr>
      <w:tr w:rsidR="00336DF4" w:rsidRPr="00C37D99" w14:paraId="7BB88331" w14:textId="77777777" w:rsidTr="00E32F45">
        <w:tc>
          <w:tcPr>
            <w:tcW w:w="1122" w:type="pct"/>
          </w:tcPr>
          <w:p w14:paraId="1742B0D8" w14:textId="77777777" w:rsidR="00336DF4" w:rsidRPr="00C37D99" w:rsidRDefault="00336DF4" w:rsidP="00E32F45">
            <w:pPr>
              <w:pStyle w:val="ANSVNormal"/>
            </w:pPr>
            <w:r w:rsidRPr="00C37D99">
              <w:t>Method</w:t>
            </w:r>
          </w:p>
        </w:tc>
        <w:tc>
          <w:tcPr>
            <w:tcW w:w="3878" w:type="pct"/>
          </w:tcPr>
          <w:p w14:paraId="74870ADC" w14:textId="77777777" w:rsidR="00336DF4" w:rsidRPr="00C37D99" w:rsidRDefault="00336DF4" w:rsidP="00E32F45">
            <w:pPr>
              <w:pStyle w:val="ANSVNormal"/>
            </w:pPr>
            <w:r w:rsidRPr="00C37D99">
              <w:t>Function call</w:t>
            </w:r>
          </w:p>
        </w:tc>
      </w:tr>
      <w:tr w:rsidR="00336DF4" w:rsidRPr="00C37D99" w14:paraId="7EA2AA03" w14:textId="77777777" w:rsidTr="00E32F45">
        <w:tc>
          <w:tcPr>
            <w:tcW w:w="1122" w:type="pct"/>
          </w:tcPr>
          <w:p w14:paraId="708DF6F1" w14:textId="77777777" w:rsidR="00336DF4" w:rsidRPr="00C37D99" w:rsidRDefault="00336DF4" w:rsidP="00E32F45">
            <w:pPr>
              <w:pStyle w:val="ANSVNormal"/>
            </w:pPr>
            <w:r w:rsidRPr="00C37D99">
              <w:t>Response</w:t>
            </w:r>
          </w:p>
        </w:tc>
        <w:tc>
          <w:tcPr>
            <w:tcW w:w="3878" w:type="pct"/>
          </w:tcPr>
          <w:p w14:paraId="11477D68" w14:textId="77777777" w:rsidR="00336DF4" w:rsidRPr="00C37D99" w:rsidRDefault="00336DF4" w:rsidP="00E32F45">
            <w:pPr>
              <w:pStyle w:val="ANSVNormal"/>
            </w:pPr>
            <w:r w:rsidRPr="00C37D99">
              <w:t>JSON Object</w:t>
            </w:r>
          </w:p>
        </w:tc>
      </w:tr>
    </w:tbl>
    <w:p w14:paraId="41612DE0" w14:textId="77777777" w:rsidR="00336DF4" w:rsidRPr="00C37D99" w:rsidRDefault="00336DF4" w:rsidP="00336DF4">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638"/>
        <w:gridCol w:w="1512"/>
        <w:gridCol w:w="900"/>
        <w:gridCol w:w="1274"/>
        <w:gridCol w:w="3226"/>
      </w:tblGrid>
      <w:tr w:rsidR="00336DF4" w:rsidRPr="00C37D99" w14:paraId="57CBD22B"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829BCB9" w14:textId="77777777" w:rsidR="00336DF4" w:rsidRPr="00C37D99" w:rsidRDefault="00336DF4" w:rsidP="00E32F45">
            <w:pPr>
              <w:spacing w:line="288" w:lineRule="auto"/>
              <w:rPr>
                <w:b/>
                <w:bCs/>
                <w:lang w:eastAsia="en-AU"/>
              </w:rPr>
            </w:pPr>
            <w:r w:rsidRPr="00C37D99">
              <w:rPr>
                <w:b/>
                <w:bCs/>
                <w:lang w:eastAsia="en-AU"/>
              </w:rPr>
              <w:t>No</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39D097" w14:textId="77777777" w:rsidR="00336DF4" w:rsidRPr="00C37D99" w:rsidRDefault="00336DF4" w:rsidP="00E32F45">
            <w:pPr>
              <w:spacing w:line="288" w:lineRule="auto"/>
              <w:rPr>
                <w:b/>
                <w:bCs/>
                <w:lang w:eastAsia="en-AU"/>
              </w:rPr>
            </w:pPr>
            <w:r w:rsidRPr="00C37D99">
              <w:rPr>
                <w:b/>
                <w:bCs/>
                <w:lang w:eastAsia="en-AU"/>
              </w:rPr>
              <w:t>Parameter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3903D9FE" w14:textId="77777777" w:rsidR="00336DF4" w:rsidRPr="00C37D99" w:rsidRDefault="00336DF4" w:rsidP="00E32F45">
            <w:pPr>
              <w:spacing w:line="288" w:lineRule="auto"/>
              <w:rPr>
                <w:b/>
                <w:bCs/>
                <w:lang w:eastAsia="en-AU"/>
              </w:rPr>
            </w:pPr>
            <w:r w:rsidRPr="00C37D99">
              <w:rPr>
                <w:b/>
                <w:bCs/>
                <w:lang w:eastAsia="en-AU"/>
              </w:rPr>
              <w:t>Mandatory</w:t>
            </w:r>
          </w:p>
        </w:tc>
        <w:tc>
          <w:tcPr>
            <w:tcW w:w="900" w:type="dxa"/>
            <w:tcBorders>
              <w:top w:val="single" w:sz="4" w:space="0" w:color="auto"/>
              <w:left w:val="nil"/>
              <w:bottom w:val="single" w:sz="4" w:space="0" w:color="auto"/>
              <w:right w:val="single" w:sz="4" w:space="0" w:color="auto"/>
            </w:tcBorders>
            <w:vAlign w:val="center"/>
          </w:tcPr>
          <w:p w14:paraId="63CEB465" w14:textId="77777777" w:rsidR="00336DF4" w:rsidRPr="00C37D99" w:rsidRDefault="00336DF4" w:rsidP="00E32F45">
            <w:pPr>
              <w:spacing w:line="288" w:lineRule="auto"/>
              <w:rPr>
                <w:b/>
                <w:bCs/>
                <w:lang w:eastAsia="en-AU"/>
              </w:rPr>
            </w:pPr>
            <w:r w:rsidRPr="00C37D99">
              <w:rPr>
                <w:b/>
                <w:bCs/>
                <w:lang w:eastAsia="en-AU"/>
              </w:rPr>
              <w:t>Type</w:t>
            </w:r>
          </w:p>
        </w:tc>
        <w:tc>
          <w:tcPr>
            <w:tcW w:w="1274" w:type="dxa"/>
            <w:tcBorders>
              <w:top w:val="single" w:sz="4" w:space="0" w:color="auto"/>
              <w:left w:val="single" w:sz="4" w:space="0" w:color="auto"/>
              <w:bottom w:val="single" w:sz="4" w:space="0" w:color="auto"/>
              <w:right w:val="single" w:sz="4" w:space="0" w:color="auto"/>
            </w:tcBorders>
          </w:tcPr>
          <w:p w14:paraId="0BEB7FB4" w14:textId="77777777" w:rsidR="00336DF4" w:rsidRPr="00C37D99" w:rsidRDefault="00336DF4" w:rsidP="00E32F45">
            <w:pPr>
              <w:spacing w:line="288" w:lineRule="auto"/>
              <w:rPr>
                <w:b/>
                <w:bCs/>
                <w:lang w:eastAsia="en-AU"/>
              </w:rPr>
            </w:pPr>
            <w:r w:rsidRPr="00C37D99">
              <w:rPr>
                <w:b/>
                <w:bCs/>
                <w:lang w:eastAsia="en-AU"/>
              </w:rPr>
              <w:t>Max length</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8EDD47" w14:textId="77777777" w:rsidR="00336DF4" w:rsidRPr="00C37D99" w:rsidRDefault="00336DF4" w:rsidP="00E32F45">
            <w:pPr>
              <w:spacing w:line="288" w:lineRule="auto"/>
              <w:rPr>
                <w:b/>
                <w:bCs/>
                <w:lang w:eastAsia="en-AU"/>
              </w:rPr>
            </w:pPr>
            <w:r w:rsidRPr="00C37D99">
              <w:rPr>
                <w:b/>
                <w:bCs/>
                <w:lang w:eastAsia="en-AU"/>
              </w:rPr>
              <w:t>Meaning/Value</w:t>
            </w:r>
          </w:p>
        </w:tc>
      </w:tr>
      <w:tr w:rsidR="00336DF4" w:rsidRPr="00C37D99" w14:paraId="5A617CED"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14AB29C" w14:textId="77777777" w:rsidR="00336DF4" w:rsidRPr="00C37D99" w:rsidRDefault="00336DF4" w:rsidP="00E32F45">
            <w:pPr>
              <w:spacing w:line="288" w:lineRule="auto"/>
              <w:rPr>
                <w:lang w:eastAsia="en-AU"/>
              </w:rPr>
            </w:pPr>
            <w:r w:rsidRPr="00C37D99">
              <w:rPr>
                <w:lang w:val="vi-VN" w:eastAsia="en-AU"/>
              </w:rPr>
              <w:t>1</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B2CF3B" w14:textId="77777777" w:rsidR="00336DF4" w:rsidRPr="00C37D99" w:rsidRDefault="00336DF4" w:rsidP="00E32F45">
            <w:pPr>
              <w:spacing w:line="288" w:lineRule="auto"/>
            </w:pPr>
            <w:r w:rsidRPr="00C37D99">
              <w:rPr>
                <w:lang w:val="vi-VN"/>
              </w:rPr>
              <w:t>serialNumber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0BC4EBFE" w14:textId="77777777" w:rsidR="00336DF4" w:rsidRPr="00C37D99" w:rsidRDefault="00336DF4" w:rsidP="00E32F45">
            <w:pPr>
              <w:tabs>
                <w:tab w:val="left" w:pos="923"/>
              </w:tabs>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1C9E35C9" w14:textId="77777777" w:rsidR="00336DF4" w:rsidRPr="00C37D99" w:rsidRDefault="00336DF4" w:rsidP="00E32F45">
            <w:pPr>
              <w:spacing w:line="288" w:lineRule="auto"/>
              <w:rPr>
                <w:lang w:eastAsia="en-AU"/>
              </w:rPr>
            </w:pPr>
            <w:r w:rsidRPr="00C37D99">
              <w:rPr>
                <w:lang w:eastAsia="en-AU"/>
              </w:rPr>
              <w:t>String</w:t>
            </w:r>
          </w:p>
        </w:tc>
        <w:tc>
          <w:tcPr>
            <w:tcW w:w="1274" w:type="dxa"/>
            <w:tcBorders>
              <w:top w:val="single" w:sz="4" w:space="0" w:color="auto"/>
              <w:left w:val="single" w:sz="4" w:space="0" w:color="auto"/>
              <w:bottom w:val="single" w:sz="4" w:space="0" w:color="auto"/>
              <w:right w:val="single" w:sz="4" w:space="0" w:color="auto"/>
            </w:tcBorders>
            <w:vAlign w:val="center"/>
          </w:tcPr>
          <w:p w14:paraId="7C821092" w14:textId="77777777" w:rsidR="00336DF4" w:rsidRPr="00C37D99" w:rsidRDefault="00336DF4" w:rsidP="00E32F45">
            <w:pPr>
              <w:pStyle w:val="ListParagraph"/>
              <w:spacing w:line="288" w:lineRule="auto"/>
              <w:ind w:left="0"/>
              <w:rPr>
                <w:sz w:val="24"/>
                <w:szCs w:val="24"/>
              </w:rPr>
            </w:pPr>
            <w:r w:rsidRPr="00C37D99">
              <w:rPr>
                <w:sz w:val="24"/>
                <w:szCs w:val="24"/>
                <w:lang w:val="vi-VN" w:eastAsia="en-AU"/>
              </w:rPr>
              <w:t>16</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C2A5DB" w14:textId="77777777" w:rsidR="00336DF4" w:rsidRPr="00C37D99" w:rsidRDefault="00336DF4" w:rsidP="00E32F45">
            <w:pPr>
              <w:spacing w:line="288" w:lineRule="auto"/>
            </w:pPr>
            <w:r w:rsidRPr="00C37D99">
              <w:rPr>
                <w:lang w:val="vi-VN" w:eastAsia="en-AU"/>
              </w:rPr>
              <w:t xml:space="preserve">SerialNumber của thiết bị </w:t>
            </w:r>
            <w:r>
              <w:rPr>
                <w:lang w:eastAsia="en-AU"/>
              </w:rPr>
              <w:t>cần cấu hình</w:t>
            </w:r>
            <w:r w:rsidRPr="00C37D99">
              <w:rPr>
                <w:lang w:val="vi-VN" w:eastAsia="en-AU"/>
              </w:rPr>
              <w:t xml:space="preserve"> </w:t>
            </w:r>
          </w:p>
        </w:tc>
      </w:tr>
      <w:tr w:rsidR="00336DF4" w:rsidRPr="00C37D99" w14:paraId="467DC812"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9027D0B" w14:textId="77777777" w:rsidR="00336DF4" w:rsidRPr="00C37D99" w:rsidRDefault="00336DF4" w:rsidP="00E32F45">
            <w:pPr>
              <w:spacing w:line="288" w:lineRule="auto"/>
            </w:pPr>
            <w:r w:rsidRPr="00C37D99">
              <w:rPr>
                <w:lang w:val="vi-VN" w:eastAsia="en-AU"/>
              </w:rPr>
              <w:t>2</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83ECE2" w14:textId="77777777" w:rsidR="00336DF4" w:rsidRPr="00C37D99" w:rsidRDefault="00336DF4" w:rsidP="00E32F45">
            <w:pPr>
              <w:spacing w:line="288" w:lineRule="auto"/>
            </w:pPr>
            <w:r w:rsidRPr="00C37D99">
              <w:rPr>
                <w:lang w:val="vi-VN"/>
              </w:rPr>
              <w:t>modelName</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2323646F" w14:textId="77777777" w:rsidR="00336DF4" w:rsidRPr="00C37D99" w:rsidRDefault="00336DF4" w:rsidP="00E32F45">
            <w:pPr>
              <w:tabs>
                <w:tab w:val="left" w:pos="923"/>
              </w:tabs>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1FD0B0FF" w14:textId="77777777" w:rsidR="00336DF4" w:rsidRPr="00C37D99" w:rsidRDefault="00336DF4" w:rsidP="00E32F45">
            <w:pPr>
              <w:spacing w:line="288" w:lineRule="auto"/>
            </w:pPr>
            <w:r w:rsidRPr="00C37D99">
              <w:rPr>
                <w:lang w:val="vi-VN" w:eastAsia="en-AU"/>
              </w:rPr>
              <w:t xml:space="preserve">String </w:t>
            </w:r>
          </w:p>
        </w:tc>
        <w:tc>
          <w:tcPr>
            <w:tcW w:w="1274" w:type="dxa"/>
            <w:tcBorders>
              <w:top w:val="single" w:sz="4" w:space="0" w:color="auto"/>
              <w:left w:val="single" w:sz="4" w:space="0" w:color="auto"/>
              <w:bottom w:val="single" w:sz="4" w:space="0" w:color="auto"/>
              <w:right w:val="single" w:sz="4" w:space="0" w:color="auto"/>
            </w:tcBorders>
            <w:vAlign w:val="center"/>
          </w:tcPr>
          <w:p w14:paraId="2422E2BB" w14:textId="77777777" w:rsidR="00336DF4" w:rsidRPr="00C37D99" w:rsidRDefault="00336DF4" w:rsidP="00E32F45">
            <w:pPr>
              <w:pStyle w:val="ListParagraph"/>
              <w:spacing w:line="288" w:lineRule="auto"/>
              <w:ind w:left="0"/>
              <w:rPr>
                <w:color w:val="000000"/>
                <w:sz w:val="24"/>
                <w:szCs w:val="24"/>
              </w:rPr>
            </w:pPr>
            <w:r w:rsidRPr="00C37D99">
              <w:rPr>
                <w:sz w:val="24"/>
                <w:szCs w:val="24"/>
                <w:lang w:val="vi-VN" w:eastAsia="en-AU"/>
              </w:rPr>
              <w:t xml:space="preserve">16 </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60ED55" w14:textId="77777777" w:rsidR="00336DF4" w:rsidRPr="00C37D99" w:rsidRDefault="00336DF4" w:rsidP="00E32F45">
            <w:pPr>
              <w:spacing w:line="288" w:lineRule="auto"/>
            </w:pPr>
            <w:r w:rsidRPr="00C37D99">
              <w:rPr>
                <w:lang w:val="vi-VN" w:eastAsia="en-AU"/>
              </w:rPr>
              <w:t>Model của thiết bị</w:t>
            </w:r>
          </w:p>
        </w:tc>
      </w:tr>
      <w:tr w:rsidR="00336DF4" w:rsidRPr="00C37D99" w14:paraId="28DE9E01"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E82289B" w14:textId="3F7341B1" w:rsidR="00336DF4" w:rsidRPr="00C37D99" w:rsidRDefault="00264697" w:rsidP="00336DF4">
            <w:pPr>
              <w:spacing w:line="288" w:lineRule="auto"/>
              <w:rPr>
                <w:lang w:val="vi-VN" w:eastAsia="en-AU"/>
              </w:rPr>
            </w:pPr>
            <w:r>
              <w:rPr>
                <w:lang w:eastAsia="en-AU"/>
              </w:rPr>
              <w:t>3</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C91E2" w14:textId="0263C889" w:rsidR="00336DF4" w:rsidRPr="00C37D99" w:rsidRDefault="00336DF4" w:rsidP="00336DF4">
            <w:pPr>
              <w:spacing w:line="288" w:lineRule="auto"/>
              <w:rPr>
                <w:lang w:val="vi-VN"/>
              </w:rPr>
            </w:pPr>
            <w:r w:rsidRPr="00B53854">
              <w:rPr>
                <w:sz w:val="26"/>
                <w:szCs w:val="26"/>
              </w:rPr>
              <w:t>groupName</w:t>
            </w:r>
          </w:p>
        </w:tc>
        <w:tc>
          <w:tcPr>
            <w:tcW w:w="1512" w:type="dxa"/>
            <w:tcBorders>
              <w:top w:val="single" w:sz="4" w:space="0" w:color="auto"/>
              <w:left w:val="nil"/>
              <w:bottom w:val="single" w:sz="4" w:space="0" w:color="auto"/>
              <w:right w:val="single" w:sz="4" w:space="0" w:color="auto"/>
            </w:tcBorders>
            <w:shd w:val="clear" w:color="auto" w:fill="auto"/>
            <w:noWrap/>
          </w:tcPr>
          <w:p w14:paraId="44556132" w14:textId="15F76427" w:rsidR="00336DF4" w:rsidRPr="00C37D99" w:rsidRDefault="00336DF4" w:rsidP="00336DF4">
            <w:pPr>
              <w:tabs>
                <w:tab w:val="left" w:pos="923"/>
              </w:tabs>
              <w:spacing w:line="288" w:lineRule="auto"/>
              <w:rPr>
                <w:lang w:eastAsia="en-AU"/>
              </w:rPr>
            </w:pPr>
            <w:r w:rsidRPr="000C748C">
              <w:rPr>
                <w:lang w:eastAsia="en-AU"/>
              </w:rPr>
              <w:t>Optional</w:t>
            </w:r>
          </w:p>
        </w:tc>
        <w:tc>
          <w:tcPr>
            <w:tcW w:w="900" w:type="dxa"/>
            <w:tcBorders>
              <w:top w:val="single" w:sz="4" w:space="0" w:color="auto"/>
              <w:left w:val="nil"/>
              <w:bottom w:val="single" w:sz="4" w:space="0" w:color="auto"/>
              <w:right w:val="single" w:sz="4" w:space="0" w:color="auto"/>
            </w:tcBorders>
            <w:vAlign w:val="center"/>
          </w:tcPr>
          <w:p w14:paraId="1A7E89B1" w14:textId="4EC9EC15" w:rsidR="00336DF4" w:rsidRPr="00C37D99" w:rsidRDefault="00336DF4" w:rsidP="00336DF4">
            <w:pPr>
              <w:spacing w:line="288" w:lineRule="auto"/>
              <w:rPr>
                <w:lang w:val="vi-VN" w:eastAsia="en-AU"/>
              </w:rPr>
            </w:pPr>
            <w:r w:rsidRPr="00B53854">
              <w:rPr>
                <w:sz w:val="26"/>
                <w:szCs w:val="26"/>
              </w:rPr>
              <w:t>String</w:t>
            </w:r>
          </w:p>
        </w:tc>
        <w:tc>
          <w:tcPr>
            <w:tcW w:w="1274" w:type="dxa"/>
            <w:tcBorders>
              <w:top w:val="single" w:sz="4" w:space="0" w:color="auto"/>
              <w:left w:val="single" w:sz="4" w:space="0" w:color="auto"/>
              <w:bottom w:val="single" w:sz="4" w:space="0" w:color="auto"/>
              <w:right w:val="single" w:sz="4" w:space="0" w:color="auto"/>
            </w:tcBorders>
            <w:vAlign w:val="center"/>
          </w:tcPr>
          <w:p w14:paraId="03750C91" w14:textId="77777777" w:rsidR="00336DF4" w:rsidRPr="00C37D99" w:rsidRDefault="00336DF4" w:rsidP="00336DF4">
            <w:pPr>
              <w:pStyle w:val="ListParagraph"/>
              <w:spacing w:line="288" w:lineRule="auto"/>
              <w:ind w:left="0"/>
              <w:rPr>
                <w:sz w:val="24"/>
                <w:szCs w:val="24"/>
                <w:lang w:val="vi-VN" w:eastAsia="en-AU"/>
              </w:rPr>
            </w:pP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6FD22B" w14:textId="3372B925" w:rsidR="00336DF4" w:rsidRPr="00C37D99" w:rsidRDefault="00336DF4" w:rsidP="00336DF4">
            <w:pPr>
              <w:spacing w:line="288" w:lineRule="auto"/>
              <w:rPr>
                <w:lang w:val="vi-VN" w:eastAsia="en-AU"/>
              </w:rPr>
            </w:pPr>
            <w:r w:rsidRPr="00B53854">
              <w:rPr>
                <w:sz w:val="26"/>
                <w:szCs w:val="26"/>
              </w:rPr>
              <w:t>Name of Group</w:t>
            </w:r>
          </w:p>
        </w:tc>
      </w:tr>
      <w:tr w:rsidR="00336DF4" w:rsidRPr="00C37D99" w14:paraId="5AD5EC99"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46B3DE8" w14:textId="3782C69B" w:rsidR="00336DF4" w:rsidRPr="00C37D99" w:rsidRDefault="00264697" w:rsidP="00336DF4">
            <w:pPr>
              <w:spacing w:line="288" w:lineRule="auto"/>
              <w:rPr>
                <w:lang w:val="vi-VN" w:eastAsia="en-AU"/>
              </w:rPr>
            </w:pPr>
            <w:r>
              <w:rPr>
                <w:lang w:eastAsia="en-AU"/>
              </w:rPr>
              <w:lastRenderedPageBreak/>
              <w:t>4</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329452" w14:textId="25B1932B" w:rsidR="00336DF4" w:rsidRPr="00C37D99" w:rsidRDefault="00336DF4" w:rsidP="00336DF4">
            <w:pPr>
              <w:spacing w:line="288" w:lineRule="auto"/>
              <w:rPr>
                <w:lang w:val="vi-VN"/>
              </w:rPr>
            </w:pPr>
            <w:r w:rsidRPr="00B53854">
              <w:rPr>
                <w:sz w:val="26"/>
                <w:szCs w:val="26"/>
              </w:rPr>
              <w:t>wanInterface</w:t>
            </w:r>
          </w:p>
        </w:tc>
        <w:tc>
          <w:tcPr>
            <w:tcW w:w="1512" w:type="dxa"/>
            <w:tcBorders>
              <w:top w:val="single" w:sz="4" w:space="0" w:color="auto"/>
              <w:left w:val="nil"/>
              <w:bottom w:val="single" w:sz="4" w:space="0" w:color="auto"/>
              <w:right w:val="single" w:sz="4" w:space="0" w:color="auto"/>
            </w:tcBorders>
            <w:shd w:val="clear" w:color="auto" w:fill="auto"/>
            <w:noWrap/>
          </w:tcPr>
          <w:p w14:paraId="2C70D99E" w14:textId="378AEEA9" w:rsidR="00336DF4" w:rsidRPr="00C37D99" w:rsidRDefault="00336DF4" w:rsidP="00336DF4">
            <w:pPr>
              <w:tabs>
                <w:tab w:val="left" w:pos="923"/>
              </w:tabs>
              <w:spacing w:line="288" w:lineRule="auto"/>
              <w:rPr>
                <w:lang w:eastAsia="en-AU"/>
              </w:rPr>
            </w:pPr>
            <w:r w:rsidRPr="000C748C">
              <w:rPr>
                <w:lang w:eastAsia="en-AU"/>
              </w:rPr>
              <w:t>Optional</w:t>
            </w:r>
          </w:p>
        </w:tc>
        <w:tc>
          <w:tcPr>
            <w:tcW w:w="900" w:type="dxa"/>
            <w:tcBorders>
              <w:top w:val="single" w:sz="4" w:space="0" w:color="auto"/>
              <w:left w:val="nil"/>
              <w:bottom w:val="single" w:sz="4" w:space="0" w:color="auto"/>
              <w:right w:val="single" w:sz="4" w:space="0" w:color="auto"/>
            </w:tcBorders>
            <w:vAlign w:val="center"/>
          </w:tcPr>
          <w:p w14:paraId="00595559" w14:textId="67F28F3A" w:rsidR="00336DF4" w:rsidRPr="00C37D99" w:rsidRDefault="00336DF4" w:rsidP="00336DF4">
            <w:pPr>
              <w:spacing w:line="288" w:lineRule="auto"/>
              <w:rPr>
                <w:lang w:val="vi-VN" w:eastAsia="en-AU"/>
              </w:rPr>
            </w:pPr>
            <w:r w:rsidRPr="00B53854">
              <w:rPr>
                <w:sz w:val="26"/>
                <w:szCs w:val="26"/>
              </w:rPr>
              <w:t>String</w:t>
            </w:r>
          </w:p>
        </w:tc>
        <w:tc>
          <w:tcPr>
            <w:tcW w:w="1274" w:type="dxa"/>
            <w:tcBorders>
              <w:top w:val="single" w:sz="4" w:space="0" w:color="auto"/>
              <w:left w:val="single" w:sz="4" w:space="0" w:color="auto"/>
              <w:bottom w:val="single" w:sz="4" w:space="0" w:color="auto"/>
              <w:right w:val="single" w:sz="4" w:space="0" w:color="auto"/>
            </w:tcBorders>
            <w:vAlign w:val="center"/>
          </w:tcPr>
          <w:p w14:paraId="7E2BEDBA" w14:textId="77777777" w:rsidR="00336DF4" w:rsidRPr="00C37D99" w:rsidRDefault="00336DF4" w:rsidP="00336DF4">
            <w:pPr>
              <w:pStyle w:val="ListParagraph"/>
              <w:spacing w:line="288" w:lineRule="auto"/>
              <w:ind w:left="0"/>
              <w:rPr>
                <w:sz w:val="24"/>
                <w:szCs w:val="24"/>
                <w:lang w:val="vi-VN" w:eastAsia="en-AU"/>
              </w:rPr>
            </w:pP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4BF3D3" w14:textId="5F6D88FF" w:rsidR="00336DF4" w:rsidRPr="00C37D99" w:rsidRDefault="00336DF4" w:rsidP="00336DF4">
            <w:pPr>
              <w:spacing w:line="288" w:lineRule="auto"/>
              <w:rPr>
                <w:lang w:val="vi-VN" w:eastAsia="en-AU"/>
              </w:rPr>
            </w:pPr>
            <w:r w:rsidRPr="00B53854">
              <w:rPr>
                <w:sz w:val="26"/>
                <w:szCs w:val="26"/>
              </w:rPr>
              <w:t>WAN interface ID</w:t>
            </w:r>
          </w:p>
        </w:tc>
      </w:tr>
      <w:tr w:rsidR="00336DF4" w:rsidRPr="00C37D99" w14:paraId="2E26F07E"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E801C37" w14:textId="2C2CB28F" w:rsidR="00336DF4" w:rsidRPr="00C37D99" w:rsidRDefault="00264697" w:rsidP="00336DF4">
            <w:pPr>
              <w:spacing w:line="288" w:lineRule="auto"/>
              <w:rPr>
                <w:lang w:val="vi-VN" w:eastAsia="en-AU"/>
              </w:rPr>
            </w:pPr>
            <w:r>
              <w:rPr>
                <w:lang w:eastAsia="en-AU"/>
              </w:rPr>
              <w:t>5</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C746F7" w14:textId="2C6453FB" w:rsidR="00336DF4" w:rsidRPr="00C37D99" w:rsidRDefault="00336DF4" w:rsidP="00336DF4">
            <w:pPr>
              <w:spacing w:line="288" w:lineRule="auto"/>
              <w:rPr>
                <w:lang w:val="vi-VN"/>
              </w:rPr>
            </w:pPr>
            <w:r w:rsidRPr="00B53854">
              <w:rPr>
                <w:sz w:val="26"/>
                <w:szCs w:val="26"/>
              </w:rPr>
              <w:t>lanInterface</w:t>
            </w:r>
          </w:p>
        </w:tc>
        <w:tc>
          <w:tcPr>
            <w:tcW w:w="1512" w:type="dxa"/>
            <w:tcBorders>
              <w:top w:val="single" w:sz="4" w:space="0" w:color="auto"/>
              <w:left w:val="nil"/>
              <w:bottom w:val="single" w:sz="4" w:space="0" w:color="auto"/>
              <w:right w:val="single" w:sz="4" w:space="0" w:color="auto"/>
            </w:tcBorders>
            <w:shd w:val="clear" w:color="auto" w:fill="auto"/>
            <w:noWrap/>
          </w:tcPr>
          <w:p w14:paraId="3EFA5B88" w14:textId="58D81729" w:rsidR="00336DF4" w:rsidRPr="00C37D99" w:rsidRDefault="00336DF4" w:rsidP="00336DF4">
            <w:pPr>
              <w:tabs>
                <w:tab w:val="left" w:pos="923"/>
              </w:tabs>
              <w:spacing w:line="288" w:lineRule="auto"/>
              <w:rPr>
                <w:lang w:eastAsia="en-AU"/>
              </w:rPr>
            </w:pPr>
            <w:r w:rsidRPr="000C748C">
              <w:rPr>
                <w:lang w:eastAsia="en-AU"/>
              </w:rPr>
              <w:t>Optional</w:t>
            </w:r>
          </w:p>
        </w:tc>
        <w:tc>
          <w:tcPr>
            <w:tcW w:w="900" w:type="dxa"/>
            <w:tcBorders>
              <w:top w:val="single" w:sz="4" w:space="0" w:color="auto"/>
              <w:left w:val="nil"/>
              <w:bottom w:val="single" w:sz="4" w:space="0" w:color="auto"/>
              <w:right w:val="single" w:sz="4" w:space="0" w:color="auto"/>
            </w:tcBorders>
            <w:vAlign w:val="center"/>
          </w:tcPr>
          <w:p w14:paraId="2596362B" w14:textId="74FD5B87" w:rsidR="00336DF4" w:rsidRPr="00C37D99" w:rsidRDefault="00336DF4" w:rsidP="00336DF4">
            <w:pPr>
              <w:spacing w:line="288" w:lineRule="auto"/>
              <w:rPr>
                <w:lang w:val="vi-VN" w:eastAsia="en-AU"/>
              </w:rPr>
            </w:pPr>
            <w:r w:rsidRPr="00B53854">
              <w:rPr>
                <w:sz w:val="26"/>
                <w:szCs w:val="26"/>
              </w:rPr>
              <w:t>String</w:t>
            </w:r>
          </w:p>
        </w:tc>
        <w:tc>
          <w:tcPr>
            <w:tcW w:w="1274" w:type="dxa"/>
            <w:tcBorders>
              <w:top w:val="single" w:sz="4" w:space="0" w:color="auto"/>
              <w:left w:val="single" w:sz="4" w:space="0" w:color="auto"/>
              <w:bottom w:val="single" w:sz="4" w:space="0" w:color="auto"/>
              <w:right w:val="single" w:sz="4" w:space="0" w:color="auto"/>
            </w:tcBorders>
            <w:vAlign w:val="center"/>
          </w:tcPr>
          <w:p w14:paraId="0EA8C739" w14:textId="77777777" w:rsidR="00336DF4" w:rsidRPr="00C37D99" w:rsidRDefault="00336DF4" w:rsidP="00336DF4">
            <w:pPr>
              <w:pStyle w:val="ListParagraph"/>
              <w:spacing w:line="288" w:lineRule="auto"/>
              <w:ind w:left="0"/>
              <w:rPr>
                <w:sz w:val="24"/>
                <w:szCs w:val="24"/>
                <w:lang w:val="vi-VN" w:eastAsia="en-AU"/>
              </w:rPr>
            </w:pP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EF80A3" w14:textId="5297AE5B" w:rsidR="00336DF4" w:rsidRPr="00C37D99" w:rsidRDefault="00336DF4" w:rsidP="00336DF4">
            <w:pPr>
              <w:spacing w:line="288" w:lineRule="auto"/>
              <w:rPr>
                <w:lang w:val="vi-VN" w:eastAsia="en-AU"/>
              </w:rPr>
            </w:pPr>
            <w:r w:rsidRPr="00B53854">
              <w:rPr>
                <w:sz w:val="26"/>
                <w:szCs w:val="26"/>
              </w:rPr>
              <w:t>LAN interface ID</w:t>
            </w:r>
          </w:p>
        </w:tc>
      </w:tr>
    </w:tbl>
    <w:p w14:paraId="62712D7C" w14:textId="77777777" w:rsidR="00336DF4" w:rsidRPr="00C37D99" w:rsidRDefault="00336DF4" w:rsidP="00336DF4">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2070"/>
        <w:gridCol w:w="1440"/>
        <w:gridCol w:w="1530"/>
        <w:gridCol w:w="1260"/>
        <w:gridCol w:w="2250"/>
      </w:tblGrid>
      <w:tr w:rsidR="00336DF4" w:rsidRPr="00C37D99" w14:paraId="1C47032E" w14:textId="77777777" w:rsidTr="00E32F45">
        <w:trPr>
          <w:trHeight w:val="255"/>
        </w:trPr>
        <w:tc>
          <w:tcPr>
            <w:tcW w:w="625" w:type="dxa"/>
            <w:vAlign w:val="center"/>
          </w:tcPr>
          <w:p w14:paraId="2AEACACF" w14:textId="77777777" w:rsidR="00336DF4" w:rsidRPr="00C37D99" w:rsidRDefault="00336DF4" w:rsidP="00E32F45">
            <w:pPr>
              <w:spacing w:line="288" w:lineRule="auto"/>
              <w:rPr>
                <w:b/>
                <w:bCs/>
                <w:lang w:eastAsia="en-AU"/>
              </w:rPr>
            </w:pPr>
            <w:r w:rsidRPr="00C37D99">
              <w:rPr>
                <w:b/>
                <w:bCs/>
                <w:lang w:eastAsia="en-AU"/>
              </w:rPr>
              <w:t>No</w:t>
            </w:r>
          </w:p>
        </w:tc>
        <w:tc>
          <w:tcPr>
            <w:tcW w:w="2070" w:type="dxa"/>
            <w:shd w:val="clear" w:color="auto" w:fill="auto"/>
            <w:noWrap/>
            <w:vAlign w:val="center"/>
          </w:tcPr>
          <w:p w14:paraId="0C733C19" w14:textId="77777777" w:rsidR="00336DF4" w:rsidRPr="00C37D99" w:rsidRDefault="00336DF4" w:rsidP="00E32F45">
            <w:pPr>
              <w:spacing w:line="288" w:lineRule="auto"/>
              <w:rPr>
                <w:b/>
                <w:bCs/>
                <w:lang w:eastAsia="en-AU"/>
              </w:rPr>
            </w:pPr>
            <w:r w:rsidRPr="00C37D99">
              <w:rPr>
                <w:b/>
                <w:bCs/>
                <w:lang w:eastAsia="en-AU"/>
              </w:rPr>
              <w:t>Parameter</w:t>
            </w:r>
          </w:p>
        </w:tc>
        <w:tc>
          <w:tcPr>
            <w:tcW w:w="1440" w:type="dxa"/>
            <w:shd w:val="clear" w:color="auto" w:fill="auto"/>
            <w:noWrap/>
            <w:vAlign w:val="center"/>
          </w:tcPr>
          <w:p w14:paraId="3BD536D7" w14:textId="77777777" w:rsidR="00336DF4" w:rsidRPr="00C37D99" w:rsidRDefault="00336DF4" w:rsidP="00E32F45">
            <w:pPr>
              <w:spacing w:line="288" w:lineRule="auto"/>
              <w:rPr>
                <w:b/>
                <w:bCs/>
                <w:lang w:eastAsia="en-AU"/>
              </w:rPr>
            </w:pPr>
            <w:r w:rsidRPr="00C37D99">
              <w:rPr>
                <w:b/>
                <w:bCs/>
                <w:lang w:eastAsia="en-AU"/>
              </w:rPr>
              <w:t>Mandatory</w:t>
            </w:r>
          </w:p>
        </w:tc>
        <w:tc>
          <w:tcPr>
            <w:tcW w:w="1530" w:type="dxa"/>
          </w:tcPr>
          <w:p w14:paraId="7DA5B2F0" w14:textId="77777777" w:rsidR="00336DF4" w:rsidRPr="00C37D99" w:rsidRDefault="00336DF4" w:rsidP="00E32F45">
            <w:pPr>
              <w:spacing w:line="288" w:lineRule="auto"/>
              <w:rPr>
                <w:b/>
                <w:bCs/>
                <w:lang w:eastAsia="en-AU"/>
              </w:rPr>
            </w:pPr>
            <w:r w:rsidRPr="00C37D99">
              <w:rPr>
                <w:b/>
                <w:bCs/>
                <w:lang w:eastAsia="en-AU"/>
              </w:rPr>
              <w:t>Type</w:t>
            </w:r>
          </w:p>
        </w:tc>
        <w:tc>
          <w:tcPr>
            <w:tcW w:w="1260" w:type="dxa"/>
            <w:vAlign w:val="center"/>
          </w:tcPr>
          <w:p w14:paraId="58CEA369" w14:textId="77777777" w:rsidR="00336DF4" w:rsidRPr="00C37D99" w:rsidRDefault="00336DF4" w:rsidP="00E32F45">
            <w:pPr>
              <w:spacing w:line="288" w:lineRule="auto"/>
              <w:rPr>
                <w:b/>
                <w:bCs/>
                <w:lang w:eastAsia="en-AU"/>
              </w:rPr>
            </w:pPr>
            <w:r w:rsidRPr="00C37D99">
              <w:rPr>
                <w:b/>
                <w:bCs/>
                <w:lang w:eastAsia="en-AU"/>
              </w:rPr>
              <w:t>Max length</w:t>
            </w:r>
          </w:p>
        </w:tc>
        <w:tc>
          <w:tcPr>
            <w:tcW w:w="2250" w:type="dxa"/>
            <w:shd w:val="clear" w:color="auto" w:fill="auto"/>
            <w:noWrap/>
            <w:vAlign w:val="center"/>
          </w:tcPr>
          <w:p w14:paraId="0A5FE7A9" w14:textId="77777777" w:rsidR="00336DF4" w:rsidRPr="00C37D99" w:rsidRDefault="00336DF4" w:rsidP="00E32F45">
            <w:pPr>
              <w:spacing w:line="288" w:lineRule="auto"/>
              <w:rPr>
                <w:b/>
                <w:bCs/>
                <w:lang w:eastAsia="en-AU"/>
              </w:rPr>
            </w:pPr>
            <w:r w:rsidRPr="00C37D99">
              <w:rPr>
                <w:b/>
                <w:bCs/>
                <w:lang w:eastAsia="en-AU"/>
              </w:rPr>
              <w:t>Meaning</w:t>
            </w:r>
          </w:p>
        </w:tc>
      </w:tr>
      <w:tr w:rsidR="00336DF4" w:rsidRPr="00C37D99" w14:paraId="720ADEEF" w14:textId="77777777" w:rsidTr="00E32F45">
        <w:trPr>
          <w:trHeight w:val="255"/>
        </w:trPr>
        <w:tc>
          <w:tcPr>
            <w:tcW w:w="625" w:type="dxa"/>
            <w:vAlign w:val="center"/>
          </w:tcPr>
          <w:p w14:paraId="6B51CBCF" w14:textId="77777777" w:rsidR="00336DF4" w:rsidRPr="00C37D99" w:rsidRDefault="00336DF4" w:rsidP="00E32F45">
            <w:pPr>
              <w:spacing w:line="288" w:lineRule="auto"/>
              <w:rPr>
                <w:lang w:eastAsia="en-AU"/>
              </w:rPr>
            </w:pPr>
            <w:r w:rsidRPr="00C37D99">
              <w:rPr>
                <w:lang w:eastAsia="en-AU"/>
              </w:rPr>
              <w:t>1</w:t>
            </w:r>
          </w:p>
        </w:tc>
        <w:tc>
          <w:tcPr>
            <w:tcW w:w="2070" w:type="dxa"/>
            <w:shd w:val="clear" w:color="auto" w:fill="auto"/>
            <w:noWrap/>
            <w:vAlign w:val="center"/>
          </w:tcPr>
          <w:p w14:paraId="3C04A4B5" w14:textId="77777777" w:rsidR="00336DF4" w:rsidRPr="00C37D99" w:rsidRDefault="00336DF4" w:rsidP="00E32F45">
            <w:pPr>
              <w:spacing w:line="288" w:lineRule="auto"/>
              <w:rPr>
                <w:lang w:eastAsia="en-AU"/>
              </w:rPr>
            </w:pPr>
            <w:r w:rsidRPr="00C37D99">
              <w:rPr>
                <w:lang w:eastAsia="en-AU"/>
              </w:rPr>
              <w:t>errorCode</w:t>
            </w:r>
          </w:p>
        </w:tc>
        <w:tc>
          <w:tcPr>
            <w:tcW w:w="1440" w:type="dxa"/>
            <w:shd w:val="clear" w:color="auto" w:fill="auto"/>
            <w:noWrap/>
            <w:vAlign w:val="center"/>
          </w:tcPr>
          <w:p w14:paraId="192F8BCC" w14:textId="77777777" w:rsidR="00336DF4" w:rsidRPr="00C37D99" w:rsidRDefault="00336DF4" w:rsidP="00E32F45">
            <w:pPr>
              <w:spacing w:line="288" w:lineRule="auto"/>
              <w:rPr>
                <w:lang w:eastAsia="en-AU"/>
              </w:rPr>
            </w:pPr>
            <w:r w:rsidRPr="00C37D99">
              <w:rPr>
                <w:lang w:eastAsia="en-AU"/>
              </w:rPr>
              <w:t>Mandatory</w:t>
            </w:r>
          </w:p>
        </w:tc>
        <w:tc>
          <w:tcPr>
            <w:tcW w:w="1530" w:type="dxa"/>
          </w:tcPr>
          <w:p w14:paraId="5012D4FE" w14:textId="77777777" w:rsidR="00336DF4" w:rsidRPr="00C37D99" w:rsidRDefault="00336DF4" w:rsidP="00E32F45">
            <w:pPr>
              <w:spacing w:line="288" w:lineRule="auto"/>
              <w:rPr>
                <w:lang w:eastAsia="en-AU"/>
              </w:rPr>
            </w:pPr>
            <w:r w:rsidRPr="00C37D99">
              <w:rPr>
                <w:lang w:eastAsia="en-AU"/>
              </w:rPr>
              <w:t>String</w:t>
            </w:r>
          </w:p>
        </w:tc>
        <w:tc>
          <w:tcPr>
            <w:tcW w:w="1260" w:type="dxa"/>
            <w:vAlign w:val="center"/>
          </w:tcPr>
          <w:p w14:paraId="7D8203D7" w14:textId="77777777" w:rsidR="00336DF4" w:rsidRPr="00C37D99" w:rsidRDefault="00336DF4" w:rsidP="00E32F45">
            <w:pPr>
              <w:spacing w:line="288" w:lineRule="auto"/>
              <w:rPr>
                <w:lang w:eastAsia="en-AU"/>
              </w:rPr>
            </w:pPr>
            <w:r w:rsidRPr="00C37D99">
              <w:rPr>
                <w:lang w:eastAsia="en-AU"/>
              </w:rPr>
              <w:t>4</w:t>
            </w:r>
          </w:p>
        </w:tc>
        <w:tc>
          <w:tcPr>
            <w:tcW w:w="2250" w:type="dxa"/>
            <w:shd w:val="clear" w:color="auto" w:fill="auto"/>
            <w:noWrap/>
            <w:vAlign w:val="center"/>
          </w:tcPr>
          <w:p w14:paraId="7FDA3AB3" w14:textId="77777777" w:rsidR="00336DF4" w:rsidRPr="00C37D99" w:rsidRDefault="00336DF4" w:rsidP="00E32F45">
            <w:pPr>
              <w:spacing w:line="288" w:lineRule="auto"/>
              <w:rPr>
                <w:lang w:eastAsia="en-AU"/>
              </w:rPr>
            </w:pPr>
            <w:r w:rsidRPr="00C37D99">
              <w:rPr>
                <w:lang w:eastAsia="en-AU"/>
              </w:rPr>
              <w:t>Mã lỗi</w:t>
            </w:r>
          </w:p>
        </w:tc>
      </w:tr>
      <w:tr w:rsidR="00336DF4" w:rsidRPr="00C37D99" w14:paraId="446875C5" w14:textId="77777777" w:rsidTr="00E32F45">
        <w:trPr>
          <w:trHeight w:val="255"/>
        </w:trPr>
        <w:tc>
          <w:tcPr>
            <w:tcW w:w="625" w:type="dxa"/>
            <w:vAlign w:val="center"/>
          </w:tcPr>
          <w:p w14:paraId="2617650C" w14:textId="77777777" w:rsidR="00336DF4" w:rsidRPr="00C37D99" w:rsidRDefault="00336DF4" w:rsidP="00E32F45">
            <w:pPr>
              <w:spacing w:line="288" w:lineRule="auto"/>
              <w:rPr>
                <w:lang w:eastAsia="en-AU"/>
              </w:rPr>
            </w:pPr>
            <w:r w:rsidRPr="00C37D99">
              <w:rPr>
                <w:lang w:eastAsia="en-AU"/>
              </w:rPr>
              <w:t>2</w:t>
            </w:r>
          </w:p>
        </w:tc>
        <w:tc>
          <w:tcPr>
            <w:tcW w:w="2070" w:type="dxa"/>
            <w:shd w:val="clear" w:color="auto" w:fill="auto"/>
            <w:noWrap/>
            <w:vAlign w:val="center"/>
          </w:tcPr>
          <w:p w14:paraId="6A8C3853" w14:textId="77777777" w:rsidR="00336DF4" w:rsidRPr="00C37D99" w:rsidRDefault="00336DF4" w:rsidP="00E32F45">
            <w:pPr>
              <w:spacing w:line="288" w:lineRule="auto"/>
              <w:rPr>
                <w:lang w:eastAsia="en-AU"/>
              </w:rPr>
            </w:pPr>
            <w:r w:rsidRPr="00C37D99">
              <w:rPr>
                <w:lang w:eastAsia="en-AU"/>
              </w:rPr>
              <w:t>errorMessage</w:t>
            </w:r>
          </w:p>
        </w:tc>
        <w:tc>
          <w:tcPr>
            <w:tcW w:w="1440" w:type="dxa"/>
            <w:shd w:val="clear" w:color="auto" w:fill="auto"/>
            <w:noWrap/>
            <w:vAlign w:val="center"/>
          </w:tcPr>
          <w:p w14:paraId="2059C67C" w14:textId="77777777" w:rsidR="00336DF4" w:rsidRPr="00C37D99" w:rsidRDefault="00336DF4" w:rsidP="00E32F45">
            <w:pPr>
              <w:spacing w:line="288" w:lineRule="auto"/>
              <w:rPr>
                <w:lang w:eastAsia="en-AU"/>
              </w:rPr>
            </w:pPr>
            <w:r w:rsidRPr="00C37D99">
              <w:rPr>
                <w:lang w:eastAsia="en-AU"/>
              </w:rPr>
              <w:t>Optional</w:t>
            </w:r>
          </w:p>
        </w:tc>
        <w:tc>
          <w:tcPr>
            <w:tcW w:w="1530" w:type="dxa"/>
          </w:tcPr>
          <w:p w14:paraId="2F203FF7" w14:textId="77777777" w:rsidR="00336DF4" w:rsidRPr="00C37D99" w:rsidRDefault="00336DF4" w:rsidP="00E32F45">
            <w:pPr>
              <w:spacing w:line="288" w:lineRule="auto"/>
              <w:rPr>
                <w:lang w:eastAsia="en-AU"/>
              </w:rPr>
            </w:pPr>
            <w:r w:rsidRPr="00C37D99">
              <w:rPr>
                <w:lang w:eastAsia="en-AU"/>
              </w:rPr>
              <w:t>String</w:t>
            </w:r>
          </w:p>
        </w:tc>
        <w:tc>
          <w:tcPr>
            <w:tcW w:w="1260" w:type="dxa"/>
            <w:vAlign w:val="center"/>
          </w:tcPr>
          <w:p w14:paraId="0342B40F" w14:textId="77777777" w:rsidR="00336DF4" w:rsidRPr="00C37D99" w:rsidRDefault="00336DF4" w:rsidP="00E32F45">
            <w:pPr>
              <w:spacing w:line="288" w:lineRule="auto"/>
              <w:rPr>
                <w:lang w:eastAsia="en-AU"/>
              </w:rPr>
            </w:pPr>
            <w:r w:rsidRPr="00C37D99">
              <w:rPr>
                <w:lang w:eastAsia="en-AU"/>
              </w:rPr>
              <w:t>64</w:t>
            </w:r>
          </w:p>
        </w:tc>
        <w:tc>
          <w:tcPr>
            <w:tcW w:w="2250" w:type="dxa"/>
            <w:shd w:val="clear" w:color="auto" w:fill="auto"/>
            <w:noWrap/>
            <w:vAlign w:val="center"/>
          </w:tcPr>
          <w:p w14:paraId="3102684F" w14:textId="77777777" w:rsidR="00336DF4" w:rsidRPr="00C37D99" w:rsidRDefault="00336DF4" w:rsidP="00E32F45">
            <w:pPr>
              <w:spacing w:line="288" w:lineRule="auto"/>
              <w:rPr>
                <w:lang w:eastAsia="en-AU"/>
              </w:rPr>
            </w:pPr>
            <w:r w:rsidRPr="00C37D99">
              <w:rPr>
                <w:lang w:eastAsia="en-AU"/>
              </w:rPr>
              <w:t>Mô tả lỗi</w:t>
            </w:r>
          </w:p>
        </w:tc>
      </w:tr>
    </w:tbl>
    <w:p w14:paraId="103D0C21" w14:textId="77777777" w:rsidR="00336DF4" w:rsidRPr="00C37D99" w:rsidRDefault="00336DF4" w:rsidP="00336DF4">
      <w:pPr>
        <w:pStyle w:val="Heading4"/>
        <w:spacing w:line="288" w:lineRule="auto"/>
        <w:rPr>
          <w:sz w:val="24"/>
          <w:szCs w:val="24"/>
        </w:rPr>
      </w:pPr>
      <w:r w:rsidRPr="00C37D99">
        <w:rPr>
          <w:sz w:val="24"/>
          <w:szCs w:val="24"/>
        </w:rPr>
        <w:t>Example</w:t>
      </w:r>
    </w:p>
    <w:p w14:paraId="110708CF" w14:textId="77777777" w:rsidR="00336DF4" w:rsidRPr="00C37D99" w:rsidRDefault="00336DF4" w:rsidP="00336DF4">
      <w:pPr>
        <w:spacing w:line="288" w:lineRule="auto"/>
        <w:rPr>
          <w:b/>
          <w:bCs/>
        </w:rPr>
      </w:pPr>
      <w:r w:rsidRPr="00C37D99">
        <w:rPr>
          <w:b/>
          <w:bCs/>
        </w:rPr>
        <w:t>Request:</w:t>
      </w:r>
    </w:p>
    <w:p w14:paraId="55E9B73A" w14:textId="5D392F39" w:rsidR="00336DF4" w:rsidRPr="00C37D99" w:rsidRDefault="00264697" w:rsidP="00336DF4">
      <w:pPr>
        <w:pStyle w:val="HTMLPreformatted"/>
        <w:spacing w:line="288" w:lineRule="auto"/>
        <w:rPr>
          <w:rFonts w:ascii="Times New Roman" w:hAnsi="Times New Roman" w:cs="Times New Roman"/>
          <w:sz w:val="24"/>
          <w:szCs w:val="24"/>
        </w:rPr>
      </w:pPr>
      <w:r>
        <w:rPr>
          <w:rFonts w:ascii="Times New Roman" w:hAnsi="Times New Roman" w:cs="Times New Roman"/>
          <w:sz w:val="24"/>
          <w:szCs w:val="24"/>
        </w:rPr>
        <w:t>addInterfaceGrouping</w:t>
      </w:r>
      <w:r w:rsidR="00336DF4" w:rsidRPr="00C37D99">
        <w:rPr>
          <w:rFonts w:ascii="Times New Roman" w:hAnsi="Times New Roman" w:cs="Times New Roman"/>
          <w:sz w:val="24"/>
          <w:szCs w:val="24"/>
        </w:rPr>
        <w:t xml:space="preserve"> (data);</w:t>
      </w:r>
    </w:p>
    <w:p w14:paraId="02271799" w14:textId="77777777" w:rsidR="00336DF4" w:rsidRDefault="00336DF4" w:rsidP="00336DF4">
      <w:pPr>
        <w:pStyle w:val="HTMLPreformatted"/>
        <w:spacing w:line="288" w:lineRule="auto"/>
        <w:rPr>
          <w:rFonts w:ascii="Times New Roman" w:hAnsi="Times New Roman" w:cs="Times New Roman"/>
          <w:sz w:val="24"/>
          <w:szCs w:val="24"/>
          <w:lang w:val="vi-VN"/>
        </w:rPr>
      </w:pP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p>
    <w:p w14:paraId="30C0EECC" w14:textId="77777777" w:rsidR="00336DF4" w:rsidRPr="00C37D99" w:rsidRDefault="00336DF4" w:rsidP="00336DF4">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w:t>
      </w:r>
    </w:p>
    <w:p w14:paraId="7495D403" w14:textId="77777777" w:rsidR="00336DF4" w:rsidRPr="00C37D99" w:rsidRDefault="00336DF4" w:rsidP="00336DF4">
      <w:pPr>
        <w:spacing w:line="288" w:lineRule="auto"/>
        <w:ind w:left="720"/>
      </w:pPr>
      <w:r w:rsidRPr="00C37D99">
        <w:rPr>
          <w:lang w:val="vi-VN"/>
        </w:rPr>
        <w:t>“</w:t>
      </w:r>
      <w:r w:rsidRPr="00C37D99">
        <w:t>serialNumber”: “</w:t>
      </w:r>
      <w:r>
        <w:t>VNPT123456</w:t>
      </w:r>
      <w:r w:rsidRPr="00C37D99">
        <w:t>”,</w:t>
      </w:r>
    </w:p>
    <w:p w14:paraId="19F88A44" w14:textId="0B30D74C" w:rsidR="00336DF4" w:rsidRDefault="00336DF4" w:rsidP="00336DF4">
      <w:pPr>
        <w:spacing w:line="288" w:lineRule="auto"/>
        <w:ind w:left="720"/>
      </w:pPr>
      <w:r w:rsidRPr="00C37D99">
        <w:t>“modelName”: “</w:t>
      </w:r>
      <w:r>
        <w:t>GW040H</w:t>
      </w:r>
      <w:r w:rsidRPr="00C37D99">
        <w:t>”</w:t>
      </w:r>
      <w:r>
        <w:t>,</w:t>
      </w:r>
    </w:p>
    <w:p w14:paraId="4815BBBD" w14:textId="6C099375" w:rsidR="00336DF4" w:rsidRPr="00B53854" w:rsidRDefault="00336DF4" w:rsidP="00336DF4">
      <w:pPr>
        <w:ind w:left="720"/>
      </w:pPr>
      <w:r w:rsidRPr="00B53854">
        <w:t>"groupName": "IG1",</w:t>
      </w:r>
    </w:p>
    <w:p w14:paraId="04D01B5A" w14:textId="77777777" w:rsidR="00336DF4" w:rsidRPr="00B53854" w:rsidRDefault="00336DF4" w:rsidP="00336DF4">
      <w:pPr>
        <w:ind w:left="720"/>
      </w:pPr>
      <w:r w:rsidRPr="00B53854">
        <w:t>"wanInterface": "1",</w:t>
      </w:r>
    </w:p>
    <w:p w14:paraId="6BC029D7" w14:textId="27A124B2" w:rsidR="00336DF4" w:rsidRDefault="00336DF4" w:rsidP="00336DF4">
      <w:pPr>
        <w:ind w:left="720"/>
      </w:pPr>
      <w:r w:rsidRPr="00B53854">
        <w:t>"lanInterface": "1,2,4"</w:t>
      </w:r>
    </w:p>
    <w:p w14:paraId="3EE9E460" w14:textId="77777777" w:rsidR="00336DF4" w:rsidRPr="00C37D99" w:rsidRDefault="00336DF4" w:rsidP="00336DF4">
      <w:pPr>
        <w:spacing w:line="288" w:lineRule="auto"/>
      </w:pPr>
      <w:r w:rsidRPr="00C37D99">
        <w:t>}</w:t>
      </w:r>
    </w:p>
    <w:p w14:paraId="2DEB13F0" w14:textId="77777777" w:rsidR="00336DF4" w:rsidRPr="00C37D99" w:rsidRDefault="00336DF4" w:rsidP="00336DF4">
      <w:pPr>
        <w:pStyle w:val="HTMLPreformatted"/>
        <w:spacing w:line="288" w:lineRule="auto"/>
        <w:rPr>
          <w:rFonts w:ascii="Times New Roman" w:hAnsi="Times New Roman" w:cs="Times New Roman"/>
          <w:sz w:val="24"/>
          <w:szCs w:val="24"/>
        </w:rPr>
      </w:pPr>
    </w:p>
    <w:p w14:paraId="2E68A898" w14:textId="77777777" w:rsidR="00336DF4" w:rsidRPr="00C37D99" w:rsidRDefault="00336DF4" w:rsidP="00336DF4">
      <w:pPr>
        <w:spacing w:line="288" w:lineRule="auto"/>
        <w:rPr>
          <w:b/>
          <w:bCs/>
        </w:rPr>
      </w:pPr>
      <w:r w:rsidRPr="00C37D99">
        <w:rPr>
          <w:b/>
          <w:bCs/>
        </w:rPr>
        <w:t>Response:</w:t>
      </w:r>
    </w:p>
    <w:p w14:paraId="001890DC" w14:textId="77777777" w:rsidR="00336DF4" w:rsidRDefault="00336DF4" w:rsidP="00336DF4">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w:t>
      </w:r>
    </w:p>
    <w:p w14:paraId="4979FFE5" w14:textId="77777777" w:rsidR="00336DF4" w:rsidRDefault="00336DF4" w:rsidP="00336DF4">
      <w:pPr>
        <w:pStyle w:val="FirstLevelBullet"/>
        <w:spacing w:line="288" w:lineRule="auto"/>
        <w:ind w:left="0" w:firstLine="720"/>
        <w:rPr>
          <w:sz w:val="24"/>
          <w:szCs w:val="24"/>
        </w:rPr>
      </w:pPr>
      <w:r w:rsidRPr="00C37D99">
        <w:rPr>
          <w:sz w:val="24"/>
          <w:szCs w:val="24"/>
        </w:rPr>
        <w:t>"errorCode": "200",</w:t>
      </w:r>
    </w:p>
    <w:p w14:paraId="2589A860" w14:textId="5A0DB226" w:rsidR="00336DF4" w:rsidRPr="00A54D5E" w:rsidRDefault="00336DF4" w:rsidP="00336DF4">
      <w:pPr>
        <w:pStyle w:val="FirstLevelBullet"/>
        <w:spacing w:line="288" w:lineRule="auto"/>
        <w:ind w:firstLine="0"/>
        <w:rPr>
          <w:sz w:val="24"/>
          <w:szCs w:val="24"/>
        </w:rPr>
      </w:pPr>
      <w:r w:rsidRPr="004624AC">
        <w:rPr>
          <w:sz w:val="24"/>
          <w:szCs w:val="24"/>
        </w:rPr>
        <w:t>"errorMessage": "SUCCESS"</w:t>
      </w:r>
    </w:p>
    <w:p w14:paraId="2D0D398D" w14:textId="77777777" w:rsidR="00336DF4" w:rsidRDefault="00336DF4" w:rsidP="00336DF4">
      <w:pPr>
        <w:pStyle w:val="ANSVNormal"/>
        <w:rPr>
          <w:lang w:val="vi-VN"/>
        </w:rPr>
      </w:pPr>
      <w:r w:rsidRPr="00C37D99">
        <w:rPr>
          <w:lang w:val="vi-VN"/>
        </w:rPr>
        <w:t>}</w:t>
      </w:r>
    </w:p>
    <w:p w14:paraId="50A5478A" w14:textId="1179B415" w:rsidR="00E131AF" w:rsidRDefault="00E131AF" w:rsidP="00303550">
      <w:pPr>
        <w:pStyle w:val="Heading3"/>
      </w:pPr>
      <w:bookmarkStart w:id="202" w:name="_Toc48637992"/>
      <w:bookmarkStart w:id="203" w:name="_Toc81662226"/>
      <w:bookmarkStart w:id="204" w:name="_Toc113436605"/>
      <w:r w:rsidRPr="00D96571">
        <w:t>deleteInterfaceGrouping</w:t>
      </w:r>
      <w:bookmarkEnd w:id="202"/>
      <w:bookmarkEnd w:id="203"/>
      <w:bookmarkEnd w:id="204"/>
    </w:p>
    <w:p w14:paraId="2B2D2CD3" w14:textId="77777777" w:rsidR="00083D97" w:rsidRPr="00C37D99" w:rsidRDefault="00083D97" w:rsidP="00083D97">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083D97" w:rsidRPr="00C37D99" w14:paraId="29C200B2" w14:textId="77777777" w:rsidTr="00E32F45">
        <w:tc>
          <w:tcPr>
            <w:tcW w:w="1122" w:type="pct"/>
            <w:shd w:val="clear" w:color="auto" w:fill="BFBFBF" w:themeFill="background1" w:themeFillShade="BF"/>
          </w:tcPr>
          <w:p w14:paraId="7F1D64E7" w14:textId="77777777" w:rsidR="00083D97" w:rsidRPr="00C37D99" w:rsidRDefault="00083D97" w:rsidP="00E32F45">
            <w:pPr>
              <w:pStyle w:val="ANSVNormal"/>
            </w:pPr>
            <w:r w:rsidRPr="00C37D99">
              <w:t>Tên API</w:t>
            </w:r>
          </w:p>
        </w:tc>
        <w:tc>
          <w:tcPr>
            <w:tcW w:w="3878" w:type="pct"/>
            <w:shd w:val="clear" w:color="auto" w:fill="BFBFBF" w:themeFill="background1" w:themeFillShade="BF"/>
          </w:tcPr>
          <w:p w14:paraId="25B4F259" w14:textId="77777777" w:rsidR="00083D97" w:rsidRPr="00C37D99" w:rsidRDefault="00083D97" w:rsidP="00E32F45">
            <w:pPr>
              <w:pStyle w:val="ANSVNormal"/>
            </w:pPr>
            <w:r w:rsidRPr="00C37D99">
              <w:t>Mô tả</w:t>
            </w:r>
          </w:p>
        </w:tc>
      </w:tr>
      <w:tr w:rsidR="00083D97" w:rsidRPr="00C37D99" w14:paraId="0C539986" w14:textId="77777777" w:rsidTr="00E32F45">
        <w:trPr>
          <w:trHeight w:val="362"/>
        </w:trPr>
        <w:tc>
          <w:tcPr>
            <w:tcW w:w="1122" w:type="pct"/>
          </w:tcPr>
          <w:p w14:paraId="12A187A1" w14:textId="01A8C1C0" w:rsidR="00083D97" w:rsidRPr="009C094C" w:rsidRDefault="00083D97" w:rsidP="00E32F45">
            <w:pPr>
              <w:pStyle w:val="ANSVNormal"/>
            </w:pPr>
            <w:r>
              <w:rPr>
                <w:rStyle w:val="st"/>
              </w:rPr>
              <w:t>deleteInterfaceGrouping</w:t>
            </w:r>
          </w:p>
        </w:tc>
        <w:tc>
          <w:tcPr>
            <w:tcW w:w="3878" w:type="pct"/>
          </w:tcPr>
          <w:p w14:paraId="59DCF298" w14:textId="094C6477" w:rsidR="00083D97" w:rsidRPr="00C37D99" w:rsidRDefault="00083D97" w:rsidP="00E32F45">
            <w:pPr>
              <w:pStyle w:val="ANSVNormal"/>
            </w:pPr>
            <w:r>
              <w:t>Xóa Interface Grouping</w:t>
            </w:r>
          </w:p>
        </w:tc>
      </w:tr>
      <w:tr w:rsidR="00083D97" w:rsidRPr="00C37D99" w14:paraId="2658222E" w14:textId="77777777" w:rsidTr="00E32F45">
        <w:tc>
          <w:tcPr>
            <w:tcW w:w="1122" w:type="pct"/>
          </w:tcPr>
          <w:p w14:paraId="7E355728" w14:textId="77777777" w:rsidR="00083D97" w:rsidRPr="00C37D99" w:rsidRDefault="00083D97" w:rsidP="00E32F45">
            <w:pPr>
              <w:pStyle w:val="ANSVNormal"/>
            </w:pPr>
            <w:r w:rsidRPr="00C37D99">
              <w:t>Method</w:t>
            </w:r>
          </w:p>
        </w:tc>
        <w:tc>
          <w:tcPr>
            <w:tcW w:w="3878" w:type="pct"/>
          </w:tcPr>
          <w:p w14:paraId="5F5DA38C" w14:textId="77777777" w:rsidR="00083D97" w:rsidRPr="00C37D99" w:rsidRDefault="00083D97" w:rsidP="00E32F45">
            <w:pPr>
              <w:pStyle w:val="ANSVNormal"/>
            </w:pPr>
            <w:r w:rsidRPr="00C37D99">
              <w:t>Function call</w:t>
            </w:r>
          </w:p>
        </w:tc>
      </w:tr>
      <w:tr w:rsidR="00083D97" w:rsidRPr="00C37D99" w14:paraId="45004AED" w14:textId="77777777" w:rsidTr="00E32F45">
        <w:tc>
          <w:tcPr>
            <w:tcW w:w="1122" w:type="pct"/>
          </w:tcPr>
          <w:p w14:paraId="1E23FCE7" w14:textId="77777777" w:rsidR="00083D97" w:rsidRPr="00C37D99" w:rsidRDefault="00083D97" w:rsidP="00E32F45">
            <w:pPr>
              <w:pStyle w:val="ANSVNormal"/>
            </w:pPr>
            <w:r w:rsidRPr="00C37D99">
              <w:t>Response</w:t>
            </w:r>
          </w:p>
        </w:tc>
        <w:tc>
          <w:tcPr>
            <w:tcW w:w="3878" w:type="pct"/>
          </w:tcPr>
          <w:p w14:paraId="65A9FA9D" w14:textId="77777777" w:rsidR="00083D97" w:rsidRPr="00C37D99" w:rsidRDefault="00083D97" w:rsidP="00E32F45">
            <w:pPr>
              <w:pStyle w:val="ANSVNormal"/>
            </w:pPr>
            <w:r w:rsidRPr="00C37D99">
              <w:t>JSON Object</w:t>
            </w:r>
          </w:p>
        </w:tc>
      </w:tr>
    </w:tbl>
    <w:p w14:paraId="37474389" w14:textId="77777777" w:rsidR="00083D97" w:rsidRPr="00C37D99" w:rsidRDefault="00083D97" w:rsidP="00083D97">
      <w:pPr>
        <w:pStyle w:val="Heading4"/>
        <w:spacing w:line="288" w:lineRule="auto"/>
        <w:rPr>
          <w:sz w:val="24"/>
          <w:szCs w:val="24"/>
        </w:rPr>
      </w:pPr>
      <w:r w:rsidRPr="00C37D99">
        <w:rPr>
          <w:sz w:val="24"/>
          <w:szCs w:val="24"/>
        </w:rPr>
        <w:lastRenderedPageBreak/>
        <w:t>Request</w:t>
      </w:r>
    </w:p>
    <w:tbl>
      <w:tblPr>
        <w:tblW w:w="9175" w:type="dxa"/>
        <w:tblLayout w:type="fixed"/>
        <w:tblLook w:val="0000" w:firstRow="0" w:lastRow="0" w:firstColumn="0" w:lastColumn="0" w:noHBand="0" w:noVBand="0"/>
      </w:tblPr>
      <w:tblGrid>
        <w:gridCol w:w="625"/>
        <w:gridCol w:w="1638"/>
        <w:gridCol w:w="1512"/>
        <w:gridCol w:w="900"/>
        <w:gridCol w:w="1274"/>
        <w:gridCol w:w="3226"/>
      </w:tblGrid>
      <w:tr w:rsidR="00083D97" w:rsidRPr="00C37D99" w14:paraId="5A73E867"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3F6A5A7" w14:textId="77777777" w:rsidR="00083D97" w:rsidRPr="00C37D99" w:rsidRDefault="00083D97" w:rsidP="00E32F45">
            <w:pPr>
              <w:spacing w:line="288" w:lineRule="auto"/>
              <w:rPr>
                <w:b/>
                <w:bCs/>
                <w:lang w:eastAsia="en-AU"/>
              </w:rPr>
            </w:pPr>
            <w:r w:rsidRPr="00C37D99">
              <w:rPr>
                <w:b/>
                <w:bCs/>
                <w:lang w:eastAsia="en-AU"/>
              </w:rPr>
              <w:t>No</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3DCB10" w14:textId="77777777" w:rsidR="00083D97" w:rsidRPr="00C37D99" w:rsidRDefault="00083D97" w:rsidP="00E32F45">
            <w:pPr>
              <w:spacing w:line="288" w:lineRule="auto"/>
              <w:rPr>
                <w:b/>
                <w:bCs/>
                <w:lang w:eastAsia="en-AU"/>
              </w:rPr>
            </w:pPr>
            <w:r w:rsidRPr="00C37D99">
              <w:rPr>
                <w:b/>
                <w:bCs/>
                <w:lang w:eastAsia="en-AU"/>
              </w:rPr>
              <w:t>Parameter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25A40506" w14:textId="77777777" w:rsidR="00083D97" w:rsidRPr="00C37D99" w:rsidRDefault="00083D97" w:rsidP="00E32F45">
            <w:pPr>
              <w:spacing w:line="288" w:lineRule="auto"/>
              <w:rPr>
                <w:b/>
                <w:bCs/>
                <w:lang w:eastAsia="en-AU"/>
              </w:rPr>
            </w:pPr>
            <w:r w:rsidRPr="00C37D99">
              <w:rPr>
                <w:b/>
                <w:bCs/>
                <w:lang w:eastAsia="en-AU"/>
              </w:rPr>
              <w:t>Mandatory</w:t>
            </w:r>
          </w:p>
        </w:tc>
        <w:tc>
          <w:tcPr>
            <w:tcW w:w="900" w:type="dxa"/>
            <w:tcBorders>
              <w:top w:val="single" w:sz="4" w:space="0" w:color="auto"/>
              <w:left w:val="nil"/>
              <w:bottom w:val="single" w:sz="4" w:space="0" w:color="auto"/>
              <w:right w:val="single" w:sz="4" w:space="0" w:color="auto"/>
            </w:tcBorders>
            <w:vAlign w:val="center"/>
          </w:tcPr>
          <w:p w14:paraId="20617359" w14:textId="77777777" w:rsidR="00083D97" w:rsidRPr="00C37D99" w:rsidRDefault="00083D97" w:rsidP="00E32F45">
            <w:pPr>
              <w:spacing w:line="288" w:lineRule="auto"/>
              <w:rPr>
                <w:b/>
                <w:bCs/>
                <w:lang w:eastAsia="en-AU"/>
              </w:rPr>
            </w:pPr>
            <w:r w:rsidRPr="00C37D99">
              <w:rPr>
                <w:b/>
                <w:bCs/>
                <w:lang w:eastAsia="en-AU"/>
              </w:rPr>
              <w:t>Type</w:t>
            </w:r>
          </w:p>
        </w:tc>
        <w:tc>
          <w:tcPr>
            <w:tcW w:w="1274" w:type="dxa"/>
            <w:tcBorders>
              <w:top w:val="single" w:sz="4" w:space="0" w:color="auto"/>
              <w:left w:val="single" w:sz="4" w:space="0" w:color="auto"/>
              <w:bottom w:val="single" w:sz="4" w:space="0" w:color="auto"/>
              <w:right w:val="single" w:sz="4" w:space="0" w:color="auto"/>
            </w:tcBorders>
          </w:tcPr>
          <w:p w14:paraId="5592F1B3" w14:textId="77777777" w:rsidR="00083D97" w:rsidRPr="00C37D99" w:rsidRDefault="00083D97" w:rsidP="00E32F45">
            <w:pPr>
              <w:spacing w:line="288" w:lineRule="auto"/>
              <w:rPr>
                <w:b/>
                <w:bCs/>
                <w:lang w:eastAsia="en-AU"/>
              </w:rPr>
            </w:pPr>
            <w:r w:rsidRPr="00C37D99">
              <w:rPr>
                <w:b/>
                <w:bCs/>
                <w:lang w:eastAsia="en-AU"/>
              </w:rPr>
              <w:t>Max length</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4F4E1A" w14:textId="77777777" w:rsidR="00083D97" w:rsidRPr="00C37D99" w:rsidRDefault="00083D97" w:rsidP="00E32F45">
            <w:pPr>
              <w:spacing w:line="288" w:lineRule="auto"/>
              <w:rPr>
                <w:b/>
                <w:bCs/>
                <w:lang w:eastAsia="en-AU"/>
              </w:rPr>
            </w:pPr>
            <w:r w:rsidRPr="00C37D99">
              <w:rPr>
                <w:b/>
                <w:bCs/>
                <w:lang w:eastAsia="en-AU"/>
              </w:rPr>
              <w:t>Meaning/Value</w:t>
            </w:r>
          </w:p>
        </w:tc>
      </w:tr>
      <w:tr w:rsidR="00083D97" w:rsidRPr="00C37D99" w14:paraId="10F7D338"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BA790A9" w14:textId="77777777" w:rsidR="00083D97" w:rsidRPr="00C37D99" w:rsidRDefault="00083D97" w:rsidP="00E32F45">
            <w:pPr>
              <w:spacing w:line="288" w:lineRule="auto"/>
              <w:rPr>
                <w:lang w:eastAsia="en-AU"/>
              </w:rPr>
            </w:pPr>
            <w:r w:rsidRPr="00C37D99">
              <w:rPr>
                <w:lang w:val="vi-VN" w:eastAsia="en-AU"/>
              </w:rPr>
              <w:t>1</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656F25" w14:textId="77777777" w:rsidR="00083D97" w:rsidRPr="00C37D99" w:rsidRDefault="00083D97" w:rsidP="00E32F45">
            <w:pPr>
              <w:spacing w:line="288" w:lineRule="auto"/>
            </w:pPr>
            <w:r w:rsidRPr="00C37D99">
              <w:rPr>
                <w:lang w:val="vi-VN"/>
              </w:rPr>
              <w:t>serialNumber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0C65D0C9" w14:textId="77777777" w:rsidR="00083D97" w:rsidRPr="00C37D99" w:rsidRDefault="00083D97" w:rsidP="00E32F45">
            <w:pPr>
              <w:tabs>
                <w:tab w:val="left" w:pos="923"/>
              </w:tabs>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3907698A" w14:textId="77777777" w:rsidR="00083D97" w:rsidRPr="00C37D99" w:rsidRDefault="00083D97" w:rsidP="00E32F45">
            <w:pPr>
              <w:spacing w:line="288" w:lineRule="auto"/>
              <w:rPr>
                <w:lang w:eastAsia="en-AU"/>
              </w:rPr>
            </w:pPr>
            <w:r w:rsidRPr="00C37D99">
              <w:rPr>
                <w:lang w:eastAsia="en-AU"/>
              </w:rPr>
              <w:t>String</w:t>
            </w:r>
          </w:p>
        </w:tc>
        <w:tc>
          <w:tcPr>
            <w:tcW w:w="1274" w:type="dxa"/>
            <w:tcBorders>
              <w:top w:val="single" w:sz="4" w:space="0" w:color="auto"/>
              <w:left w:val="single" w:sz="4" w:space="0" w:color="auto"/>
              <w:bottom w:val="single" w:sz="4" w:space="0" w:color="auto"/>
              <w:right w:val="single" w:sz="4" w:space="0" w:color="auto"/>
            </w:tcBorders>
            <w:vAlign w:val="center"/>
          </w:tcPr>
          <w:p w14:paraId="6C68A7A6" w14:textId="77777777" w:rsidR="00083D97" w:rsidRPr="00C37D99" w:rsidRDefault="00083D97" w:rsidP="00E32F45">
            <w:pPr>
              <w:pStyle w:val="ListParagraph"/>
              <w:spacing w:line="288" w:lineRule="auto"/>
              <w:ind w:left="0"/>
              <w:rPr>
                <w:sz w:val="24"/>
                <w:szCs w:val="24"/>
              </w:rPr>
            </w:pPr>
            <w:r w:rsidRPr="00C37D99">
              <w:rPr>
                <w:sz w:val="24"/>
                <w:szCs w:val="24"/>
                <w:lang w:val="vi-VN" w:eastAsia="en-AU"/>
              </w:rPr>
              <w:t>16</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F48751" w14:textId="77777777" w:rsidR="00083D97" w:rsidRPr="00C37D99" w:rsidRDefault="00083D97" w:rsidP="00E32F45">
            <w:pPr>
              <w:spacing w:line="288" w:lineRule="auto"/>
            </w:pPr>
            <w:r w:rsidRPr="00C37D99">
              <w:rPr>
                <w:lang w:val="vi-VN" w:eastAsia="en-AU"/>
              </w:rPr>
              <w:t xml:space="preserve">SerialNumber của thiết bị </w:t>
            </w:r>
            <w:r>
              <w:rPr>
                <w:lang w:eastAsia="en-AU"/>
              </w:rPr>
              <w:t>cần cấu hình</w:t>
            </w:r>
            <w:r w:rsidRPr="00C37D99">
              <w:rPr>
                <w:lang w:val="vi-VN" w:eastAsia="en-AU"/>
              </w:rPr>
              <w:t xml:space="preserve"> </w:t>
            </w:r>
          </w:p>
        </w:tc>
      </w:tr>
      <w:tr w:rsidR="00083D97" w:rsidRPr="00C37D99" w14:paraId="3781592B"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E6EC5F1" w14:textId="77777777" w:rsidR="00083D97" w:rsidRPr="00C37D99" w:rsidRDefault="00083D97" w:rsidP="00E32F45">
            <w:pPr>
              <w:spacing w:line="288" w:lineRule="auto"/>
            </w:pPr>
            <w:r w:rsidRPr="00C37D99">
              <w:rPr>
                <w:lang w:val="vi-VN" w:eastAsia="en-AU"/>
              </w:rPr>
              <w:t>2</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C63AD" w14:textId="77777777" w:rsidR="00083D97" w:rsidRPr="00C37D99" w:rsidRDefault="00083D97" w:rsidP="00E32F45">
            <w:pPr>
              <w:spacing w:line="288" w:lineRule="auto"/>
            </w:pPr>
            <w:r w:rsidRPr="00C37D99">
              <w:rPr>
                <w:lang w:val="vi-VN"/>
              </w:rPr>
              <w:t>modelName</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5278B55E" w14:textId="77777777" w:rsidR="00083D97" w:rsidRPr="00C37D99" w:rsidRDefault="00083D97" w:rsidP="00E32F45">
            <w:pPr>
              <w:tabs>
                <w:tab w:val="left" w:pos="923"/>
              </w:tabs>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7BD2C8F6" w14:textId="77777777" w:rsidR="00083D97" w:rsidRPr="00C37D99" w:rsidRDefault="00083D97" w:rsidP="00E32F45">
            <w:pPr>
              <w:spacing w:line="288" w:lineRule="auto"/>
            </w:pPr>
            <w:r w:rsidRPr="00C37D99">
              <w:rPr>
                <w:lang w:val="vi-VN" w:eastAsia="en-AU"/>
              </w:rPr>
              <w:t xml:space="preserve">String </w:t>
            </w:r>
          </w:p>
        </w:tc>
        <w:tc>
          <w:tcPr>
            <w:tcW w:w="1274" w:type="dxa"/>
            <w:tcBorders>
              <w:top w:val="single" w:sz="4" w:space="0" w:color="auto"/>
              <w:left w:val="single" w:sz="4" w:space="0" w:color="auto"/>
              <w:bottom w:val="single" w:sz="4" w:space="0" w:color="auto"/>
              <w:right w:val="single" w:sz="4" w:space="0" w:color="auto"/>
            </w:tcBorders>
            <w:vAlign w:val="center"/>
          </w:tcPr>
          <w:p w14:paraId="60748232" w14:textId="77777777" w:rsidR="00083D97" w:rsidRPr="00C37D99" w:rsidRDefault="00083D97" w:rsidP="00E32F45">
            <w:pPr>
              <w:pStyle w:val="ListParagraph"/>
              <w:spacing w:line="288" w:lineRule="auto"/>
              <w:ind w:left="0"/>
              <w:rPr>
                <w:color w:val="000000"/>
                <w:sz w:val="24"/>
                <w:szCs w:val="24"/>
              </w:rPr>
            </w:pPr>
            <w:r w:rsidRPr="00C37D99">
              <w:rPr>
                <w:sz w:val="24"/>
                <w:szCs w:val="24"/>
                <w:lang w:val="vi-VN" w:eastAsia="en-AU"/>
              </w:rPr>
              <w:t xml:space="preserve">16 </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B3A9AE" w14:textId="77777777" w:rsidR="00083D97" w:rsidRPr="00C37D99" w:rsidRDefault="00083D97" w:rsidP="00E32F45">
            <w:pPr>
              <w:spacing w:line="288" w:lineRule="auto"/>
            </w:pPr>
            <w:r w:rsidRPr="00C37D99">
              <w:rPr>
                <w:lang w:val="vi-VN" w:eastAsia="en-AU"/>
              </w:rPr>
              <w:t>Model của thiết bị</w:t>
            </w:r>
          </w:p>
        </w:tc>
      </w:tr>
      <w:tr w:rsidR="00083D97" w:rsidRPr="00C37D99" w14:paraId="499D2616"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846A241" w14:textId="29508212" w:rsidR="00083D97" w:rsidRPr="00C37D99" w:rsidRDefault="00083D97" w:rsidP="00083D97">
            <w:pPr>
              <w:spacing w:line="288" w:lineRule="auto"/>
              <w:rPr>
                <w:lang w:val="vi-VN" w:eastAsia="en-AU"/>
              </w:rPr>
            </w:pPr>
            <w:r>
              <w:rPr>
                <w:lang w:eastAsia="en-AU"/>
              </w:rPr>
              <w:t>3</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CB9D6F" w14:textId="3BCE81AD" w:rsidR="00083D97" w:rsidRPr="00C37D99" w:rsidRDefault="00083D97" w:rsidP="00083D97">
            <w:pPr>
              <w:spacing w:line="288" w:lineRule="auto"/>
              <w:rPr>
                <w:lang w:val="vi-VN"/>
              </w:rPr>
            </w:pPr>
            <w:r w:rsidRPr="00B53854">
              <w:rPr>
                <w:sz w:val="26"/>
                <w:szCs w:val="26"/>
              </w:rPr>
              <w:t>index</w:t>
            </w:r>
          </w:p>
        </w:tc>
        <w:tc>
          <w:tcPr>
            <w:tcW w:w="1512" w:type="dxa"/>
            <w:tcBorders>
              <w:top w:val="single" w:sz="4" w:space="0" w:color="auto"/>
              <w:left w:val="nil"/>
              <w:bottom w:val="single" w:sz="4" w:space="0" w:color="auto"/>
              <w:right w:val="single" w:sz="4" w:space="0" w:color="auto"/>
            </w:tcBorders>
            <w:shd w:val="clear" w:color="auto" w:fill="auto"/>
            <w:noWrap/>
          </w:tcPr>
          <w:p w14:paraId="4663950C" w14:textId="6F3F320A" w:rsidR="00083D97" w:rsidRPr="00C37D99" w:rsidRDefault="008262A0" w:rsidP="00083D97">
            <w:pPr>
              <w:tabs>
                <w:tab w:val="left" w:pos="923"/>
              </w:tabs>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7559D282" w14:textId="77777777" w:rsidR="00083D97" w:rsidRPr="00C37D99" w:rsidRDefault="00083D97" w:rsidP="00083D97">
            <w:pPr>
              <w:spacing w:line="288" w:lineRule="auto"/>
              <w:rPr>
                <w:lang w:val="vi-VN" w:eastAsia="en-AU"/>
              </w:rPr>
            </w:pPr>
            <w:r w:rsidRPr="00B53854">
              <w:rPr>
                <w:sz w:val="26"/>
                <w:szCs w:val="26"/>
              </w:rPr>
              <w:t>String</w:t>
            </w:r>
          </w:p>
        </w:tc>
        <w:tc>
          <w:tcPr>
            <w:tcW w:w="1274" w:type="dxa"/>
            <w:tcBorders>
              <w:top w:val="single" w:sz="4" w:space="0" w:color="auto"/>
              <w:left w:val="single" w:sz="4" w:space="0" w:color="auto"/>
              <w:bottom w:val="single" w:sz="4" w:space="0" w:color="auto"/>
              <w:right w:val="single" w:sz="4" w:space="0" w:color="auto"/>
            </w:tcBorders>
            <w:vAlign w:val="center"/>
          </w:tcPr>
          <w:p w14:paraId="11EDCDAD" w14:textId="77777777" w:rsidR="00083D97" w:rsidRPr="00C37D99" w:rsidRDefault="00083D97" w:rsidP="00083D97">
            <w:pPr>
              <w:pStyle w:val="ListParagraph"/>
              <w:spacing w:line="288" w:lineRule="auto"/>
              <w:ind w:left="0"/>
              <w:rPr>
                <w:sz w:val="24"/>
                <w:szCs w:val="24"/>
                <w:lang w:val="vi-VN" w:eastAsia="en-AU"/>
              </w:rPr>
            </w:pP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F8107B" w14:textId="76855578" w:rsidR="00083D97" w:rsidRPr="00C37D99" w:rsidRDefault="007F6F61" w:rsidP="00083D97">
            <w:pPr>
              <w:spacing w:line="288" w:lineRule="auto"/>
              <w:rPr>
                <w:lang w:val="vi-VN" w:eastAsia="en-AU"/>
              </w:rPr>
            </w:pPr>
            <w:r>
              <w:rPr>
                <w:sz w:val="26"/>
                <w:szCs w:val="26"/>
              </w:rPr>
              <w:t>Index</w:t>
            </w:r>
            <w:r w:rsidR="00083D97" w:rsidRPr="00B53854">
              <w:rPr>
                <w:sz w:val="26"/>
                <w:szCs w:val="26"/>
              </w:rPr>
              <w:t xml:space="preserve"> of Group</w:t>
            </w:r>
          </w:p>
        </w:tc>
      </w:tr>
    </w:tbl>
    <w:p w14:paraId="6BB95A2F" w14:textId="77777777" w:rsidR="00083D97" w:rsidRPr="00C37D99" w:rsidRDefault="00083D97" w:rsidP="00083D97">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2070"/>
        <w:gridCol w:w="1440"/>
        <w:gridCol w:w="1530"/>
        <w:gridCol w:w="1260"/>
        <w:gridCol w:w="2250"/>
      </w:tblGrid>
      <w:tr w:rsidR="00083D97" w:rsidRPr="00C37D99" w14:paraId="495E33C3" w14:textId="77777777" w:rsidTr="00E32F45">
        <w:trPr>
          <w:trHeight w:val="255"/>
        </w:trPr>
        <w:tc>
          <w:tcPr>
            <w:tcW w:w="625" w:type="dxa"/>
            <w:vAlign w:val="center"/>
          </w:tcPr>
          <w:p w14:paraId="40C5A05B" w14:textId="77777777" w:rsidR="00083D97" w:rsidRPr="00C37D99" w:rsidRDefault="00083D97" w:rsidP="00E32F45">
            <w:pPr>
              <w:spacing w:line="288" w:lineRule="auto"/>
              <w:rPr>
                <w:b/>
                <w:bCs/>
                <w:lang w:eastAsia="en-AU"/>
              </w:rPr>
            </w:pPr>
            <w:r w:rsidRPr="00C37D99">
              <w:rPr>
                <w:b/>
                <w:bCs/>
                <w:lang w:eastAsia="en-AU"/>
              </w:rPr>
              <w:t>No</w:t>
            </w:r>
          </w:p>
        </w:tc>
        <w:tc>
          <w:tcPr>
            <w:tcW w:w="2070" w:type="dxa"/>
            <w:shd w:val="clear" w:color="auto" w:fill="auto"/>
            <w:noWrap/>
            <w:vAlign w:val="center"/>
          </w:tcPr>
          <w:p w14:paraId="78A59075" w14:textId="77777777" w:rsidR="00083D97" w:rsidRPr="00C37D99" w:rsidRDefault="00083D97" w:rsidP="00E32F45">
            <w:pPr>
              <w:spacing w:line="288" w:lineRule="auto"/>
              <w:rPr>
                <w:b/>
                <w:bCs/>
                <w:lang w:eastAsia="en-AU"/>
              </w:rPr>
            </w:pPr>
            <w:r w:rsidRPr="00C37D99">
              <w:rPr>
                <w:b/>
                <w:bCs/>
                <w:lang w:eastAsia="en-AU"/>
              </w:rPr>
              <w:t>Parameter</w:t>
            </w:r>
          </w:p>
        </w:tc>
        <w:tc>
          <w:tcPr>
            <w:tcW w:w="1440" w:type="dxa"/>
            <w:shd w:val="clear" w:color="auto" w:fill="auto"/>
            <w:noWrap/>
            <w:vAlign w:val="center"/>
          </w:tcPr>
          <w:p w14:paraId="02A3CAB3" w14:textId="77777777" w:rsidR="00083D97" w:rsidRPr="00C37D99" w:rsidRDefault="00083D97" w:rsidP="00E32F45">
            <w:pPr>
              <w:spacing w:line="288" w:lineRule="auto"/>
              <w:rPr>
                <w:b/>
                <w:bCs/>
                <w:lang w:eastAsia="en-AU"/>
              </w:rPr>
            </w:pPr>
            <w:r w:rsidRPr="00C37D99">
              <w:rPr>
                <w:b/>
                <w:bCs/>
                <w:lang w:eastAsia="en-AU"/>
              </w:rPr>
              <w:t>Mandatory</w:t>
            </w:r>
          </w:p>
        </w:tc>
        <w:tc>
          <w:tcPr>
            <w:tcW w:w="1530" w:type="dxa"/>
          </w:tcPr>
          <w:p w14:paraId="60A3E19C" w14:textId="77777777" w:rsidR="00083D97" w:rsidRPr="00C37D99" w:rsidRDefault="00083D97" w:rsidP="00E32F45">
            <w:pPr>
              <w:spacing w:line="288" w:lineRule="auto"/>
              <w:rPr>
                <w:b/>
                <w:bCs/>
                <w:lang w:eastAsia="en-AU"/>
              </w:rPr>
            </w:pPr>
            <w:r w:rsidRPr="00C37D99">
              <w:rPr>
                <w:b/>
                <w:bCs/>
                <w:lang w:eastAsia="en-AU"/>
              </w:rPr>
              <w:t>Type</w:t>
            </w:r>
          </w:p>
        </w:tc>
        <w:tc>
          <w:tcPr>
            <w:tcW w:w="1260" w:type="dxa"/>
            <w:vAlign w:val="center"/>
          </w:tcPr>
          <w:p w14:paraId="0A12FA70" w14:textId="77777777" w:rsidR="00083D97" w:rsidRPr="00C37D99" w:rsidRDefault="00083D97" w:rsidP="00E32F45">
            <w:pPr>
              <w:spacing w:line="288" w:lineRule="auto"/>
              <w:rPr>
                <w:b/>
                <w:bCs/>
                <w:lang w:eastAsia="en-AU"/>
              </w:rPr>
            </w:pPr>
            <w:r w:rsidRPr="00C37D99">
              <w:rPr>
                <w:b/>
                <w:bCs/>
                <w:lang w:eastAsia="en-AU"/>
              </w:rPr>
              <w:t>Max length</w:t>
            </w:r>
          </w:p>
        </w:tc>
        <w:tc>
          <w:tcPr>
            <w:tcW w:w="2250" w:type="dxa"/>
            <w:shd w:val="clear" w:color="auto" w:fill="auto"/>
            <w:noWrap/>
            <w:vAlign w:val="center"/>
          </w:tcPr>
          <w:p w14:paraId="151E6039" w14:textId="77777777" w:rsidR="00083D97" w:rsidRPr="00C37D99" w:rsidRDefault="00083D97" w:rsidP="00E32F45">
            <w:pPr>
              <w:spacing w:line="288" w:lineRule="auto"/>
              <w:rPr>
                <w:b/>
                <w:bCs/>
                <w:lang w:eastAsia="en-AU"/>
              </w:rPr>
            </w:pPr>
            <w:r w:rsidRPr="00C37D99">
              <w:rPr>
                <w:b/>
                <w:bCs/>
                <w:lang w:eastAsia="en-AU"/>
              </w:rPr>
              <w:t>Meaning</w:t>
            </w:r>
          </w:p>
        </w:tc>
      </w:tr>
      <w:tr w:rsidR="00083D97" w:rsidRPr="00C37D99" w14:paraId="7A1BB21D" w14:textId="77777777" w:rsidTr="00E32F45">
        <w:trPr>
          <w:trHeight w:val="255"/>
        </w:trPr>
        <w:tc>
          <w:tcPr>
            <w:tcW w:w="625" w:type="dxa"/>
            <w:vAlign w:val="center"/>
          </w:tcPr>
          <w:p w14:paraId="3DF49D80" w14:textId="77777777" w:rsidR="00083D97" w:rsidRPr="00C37D99" w:rsidRDefault="00083D97" w:rsidP="00E32F45">
            <w:pPr>
              <w:spacing w:line="288" w:lineRule="auto"/>
              <w:rPr>
                <w:lang w:eastAsia="en-AU"/>
              </w:rPr>
            </w:pPr>
            <w:r w:rsidRPr="00C37D99">
              <w:rPr>
                <w:lang w:eastAsia="en-AU"/>
              </w:rPr>
              <w:t>1</w:t>
            </w:r>
          </w:p>
        </w:tc>
        <w:tc>
          <w:tcPr>
            <w:tcW w:w="2070" w:type="dxa"/>
            <w:shd w:val="clear" w:color="auto" w:fill="auto"/>
            <w:noWrap/>
            <w:vAlign w:val="center"/>
          </w:tcPr>
          <w:p w14:paraId="6C4B1349" w14:textId="77777777" w:rsidR="00083D97" w:rsidRPr="00C37D99" w:rsidRDefault="00083D97" w:rsidP="00E32F45">
            <w:pPr>
              <w:spacing w:line="288" w:lineRule="auto"/>
              <w:rPr>
                <w:lang w:eastAsia="en-AU"/>
              </w:rPr>
            </w:pPr>
            <w:r w:rsidRPr="00C37D99">
              <w:rPr>
                <w:lang w:eastAsia="en-AU"/>
              </w:rPr>
              <w:t>errorCode</w:t>
            </w:r>
          </w:p>
        </w:tc>
        <w:tc>
          <w:tcPr>
            <w:tcW w:w="1440" w:type="dxa"/>
            <w:shd w:val="clear" w:color="auto" w:fill="auto"/>
            <w:noWrap/>
            <w:vAlign w:val="center"/>
          </w:tcPr>
          <w:p w14:paraId="172FC4EB" w14:textId="77777777" w:rsidR="00083D97" w:rsidRPr="00C37D99" w:rsidRDefault="00083D97" w:rsidP="00E32F45">
            <w:pPr>
              <w:spacing w:line="288" w:lineRule="auto"/>
              <w:rPr>
                <w:lang w:eastAsia="en-AU"/>
              </w:rPr>
            </w:pPr>
            <w:r w:rsidRPr="00C37D99">
              <w:rPr>
                <w:lang w:eastAsia="en-AU"/>
              </w:rPr>
              <w:t>Mandatory</w:t>
            </w:r>
          </w:p>
        </w:tc>
        <w:tc>
          <w:tcPr>
            <w:tcW w:w="1530" w:type="dxa"/>
          </w:tcPr>
          <w:p w14:paraId="1EA22658" w14:textId="77777777" w:rsidR="00083D97" w:rsidRPr="00C37D99" w:rsidRDefault="00083D97" w:rsidP="00E32F45">
            <w:pPr>
              <w:spacing w:line="288" w:lineRule="auto"/>
              <w:rPr>
                <w:lang w:eastAsia="en-AU"/>
              </w:rPr>
            </w:pPr>
            <w:r w:rsidRPr="00C37D99">
              <w:rPr>
                <w:lang w:eastAsia="en-AU"/>
              </w:rPr>
              <w:t>String</w:t>
            </w:r>
          </w:p>
        </w:tc>
        <w:tc>
          <w:tcPr>
            <w:tcW w:w="1260" w:type="dxa"/>
            <w:vAlign w:val="center"/>
          </w:tcPr>
          <w:p w14:paraId="4DA5AF92" w14:textId="77777777" w:rsidR="00083D97" w:rsidRPr="00C37D99" w:rsidRDefault="00083D97" w:rsidP="00E32F45">
            <w:pPr>
              <w:spacing w:line="288" w:lineRule="auto"/>
              <w:rPr>
                <w:lang w:eastAsia="en-AU"/>
              </w:rPr>
            </w:pPr>
            <w:r w:rsidRPr="00C37D99">
              <w:rPr>
                <w:lang w:eastAsia="en-AU"/>
              </w:rPr>
              <w:t>4</w:t>
            </w:r>
          </w:p>
        </w:tc>
        <w:tc>
          <w:tcPr>
            <w:tcW w:w="2250" w:type="dxa"/>
            <w:shd w:val="clear" w:color="auto" w:fill="auto"/>
            <w:noWrap/>
            <w:vAlign w:val="center"/>
          </w:tcPr>
          <w:p w14:paraId="684D5751" w14:textId="77777777" w:rsidR="00083D97" w:rsidRPr="00C37D99" w:rsidRDefault="00083D97" w:rsidP="00E32F45">
            <w:pPr>
              <w:spacing w:line="288" w:lineRule="auto"/>
              <w:rPr>
                <w:lang w:eastAsia="en-AU"/>
              </w:rPr>
            </w:pPr>
            <w:r w:rsidRPr="00C37D99">
              <w:rPr>
                <w:lang w:eastAsia="en-AU"/>
              </w:rPr>
              <w:t>Mã lỗi</w:t>
            </w:r>
          </w:p>
        </w:tc>
      </w:tr>
      <w:tr w:rsidR="00083D97" w:rsidRPr="00C37D99" w14:paraId="58B6F45C" w14:textId="77777777" w:rsidTr="00E32F45">
        <w:trPr>
          <w:trHeight w:val="255"/>
        </w:trPr>
        <w:tc>
          <w:tcPr>
            <w:tcW w:w="625" w:type="dxa"/>
            <w:vAlign w:val="center"/>
          </w:tcPr>
          <w:p w14:paraId="138CEDC3" w14:textId="77777777" w:rsidR="00083D97" w:rsidRPr="00C37D99" w:rsidRDefault="00083D97" w:rsidP="00E32F45">
            <w:pPr>
              <w:spacing w:line="288" w:lineRule="auto"/>
              <w:rPr>
                <w:lang w:eastAsia="en-AU"/>
              </w:rPr>
            </w:pPr>
            <w:r w:rsidRPr="00C37D99">
              <w:rPr>
                <w:lang w:eastAsia="en-AU"/>
              </w:rPr>
              <w:t>2</w:t>
            </w:r>
          </w:p>
        </w:tc>
        <w:tc>
          <w:tcPr>
            <w:tcW w:w="2070" w:type="dxa"/>
            <w:shd w:val="clear" w:color="auto" w:fill="auto"/>
            <w:noWrap/>
            <w:vAlign w:val="center"/>
          </w:tcPr>
          <w:p w14:paraId="208A029F" w14:textId="77777777" w:rsidR="00083D97" w:rsidRPr="00C37D99" w:rsidRDefault="00083D97" w:rsidP="00E32F45">
            <w:pPr>
              <w:spacing w:line="288" w:lineRule="auto"/>
              <w:rPr>
                <w:lang w:eastAsia="en-AU"/>
              </w:rPr>
            </w:pPr>
            <w:r w:rsidRPr="00C37D99">
              <w:rPr>
                <w:lang w:eastAsia="en-AU"/>
              </w:rPr>
              <w:t>errorMessage</w:t>
            </w:r>
          </w:p>
        </w:tc>
        <w:tc>
          <w:tcPr>
            <w:tcW w:w="1440" w:type="dxa"/>
            <w:shd w:val="clear" w:color="auto" w:fill="auto"/>
            <w:noWrap/>
            <w:vAlign w:val="center"/>
          </w:tcPr>
          <w:p w14:paraId="69934AC0" w14:textId="77777777" w:rsidR="00083D97" w:rsidRPr="00C37D99" w:rsidRDefault="00083D97" w:rsidP="00E32F45">
            <w:pPr>
              <w:spacing w:line="288" w:lineRule="auto"/>
              <w:rPr>
                <w:lang w:eastAsia="en-AU"/>
              </w:rPr>
            </w:pPr>
            <w:r w:rsidRPr="00C37D99">
              <w:rPr>
                <w:lang w:eastAsia="en-AU"/>
              </w:rPr>
              <w:t>Optional</w:t>
            </w:r>
          </w:p>
        </w:tc>
        <w:tc>
          <w:tcPr>
            <w:tcW w:w="1530" w:type="dxa"/>
          </w:tcPr>
          <w:p w14:paraId="52A7A268" w14:textId="77777777" w:rsidR="00083D97" w:rsidRPr="00C37D99" w:rsidRDefault="00083D97" w:rsidP="00E32F45">
            <w:pPr>
              <w:spacing w:line="288" w:lineRule="auto"/>
              <w:rPr>
                <w:lang w:eastAsia="en-AU"/>
              </w:rPr>
            </w:pPr>
            <w:r w:rsidRPr="00C37D99">
              <w:rPr>
                <w:lang w:eastAsia="en-AU"/>
              </w:rPr>
              <w:t>String</w:t>
            </w:r>
          </w:p>
        </w:tc>
        <w:tc>
          <w:tcPr>
            <w:tcW w:w="1260" w:type="dxa"/>
            <w:vAlign w:val="center"/>
          </w:tcPr>
          <w:p w14:paraId="040E56E3" w14:textId="77777777" w:rsidR="00083D97" w:rsidRPr="00C37D99" w:rsidRDefault="00083D97" w:rsidP="00E32F45">
            <w:pPr>
              <w:spacing w:line="288" w:lineRule="auto"/>
              <w:rPr>
                <w:lang w:eastAsia="en-AU"/>
              </w:rPr>
            </w:pPr>
            <w:r w:rsidRPr="00C37D99">
              <w:rPr>
                <w:lang w:eastAsia="en-AU"/>
              </w:rPr>
              <w:t>64</w:t>
            </w:r>
          </w:p>
        </w:tc>
        <w:tc>
          <w:tcPr>
            <w:tcW w:w="2250" w:type="dxa"/>
            <w:shd w:val="clear" w:color="auto" w:fill="auto"/>
            <w:noWrap/>
            <w:vAlign w:val="center"/>
          </w:tcPr>
          <w:p w14:paraId="3527F38B" w14:textId="77777777" w:rsidR="00083D97" w:rsidRPr="00C37D99" w:rsidRDefault="00083D97" w:rsidP="00E32F45">
            <w:pPr>
              <w:spacing w:line="288" w:lineRule="auto"/>
              <w:rPr>
                <w:lang w:eastAsia="en-AU"/>
              </w:rPr>
            </w:pPr>
            <w:r w:rsidRPr="00C37D99">
              <w:rPr>
                <w:lang w:eastAsia="en-AU"/>
              </w:rPr>
              <w:t>Mô tả lỗi</w:t>
            </w:r>
          </w:p>
        </w:tc>
      </w:tr>
    </w:tbl>
    <w:p w14:paraId="7DC95798" w14:textId="77777777" w:rsidR="00083D97" w:rsidRPr="00C37D99" w:rsidRDefault="00083D97" w:rsidP="00083D97">
      <w:pPr>
        <w:pStyle w:val="Heading4"/>
        <w:spacing w:line="288" w:lineRule="auto"/>
        <w:rPr>
          <w:sz w:val="24"/>
          <w:szCs w:val="24"/>
        </w:rPr>
      </w:pPr>
      <w:r w:rsidRPr="00C37D99">
        <w:rPr>
          <w:sz w:val="24"/>
          <w:szCs w:val="24"/>
        </w:rPr>
        <w:t>Example</w:t>
      </w:r>
    </w:p>
    <w:p w14:paraId="30324AD2" w14:textId="77777777" w:rsidR="00083D97" w:rsidRPr="00C37D99" w:rsidRDefault="00083D97" w:rsidP="00083D97">
      <w:pPr>
        <w:spacing w:line="288" w:lineRule="auto"/>
        <w:rPr>
          <w:b/>
          <w:bCs/>
        </w:rPr>
      </w:pPr>
      <w:r w:rsidRPr="00C37D99">
        <w:rPr>
          <w:b/>
          <w:bCs/>
        </w:rPr>
        <w:t>Request:</w:t>
      </w:r>
    </w:p>
    <w:p w14:paraId="146D23A6" w14:textId="2D979143" w:rsidR="00083D97" w:rsidRPr="00C37D99" w:rsidRDefault="00264697" w:rsidP="00083D97">
      <w:pPr>
        <w:pStyle w:val="HTMLPreformatted"/>
        <w:spacing w:line="288" w:lineRule="auto"/>
        <w:rPr>
          <w:rFonts w:ascii="Times New Roman" w:hAnsi="Times New Roman" w:cs="Times New Roman"/>
          <w:sz w:val="24"/>
          <w:szCs w:val="24"/>
        </w:rPr>
      </w:pPr>
      <w:r w:rsidRPr="00264697">
        <w:rPr>
          <w:rFonts w:ascii="Times New Roman" w:hAnsi="Times New Roman" w:cs="Times New Roman"/>
          <w:sz w:val="24"/>
          <w:szCs w:val="24"/>
        </w:rPr>
        <w:t>deleteInterfaceGrouping</w:t>
      </w:r>
      <w:r w:rsidRPr="00C37D99">
        <w:rPr>
          <w:rFonts w:ascii="Times New Roman" w:hAnsi="Times New Roman" w:cs="Times New Roman"/>
          <w:sz w:val="24"/>
          <w:szCs w:val="24"/>
        </w:rPr>
        <w:t xml:space="preserve"> </w:t>
      </w:r>
      <w:r w:rsidR="00083D97" w:rsidRPr="00C37D99">
        <w:rPr>
          <w:rFonts w:ascii="Times New Roman" w:hAnsi="Times New Roman" w:cs="Times New Roman"/>
          <w:sz w:val="24"/>
          <w:szCs w:val="24"/>
        </w:rPr>
        <w:t>(data);</w:t>
      </w:r>
    </w:p>
    <w:p w14:paraId="39FD441D" w14:textId="77777777" w:rsidR="00083D97" w:rsidRDefault="00083D97" w:rsidP="00083D97">
      <w:pPr>
        <w:pStyle w:val="HTMLPreformatted"/>
        <w:spacing w:line="288" w:lineRule="auto"/>
        <w:rPr>
          <w:rFonts w:ascii="Times New Roman" w:hAnsi="Times New Roman" w:cs="Times New Roman"/>
          <w:sz w:val="24"/>
          <w:szCs w:val="24"/>
          <w:lang w:val="vi-VN"/>
        </w:rPr>
      </w:pP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p>
    <w:p w14:paraId="442AD7D7" w14:textId="77777777" w:rsidR="00083D97" w:rsidRPr="00C37D99" w:rsidRDefault="00083D97" w:rsidP="00083D97">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w:t>
      </w:r>
    </w:p>
    <w:p w14:paraId="3AA71BA3" w14:textId="77777777" w:rsidR="00083D97" w:rsidRPr="00C37D99" w:rsidRDefault="00083D97" w:rsidP="00083D97">
      <w:pPr>
        <w:spacing w:line="288" w:lineRule="auto"/>
        <w:ind w:left="720"/>
      </w:pPr>
      <w:r w:rsidRPr="00C37D99">
        <w:rPr>
          <w:lang w:val="vi-VN"/>
        </w:rPr>
        <w:t>“</w:t>
      </w:r>
      <w:r w:rsidRPr="00C37D99">
        <w:t>serialNumber”: “</w:t>
      </w:r>
      <w:r>
        <w:t>VNPT123456</w:t>
      </w:r>
      <w:r w:rsidRPr="00C37D99">
        <w:t>”,</w:t>
      </w:r>
    </w:p>
    <w:p w14:paraId="37DC0F76" w14:textId="77777777" w:rsidR="00083D97" w:rsidRDefault="00083D97" w:rsidP="00083D97">
      <w:pPr>
        <w:spacing w:line="288" w:lineRule="auto"/>
        <w:ind w:left="720"/>
      </w:pPr>
      <w:r w:rsidRPr="00C37D99">
        <w:t>“modelName”: “</w:t>
      </w:r>
      <w:r>
        <w:t>GW040H</w:t>
      </w:r>
      <w:r w:rsidRPr="00C37D99">
        <w:t>”</w:t>
      </w:r>
      <w:r>
        <w:t>,</w:t>
      </w:r>
    </w:p>
    <w:p w14:paraId="12030809" w14:textId="06358CA7" w:rsidR="00083D97" w:rsidRDefault="00083D97" w:rsidP="00751392">
      <w:pPr>
        <w:ind w:left="720"/>
      </w:pPr>
      <w:r w:rsidRPr="00B53854">
        <w:t>"</w:t>
      </w:r>
      <w:r w:rsidR="00751392">
        <w:t>index</w:t>
      </w:r>
      <w:r w:rsidRPr="00B53854">
        <w:t>": "1"</w:t>
      </w:r>
    </w:p>
    <w:p w14:paraId="1957E9A9" w14:textId="77777777" w:rsidR="00083D97" w:rsidRPr="00C37D99" w:rsidRDefault="00083D97" w:rsidP="00083D97">
      <w:pPr>
        <w:spacing w:line="288" w:lineRule="auto"/>
      </w:pPr>
      <w:r w:rsidRPr="00C37D99">
        <w:t>}</w:t>
      </w:r>
    </w:p>
    <w:p w14:paraId="5CABB691" w14:textId="77777777" w:rsidR="00083D97" w:rsidRPr="00C37D99" w:rsidRDefault="00083D97" w:rsidP="00083D97">
      <w:pPr>
        <w:pStyle w:val="HTMLPreformatted"/>
        <w:spacing w:line="288" w:lineRule="auto"/>
        <w:rPr>
          <w:rFonts w:ascii="Times New Roman" w:hAnsi="Times New Roman" w:cs="Times New Roman"/>
          <w:sz w:val="24"/>
          <w:szCs w:val="24"/>
        </w:rPr>
      </w:pPr>
    </w:p>
    <w:p w14:paraId="4287B139" w14:textId="77777777" w:rsidR="00083D97" w:rsidRPr="00C37D99" w:rsidRDefault="00083D97" w:rsidP="00083D97">
      <w:pPr>
        <w:spacing w:line="288" w:lineRule="auto"/>
        <w:rPr>
          <w:b/>
          <w:bCs/>
        </w:rPr>
      </w:pPr>
      <w:r w:rsidRPr="00C37D99">
        <w:rPr>
          <w:b/>
          <w:bCs/>
        </w:rPr>
        <w:t>Response:</w:t>
      </w:r>
    </w:p>
    <w:p w14:paraId="6AA6ADDF" w14:textId="77777777" w:rsidR="00083D97" w:rsidRDefault="00083D97" w:rsidP="00083D97">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w:t>
      </w:r>
    </w:p>
    <w:p w14:paraId="17693FDF" w14:textId="77777777" w:rsidR="00083D97" w:rsidRDefault="00083D97" w:rsidP="00083D97">
      <w:pPr>
        <w:pStyle w:val="FirstLevelBullet"/>
        <w:spacing w:line="288" w:lineRule="auto"/>
        <w:ind w:left="0" w:firstLine="720"/>
        <w:rPr>
          <w:sz w:val="24"/>
          <w:szCs w:val="24"/>
        </w:rPr>
      </w:pPr>
      <w:r w:rsidRPr="00C37D99">
        <w:rPr>
          <w:sz w:val="24"/>
          <w:szCs w:val="24"/>
        </w:rPr>
        <w:t>"errorCode": "200",</w:t>
      </w:r>
    </w:p>
    <w:p w14:paraId="3BC40B27" w14:textId="5A782F6C" w:rsidR="00083D97" w:rsidRPr="00A54D5E" w:rsidRDefault="00083D97" w:rsidP="00083D97">
      <w:pPr>
        <w:pStyle w:val="FirstLevelBullet"/>
        <w:spacing w:line="288" w:lineRule="auto"/>
        <w:ind w:firstLine="0"/>
        <w:rPr>
          <w:sz w:val="24"/>
          <w:szCs w:val="24"/>
        </w:rPr>
      </w:pPr>
      <w:r w:rsidRPr="004624AC">
        <w:rPr>
          <w:sz w:val="24"/>
          <w:szCs w:val="24"/>
        </w:rPr>
        <w:t>"errorMessage": "SUCCESS"</w:t>
      </w:r>
    </w:p>
    <w:p w14:paraId="6AECB966" w14:textId="77777777" w:rsidR="00083D97" w:rsidRDefault="00083D97" w:rsidP="00083D97">
      <w:pPr>
        <w:pStyle w:val="ANSVNormal"/>
        <w:rPr>
          <w:lang w:val="vi-VN"/>
        </w:rPr>
      </w:pPr>
      <w:r w:rsidRPr="00C37D99">
        <w:rPr>
          <w:lang w:val="vi-VN"/>
        </w:rPr>
        <w:t>}</w:t>
      </w:r>
    </w:p>
    <w:p w14:paraId="04FE44AD" w14:textId="77777777" w:rsidR="00083D97" w:rsidRPr="00083D97" w:rsidRDefault="00083D97" w:rsidP="00083D97"/>
    <w:p w14:paraId="28323590" w14:textId="03D11A3B" w:rsidR="00E131AF" w:rsidRDefault="00E131AF" w:rsidP="00303550">
      <w:pPr>
        <w:pStyle w:val="Heading3"/>
      </w:pPr>
      <w:bookmarkStart w:id="205" w:name="_Toc113436606"/>
      <w:r w:rsidRPr="00D96571">
        <w:t>getBoundInterfaceList</w:t>
      </w:r>
      <w:bookmarkEnd w:id="205"/>
    </w:p>
    <w:p w14:paraId="0DC73B46" w14:textId="77777777" w:rsidR="00A67A13" w:rsidRPr="00C37D99" w:rsidRDefault="00A67A13" w:rsidP="00A67A13">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A67A13" w:rsidRPr="00C37D99" w14:paraId="09C97B93" w14:textId="77777777" w:rsidTr="00E32F45">
        <w:tc>
          <w:tcPr>
            <w:tcW w:w="1122" w:type="pct"/>
            <w:shd w:val="clear" w:color="auto" w:fill="BFBFBF" w:themeFill="background1" w:themeFillShade="BF"/>
          </w:tcPr>
          <w:p w14:paraId="2F39B20A" w14:textId="77777777" w:rsidR="00A67A13" w:rsidRPr="00C37D99" w:rsidRDefault="00A67A13" w:rsidP="00E32F45">
            <w:pPr>
              <w:pStyle w:val="ANSVNormal"/>
            </w:pPr>
            <w:r w:rsidRPr="00C37D99">
              <w:t>Tên API</w:t>
            </w:r>
          </w:p>
        </w:tc>
        <w:tc>
          <w:tcPr>
            <w:tcW w:w="3878" w:type="pct"/>
            <w:shd w:val="clear" w:color="auto" w:fill="BFBFBF" w:themeFill="background1" w:themeFillShade="BF"/>
          </w:tcPr>
          <w:p w14:paraId="536FF9A8" w14:textId="77777777" w:rsidR="00A67A13" w:rsidRPr="00C37D99" w:rsidRDefault="00A67A13" w:rsidP="00E32F45">
            <w:pPr>
              <w:pStyle w:val="ANSVNormal"/>
            </w:pPr>
            <w:r w:rsidRPr="00C37D99">
              <w:t>Mô tả</w:t>
            </w:r>
          </w:p>
        </w:tc>
      </w:tr>
      <w:tr w:rsidR="00A67A13" w:rsidRPr="00C37D99" w14:paraId="6F7E9E24" w14:textId="77777777" w:rsidTr="00E32F45">
        <w:trPr>
          <w:trHeight w:val="362"/>
        </w:trPr>
        <w:tc>
          <w:tcPr>
            <w:tcW w:w="1122" w:type="pct"/>
          </w:tcPr>
          <w:p w14:paraId="11966C34" w14:textId="48EBFA39" w:rsidR="00A67A13" w:rsidRPr="009C094C" w:rsidRDefault="00B06809" w:rsidP="00E32F45">
            <w:pPr>
              <w:pStyle w:val="ANSVNormal"/>
            </w:pPr>
            <w:r>
              <w:rPr>
                <w:rStyle w:val="st"/>
              </w:rPr>
              <w:t>getBoundInterfaceList</w:t>
            </w:r>
          </w:p>
        </w:tc>
        <w:tc>
          <w:tcPr>
            <w:tcW w:w="3878" w:type="pct"/>
          </w:tcPr>
          <w:p w14:paraId="52C1CA66" w14:textId="74FCD6A1" w:rsidR="00A67A13" w:rsidRPr="00C37D99" w:rsidRDefault="00B06809" w:rsidP="00E32F45">
            <w:pPr>
              <w:pStyle w:val="ANSVNormal"/>
            </w:pPr>
            <w:r>
              <w:rPr>
                <w:noProof/>
              </w:rPr>
              <w:t>Lấy danh sách những Interface binding cho tính năng Voice</w:t>
            </w:r>
          </w:p>
        </w:tc>
      </w:tr>
      <w:tr w:rsidR="00A67A13" w:rsidRPr="00C37D99" w14:paraId="77B03046" w14:textId="77777777" w:rsidTr="00E32F45">
        <w:tc>
          <w:tcPr>
            <w:tcW w:w="1122" w:type="pct"/>
          </w:tcPr>
          <w:p w14:paraId="6785CB47" w14:textId="77777777" w:rsidR="00A67A13" w:rsidRPr="00C37D99" w:rsidRDefault="00A67A13" w:rsidP="00E32F45">
            <w:pPr>
              <w:pStyle w:val="ANSVNormal"/>
            </w:pPr>
            <w:r w:rsidRPr="00C37D99">
              <w:lastRenderedPageBreak/>
              <w:t>Method</w:t>
            </w:r>
          </w:p>
        </w:tc>
        <w:tc>
          <w:tcPr>
            <w:tcW w:w="3878" w:type="pct"/>
          </w:tcPr>
          <w:p w14:paraId="12D45AE8" w14:textId="77777777" w:rsidR="00A67A13" w:rsidRPr="00C37D99" w:rsidRDefault="00A67A13" w:rsidP="00E32F45">
            <w:pPr>
              <w:pStyle w:val="ANSVNormal"/>
            </w:pPr>
            <w:r w:rsidRPr="00C37D99">
              <w:t>Function call</w:t>
            </w:r>
          </w:p>
        </w:tc>
      </w:tr>
      <w:tr w:rsidR="00A67A13" w:rsidRPr="00C37D99" w14:paraId="6F15BDE6" w14:textId="77777777" w:rsidTr="00E32F45">
        <w:tc>
          <w:tcPr>
            <w:tcW w:w="1122" w:type="pct"/>
          </w:tcPr>
          <w:p w14:paraId="3D38DDE6" w14:textId="77777777" w:rsidR="00A67A13" w:rsidRPr="00C37D99" w:rsidRDefault="00A67A13" w:rsidP="00E32F45">
            <w:pPr>
              <w:pStyle w:val="ANSVNormal"/>
            </w:pPr>
            <w:r w:rsidRPr="00C37D99">
              <w:t>Response</w:t>
            </w:r>
          </w:p>
        </w:tc>
        <w:tc>
          <w:tcPr>
            <w:tcW w:w="3878" w:type="pct"/>
          </w:tcPr>
          <w:p w14:paraId="49A58CC2" w14:textId="77777777" w:rsidR="00A67A13" w:rsidRPr="00C37D99" w:rsidRDefault="00A67A13" w:rsidP="00E32F45">
            <w:pPr>
              <w:pStyle w:val="ANSVNormal"/>
            </w:pPr>
            <w:r w:rsidRPr="00C37D99">
              <w:t>JSON Object</w:t>
            </w:r>
          </w:p>
        </w:tc>
      </w:tr>
    </w:tbl>
    <w:p w14:paraId="30230F13" w14:textId="77777777" w:rsidR="00A67A13" w:rsidRPr="00C37D99" w:rsidRDefault="00A67A13" w:rsidP="00A67A13">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638"/>
        <w:gridCol w:w="1512"/>
        <w:gridCol w:w="900"/>
        <w:gridCol w:w="1274"/>
        <w:gridCol w:w="3226"/>
      </w:tblGrid>
      <w:tr w:rsidR="00A67A13" w:rsidRPr="00C37D99" w14:paraId="5F8F119F"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C0622BE" w14:textId="77777777" w:rsidR="00A67A13" w:rsidRPr="00C37D99" w:rsidRDefault="00A67A13" w:rsidP="00E32F45">
            <w:pPr>
              <w:spacing w:line="288" w:lineRule="auto"/>
              <w:rPr>
                <w:b/>
                <w:bCs/>
                <w:lang w:eastAsia="en-AU"/>
              </w:rPr>
            </w:pPr>
            <w:r w:rsidRPr="00C37D99">
              <w:rPr>
                <w:b/>
                <w:bCs/>
                <w:lang w:eastAsia="en-AU"/>
              </w:rPr>
              <w:t>No</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FC0DF" w14:textId="77777777" w:rsidR="00A67A13" w:rsidRPr="00C37D99" w:rsidRDefault="00A67A13" w:rsidP="00E32F45">
            <w:pPr>
              <w:spacing w:line="288" w:lineRule="auto"/>
              <w:rPr>
                <w:b/>
                <w:bCs/>
                <w:lang w:eastAsia="en-AU"/>
              </w:rPr>
            </w:pPr>
            <w:r w:rsidRPr="00C37D99">
              <w:rPr>
                <w:b/>
                <w:bCs/>
                <w:lang w:eastAsia="en-AU"/>
              </w:rPr>
              <w:t>Parameter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3446E96E" w14:textId="77777777" w:rsidR="00A67A13" w:rsidRPr="00C37D99" w:rsidRDefault="00A67A13" w:rsidP="00E32F45">
            <w:pPr>
              <w:spacing w:line="288" w:lineRule="auto"/>
              <w:rPr>
                <w:b/>
                <w:bCs/>
                <w:lang w:eastAsia="en-AU"/>
              </w:rPr>
            </w:pPr>
            <w:r w:rsidRPr="00C37D99">
              <w:rPr>
                <w:b/>
                <w:bCs/>
                <w:lang w:eastAsia="en-AU"/>
              </w:rPr>
              <w:t>Mandatory</w:t>
            </w:r>
          </w:p>
        </w:tc>
        <w:tc>
          <w:tcPr>
            <w:tcW w:w="900" w:type="dxa"/>
            <w:tcBorders>
              <w:top w:val="single" w:sz="4" w:space="0" w:color="auto"/>
              <w:left w:val="nil"/>
              <w:bottom w:val="single" w:sz="4" w:space="0" w:color="auto"/>
              <w:right w:val="single" w:sz="4" w:space="0" w:color="auto"/>
            </w:tcBorders>
            <w:vAlign w:val="center"/>
          </w:tcPr>
          <w:p w14:paraId="1F75E034" w14:textId="77777777" w:rsidR="00A67A13" w:rsidRPr="00C37D99" w:rsidRDefault="00A67A13" w:rsidP="00E32F45">
            <w:pPr>
              <w:spacing w:line="288" w:lineRule="auto"/>
              <w:rPr>
                <w:b/>
                <w:bCs/>
                <w:lang w:eastAsia="en-AU"/>
              </w:rPr>
            </w:pPr>
            <w:r w:rsidRPr="00C37D99">
              <w:rPr>
                <w:b/>
                <w:bCs/>
                <w:lang w:eastAsia="en-AU"/>
              </w:rPr>
              <w:t>Type</w:t>
            </w:r>
          </w:p>
        </w:tc>
        <w:tc>
          <w:tcPr>
            <w:tcW w:w="1274" w:type="dxa"/>
            <w:tcBorders>
              <w:top w:val="single" w:sz="4" w:space="0" w:color="auto"/>
              <w:left w:val="single" w:sz="4" w:space="0" w:color="auto"/>
              <w:bottom w:val="single" w:sz="4" w:space="0" w:color="auto"/>
              <w:right w:val="single" w:sz="4" w:space="0" w:color="auto"/>
            </w:tcBorders>
          </w:tcPr>
          <w:p w14:paraId="0826EA0F" w14:textId="77777777" w:rsidR="00A67A13" w:rsidRPr="00C37D99" w:rsidRDefault="00A67A13" w:rsidP="00E32F45">
            <w:pPr>
              <w:spacing w:line="288" w:lineRule="auto"/>
              <w:rPr>
                <w:b/>
                <w:bCs/>
                <w:lang w:eastAsia="en-AU"/>
              </w:rPr>
            </w:pPr>
            <w:r w:rsidRPr="00C37D99">
              <w:rPr>
                <w:b/>
                <w:bCs/>
                <w:lang w:eastAsia="en-AU"/>
              </w:rPr>
              <w:t>Max length</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EDF9A5" w14:textId="77777777" w:rsidR="00A67A13" w:rsidRPr="00C37D99" w:rsidRDefault="00A67A13" w:rsidP="00E32F45">
            <w:pPr>
              <w:spacing w:line="288" w:lineRule="auto"/>
              <w:rPr>
                <w:b/>
                <w:bCs/>
                <w:lang w:eastAsia="en-AU"/>
              </w:rPr>
            </w:pPr>
            <w:r w:rsidRPr="00C37D99">
              <w:rPr>
                <w:b/>
                <w:bCs/>
                <w:lang w:eastAsia="en-AU"/>
              </w:rPr>
              <w:t>Meaning/Value</w:t>
            </w:r>
          </w:p>
        </w:tc>
      </w:tr>
      <w:tr w:rsidR="00A67A13" w:rsidRPr="00C37D99" w14:paraId="599B52D0"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EA3E312" w14:textId="77777777" w:rsidR="00A67A13" w:rsidRPr="00C37D99" w:rsidRDefault="00A67A13" w:rsidP="00E32F45">
            <w:pPr>
              <w:spacing w:line="288" w:lineRule="auto"/>
              <w:rPr>
                <w:lang w:eastAsia="en-AU"/>
              </w:rPr>
            </w:pPr>
            <w:r w:rsidRPr="00C37D99">
              <w:rPr>
                <w:lang w:val="vi-VN" w:eastAsia="en-AU"/>
              </w:rPr>
              <w:t>1</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4AE901" w14:textId="77777777" w:rsidR="00A67A13" w:rsidRPr="00C37D99" w:rsidRDefault="00A67A13" w:rsidP="00E32F45">
            <w:pPr>
              <w:spacing w:line="288" w:lineRule="auto"/>
            </w:pPr>
            <w:r w:rsidRPr="00C37D99">
              <w:rPr>
                <w:lang w:val="vi-VN"/>
              </w:rPr>
              <w:t>serialNumber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14D99F70" w14:textId="77777777" w:rsidR="00A67A13" w:rsidRPr="00C37D99" w:rsidRDefault="00A67A13" w:rsidP="00E32F45">
            <w:pPr>
              <w:tabs>
                <w:tab w:val="left" w:pos="923"/>
              </w:tabs>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7BC63784" w14:textId="77777777" w:rsidR="00A67A13" w:rsidRPr="00C37D99" w:rsidRDefault="00A67A13" w:rsidP="00E32F45">
            <w:pPr>
              <w:spacing w:line="288" w:lineRule="auto"/>
              <w:rPr>
                <w:lang w:eastAsia="en-AU"/>
              </w:rPr>
            </w:pPr>
            <w:r w:rsidRPr="00C37D99">
              <w:rPr>
                <w:lang w:eastAsia="en-AU"/>
              </w:rPr>
              <w:t>String</w:t>
            </w:r>
          </w:p>
        </w:tc>
        <w:tc>
          <w:tcPr>
            <w:tcW w:w="1274" w:type="dxa"/>
            <w:tcBorders>
              <w:top w:val="single" w:sz="4" w:space="0" w:color="auto"/>
              <w:left w:val="single" w:sz="4" w:space="0" w:color="auto"/>
              <w:bottom w:val="single" w:sz="4" w:space="0" w:color="auto"/>
              <w:right w:val="single" w:sz="4" w:space="0" w:color="auto"/>
            </w:tcBorders>
            <w:vAlign w:val="center"/>
          </w:tcPr>
          <w:p w14:paraId="7E4CCD1E" w14:textId="77777777" w:rsidR="00A67A13" w:rsidRPr="00C37D99" w:rsidRDefault="00A67A13" w:rsidP="00E32F45">
            <w:pPr>
              <w:pStyle w:val="ListParagraph"/>
              <w:spacing w:line="288" w:lineRule="auto"/>
              <w:ind w:left="0"/>
              <w:rPr>
                <w:sz w:val="24"/>
                <w:szCs w:val="24"/>
              </w:rPr>
            </w:pPr>
            <w:r w:rsidRPr="00C37D99">
              <w:rPr>
                <w:sz w:val="24"/>
                <w:szCs w:val="24"/>
                <w:lang w:val="vi-VN" w:eastAsia="en-AU"/>
              </w:rPr>
              <w:t>16</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65F600" w14:textId="77777777" w:rsidR="00A67A13" w:rsidRPr="00C37D99" w:rsidRDefault="00A67A13" w:rsidP="00E32F45">
            <w:pPr>
              <w:spacing w:line="288" w:lineRule="auto"/>
            </w:pPr>
            <w:r w:rsidRPr="00C37D99">
              <w:rPr>
                <w:lang w:val="vi-VN" w:eastAsia="en-AU"/>
              </w:rPr>
              <w:t xml:space="preserve">SerialNumber của thiết bị </w:t>
            </w:r>
            <w:r>
              <w:rPr>
                <w:lang w:eastAsia="en-AU"/>
              </w:rPr>
              <w:t>cần cấu hình</w:t>
            </w:r>
            <w:r w:rsidRPr="00C37D99">
              <w:rPr>
                <w:lang w:val="vi-VN" w:eastAsia="en-AU"/>
              </w:rPr>
              <w:t xml:space="preserve"> </w:t>
            </w:r>
          </w:p>
        </w:tc>
      </w:tr>
      <w:tr w:rsidR="00A67A13" w:rsidRPr="00C37D99" w14:paraId="0272475D"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6C4D639" w14:textId="77777777" w:rsidR="00A67A13" w:rsidRPr="00C37D99" w:rsidRDefault="00A67A13" w:rsidP="00E32F45">
            <w:pPr>
              <w:spacing w:line="288" w:lineRule="auto"/>
            </w:pPr>
            <w:r w:rsidRPr="00C37D99">
              <w:rPr>
                <w:lang w:val="vi-VN" w:eastAsia="en-AU"/>
              </w:rPr>
              <w:t>2</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5B0852" w14:textId="77777777" w:rsidR="00A67A13" w:rsidRPr="00C37D99" w:rsidRDefault="00A67A13" w:rsidP="00E32F45">
            <w:pPr>
              <w:spacing w:line="288" w:lineRule="auto"/>
            </w:pPr>
            <w:r w:rsidRPr="00C37D99">
              <w:rPr>
                <w:lang w:val="vi-VN"/>
              </w:rPr>
              <w:t>modelName</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175B13CC" w14:textId="77777777" w:rsidR="00A67A13" w:rsidRPr="00C37D99" w:rsidRDefault="00A67A13" w:rsidP="00E32F45">
            <w:pPr>
              <w:tabs>
                <w:tab w:val="left" w:pos="923"/>
              </w:tabs>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1C134311" w14:textId="77777777" w:rsidR="00A67A13" w:rsidRPr="00C37D99" w:rsidRDefault="00A67A13" w:rsidP="00E32F45">
            <w:pPr>
              <w:spacing w:line="288" w:lineRule="auto"/>
            </w:pPr>
            <w:r w:rsidRPr="00C37D99">
              <w:rPr>
                <w:lang w:val="vi-VN" w:eastAsia="en-AU"/>
              </w:rPr>
              <w:t xml:space="preserve">String </w:t>
            </w:r>
          </w:p>
        </w:tc>
        <w:tc>
          <w:tcPr>
            <w:tcW w:w="1274" w:type="dxa"/>
            <w:tcBorders>
              <w:top w:val="single" w:sz="4" w:space="0" w:color="auto"/>
              <w:left w:val="single" w:sz="4" w:space="0" w:color="auto"/>
              <w:bottom w:val="single" w:sz="4" w:space="0" w:color="auto"/>
              <w:right w:val="single" w:sz="4" w:space="0" w:color="auto"/>
            </w:tcBorders>
            <w:vAlign w:val="center"/>
          </w:tcPr>
          <w:p w14:paraId="2A00A15E" w14:textId="77777777" w:rsidR="00A67A13" w:rsidRPr="00C37D99" w:rsidRDefault="00A67A13" w:rsidP="00E32F45">
            <w:pPr>
              <w:pStyle w:val="ListParagraph"/>
              <w:spacing w:line="288" w:lineRule="auto"/>
              <w:ind w:left="0"/>
              <w:rPr>
                <w:color w:val="000000"/>
                <w:sz w:val="24"/>
                <w:szCs w:val="24"/>
              </w:rPr>
            </w:pPr>
            <w:r w:rsidRPr="00C37D99">
              <w:rPr>
                <w:sz w:val="24"/>
                <w:szCs w:val="24"/>
                <w:lang w:val="vi-VN" w:eastAsia="en-AU"/>
              </w:rPr>
              <w:t xml:space="preserve">16 </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3B63D8" w14:textId="77777777" w:rsidR="00A67A13" w:rsidRPr="00C37D99" w:rsidRDefault="00A67A13" w:rsidP="00E32F45">
            <w:pPr>
              <w:spacing w:line="288" w:lineRule="auto"/>
            </w:pPr>
            <w:r w:rsidRPr="00C37D99">
              <w:rPr>
                <w:lang w:val="vi-VN" w:eastAsia="en-AU"/>
              </w:rPr>
              <w:t>Model của thiết bị</w:t>
            </w:r>
          </w:p>
        </w:tc>
      </w:tr>
    </w:tbl>
    <w:p w14:paraId="57E13DDD" w14:textId="77777777" w:rsidR="00A67A13" w:rsidRPr="00C37D99" w:rsidRDefault="00A67A13" w:rsidP="00A67A13">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2070"/>
        <w:gridCol w:w="1440"/>
        <w:gridCol w:w="1530"/>
        <w:gridCol w:w="1260"/>
        <w:gridCol w:w="2250"/>
      </w:tblGrid>
      <w:tr w:rsidR="00A67A13" w:rsidRPr="00C37D99" w14:paraId="27F37964" w14:textId="77777777" w:rsidTr="00E32F45">
        <w:trPr>
          <w:trHeight w:val="255"/>
        </w:trPr>
        <w:tc>
          <w:tcPr>
            <w:tcW w:w="625" w:type="dxa"/>
            <w:vAlign w:val="center"/>
          </w:tcPr>
          <w:p w14:paraId="770F2F6F" w14:textId="77777777" w:rsidR="00A67A13" w:rsidRPr="00C37D99" w:rsidRDefault="00A67A13" w:rsidP="00E32F45">
            <w:pPr>
              <w:spacing w:line="288" w:lineRule="auto"/>
              <w:rPr>
                <w:b/>
                <w:bCs/>
                <w:lang w:eastAsia="en-AU"/>
              </w:rPr>
            </w:pPr>
            <w:r w:rsidRPr="00C37D99">
              <w:rPr>
                <w:b/>
                <w:bCs/>
                <w:lang w:eastAsia="en-AU"/>
              </w:rPr>
              <w:t>No</w:t>
            </w:r>
          </w:p>
        </w:tc>
        <w:tc>
          <w:tcPr>
            <w:tcW w:w="2070" w:type="dxa"/>
            <w:shd w:val="clear" w:color="auto" w:fill="auto"/>
            <w:noWrap/>
            <w:vAlign w:val="center"/>
          </w:tcPr>
          <w:p w14:paraId="1C9BA199" w14:textId="77777777" w:rsidR="00A67A13" w:rsidRPr="00C37D99" w:rsidRDefault="00A67A13" w:rsidP="00E32F45">
            <w:pPr>
              <w:spacing w:line="288" w:lineRule="auto"/>
              <w:rPr>
                <w:b/>
                <w:bCs/>
                <w:lang w:eastAsia="en-AU"/>
              </w:rPr>
            </w:pPr>
            <w:r w:rsidRPr="00C37D99">
              <w:rPr>
                <w:b/>
                <w:bCs/>
                <w:lang w:eastAsia="en-AU"/>
              </w:rPr>
              <w:t>Parameter</w:t>
            </w:r>
          </w:p>
        </w:tc>
        <w:tc>
          <w:tcPr>
            <w:tcW w:w="1440" w:type="dxa"/>
            <w:shd w:val="clear" w:color="auto" w:fill="auto"/>
            <w:noWrap/>
            <w:vAlign w:val="center"/>
          </w:tcPr>
          <w:p w14:paraId="19933031" w14:textId="77777777" w:rsidR="00A67A13" w:rsidRPr="00C37D99" w:rsidRDefault="00A67A13" w:rsidP="00E32F45">
            <w:pPr>
              <w:spacing w:line="288" w:lineRule="auto"/>
              <w:rPr>
                <w:b/>
                <w:bCs/>
                <w:lang w:eastAsia="en-AU"/>
              </w:rPr>
            </w:pPr>
            <w:r w:rsidRPr="00C37D99">
              <w:rPr>
                <w:b/>
                <w:bCs/>
                <w:lang w:eastAsia="en-AU"/>
              </w:rPr>
              <w:t>Mandatory</w:t>
            </w:r>
          </w:p>
        </w:tc>
        <w:tc>
          <w:tcPr>
            <w:tcW w:w="1530" w:type="dxa"/>
          </w:tcPr>
          <w:p w14:paraId="3EAC97D3" w14:textId="77777777" w:rsidR="00A67A13" w:rsidRPr="00C37D99" w:rsidRDefault="00A67A13" w:rsidP="00E32F45">
            <w:pPr>
              <w:spacing w:line="288" w:lineRule="auto"/>
              <w:rPr>
                <w:b/>
                <w:bCs/>
                <w:lang w:eastAsia="en-AU"/>
              </w:rPr>
            </w:pPr>
            <w:r w:rsidRPr="00C37D99">
              <w:rPr>
                <w:b/>
                <w:bCs/>
                <w:lang w:eastAsia="en-AU"/>
              </w:rPr>
              <w:t>Type</w:t>
            </w:r>
          </w:p>
        </w:tc>
        <w:tc>
          <w:tcPr>
            <w:tcW w:w="1260" w:type="dxa"/>
            <w:vAlign w:val="center"/>
          </w:tcPr>
          <w:p w14:paraId="7E495330" w14:textId="77777777" w:rsidR="00A67A13" w:rsidRPr="00C37D99" w:rsidRDefault="00A67A13" w:rsidP="00E32F45">
            <w:pPr>
              <w:spacing w:line="288" w:lineRule="auto"/>
              <w:rPr>
                <w:b/>
                <w:bCs/>
                <w:lang w:eastAsia="en-AU"/>
              </w:rPr>
            </w:pPr>
            <w:r w:rsidRPr="00C37D99">
              <w:rPr>
                <w:b/>
                <w:bCs/>
                <w:lang w:eastAsia="en-AU"/>
              </w:rPr>
              <w:t>Max length</w:t>
            </w:r>
          </w:p>
        </w:tc>
        <w:tc>
          <w:tcPr>
            <w:tcW w:w="2250" w:type="dxa"/>
            <w:shd w:val="clear" w:color="auto" w:fill="auto"/>
            <w:noWrap/>
            <w:vAlign w:val="center"/>
          </w:tcPr>
          <w:p w14:paraId="5E095AF6" w14:textId="77777777" w:rsidR="00A67A13" w:rsidRPr="00C37D99" w:rsidRDefault="00A67A13" w:rsidP="00E32F45">
            <w:pPr>
              <w:spacing w:line="288" w:lineRule="auto"/>
              <w:rPr>
                <w:b/>
                <w:bCs/>
                <w:lang w:eastAsia="en-AU"/>
              </w:rPr>
            </w:pPr>
            <w:r w:rsidRPr="00C37D99">
              <w:rPr>
                <w:b/>
                <w:bCs/>
                <w:lang w:eastAsia="en-AU"/>
              </w:rPr>
              <w:t>Meaning</w:t>
            </w:r>
          </w:p>
        </w:tc>
      </w:tr>
      <w:tr w:rsidR="00A67A13" w:rsidRPr="00C37D99" w14:paraId="2B1ED0E3" w14:textId="77777777" w:rsidTr="00E32F45">
        <w:trPr>
          <w:trHeight w:val="255"/>
        </w:trPr>
        <w:tc>
          <w:tcPr>
            <w:tcW w:w="625" w:type="dxa"/>
            <w:vAlign w:val="center"/>
          </w:tcPr>
          <w:p w14:paraId="4284CBFE" w14:textId="77777777" w:rsidR="00A67A13" w:rsidRPr="00C37D99" w:rsidRDefault="00A67A13" w:rsidP="00E32F45">
            <w:pPr>
              <w:spacing w:line="288" w:lineRule="auto"/>
              <w:rPr>
                <w:lang w:eastAsia="en-AU"/>
              </w:rPr>
            </w:pPr>
            <w:r w:rsidRPr="00C37D99">
              <w:rPr>
                <w:lang w:eastAsia="en-AU"/>
              </w:rPr>
              <w:t>1</w:t>
            </w:r>
          </w:p>
        </w:tc>
        <w:tc>
          <w:tcPr>
            <w:tcW w:w="2070" w:type="dxa"/>
            <w:shd w:val="clear" w:color="auto" w:fill="auto"/>
            <w:noWrap/>
            <w:vAlign w:val="center"/>
          </w:tcPr>
          <w:p w14:paraId="7B92A0DE" w14:textId="77777777" w:rsidR="00A67A13" w:rsidRPr="00C37D99" w:rsidRDefault="00A67A13" w:rsidP="00E32F45">
            <w:pPr>
              <w:spacing w:line="288" w:lineRule="auto"/>
              <w:rPr>
                <w:lang w:eastAsia="en-AU"/>
              </w:rPr>
            </w:pPr>
            <w:r w:rsidRPr="00C37D99">
              <w:rPr>
                <w:lang w:eastAsia="en-AU"/>
              </w:rPr>
              <w:t>errorCode</w:t>
            </w:r>
          </w:p>
        </w:tc>
        <w:tc>
          <w:tcPr>
            <w:tcW w:w="1440" w:type="dxa"/>
            <w:shd w:val="clear" w:color="auto" w:fill="auto"/>
            <w:noWrap/>
            <w:vAlign w:val="center"/>
          </w:tcPr>
          <w:p w14:paraId="43325D6F" w14:textId="77777777" w:rsidR="00A67A13" w:rsidRPr="00C37D99" w:rsidRDefault="00A67A13" w:rsidP="00E32F45">
            <w:pPr>
              <w:spacing w:line="288" w:lineRule="auto"/>
              <w:rPr>
                <w:lang w:eastAsia="en-AU"/>
              </w:rPr>
            </w:pPr>
            <w:r w:rsidRPr="00C37D99">
              <w:rPr>
                <w:lang w:eastAsia="en-AU"/>
              </w:rPr>
              <w:t>Mandatory</w:t>
            </w:r>
          </w:p>
        </w:tc>
        <w:tc>
          <w:tcPr>
            <w:tcW w:w="1530" w:type="dxa"/>
          </w:tcPr>
          <w:p w14:paraId="7E373DAB" w14:textId="77777777" w:rsidR="00A67A13" w:rsidRPr="00C37D99" w:rsidRDefault="00A67A13" w:rsidP="00E32F45">
            <w:pPr>
              <w:spacing w:line="288" w:lineRule="auto"/>
              <w:rPr>
                <w:lang w:eastAsia="en-AU"/>
              </w:rPr>
            </w:pPr>
            <w:r w:rsidRPr="00C37D99">
              <w:rPr>
                <w:lang w:eastAsia="en-AU"/>
              </w:rPr>
              <w:t>String</w:t>
            </w:r>
          </w:p>
        </w:tc>
        <w:tc>
          <w:tcPr>
            <w:tcW w:w="1260" w:type="dxa"/>
            <w:vAlign w:val="center"/>
          </w:tcPr>
          <w:p w14:paraId="2845BADD" w14:textId="77777777" w:rsidR="00A67A13" w:rsidRPr="00C37D99" w:rsidRDefault="00A67A13" w:rsidP="00E32F45">
            <w:pPr>
              <w:spacing w:line="288" w:lineRule="auto"/>
              <w:rPr>
                <w:lang w:eastAsia="en-AU"/>
              </w:rPr>
            </w:pPr>
            <w:r w:rsidRPr="00C37D99">
              <w:rPr>
                <w:lang w:eastAsia="en-AU"/>
              </w:rPr>
              <w:t>4</w:t>
            </w:r>
          </w:p>
        </w:tc>
        <w:tc>
          <w:tcPr>
            <w:tcW w:w="2250" w:type="dxa"/>
            <w:shd w:val="clear" w:color="auto" w:fill="auto"/>
            <w:noWrap/>
            <w:vAlign w:val="center"/>
          </w:tcPr>
          <w:p w14:paraId="161E7FF0" w14:textId="77777777" w:rsidR="00A67A13" w:rsidRPr="00C37D99" w:rsidRDefault="00A67A13" w:rsidP="00E32F45">
            <w:pPr>
              <w:spacing w:line="288" w:lineRule="auto"/>
              <w:rPr>
                <w:lang w:eastAsia="en-AU"/>
              </w:rPr>
            </w:pPr>
            <w:r w:rsidRPr="00C37D99">
              <w:rPr>
                <w:lang w:eastAsia="en-AU"/>
              </w:rPr>
              <w:t>Mã lỗi</w:t>
            </w:r>
          </w:p>
        </w:tc>
      </w:tr>
      <w:tr w:rsidR="00A67A13" w:rsidRPr="00C37D99" w14:paraId="0F908E0C" w14:textId="77777777" w:rsidTr="00E32F45">
        <w:trPr>
          <w:trHeight w:val="255"/>
        </w:trPr>
        <w:tc>
          <w:tcPr>
            <w:tcW w:w="625" w:type="dxa"/>
            <w:vAlign w:val="center"/>
          </w:tcPr>
          <w:p w14:paraId="58405EDE" w14:textId="77777777" w:rsidR="00A67A13" w:rsidRPr="00C37D99" w:rsidRDefault="00A67A13" w:rsidP="00E32F45">
            <w:pPr>
              <w:spacing w:line="288" w:lineRule="auto"/>
              <w:rPr>
                <w:lang w:eastAsia="en-AU"/>
              </w:rPr>
            </w:pPr>
            <w:r w:rsidRPr="00C37D99">
              <w:rPr>
                <w:lang w:eastAsia="en-AU"/>
              </w:rPr>
              <w:t>2</w:t>
            </w:r>
          </w:p>
        </w:tc>
        <w:tc>
          <w:tcPr>
            <w:tcW w:w="2070" w:type="dxa"/>
            <w:shd w:val="clear" w:color="auto" w:fill="auto"/>
            <w:noWrap/>
            <w:vAlign w:val="center"/>
          </w:tcPr>
          <w:p w14:paraId="388452A6" w14:textId="77777777" w:rsidR="00A67A13" w:rsidRPr="00C37D99" w:rsidRDefault="00A67A13" w:rsidP="00E32F45">
            <w:pPr>
              <w:spacing w:line="288" w:lineRule="auto"/>
              <w:rPr>
                <w:lang w:eastAsia="en-AU"/>
              </w:rPr>
            </w:pPr>
            <w:r w:rsidRPr="00C37D99">
              <w:rPr>
                <w:lang w:eastAsia="en-AU"/>
              </w:rPr>
              <w:t>errorMessage</w:t>
            </w:r>
          </w:p>
        </w:tc>
        <w:tc>
          <w:tcPr>
            <w:tcW w:w="1440" w:type="dxa"/>
            <w:shd w:val="clear" w:color="auto" w:fill="auto"/>
            <w:noWrap/>
            <w:vAlign w:val="center"/>
          </w:tcPr>
          <w:p w14:paraId="476388A4" w14:textId="77777777" w:rsidR="00A67A13" w:rsidRPr="00C37D99" w:rsidRDefault="00A67A13" w:rsidP="00E32F45">
            <w:pPr>
              <w:spacing w:line="288" w:lineRule="auto"/>
              <w:rPr>
                <w:lang w:eastAsia="en-AU"/>
              </w:rPr>
            </w:pPr>
            <w:r w:rsidRPr="00C37D99">
              <w:rPr>
                <w:lang w:eastAsia="en-AU"/>
              </w:rPr>
              <w:t>Optional</w:t>
            </w:r>
          </w:p>
        </w:tc>
        <w:tc>
          <w:tcPr>
            <w:tcW w:w="1530" w:type="dxa"/>
          </w:tcPr>
          <w:p w14:paraId="507DC95A" w14:textId="77777777" w:rsidR="00A67A13" w:rsidRPr="00C37D99" w:rsidRDefault="00A67A13" w:rsidP="00E32F45">
            <w:pPr>
              <w:spacing w:line="288" w:lineRule="auto"/>
              <w:rPr>
                <w:lang w:eastAsia="en-AU"/>
              </w:rPr>
            </w:pPr>
            <w:r w:rsidRPr="00C37D99">
              <w:rPr>
                <w:lang w:eastAsia="en-AU"/>
              </w:rPr>
              <w:t>String</w:t>
            </w:r>
          </w:p>
        </w:tc>
        <w:tc>
          <w:tcPr>
            <w:tcW w:w="1260" w:type="dxa"/>
            <w:vAlign w:val="center"/>
          </w:tcPr>
          <w:p w14:paraId="04A2705E" w14:textId="77777777" w:rsidR="00A67A13" w:rsidRPr="00C37D99" w:rsidRDefault="00A67A13" w:rsidP="00E32F45">
            <w:pPr>
              <w:spacing w:line="288" w:lineRule="auto"/>
              <w:rPr>
                <w:lang w:eastAsia="en-AU"/>
              </w:rPr>
            </w:pPr>
            <w:r w:rsidRPr="00C37D99">
              <w:rPr>
                <w:lang w:eastAsia="en-AU"/>
              </w:rPr>
              <w:t>64</w:t>
            </w:r>
          </w:p>
        </w:tc>
        <w:tc>
          <w:tcPr>
            <w:tcW w:w="2250" w:type="dxa"/>
            <w:shd w:val="clear" w:color="auto" w:fill="auto"/>
            <w:noWrap/>
            <w:vAlign w:val="center"/>
          </w:tcPr>
          <w:p w14:paraId="66BD847D" w14:textId="77777777" w:rsidR="00A67A13" w:rsidRPr="00C37D99" w:rsidRDefault="00A67A13" w:rsidP="00E32F45">
            <w:pPr>
              <w:spacing w:line="288" w:lineRule="auto"/>
              <w:rPr>
                <w:lang w:eastAsia="en-AU"/>
              </w:rPr>
            </w:pPr>
            <w:r w:rsidRPr="00C37D99">
              <w:rPr>
                <w:lang w:eastAsia="en-AU"/>
              </w:rPr>
              <w:t>Mô tả lỗi</w:t>
            </w:r>
          </w:p>
        </w:tc>
      </w:tr>
      <w:tr w:rsidR="00A67A13" w:rsidRPr="00C37D99" w14:paraId="20F6145E" w14:textId="77777777" w:rsidTr="00E32F45">
        <w:trPr>
          <w:trHeight w:val="255"/>
        </w:trPr>
        <w:tc>
          <w:tcPr>
            <w:tcW w:w="625" w:type="dxa"/>
            <w:vAlign w:val="center"/>
          </w:tcPr>
          <w:p w14:paraId="47C56E53" w14:textId="1B782EE5" w:rsidR="00A67A13" w:rsidRPr="00C37D99" w:rsidRDefault="00A67A13" w:rsidP="00E32F45">
            <w:pPr>
              <w:spacing w:line="288" w:lineRule="auto"/>
              <w:rPr>
                <w:lang w:eastAsia="en-AU"/>
              </w:rPr>
            </w:pPr>
            <w:r>
              <w:rPr>
                <w:lang w:eastAsia="en-AU"/>
              </w:rPr>
              <w:t>3</w:t>
            </w:r>
          </w:p>
        </w:tc>
        <w:tc>
          <w:tcPr>
            <w:tcW w:w="2070" w:type="dxa"/>
            <w:shd w:val="clear" w:color="auto" w:fill="auto"/>
            <w:noWrap/>
            <w:vAlign w:val="center"/>
          </w:tcPr>
          <w:p w14:paraId="7C2637F8" w14:textId="0E03D9E8" w:rsidR="00A67A13" w:rsidRPr="00C37D99" w:rsidRDefault="00A67A13" w:rsidP="00E32F45">
            <w:pPr>
              <w:spacing w:line="288" w:lineRule="auto"/>
              <w:rPr>
                <w:lang w:eastAsia="en-AU"/>
              </w:rPr>
            </w:pPr>
            <w:r>
              <w:rPr>
                <w:lang w:eastAsia="en-AU"/>
              </w:rPr>
              <w:t>data</w:t>
            </w:r>
          </w:p>
        </w:tc>
        <w:tc>
          <w:tcPr>
            <w:tcW w:w="1440" w:type="dxa"/>
            <w:shd w:val="clear" w:color="auto" w:fill="auto"/>
            <w:noWrap/>
            <w:vAlign w:val="center"/>
          </w:tcPr>
          <w:p w14:paraId="613E32C8" w14:textId="06F6DA11" w:rsidR="00A67A13" w:rsidRPr="00C37D99" w:rsidRDefault="00A67A13" w:rsidP="00E32F45">
            <w:pPr>
              <w:spacing w:line="288" w:lineRule="auto"/>
              <w:rPr>
                <w:lang w:eastAsia="en-AU"/>
              </w:rPr>
            </w:pPr>
            <w:r>
              <w:rPr>
                <w:lang w:eastAsia="en-AU"/>
              </w:rPr>
              <w:t>Optional</w:t>
            </w:r>
          </w:p>
        </w:tc>
        <w:tc>
          <w:tcPr>
            <w:tcW w:w="1530" w:type="dxa"/>
          </w:tcPr>
          <w:p w14:paraId="2A2F0F14" w14:textId="59BDA2AC" w:rsidR="00A67A13" w:rsidRPr="00C37D99" w:rsidRDefault="00A67A13" w:rsidP="00E32F45">
            <w:pPr>
              <w:spacing w:line="288" w:lineRule="auto"/>
              <w:rPr>
                <w:lang w:eastAsia="en-AU"/>
              </w:rPr>
            </w:pPr>
            <w:r>
              <w:rPr>
                <w:lang w:eastAsia="en-AU"/>
              </w:rPr>
              <w:t>String array</w:t>
            </w:r>
          </w:p>
        </w:tc>
        <w:tc>
          <w:tcPr>
            <w:tcW w:w="1260" w:type="dxa"/>
            <w:vAlign w:val="center"/>
          </w:tcPr>
          <w:p w14:paraId="6A6245BC" w14:textId="77777777" w:rsidR="00A67A13" w:rsidRPr="00C37D99" w:rsidRDefault="00A67A13" w:rsidP="00E32F45">
            <w:pPr>
              <w:spacing w:line="288" w:lineRule="auto"/>
              <w:rPr>
                <w:lang w:eastAsia="en-AU"/>
              </w:rPr>
            </w:pPr>
          </w:p>
        </w:tc>
        <w:tc>
          <w:tcPr>
            <w:tcW w:w="2250" w:type="dxa"/>
            <w:shd w:val="clear" w:color="auto" w:fill="auto"/>
            <w:noWrap/>
            <w:vAlign w:val="center"/>
          </w:tcPr>
          <w:p w14:paraId="571A2479" w14:textId="5B1679B9" w:rsidR="00A67A13" w:rsidRPr="00C37D99" w:rsidRDefault="00A67A13" w:rsidP="00E32F45">
            <w:pPr>
              <w:spacing w:line="288" w:lineRule="auto"/>
              <w:rPr>
                <w:lang w:eastAsia="en-AU"/>
              </w:rPr>
            </w:pPr>
          </w:p>
        </w:tc>
      </w:tr>
    </w:tbl>
    <w:p w14:paraId="37A625A5" w14:textId="77777777" w:rsidR="00A67A13" w:rsidRPr="00C37D99" w:rsidRDefault="00A67A13" w:rsidP="00A67A13">
      <w:pPr>
        <w:pStyle w:val="Heading4"/>
        <w:spacing w:line="288" w:lineRule="auto"/>
        <w:rPr>
          <w:sz w:val="24"/>
          <w:szCs w:val="24"/>
        </w:rPr>
      </w:pPr>
      <w:r w:rsidRPr="00C37D99">
        <w:rPr>
          <w:sz w:val="24"/>
          <w:szCs w:val="24"/>
        </w:rPr>
        <w:t>Example</w:t>
      </w:r>
    </w:p>
    <w:p w14:paraId="7BFF091F" w14:textId="77777777" w:rsidR="00A67A13" w:rsidRPr="00C37D99" w:rsidRDefault="00A67A13" w:rsidP="00A67A13">
      <w:pPr>
        <w:spacing w:line="288" w:lineRule="auto"/>
        <w:rPr>
          <w:b/>
          <w:bCs/>
        </w:rPr>
      </w:pPr>
      <w:r w:rsidRPr="00C37D99">
        <w:rPr>
          <w:b/>
          <w:bCs/>
        </w:rPr>
        <w:t>Request:</w:t>
      </w:r>
    </w:p>
    <w:p w14:paraId="020DF6D5" w14:textId="4CBBAD8E" w:rsidR="00A67A13" w:rsidRPr="00C37D99" w:rsidRDefault="00A67A13" w:rsidP="00A67A13">
      <w:pPr>
        <w:pStyle w:val="HTMLPreformatted"/>
        <w:spacing w:line="288" w:lineRule="auto"/>
        <w:rPr>
          <w:rFonts w:ascii="Times New Roman" w:hAnsi="Times New Roman" w:cs="Times New Roman"/>
          <w:sz w:val="24"/>
          <w:szCs w:val="24"/>
        </w:rPr>
      </w:pPr>
      <w:r>
        <w:rPr>
          <w:rFonts w:ascii="Times New Roman" w:hAnsi="Times New Roman" w:cs="Times New Roman"/>
          <w:sz w:val="24"/>
          <w:szCs w:val="24"/>
        </w:rPr>
        <w:t>getBoundInterfaceList</w:t>
      </w:r>
      <w:r w:rsidRPr="00C37D99">
        <w:rPr>
          <w:rFonts w:ascii="Times New Roman" w:hAnsi="Times New Roman" w:cs="Times New Roman"/>
          <w:sz w:val="24"/>
          <w:szCs w:val="24"/>
        </w:rPr>
        <w:t xml:space="preserve"> (data);</w:t>
      </w:r>
    </w:p>
    <w:p w14:paraId="6CC2F390" w14:textId="77777777" w:rsidR="00A67A13" w:rsidRDefault="00A67A13" w:rsidP="00A67A13">
      <w:pPr>
        <w:pStyle w:val="HTMLPreformatted"/>
        <w:spacing w:line="288" w:lineRule="auto"/>
        <w:rPr>
          <w:rFonts w:ascii="Times New Roman" w:hAnsi="Times New Roman" w:cs="Times New Roman"/>
          <w:sz w:val="24"/>
          <w:szCs w:val="24"/>
          <w:lang w:val="vi-VN"/>
        </w:rPr>
      </w:pP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p>
    <w:p w14:paraId="0E06BF46" w14:textId="77777777" w:rsidR="00A67A13" w:rsidRPr="00C37D99" w:rsidRDefault="00A67A13" w:rsidP="00A67A13">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w:t>
      </w:r>
    </w:p>
    <w:p w14:paraId="33E49076" w14:textId="77777777" w:rsidR="00A67A13" w:rsidRPr="00C37D99" w:rsidRDefault="00A67A13" w:rsidP="00A67A13">
      <w:pPr>
        <w:spacing w:line="288" w:lineRule="auto"/>
        <w:ind w:left="720"/>
      </w:pPr>
      <w:r w:rsidRPr="00C37D99">
        <w:rPr>
          <w:lang w:val="vi-VN"/>
        </w:rPr>
        <w:t>“</w:t>
      </w:r>
      <w:r w:rsidRPr="00C37D99">
        <w:t>serialNumber”: “</w:t>
      </w:r>
      <w:r>
        <w:t>VNPT123456</w:t>
      </w:r>
      <w:r w:rsidRPr="00C37D99">
        <w:t>”,</w:t>
      </w:r>
    </w:p>
    <w:p w14:paraId="4DBF3518" w14:textId="77777777" w:rsidR="00A67A13" w:rsidRDefault="00A67A13" w:rsidP="00A67A13">
      <w:pPr>
        <w:spacing w:line="288" w:lineRule="auto"/>
        <w:ind w:left="720"/>
      </w:pPr>
      <w:r w:rsidRPr="00C37D99">
        <w:t>“modelName”: “</w:t>
      </w:r>
      <w:r>
        <w:t>GW040H</w:t>
      </w:r>
      <w:r w:rsidRPr="00C37D99">
        <w:t>”</w:t>
      </w:r>
    </w:p>
    <w:p w14:paraId="31E73D17" w14:textId="03E044E2" w:rsidR="00A67A13" w:rsidRPr="00C37D99" w:rsidRDefault="00A67A13" w:rsidP="00A67A13">
      <w:pPr>
        <w:spacing w:line="288" w:lineRule="auto"/>
      </w:pPr>
      <w:r w:rsidRPr="00C37D99">
        <w:t>}</w:t>
      </w:r>
    </w:p>
    <w:p w14:paraId="0F1F72CD" w14:textId="77777777" w:rsidR="00A67A13" w:rsidRPr="00C37D99" w:rsidRDefault="00A67A13" w:rsidP="00A67A13">
      <w:pPr>
        <w:pStyle w:val="HTMLPreformatted"/>
        <w:spacing w:line="288" w:lineRule="auto"/>
        <w:rPr>
          <w:rFonts w:ascii="Times New Roman" w:hAnsi="Times New Roman" w:cs="Times New Roman"/>
          <w:sz w:val="24"/>
          <w:szCs w:val="24"/>
        </w:rPr>
      </w:pPr>
    </w:p>
    <w:p w14:paraId="4483D4F9" w14:textId="77777777" w:rsidR="00A67A13" w:rsidRPr="00C37D99" w:rsidRDefault="00A67A13" w:rsidP="00A67A13">
      <w:pPr>
        <w:spacing w:line="288" w:lineRule="auto"/>
        <w:rPr>
          <w:b/>
          <w:bCs/>
        </w:rPr>
      </w:pPr>
      <w:r w:rsidRPr="00C37D99">
        <w:rPr>
          <w:b/>
          <w:bCs/>
        </w:rPr>
        <w:t>Response:</w:t>
      </w:r>
    </w:p>
    <w:p w14:paraId="108E3EA2" w14:textId="77777777" w:rsidR="00A67A13" w:rsidRDefault="00A67A13" w:rsidP="00A67A13">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w:t>
      </w:r>
    </w:p>
    <w:p w14:paraId="3C058F17" w14:textId="77777777" w:rsidR="00A67A13" w:rsidRDefault="00A67A13" w:rsidP="00A67A13">
      <w:pPr>
        <w:pStyle w:val="FirstLevelBullet"/>
        <w:spacing w:line="288" w:lineRule="auto"/>
        <w:ind w:left="0" w:firstLine="720"/>
        <w:rPr>
          <w:sz w:val="24"/>
          <w:szCs w:val="24"/>
        </w:rPr>
      </w:pPr>
      <w:r w:rsidRPr="00C37D99">
        <w:rPr>
          <w:sz w:val="24"/>
          <w:szCs w:val="24"/>
        </w:rPr>
        <w:t>"errorCode": "200",</w:t>
      </w:r>
    </w:p>
    <w:p w14:paraId="3C4F2EB6" w14:textId="05B99AF9" w:rsidR="00A67A13" w:rsidRDefault="00A67A13" w:rsidP="00A67A13">
      <w:pPr>
        <w:pStyle w:val="FirstLevelBullet"/>
        <w:spacing w:line="288" w:lineRule="auto"/>
        <w:ind w:firstLine="0"/>
        <w:rPr>
          <w:sz w:val="24"/>
          <w:szCs w:val="24"/>
        </w:rPr>
      </w:pPr>
      <w:r w:rsidRPr="004624AC">
        <w:rPr>
          <w:sz w:val="24"/>
          <w:szCs w:val="24"/>
        </w:rPr>
        <w:t>"errorMessage": "SUCCESS"</w:t>
      </w:r>
      <w:r>
        <w:rPr>
          <w:sz w:val="24"/>
          <w:szCs w:val="24"/>
        </w:rPr>
        <w:t>,</w:t>
      </w:r>
    </w:p>
    <w:p w14:paraId="3C7AEF57" w14:textId="021A8835" w:rsidR="00A67A13" w:rsidRPr="00A54D5E" w:rsidRDefault="00A67A13" w:rsidP="00A67A13">
      <w:pPr>
        <w:ind w:left="720"/>
      </w:pPr>
      <w:r w:rsidRPr="00B53854">
        <w:t>"</w:t>
      </w:r>
      <w:r>
        <w:t>data</w:t>
      </w:r>
      <w:r w:rsidRPr="00B53854">
        <w:t>": ["LAN", "WAN2"]</w:t>
      </w:r>
    </w:p>
    <w:p w14:paraId="44BFCF4A" w14:textId="77777777" w:rsidR="00A67A13" w:rsidRDefault="00A67A13" w:rsidP="00A67A13">
      <w:pPr>
        <w:pStyle w:val="ANSVNormal"/>
        <w:rPr>
          <w:lang w:val="vi-VN"/>
        </w:rPr>
      </w:pPr>
      <w:r w:rsidRPr="00C37D99">
        <w:rPr>
          <w:lang w:val="vi-VN"/>
        </w:rPr>
        <w:t>}</w:t>
      </w:r>
    </w:p>
    <w:p w14:paraId="2D676B85" w14:textId="77777777" w:rsidR="00E131AF" w:rsidRPr="00B53854" w:rsidRDefault="00E131AF" w:rsidP="00E131AF">
      <w:pPr>
        <w:rPr>
          <w:b/>
        </w:rPr>
      </w:pPr>
    </w:p>
    <w:p w14:paraId="7394934C" w14:textId="026B781E" w:rsidR="00E131AF" w:rsidRDefault="002E755B" w:rsidP="00303550">
      <w:pPr>
        <w:pStyle w:val="Heading3"/>
      </w:pPr>
      <w:bookmarkStart w:id="206" w:name="_Toc113436607"/>
      <w:r w:rsidRPr="00AE259D">
        <w:rPr>
          <w:rStyle w:val="st"/>
          <w:rFonts w:cs="Times New Roman"/>
        </w:rPr>
        <w:t>g</w:t>
      </w:r>
      <w:r w:rsidRPr="00AE259D">
        <w:rPr>
          <w:rStyle w:val="st"/>
        </w:rPr>
        <w:t>et</w:t>
      </w:r>
      <w:r>
        <w:rPr>
          <w:rStyle w:val="st"/>
        </w:rPr>
        <w:t>SIPGlobalConfig</w:t>
      </w:r>
      <w:bookmarkEnd w:id="206"/>
    </w:p>
    <w:p w14:paraId="10B4EDC2" w14:textId="77777777" w:rsidR="008938D9" w:rsidRPr="00C37D99" w:rsidRDefault="008938D9" w:rsidP="008938D9">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8938D9" w:rsidRPr="00C37D99" w14:paraId="22C9B3F9" w14:textId="77777777" w:rsidTr="00E32F45">
        <w:tc>
          <w:tcPr>
            <w:tcW w:w="1122" w:type="pct"/>
            <w:shd w:val="clear" w:color="auto" w:fill="BFBFBF" w:themeFill="background1" w:themeFillShade="BF"/>
          </w:tcPr>
          <w:p w14:paraId="0811E207" w14:textId="77777777" w:rsidR="008938D9" w:rsidRPr="00C37D99" w:rsidRDefault="008938D9" w:rsidP="00E32F45">
            <w:pPr>
              <w:pStyle w:val="ANSVNormal"/>
            </w:pPr>
            <w:r w:rsidRPr="00C37D99">
              <w:t>Tên API</w:t>
            </w:r>
          </w:p>
        </w:tc>
        <w:tc>
          <w:tcPr>
            <w:tcW w:w="3878" w:type="pct"/>
            <w:shd w:val="clear" w:color="auto" w:fill="BFBFBF" w:themeFill="background1" w:themeFillShade="BF"/>
          </w:tcPr>
          <w:p w14:paraId="3118E303" w14:textId="77777777" w:rsidR="008938D9" w:rsidRPr="00C37D99" w:rsidRDefault="008938D9" w:rsidP="00E32F45">
            <w:pPr>
              <w:pStyle w:val="ANSVNormal"/>
            </w:pPr>
            <w:r w:rsidRPr="00C37D99">
              <w:t>Mô tả</w:t>
            </w:r>
          </w:p>
        </w:tc>
      </w:tr>
      <w:tr w:rsidR="008938D9" w:rsidRPr="00C37D99" w14:paraId="0BDB4410" w14:textId="77777777" w:rsidTr="00E32F45">
        <w:trPr>
          <w:trHeight w:val="362"/>
        </w:trPr>
        <w:tc>
          <w:tcPr>
            <w:tcW w:w="1122" w:type="pct"/>
          </w:tcPr>
          <w:p w14:paraId="2F0A0EAE" w14:textId="42B72273" w:rsidR="008938D9" w:rsidRPr="009C094C" w:rsidRDefault="002E755B" w:rsidP="00E32F45">
            <w:pPr>
              <w:pStyle w:val="ANSVNormal"/>
            </w:pPr>
            <w:r w:rsidRPr="002E755B">
              <w:lastRenderedPageBreak/>
              <w:t>getSIPGlobalConfig</w:t>
            </w:r>
          </w:p>
        </w:tc>
        <w:tc>
          <w:tcPr>
            <w:tcW w:w="3878" w:type="pct"/>
          </w:tcPr>
          <w:p w14:paraId="2FE1FE08" w14:textId="158CDF5B" w:rsidR="008938D9" w:rsidRPr="00C37D99" w:rsidRDefault="008938D9" w:rsidP="00E32F45">
            <w:pPr>
              <w:pStyle w:val="ANSVNormal"/>
            </w:pPr>
            <w:r>
              <w:t xml:space="preserve">Lấy cấu hình </w:t>
            </w:r>
            <w:r w:rsidR="002E755B">
              <w:t>SIP Global</w:t>
            </w:r>
          </w:p>
        </w:tc>
      </w:tr>
      <w:tr w:rsidR="008938D9" w:rsidRPr="00C37D99" w14:paraId="0B1AA9AB" w14:textId="77777777" w:rsidTr="00E32F45">
        <w:tc>
          <w:tcPr>
            <w:tcW w:w="1122" w:type="pct"/>
          </w:tcPr>
          <w:p w14:paraId="75CED467" w14:textId="77777777" w:rsidR="008938D9" w:rsidRPr="00C37D99" w:rsidRDefault="008938D9" w:rsidP="00E32F45">
            <w:pPr>
              <w:pStyle w:val="ANSVNormal"/>
            </w:pPr>
            <w:r w:rsidRPr="00C37D99">
              <w:t>Method</w:t>
            </w:r>
          </w:p>
        </w:tc>
        <w:tc>
          <w:tcPr>
            <w:tcW w:w="3878" w:type="pct"/>
          </w:tcPr>
          <w:p w14:paraId="1AB77545" w14:textId="77777777" w:rsidR="008938D9" w:rsidRPr="00C37D99" w:rsidRDefault="008938D9" w:rsidP="00E32F45">
            <w:pPr>
              <w:pStyle w:val="ANSVNormal"/>
            </w:pPr>
            <w:r w:rsidRPr="00C37D99">
              <w:t>Function call</w:t>
            </w:r>
          </w:p>
        </w:tc>
      </w:tr>
      <w:tr w:rsidR="008938D9" w:rsidRPr="00C37D99" w14:paraId="001D7ED5" w14:textId="77777777" w:rsidTr="00E32F45">
        <w:tc>
          <w:tcPr>
            <w:tcW w:w="1122" w:type="pct"/>
          </w:tcPr>
          <w:p w14:paraId="18EBB12F" w14:textId="77777777" w:rsidR="008938D9" w:rsidRPr="00C37D99" w:rsidRDefault="008938D9" w:rsidP="00E32F45">
            <w:pPr>
              <w:pStyle w:val="ANSVNormal"/>
            </w:pPr>
            <w:r w:rsidRPr="00C37D99">
              <w:t>Response</w:t>
            </w:r>
          </w:p>
        </w:tc>
        <w:tc>
          <w:tcPr>
            <w:tcW w:w="3878" w:type="pct"/>
          </w:tcPr>
          <w:p w14:paraId="24F9040F" w14:textId="77777777" w:rsidR="008938D9" w:rsidRPr="00C37D99" w:rsidRDefault="008938D9" w:rsidP="00E32F45">
            <w:pPr>
              <w:pStyle w:val="ANSVNormal"/>
            </w:pPr>
            <w:r w:rsidRPr="00C37D99">
              <w:t>JSON Object</w:t>
            </w:r>
          </w:p>
        </w:tc>
      </w:tr>
    </w:tbl>
    <w:p w14:paraId="06975A85" w14:textId="77777777" w:rsidR="008938D9" w:rsidRPr="00C37D99" w:rsidRDefault="008938D9" w:rsidP="008938D9">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638"/>
        <w:gridCol w:w="1512"/>
        <w:gridCol w:w="900"/>
        <w:gridCol w:w="1274"/>
        <w:gridCol w:w="3226"/>
      </w:tblGrid>
      <w:tr w:rsidR="008938D9" w:rsidRPr="00C37D99" w14:paraId="488D30B3"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7784913" w14:textId="77777777" w:rsidR="008938D9" w:rsidRPr="00C37D99" w:rsidRDefault="008938D9" w:rsidP="00E32F45">
            <w:pPr>
              <w:spacing w:line="288" w:lineRule="auto"/>
              <w:rPr>
                <w:b/>
                <w:bCs/>
                <w:lang w:eastAsia="en-AU"/>
              </w:rPr>
            </w:pPr>
            <w:r w:rsidRPr="00C37D99">
              <w:rPr>
                <w:b/>
                <w:bCs/>
                <w:lang w:eastAsia="en-AU"/>
              </w:rPr>
              <w:t>No</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986548" w14:textId="77777777" w:rsidR="008938D9" w:rsidRPr="00C37D99" w:rsidRDefault="008938D9" w:rsidP="00E32F45">
            <w:pPr>
              <w:spacing w:line="288" w:lineRule="auto"/>
              <w:rPr>
                <w:b/>
                <w:bCs/>
                <w:lang w:eastAsia="en-AU"/>
              </w:rPr>
            </w:pPr>
            <w:r w:rsidRPr="00C37D99">
              <w:rPr>
                <w:b/>
                <w:bCs/>
                <w:lang w:eastAsia="en-AU"/>
              </w:rPr>
              <w:t>Parameter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5D726D1F" w14:textId="77777777" w:rsidR="008938D9" w:rsidRPr="00C37D99" w:rsidRDefault="008938D9" w:rsidP="00E32F45">
            <w:pPr>
              <w:spacing w:line="288" w:lineRule="auto"/>
              <w:rPr>
                <w:b/>
                <w:bCs/>
                <w:lang w:eastAsia="en-AU"/>
              </w:rPr>
            </w:pPr>
            <w:r w:rsidRPr="00C37D99">
              <w:rPr>
                <w:b/>
                <w:bCs/>
                <w:lang w:eastAsia="en-AU"/>
              </w:rPr>
              <w:t>Mandatory</w:t>
            </w:r>
          </w:p>
        </w:tc>
        <w:tc>
          <w:tcPr>
            <w:tcW w:w="900" w:type="dxa"/>
            <w:tcBorders>
              <w:top w:val="single" w:sz="4" w:space="0" w:color="auto"/>
              <w:left w:val="nil"/>
              <w:bottom w:val="single" w:sz="4" w:space="0" w:color="auto"/>
              <w:right w:val="single" w:sz="4" w:space="0" w:color="auto"/>
            </w:tcBorders>
            <w:vAlign w:val="center"/>
          </w:tcPr>
          <w:p w14:paraId="09D122AB" w14:textId="77777777" w:rsidR="008938D9" w:rsidRPr="00C37D99" w:rsidRDefault="008938D9" w:rsidP="00E32F45">
            <w:pPr>
              <w:spacing w:line="288" w:lineRule="auto"/>
              <w:rPr>
                <w:b/>
                <w:bCs/>
                <w:lang w:eastAsia="en-AU"/>
              </w:rPr>
            </w:pPr>
            <w:r w:rsidRPr="00C37D99">
              <w:rPr>
                <w:b/>
                <w:bCs/>
                <w:lang w:eastAsia="en-AU"/>
              </w:rPr>
              <w:t>Type</w:t>
            </w:r>
          </w:p>
        </w:tc>
        <w:tc>
          <w:tcPr>
            <w:tcW w:w="1274" w:type="dxa"/>
            <w:tcBorders>
              <w:top w:val="single" w:sz="4" w:space="0" w:color="auto"/>
              <w:left w:val="single" w:sz="4" w:space="0" w:color="auto"/>
              <w:bottom w:val="single" w:sz="4" w:space="0" w:color="auto"/>
              <w:right w:val="single" w:sz="4" w:space="0" w:color="auto"/>
            </w:tcBorders>
          </w:tcPr>
          <w:p w14:paraId="372BBCE2" w14:textId="77777777" w:rsidR="008938D9" w:rsidRPr="00C37D99" w:rsidRDefault="008938D9" w:rsidP="00E32F45">
            <w:pPr>
              <w:spacing w:line="288" w:lineRule="auto"/>
              <w:rPr>
                <w:b/>
                <w:bCs/>
                <w:lang w:eastAsia="en-AU"/>
              </w:rPr>
            </w:pPr>
            <w:r w:rsidRPr="00C37D99">
              <w:rPr>
                <w:b/>
                <w:bCs/>
                <w:lang w:eastAsia="en-AU"/>
              </w:rPr>
              <w:t>Max length</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F9FDE0" w14:textId="77777777" w:rsidR="008938D9" w:rsidRPr="00C37D99" w:rsidRDefault="008938D9" w:rsidP="00E32F45">
            <w:pPr>
              <w:spacing w:line="288" w:lineRule="auto"/>
              <w:rPr>
                <w:b/>
                <w:bCs/>
                <w:lang w:eastAsia="en-AU"/>
              </w:rPr>
            </w:pPr>
            <w:r w:rsidRPr="00C37D99">
              <w:rPr>
                <w:b/>
                <w:bCs/>
                <w:lang w:eastAsia="en-AU"/>
              </w:rPr>
              <w:t>Meaning/Value</w:t>
            </w:r>
          </w:p>
        </w:tc>
      </w:tr>
      <w:tr w:rsidR="008938D9" w:rsidRPr="00C37D99" w14:paraId="609FB8BC"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B9210F3" w14:textId="77777777" w:rsidR="008938D9" w:rsidRPr="00C37D99" w:rsidRDefault="008938D9" w:rsidP="00E32F45">
            <w:pPr>
              <w:spacing w:line="288" w:lineRule="auto"/>
              <w:rPr>
                <w:lang w:eastAsia="en-AU"/>
              </w:rPr>
            </w:pPr>
            <w:r w:rsidRPr="00C37D99">
              <w:rPr>
                <w:lang w:val="vi-VN" w:eastAsia="en-AU"/>
              </w:rPr>
              <w:t>1</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A136E2" w14:textId="77777777" w:rsidR="008938D9" w:rsidRPr="00C37D99" w:rsidRDefault="008938D9" w:rsidP="00E32F45">
            <w:pPr>
              <w:spacing w:line="288" w:lineRule="auto"/>
            </w:pPr>
            <w:r w:rsidRPr="00C37D99">
              <w:rPr>
                <w:lang w:val="vi-VN"/>
              </w:rPr>
              <w:t>serialNumber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0CC358A4" w14:textId="77777777" w:rsidR="008938D9" w:rsidRPr="00C37D99" w:rsidRDefault="008938D9" w:rsidP="00E32F45">
            <w:pPr>
              <w:tabs>
                <w:tab w:val="left" w:pos="923"/>
              </w:tabs>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3D2C4B91" w14:textId="77777777" w:rsidR="008938D9" w:rsidRPr="00C37D99" w:rsidRDefault="008938D9" w:rsidP="00E32F45">
            <w:pPr>
              <w:spacing w:line="288" w:lineRule="auto"/>
              <w:rPr>
                <w:lang w:eastAsia="en-AU"/>
              </w:rPr>
            </w:pPr>
            <w:r w:rsidRPr="00C37D99">
              <w:rPr>
                <w:lang w:eastAsia="en-AU"/>
              </w:rPr>
              <w:t>String</w:t>
            </w:r>
          </w:p>
        </w:tc>
        <w:tc>
          <w:tcPr>
            <w:tcW w:w="1274" w:type="dxa"/>
            <w:tcBorders>
              <w:top w:val="single" w:sz="4" w:space="0" w:color="auto"/>
              <w:left w:val="single" w:sz="4" w:space="0" w:color="auto"/>
              <w:bottom w:val="single" w:sz="4" w:space="0" w:color="auto"/>
              <w:right w:val="single" w:sz="4" w:space="0" w:color="auto"/>
            </w:tcBorders>
            <w:vAlign w:val="center"/>
          </w:tcPr>
          <w:p w14:paraId="675BD829" w14:textId="77777777" w:rsidR="008938D9" w:rsidRPr="00C37D99" w:rsidRDefault="008938D9" w:rsidP="00E32F45">
            <w:pPr>
              <w:pStyle w:val="ListParagraph"/>
              <w:spacing w:line="288" w:lineRule="auto"/>
              <w:ind w:left="0"/>
              <w:rPr>
                <w:sz w:val="24"/>
                <w:szCs w:val="24"/>
              </w:rPr>
            </w:pPr>
            <w:r w:rsidRPr="00C37D99">
              <w:rPr>
                <w:sz w:val="24"/>
                <w:szCs w:val="24"/>
                <w:lang w:val="vi-VN" w:eastAsia="en-AU"/>
              </w:rPr>
              <w:t>16</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80789B" w14:textId="77777777" w:rsidR="008938D9" w:rsidRPr="00C37D99" w:rsidRDefault="008938D9" w:rsidP="00E32F45">
            <w:pPr>
              <w:spacing w:line="288" w:lineRule="auto"/>
            </w:pPr>
            <w:r w:rsidRPr="00C37D99">
              <w:rPr>
                <w:lang w:val="vi-VN" w:eastAsia="en-AU"/>
              </w:rPr>
              <w:t xml:space="preserve">SerialNumber của thiết bị </w:t>
            </w:r>
            <w:r>
              <w:rPr>
                <w:lang w:eastAsia="en-AU"/>
              </w:rPr>
              <w:t>cần cấu hình</w:t>
            </w:r>
            <w:r w:rsidRPr="00C37D99">
              <w:rPr>
                <w:lang w:val="vi-VN" w:eastAsia="en-AU"/>
              </w:rPr>
              <w:t xml:space="preserve"> </w:t>
            </w:r>
          </w:p>
        </w:tc>
      </w:tr>
      <w:tr w:rsidR="008938D9" w:rsidRPr="00C37D99" w14:paraId="7872819A"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A7EE9BF" w14:textId="77777777" w:rsidR="008938D9" w:rsidRPr="00C37D99" w:rsidRDefault="008938D9" w:rsidP="00E32F45">
            <w:pPr>
              <w:spacing w:line="288" w:lineRule="auto"/>
            </w:pPr>
            <w:r w:rsidRPr="00C37D99">
              <w:rPr>
                <w:lang w:val="vi-VN" w:eastAsia="en-AU"/>
              </w:rPr>
              <w:t>2</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A4258" w14:textId="77777777" w:rsidR="008938D9" w:rsidRPr="00C37D99" w:rsidRDefault="008938D9" w:rsidP="00E32F45">
            <w:pPr>
              <w:spacing w:line="288" w:lineRule="auto"/>
            </w:pPr>
            <w:r w:rsidRPr="00C37D99">
              <w:rPr>
                <w:lang w:val="vi-VN"/>
              </w:rPr>
              <w:t>modelName</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4D2FEA68" w14:textId="77777777" w:rsidR="008938D9" w:rsidRPr="00C37D99" w:rsidRDefault="008938D9" w:rsidP="00E32F45">
            <w:pPr>
              <w:tabs>
                <w:tab w:val="left" w:pos="923"/>
              </w:tabs>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424079B6" w14:textId="77777777" w:rsidR="008938D9" w:rsidRPr="00C37D99" w:rsidRDefault="008938D9" w:rsidP="00E32F45">
            <w:pPr>
              <w:spacing w:line="288" w:lineRule="auto"/>
            </w:pPr>
            <w:r w:rsidRPr="00C37D99">
              <w:rPr>
                <w:lang w:val="vi-VN" w:eastAsia="en-AU"/>
              </w:rPr>
              <w:t xml:space="preserve">String </w:t>
            </w:r>
          </w:p>
        </w:tc>
        <w:tc>
          <w:tcPr>
            <w:tcW w:w="1274" w:type="dxa"/>
            <w:tcBorders>
              <w:top w:val="single" w:sz="4" w:space="0" w:color="auto"/>
              <w:left w:val="single" w:sz="4" w:space="0" w:color="auto"/>
              <w:bottom w:val="single" w:sz="4" w:space="0" w:color="auto"/>
              <w:right w:val="single" w:sz="4" w:space="0" w:color="auto"/>
            </w:tcBorders>
            <w:vAlign w:val="center"/>
          </w:tcPr>
          <w:p w14:paraId="3E8A2477" w14:textId="77777777" w:rsidR="008938D9" w:rsidRPr="00C37D99" w:rsidRDefault="008938D9" w:rsidP="00E32F45">
            <w:pPr>
              <w:pStyle w:val="ListParagraph"/>
              <w:spacing w:line="288" w:lineRule="auto"/>
              <w:ind w:left="0"/>
              <w:rPr>
                <w:color w:val="000000"/>
                <w:sz w:val="24"/>
                <w:szCs w:val="24"/>
              </w:rPr>
            </w:pPr>
            <w:r w:rsidRPr="00C37D99">
              <w:rPr>
                <w:sz w:val="24"/>
                <w:szCs w:val="24"/>
                <w:lang w:val="vi-VN" w:eastAsia="en-AU"/>
              </w:rPr>
              <w:t xml:space="preserve">16 </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5D1E8" w14:textId="77777777" w:rsidR="008938D9" w:rsidRPr="00C37D99" w:rsidRDefault="008938D9" w:rsidP="00E32F45">
            <w:pPr>
              <w:spacing w:line="288" w:lineRule="auto"/>
            </w:pPr>
            <w:r w:rsidRPr="00C37D99">
              <w:rPr>
                <w:lang w:val="vi-VN" w:eastAsia="en-AU"/>
              </w:rPr>
              <w:t>Model của thiết bị</w:t>
            </w:r>
          </w:p>
        </w:tc>
      </w:tr>
    </w:tbl>
    <w:p w14:paraId="5BE2E65B" w14:textId="77777777" w:rsidR="008938D9" w:rsidRPr="00C37D99" w:rsidRDefault="008938D9" w:rsidP="008938D9">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2070"/>
        <w:gridCol w:w="1440"/>
        <w:gridCol w:w="1530"/>
        <w:gridCol w:w="1260"/>
        <w:gridCol w:w="2250"/>
      </w:tblGrid>
      <w:tr w:rsidR="008938D9" w:rsidRPr="00C37D99" w14:paraId="573C2AE6" w14:textId="77777777" w:rsidTr="00E32F45">
        <w:trPr>
          <w:trHeight w:val="255"/>
        </w:trPr>
        <w:tc>
          <w:tcPr>
            <w:tcW w:w="625" w:type="dxa"/>
            <w:vAlign w:val="center"/>
          </w:tcPr>
          <w:p w14:paraId="2AAC232D" w14:textId="77777777" w:rsidR="008938D9" w:rsidRPr="00C37D99" w:rsidRDefault="008938D9" w:rsidP="00E32F45">
            <w:pPr>
              <w:spacing w:line="288" w:lineRule="auto"/>
              <w:rPr>
                <w:b/>
                <w:bCs/>
                <w:lang w:eastAsia="en-AU"/>
              </w:rPr>
            </w:pPr>
            <w:r w:rsidRPr="00C37D99">
              <w:rPr>
                <w:b/>
                <w:bCs/>
                <w:lang w:eastAsia="en-AU"/>
              </w:rPr>
              <w:t>No</w:t>
            </w:r>
          </w:p>
        </w:tc>
        <w:tc>
          <w:tcPr>
            <w:tcW w:w="2070" w:type="dxa"/>
            <w:shd w:val="clear" w:color="auto" w:fill="auto"/>
            <w:noWrap/>
            <w:vAlign w:val="center"/>
          </w:tcPr>
          <w:p w14:paraId="28CE4154" w14:textId="77777777" w:rsidR="008938D9" w:rsidRPr="00C37D99" w:rsidRDefault="008938D9" w:rsidP="00E32F45">
            <w:pPr>
              <w:spacing w:line="288" w:lineRule="auto"/>
              <w:rPr>
                <w:b/>
                <w:bCs/>
                <w:lang w:eastAsia="en-AU"/>
              </w:rPr>
            </w:pPr>
            <w:r w:rsidRPr="00C37D99">
              <w:rPr>
                <w:b/>
                <w:bCs/>
                <w:lang w:eastAsia="en-AU"/>
              </w:rPr>
              <w:t>Parameter</w:t>
            </w:r>
          </w:p>
        </w:tc>
        <w:tc>
          <w:tcPr>
            <w:tcW w:w="1440" w:type="dxa"/>
            <w:shd w:val="clear" w:color="auto" w:fill="auto"/>
            <w:noWrap/>
            <w:vAlign w:val="center"/>
          </w:tcPr>
          <w:p w14:paraId="0BACEE0A" w14:textId="77777777" w:rsidR="008938D9" w:rsidRPr="00C37D99" w:rsidRDefault="008938D9" w:rsidP="00E32F45">
            <w:pPr>
              <w:spacing w:line="288" w:lineRule="auto"/>
              <w:rPr>
                <w:b/>
                <w:bCs/>
                <w:lang w:eastAsia="en-AU"/>
              </w:rPr>
            </w:pPr>
            <w:r w:rsidRPr="00C37D99">
              <w:rPr>
                <w:b/>
                <w:bCs/>
                <w:lang w:eastAsia="en-AU"/>
              </w:rPr>
              <w:t>Mandatory</w:t>
            </w:r>
          </w:p>
        </w:tc>
        <w:tc>
          <w:tcPr>
            <w:tcW w:w="1530" w:type="dxa"/>
          </w:tcPr>
          <w:p w14:paraId="0434A3CB" w14:textId="77777777" w:rsidR="008938D9" w:rsidRPr="00C37D99" w:rsidRDefault="008938D9" w:rsidP="00E32F45">
            <w:pPr>
              <w:spacing w:line="288" w:lineRule="auto"/>
              <w:rPr>
                <w:b/>
                <w:bCs/>
                <w:lang w:eastAsia="en-AU"/>
              </w:rPr>
            </w:pPr>
            <w:r w:rsidRPr="00C37D99">
              <w:rPr>
                <w:b/>
                <w:bCs/>
                <w:lang w:eastAsia="en-AU"/>
              </w:rPr>
              <w:t>Type</w:t>
            </w:r>
          </w:p>
        </w:tc>
        <w:tc>
          <w:tcPr>
            <w:tcW w:w="1260" w:type="dxa"/>
            <w:vAlign w:val="center"/>
          </w:tcPr>
          <w:p w14:paraId="727C5206" w14:textId="77777777" w:rsidR="008938D9" w:rsidRPr="00C37D99" w:rsidRDefault="008938D9" w:rsidP="00E32F45">
            <w:pPr>
              <w:spacing w:line="288" w:lineRule="auto"/>
              <w:rPr>
                <w:b/>
                <w:bCs/>
                <w:lang w:eastAsia="en-AU"/>
              </w:rPr>
            </w:pPr>
            <w:r w:rsidRPr="00C37D99">
              <w:rPr>
                <w:b/>
                <w:bCs/>
                <w:lang w:eastAsia="en-AU"/>
              </w:rPr>
              <w:t>Max length</w:t>
            </w:r>
          </w:p>
        </w:tc>
        <w:tc>
          <w:tcPr>
            <w:tcW w:w="2250" w:type="dxa"/>
            <w:shd w:val="clear" w:color="auto" w:fill="auto"/>
            <w:noWrap/>
            <w:vAlign w:val="center"/>
          </w:tcPr>
          <w:p w14:paraId="2663A19F" w14:textId="77777777" w:rsidR="008938D9" w:rsidRPr="00C37D99" w:rsidRDefault="008938D9" w:rsidP="00E32F45">
            <w:pPr>
              <w:spacing w:line="288" w:lineRule="auto"/>
              <w:rPr>
                <w:b/>
                <w:bCs/>
                <w:lang w:eastAsia="en-AU"/>
              </w:rPr>
            </w:pPr>
            <w:r w:rsidRPr="00C37D99">
              <w:rPr>
                <w:b/>
                <w:bCs/>
                <w:lang w:eastAsia="en-AU"/>
              </w:rPr>
              <w:t>Meaning</w:t>
            </w:r>
          </w:p>
        </w:tc>
      </w:tr>
      <w:tr w:rsidR="008938D9" w:rsidRPr="00C37D99" w14:paraId="248A4FC6" w14:textId="77777777" w:rsidTr="00E32F45">
        <w:trPr>
          <w:trHeight w:val="255"/>
        </w:trPr>
        <w:tc>
          <w:tcPr>
            <w:tcW w:w="625" w:type="dxa"/>
            <w:vAlign w:val="center"/>
          </w:tcPr>
          <w:p w14:paraId="3A46A71A" w14:textId="77777777" w:rsidR="008938D9" w:rsidRPr="00C37D99" w:rsidRDefault="008938D9" w:rsidP="00E32F45">
            <w:pPr>
              <w:spacing w:line="288" w:lineRule="auto"/>
              <w:rPr>
                <w:lang w:eastAsia="en-AU"/>
              </w:rPr>
            </w:pPr>
            <w:r w:rsidRPr="00C37D99">
              <w:rPr>
                <w:lang w:eastAsia="en-AU"/>
              </w:rPr>
              <w:t>1</w:t>
            </w:r>
          </w:p>
        </w:tc>
        <w:tc>
          <w:tcPr>
            <w:tcW w:w="2070" w:type="dxa"/>
            <w:shd w:val="clear" w:color="auto" w:fill="auto"/>
            <w:noWrap/>
            <w:vAlign w:val="center"/>
          </w:tcPr>
          <w:p w14:paraId="4385595A" w14:textId="77777777" w:rsidR="008938D9" w:rsidRPr="00C37D99" w:rsidRDefault="008938D9" w:rsidP="00E32F45">
            <w:pPr>
              <w:spacing w:line="288" w:lineRule="auto"/>
              <w:rPr>
                <w:lang w:eastAsia="en-AU"/>
              </w:rPr>
            </w:pPr>
            <w:r w:rsidRPr="00C37D99">
              <w:rPr>
                <w:lang w:eastAsia="en-AU"/>
              </w:rPr>
              <w:t>errorCode</w:t>
            </w:r>
          </w:p>
        </w:tc>
        <w:tc>
          <w:tcPr>
            <w:tcW w:w="1440" w:type="dxa"/>
            <w:shd w:val="clear" w:color="auto" w:fill="auto"/>
            <w:noWrap/>
            <w:vAlign w:val="center"/>
          </w:tcPr>
          <w:p w14:paraId="6DC1A16B" w14:textId="77777777" w:rsidR="008938D9" w:rsidRPr="00C37D99" w:rsidRDefault="008938D9" w:rsidP="00E32F45">
            <w:pPr>
              <w:spacing w:line="288" w:lineRule="auto"/>
              <w:rPr>
                <w:lang w:eastAsia="en-AU"/>
              </w:rPr>
            </w:pPr>
            <w:r w:rsidRPr="00C37D99">
              <w:rPr>
                <w:lang w:eastAsia="en-AU"/>
              </w:rPr>
              <w:t>Mandatory</w:t>
            </w:r>
          </w:p>
        </w:tc>
        <w:tc>
          <w:tcPr>
            <w:tcW w:w="1530" w:type="dxa"/>
          </w:tcPr>
          <w:p w14:paraId="385A69E7" w14:textId="77777777" w:rsidR="008938D9" w:rsidRPr="00C37D99" w:rsidRDefault="008938D9" w:rsidP="00E32F45">
            <w:pPr>
              <w:spacing w:line="288" w:lineRule="auto"/>
              <w:rPr>
                <w:lang w:eastAsia="en-AU"/>
              </w:rPr>
            </w:pPr>
            <w:r w:rsidRPr="00C37D99">
              <w:rPr>
                <w:lang w:eastAsia="en-AU"/>
              </w:rPr>
              <w:t>String</w:t>
            </w:r>
          </w:p>
        </w:tc>
        <w:tc>
          <w:tcPr>
            <w:tcW w:w="1260" w:type="dxa"/>
            <w:vAlign w:val="center"/>
          </w:tcPr>
          <w:p w14:paraId="7F9D8946" w14:textId="77777777" w:rsidR="008938D9" w:rsidRPr="00C37D99" w:rsidRDefault="008938D9" w:rsidP="00E32F45">
            <w:pPr>
              <w:spacing w:line="288" w:lineRule="auto"/>
              <w:rPr>
                <w:lang w:eastAsia="en-AU"/>
              </w:rPr>
            </w:pPr>
            <w:r w:rsidRPr="00C37D99">
              <w:rPr>
                <w:lang w:eastAsia="en-AU"/>
              </w:rPr>
              <w:t>4</w:t>
            </w:r>
          </w:p>
        </w:tc>
        <w:tc>
          <w:tcPr>
            <w:tcW w:w="2250" w:type="dxa"/>
            <w:shd w:val="clear" w:color="auto" w:fill="auto"/>
            <w:noWrap/>
            <w:vAlign w:val="center"/>
          </w:tcPr>
          <w:p w14:paraId="59A831C6" w14:textId="77777777" w:rsidR="008938D9" w:rsidRPr="00C37D99" w:rsidRDefault="008938D9" w:rsidP="00E32F45">
            <w:pPr>
              <w:spacing w:line="288" w:lineRule="auto"/>
              <w:rPr>
                <w:lang w:eastAsia="en-AU"/>
              </w:rPr>
            </w:pPr>
            <w:r w:rsidRPr="00C37D99">
              <w:rPr>
                <w:lang w:eastAsia="en-AU"/>
              </w:rPr>
              <w:t>Mã lỗi</w:t>
            </w:r>
          </w:p>
        </w:tc>
      </w:tr>
      <w:tr w:rsidR="008938D9" w:rsidRPr="00C37D99" w14:paraId="3DE0BDA4" w14:textId="77777777" w:rsidTr="00E32F45">
        <w:trPr>
          <w:trHeight w:val="255"/>
        </w:trPr>
        <w:tc>
          <w:tcPr>
            <w:tcW w:w="625" w:type="dxa"/>
            <w:vAlign w:val="center"/>
          </w:tcPr>
          <w:p w14:paraId="69232669" w14:textId="77777777" w:rsidR="008938D9" w:rsidRPr="00C37D99" w:rsidRDefault="008938D9" w:rsidP="00E32F45">
            <w:pPr>
              <w:spacing w:line="288" w:lineRule="auto"/>
              <w:rPr>
                <w:lang w:eastAsia="en-AU"/>
              </w:rPr>
            </w:pPr>
            <w:r w:rsidRPr="00C37D99">
              <w:rPr>
                <w:lang w:eastAsia="en-AU"/>
              </w:rPr>
              <w:t>2</w:t>
            </w:r>
          </w:p>
        </w:tc>
        <w:tc>
          <w:tcPr>
            <w:tcW w:w="2070" w:type="dxa"/>
            <w:shd w:val="clear" w:color="auto" w:fill="auto"/>
            <w:noWrap/>
            <w:vAlign w:val="center"/>
          </w:tcPr>
          <w:p w14:paraId="04856EED" w14:textId="77777777" w:rsidR="008938D9" w:rsidRPr="00C37D99" w:rsidRDefault="008938D9" w:rsidP="00E32F45">
            <w:pPr>
              <w:spacing w:line="288" w:lineRule="auto"/>
              <w:rPr>
                <w:lang w:eastAsia="en-AU"/>
              </w:rPr>
            </w:pPr>
            <w:r w:rsidRPr="00C37D99">
              <w:rPr>
                <w:lang w:eastAsia="en-AU"/>
              </w:rPr>
              <w:t>errorMessage</w:t>
            </w:r>
          </w:p>
        </w:tc>
        <w:tc>
          <w:tcPr>
            <w:tcW w:w="1440" w:type="dxa"/>
            <w:shd w:val="clear" w:color="auto" w:fill="auto"/>
            <w:noWrap/>
            <w:vAlign w:val="center"/>
          </w:tcPr>
          <w:p w14:paraId="0DFD3957" w14:textId="77777777" w:rsidR="008938D9" w:rsidRPr="00C37D99" w:rsidRDefault="008938D9" w:rsidP="00E32F45">
            <w:pPr>
              <w:spacing w:line="288" w:lineRule="auto"/>
              <w:rPr>
                <w:lang w:eastAsia="en-AU"/>
              </w:rPr>
            </w:pPr>
            <w:r w:rsidRPr="00C37D99">
              <w:rPr>
                <w:lang w:eastAsia="en-AU"/>
              </w:rPr>
              <w:t>Optional</w:t>
            </w:r>
          </w:p>
        </w:tc>
        <w:tc>
          <w:tcPr>
            <w:tcW w:w="1530" w:type="dxa"/>
          </w:tcPr>
          <w:p w14:paraId="468D7DC5" w14:textId="77777777" w:rsidR="008938D9" w:rsidRPr="00C37D99" w:rsidRDefault="008938D9" w:rsidP="00E32F45">
            <w:pPr>
              <w:spacing w:line="288" w:lineRule="auto"/>
              <w:rPr>
                <w:lang w:eastAsia="en-AU"/>
              </w:rPr>
            </w:pPr>
            <w:r w:rsidRPr="00C37D99">
              <w:rPr>
                <w:lang w:eastAsia="en-AU"/>
              </w:rPr>
              <w:t>String</w:t>
            </w:r>
          </w:p>
        </w:tc>
        <w:tc>
          <w:tcPr>
            <w:tcW w:w="1260" w:type="dxa"/>
            <w:vAlign w:val="center"/>
          </w:tcPr>
          <w:p w14:paraId="3D1ECD20" w14:textId="77777777" w:rsidR="008938D9" w:rsidRPr="00C37D99" w:rsidRDefault="008938D9" w:rsidP="00E32F45">
            <w:pPr>
              <w:spacing w:line="288" w:lineRule="auto"/>
              <w:rPr>
                <w:lang w:eastAsia="en-AU"/>
              </w:rPr>
            </w:pPr>
            <w:r w:rsidRPr="00C37D99">
              <w:rPr>
                <w:lang w:eastAsia="en-AU"/>
              </w:rPr>
              <w:t>64</w:t>
            </w:r>
          </w:p>
        </w:tc>
        <w:tc>
          <w:tcPr>
            <w:tcW w:w="2250" w:type="dxa"/>
            <w:shd w:val="clear" w:color="auto" w:fill="auto"/>
            <w:noWrap/>
            <w:vAlign w:val="center"/>
          </w:tcPr>
          <w:p w14:paraId="61B0274E" w14:textId="77777777" w:rsidR="008938D9" w:rsidRPr="00C37D99" w:rsidRDefault="008938D9" w:rsidP="00E32F45">
            <w:pPr>
              <w:spacing w:line="288" w:lineRule="auto"/>
              <w:rPr>
                <w:lang w:eastAsia="en-AU"/>
              </w:rPr>
            </w:pPr>
            <w:r w:rsidRPr="00C37D99">
              <w:rPr>
                <w:lang w:eastAsia="en-AU"/>
              </w:rPr>
              <w:t>Mô tả lỗi</w:t>
            </w:r>
          </w:p>
        </w:tc>
      </w:tr>
      <w:tr w:rsidR="009C5BE4" w:rsidRPr="00C37D99" w14:paraId="1C84A3CD" w14:textId="77777777" w:rsidTr="00E32F45">
        <w:trPr>
          <w:trHeight w:val="255"/>
        </w:trPr>
        <w:tc>
          <w:tcPr>
            <w:tcW w:w="625" w:type="dxa"/>
            <w:vAlign w:val="center"/>
          </w:tcPr>
          <w:p w14:paraId="71D82267" w14:textId="77777777" w:rsidR="009C5BE4" w:rsidRPr="00C37D99" w:rsidRDefault="009C5BE4" w:rsidP="009C5BE4">
            <w:pPr>
              <w:spacing w:line="288" w:lineRule="auto"/>
              <w:rPr>
                <w:lang w:eastAsia="en-AU"/>
              </w:rPr>
            </w:pPr>
            <w:r>
              <w:rPr>
                <w:lang w:eastAsia="en-AU"/>
              </w:rPr>
              <w:t>3</w:t>
            </w:r>
          </w:p>
        </w:tc>
        <w:tc>
          <w:tcPr>
            <w:tcW w:w="2070" w:type="dxa"/>
            <w:shd w:val="clear" w:color="auto" w:fill="auto"/>
            <w:noWrap/>
          </w:tcPr>
          <w:p w14:paraId="0BACC3DB" w14:textId="1F230EF2" w:rsidR="009C5BE4" w:rsidRPr="00C37D99" w:rsidRDefault="004E72D8" w:rsidP="009C5BE4">
            <w:pPr>
              <w:spacing w:line="288" w:lineRule="auto"/>
              <w:rPr>
                <w:lang w:eastAsia="en-AU"/>
              </w:rPr>
            </w:pPr>
            <w:r>
              <w:rPr>
                <w:sz w:val="26"/>
                <w:szCs w:val="26"/>
              </w:rPr>
              <w:t>SIPObject</w:t>
            </w:r>
          </w:p>
        </w:tc>
        <w:tc>
          <w:tcPr>
            <w:tcW w:w="1440" w:type="dxa"/>
            <w:shd w:val="clear" w:color="auto" w:fill="auto"/>
            <w:noWrap/>
          </w:tcPr>
          <w:p w14:paraId="7DE2548A" w14:textId="2C9F7C7D" w:rsidR="009C5BE4" w:rsidRPr="00C37D99" w:rsidRDefault="009C5BE4" w:rsidP="009C5BE4">
            <w:pPr>
              <w:spacing w:line="288" w:lineRule="auto"/>
              <w:rPr>
                <w:lang w:eastAsia="en-AU"/>
              </w:rPr>
            </w:pPr>
            <w:r w:rsidRPr="00C37D99">
              <w:rPr>
                <w:lang w:eastAsia="en-AU"/>
              </w:rPr>
              <w:t>Optional</w:t>
            </w:r>
          </w:p>
        </w:tc>
        <w:tc>
          <w:tcPr>
            <w:tcW w:w="1530" w:type="dxa"/>
          </w:tcPr>
          <w:p w14:paraId="6ED223DF" w14:textId="759F9EC2" w:rsidR="009C5BE4" w:rsidRPr="00C37D99" w:rsidRDefault="009C5BE4" w:rsidP="009C5BE4">
            <w:pPr>
              <w:spacing w:line="288" w:lineRule="auto"/>
              <w:rPr>
                <w:lang w:eastAsia="en-AU"/>
              </w:rPr>
            </w:pPr>
            <w:r w:rsidRPr="00B53854">
              <w:rPr>
                <w:sz w:val="26"/>
                <w:szCs w:val="26"/>
              </w:rPr>
              <w:t>Json object</w:t>
            </w:r>
          </w:p>
        </w:tc>
        <w:tc>
          <w:tcPr>
            <w:tcW w:w="1260" w:type="dxa"/>
            <w:vAlign w:val="center"/>
          </w:tcPr>
          <w:p w14:paraId="0EB71807" w14:textId="77777777" w:rsidR="009C5BE4" w:rsidRPr="00C37D99" w:rsidRDefault="009C5BE4" w:rsidP="009C5BE4">
            <w:pPr>
              <w:spacing w:line="288" w:lineRule="auto"/>
              <w:rPr>
                <w:lang w:eastAsia="en-AU"/>
              </w:rPr>
            </w:pPr>
          </w:p>
        </w:tc>
        <w:tc>
          <w:tcPr>
            <w:tcW w:w="2250" w:type="dxa"/>
            <w:shd w:val="clear" w:color="auto" w:fill="auto"/>
            <w:noWrap/>
            <w:vAlign w:val="center"/>
          </w:tcPr>
          <w:p w14:paraId="21217B51" w14:textId="77777777" w:rsidR="009C5BE4" w:rsidRPr="00C37D99" w:rsidRDefault="009C5BE4" w:rsidP="009C5BE4">
            <w:pPr>
              <w:spacing w:line="288" w:lineRule="auto"/>
              <w:rPr>
                <w:lang w:eastAsia="en-AU"/>
              </w:rPr>
            </w:pPr>
          </w:p>
        </w:tc>
      </w:tr>
    </w:tbl>
    <w:p w14:paraId="5BD910B4" w14:textId="05DC99F0" w:rsidR="00176BD0" w:rsidRDefault="00176BD0" w:rsidP="00176BD0">
      <w:pPr>
        <w:spacing w:line="288" w:lineRule="auto"/>
        <w:rPr>
          <w:b/>
          <w:bCs/>
        </w:rPr>
      </w:pPr>
    </w:p>
    <w:p w14:paraId="5216DB7E" w14:textId="67082F7C" w:rsidR="00176BD0" w:rsidRPr="00B53854" w:rsidRDefault="00176BD0" w:rsidP="00176BD0">
      <w:pPr>
        <w:spacing w:after="160" w:line="259" w:lineRule="auto"/>
        <w:rPr>
          <w:b/>
          <w:i/>
        </w:rPr>
      </w:pPr>
      <w:r w:rsidRPr="00B53854">
        <w:rPr>
          <w:b/>
          <w:i/>
        </w:rPr>
        <w:t xml:space="preserve">Parameters of </w:t>
      </w:r>
      <w:r w:rsidR="004E72D8">
        <w:rPr>
          <w:b/>
          <w:i/>
        </w:rPr>
        <w:t>SIPObject</w:t>
      </w:r>
      <w:r w:rsidRPr="00B53854">
        <w:rPr>
          <w:b/>
          <w:i/>
        </w:rPr>
        <w:t>:</w:t>
      </w:r>
    </w:p>
    <w:tbl>
      <w:tblPr>
        <w:tblStyle w:val="TableGridLight1"/>
        <w:tblW w:w="5000" w:type="pct"/>
        <w:tblLayout w:type="fixed"/>
        <w:tblLook w:val="04A0" w:firstRow="1" w:lastRow="0" w:firstColumn="1" w:lastColumn="0" w:noHBand="0" w:noVBand="1"/>
      </w:tblPr>
      <w:tblGrid>
        <w:gridCol w:w="2164"/>
        <w:gridCol w:w="1524"/>
        <w:gridCol w:w="2251"/>
        <w:gridCol w:w="1291"/>
        <w:gridCol w:w="2405"/>
      </w:tblGrid>
      <w:tr w:rsidR="00176BD0" w:rsidRPr="00176BD0" w14:paraId="55A3E606" w14:textId="77777777" w:rsidTr="00E32F45">
        <w:trPr>
          <w:trHeight w:val="567"/>
        </w:trPr>
        <w:tc>
          <w:tcPr>
            <w:tcW w:w="1123" w:type="pct"/>
            <w:shd w:val="clear" w:color="auto" w:fill="BFBFBF" w:themeFill="background1" w:themeFillShade="BF"/>
            <w:noWrap/>
            <w:vAlign w:val="center"/>
            <w:hideMark/>
          </w:tcPr>
          <w:p w14:paraId="51EF4478" w14:textId="77777777" w:rsidR="00176BD0" w:rsidRPr="00176BD0" w:rsidRDefault="00176BD0" w:rsidP="00E32F45">
            <w:pPr>
              <w:spacing w:before="60"/>
              <w:jc w:val="center"/>
              <w:rPr>
                <w:b/>
              </w:rPr>
            </w:pPr>
            <w:r w:rsidRPr="00176BD0">
              <w:rPr>
                <w:b/>
              </w:rPr>
              <w:t>Parameter</w:t>
            </w:r>
          </w:p>
        </w:tc>
        <w:tc>
          <w:tcPr>
            <w:tcW w:w="791" w:type="pct"/>
            <w:shd w:val="clear" w:color="auto" w:fill="BFBFBF" w:themeFill="background1" w:themeFillShade="BF"/>
            <w:noWrap/>
            <w:vAlign w:val="center"/>
            <w:hideMark/>
          </w:tcPr>
          <w:p w14:paraId="6322854F" w14:textId="77777777" w:rsidR="00176BD0" w:rsidRPr="00176BD0" w:rsidRDefault="00176BD0" w:rsidP="00E32F45">
            <w:pPr>
              <w:spacing w:before="60"/>
              <w:jc w:val="center"/>
              <w:rPr>
                <w:b/>
              </w:rPr>
            </w:pPr>
            <w:r w:rsidRPr="00176BD0">
              <w:rPr>
                <w:b/>
              </w:rPr>
              <w:t>Type</w:t>
            </w:r>
          </w:p>
        </w:tc>
        <w:tc>
          <w:tcPr>
            <w:tcW w:w="1168" w:type="pct"/>
            <w:shd w:val="clear" w:color="auto" w:fill="BFBFBF" w:themeFill="background1" w:themeFillShade="BF"/>
            <w:noWrap/>
            <w:vAlign w:val="center"/>
            <w:hideMark/>
          </w:tcPr>
          <w:p w14:paraId="3E61201C" w14:textId="77777777" w:rsidR="00176BD0" w:rsidRPr="00176BD0" w:rsidRDefault="00176BD0" w:rsidP="00E32F45">
            <w:pPr>
              <w:spacing w:before="60"/>
              <w:jc w:val="center"/>
              <w:rPr>
                <w:b/>
              </w:rPr>
            </w:pPr>
            <w:r w:rsidRPr="00176BD0">
              <w:rPr>
                <w:b/>
              </w:rPr>
              <w:t>Example Value</w:t>
            </w:r>
          </w:p>
        </w:tc>
        <w:tc>
          <w:tcPr>
            <w:tcW w:w="670" w:type="pct"/>
            <w:shd w:val="clear" w:color="auto" w:fill="BFBFBF" w:themeFill="background1" w:themeFillShade="BF"/>
            <w:vAlign w:val="center"/>
          </w:tcPr>
          <w:p w14:paraId="2F19A80B" w14:textId="77777777" w:rsidR="00176BD0" w:rsidRPr="00176BD0" w:rsidRDefault="00176BD0" w:rsidP="00E32F45">
            <w:pPr>
              <w:spacing w:before="60"/>
              <w:jc w:val="center"/>
              <w:rPr>
                <w:b/>
              </w:rPr>
            </w:pPr>
            <w:r w:rsidRPr="00176BD0">
              <w:rPr>
                <w:b/>
              </w:rPr>
              <w:t>Required</w:t>
            </w:r>
          </w:p>
        </w:tc>
        <w:tc>
          <w:tcPr>
            <w:tcW w:w="1248" w:type="pct"/>
            <w:shd w:val="clear" w:color="auto" w:fill="BFBFBF" w:themeFill="background1" w:themeFillShade="BF"/>
            <w:vAlign w:val="center"/>
          </w:tcPr>
          <w:p w14:paraId="0650679F" w14:textId="77777777" w:rsidR="00176BD0" w:rsidRPr="00176BD0" w:rsidRDefault="00176BD0" w:rsidP="00E32F45">
            <w:pPr>
              <w:spacing w:before="60"/>
              <w:jc w:val="center"/>
              <w:rPr>
                <w:b/>
              </w:rPr>
            </w:pPr>
            <w:r w:rsidRPr="00176BD0">
              <w:rPr>
                <w:b/>
              </w:rPr>
              <w:t>Description</w:t>
            </w:r>
          </w:p>
        </w:tc>
      </w:tr>
      <w:tr w:rsidR="00176BD0" w:rsidRPr="00176BD0" w14:paraId="5521FE07" w14:textId="77777777" w:rsidTr="00E32F45">
        <w:trPr>
          <w:trHeight w:val="300"/>
        </w:trPr>
        <w:tc>
          <w:tcPr>
            <w:tcW w:w="1123" w:type="pct"/>
            <w:noWrap/>
            <w:vAlign w:val="center"/>
          </w:tcPr>
          <w:p w14:paraId="0BBC54EA" w14:textId="77777777" w:rsidR="00176BD0" w:rsidRPr="00176BD0" w:rsidRDefault="00176BD0" w:rsidP="00E32F45">
            <w:r w:rsidRPr="00176BD0">
              <w:t>enableVoiceService</w:t>
            </w:r>
          </w:p>
        </w:tc>
        <w:tc>
          <w:tcPr>
            <w:tcW w:w="791" w:type="pct"/>
            <w:noWrap/>
            <w:vAlign w:val="center"/>
          </w:tcPr>
          <w:p w14:paraId="53125B97" w14:textId="77777777" w:rsidR="00176BD0" w:rsidRPr="00176BD0" w:rsidRDefault="00176BD0" w:rsidP="00E32F45">
            <w:r w:rsidRPr="00176BD0">
              <w:t>Boolean</w:t>
            </w:r>
          </w:p>
        </w:tc>
        <w:tc>
          <w:tcPr>
            <w:tcW w:w="1168" w:type="pct"/>
            <w:noWrap/>
            <w:vAlign w:val="center"/>
          </w:tcPr>
          <w:p w14:paraId="02508DBF" w14:textId="77777777" w:rsidR="00176BD0" w:rsidRPr="00176BD0" w:rsidRDefault="00176BD0" w:rsidP="00E32F45">
            <w:r w:rsidRPr="00176BD0">
              <w:t>0/1</w:t>
            </w:r>
          </w:p>
        </w:tc>
        <w:tc>
          <w:tcPr>
            <w:tcW w:w="670" w:type="pct"/>
            <w:vAlign w:val="center"/>
          </w:tcPr>
          <w:p w14:paraId="675A7C5A" w14:textId="77777777" w:rsidR="00176BD0" w:rsidRPr="00176BD0" w:rsidRDefault="00176BD0" w:rsidP="00E32F45">
            <w:pPr>
              <w:jc w:val="center"/>
            </w:pPr>
            <w:r w:rsidRPr="00176BD0">
              <w:t>Y</w:t>
            </w:r>
          </w:p>
        </w:tc>
        <w:tc>
          <w:tcPr>
            <w:tcW w:w="1248" w:type="pct"/>
            <w:vAlign w:val="center"/>
          </w:tcPr>
          <w:p w14:paraId="156169BC" w14:textId="77777777" w:rsidR="00176BD0" w:rsidRPr="00176BD0" w:rsidRDefault="00176BD0" w:rsidP="00E32F45"/>
        </w:tc>
      </w:tr>
      <w:tr w:rsidR="00176BD0" w:rsidRPr="00176BD0" w14:paraId="7A25A575" w14:textId="77777777" w:rsidTr="00E32F45">
        <w:trPr>
          <w:trHeight w:val="300"/>
        </w:trPr>
        <w:tc>
          <w:tcPr>
            <w:tcW w:w="1123" w:type="pct"/>
            <w:noWrap/>
            <w:vAlign w:val="center"/>
          </w:tcPr>
          <w:p w14:paraId="141B3D3E" w14:textId="77777777" w:rsidR="00176BD0" w:rsidRPr="00176BD0" w:rsidRDefault="00176BD0" w:rsidP="00E32F45">
            <w:r w:rsidRPr="00176BD0">
              <w:t>boundIfName</w:t>
            </w:r>
          </w:p>
        </w:tc>
        <w:tc>
          <w:tcPr>
            <w:tcW w:w="791" w:type="pct"/>
            <w:noWrap/>
            <w:vAlign w:val="center"/>
          </w:tcPr>
          <w:p w14:paraId="7409402C" w14:textId="77777777" w:rsidR="00176BD0" w:rsidRPr="00176BD0" w:rsidRDefault="00176BD0" w:rsidP="00E32F45">
            <w:r w:rsidRPr="00176BD0">
              <w:t>String</w:t>
            </w:r>
          </w:p>
        </w:tc>
        <w:tc>
          <w:tcPr>
            <w:tcW w:w="1168" w:type="pct"/>
            <w:noWrap/>
            <w:vAlign w:val="center"/>
          </w:tcPr>
          <w:p w14:paraId="21EFD138" w14:textId="77777777" w:rsidR="00176BD0" w:rsidRPr="00176BD0" w:rsidRDefault="00176BD0" w:rsidP="00E32F45">
            <w:r w:rsidRPr="00176BD0">
              <w:t>”veip0.3”</w:t>
            </w:r>
          </w:p>
        </w:tc>
        <w:tc>
          <w:tcPr>
            <w:tcW w:w="670" w:type="pct"/>
            <w:vAlign w:val="center"/>
          </w:tcPr>
          <w:p w14:paraId="083A274A" w14:textId="77777777" w:rsidR="00176BD0" w:rsidRPr="00176BD0" w:rsidRDefault="00176BD0" w:rsidP="00E32F45">
            <w:pPr>
              <w:jc w:val="center"/>
            </w:pPr>
            <w:r w:rsidRPr="00176BD0">
              <w:t>Y</w:t>
            </w:r>
          </w:p>
        </w:tc>
        <w:tc>
          <w:tcPr>
            <w:tcW w:w="1248" w:type="pct"/>
            <w:vAlign w:val="center"/>
          </w:tcPr>
          <w:p w14:paraId="3A020279" w14:textId="77777777" w:rsidR="00176BD0" w:rsidRPr="00176BD0" w:rsidRDefault="00176BD0" w:rsidP="00E32F45">
            <w:r w:rsidRPr="00176BD0">
              <w:t>List of values get from API getBoundInterfacesList</w:t>
            </w:r>
          </w:p>
        </w:tc>
      </w:tr>
      <w:tr w:rsidR="00176BD0" w:rsidRPr="00176BD0" w14:paraId="28C8C9E8" w14:textId="77777777" w:rsidTr="00E32F45">
        <w:trPr>
          <w:trHeight w:val="300"/>
        </w:trPr>
        <w:tc>
          <w:tcPr>
            <w:tcW w:w="1123" w:type="pct"/>
            <w:noWrap/>
            <w:vAlign w:val="center"/>
          </w:tcPr>
          <w:p w14:paraId="114980FA" w14:textId="77777777" w:rsidR="00176BD0" w:rsidRPr="00176BD0" w:rsidRDefault="00176BD0" w:rsidP="00E32F45">
            <w:commentRangeStart w:id="207"/>
            <w:commentRangeStart w:id="208"/>
            <w:r w:rsidRPr="00176BD0">
              <w:t>ipAddressFamily</w:t>
            </w:r>
          </w:p>
        </w:tc>
        <w:tc>
          <w:tcPr>
            <w:tcW w:w="791" w:type="pct"/>
            <w:noWrap/>
            <w:vAlign w:val="center"/>
          </w:tcPr>
          <w:p w14:paraId="4BE5B9E1" w14:textId="77777777" w:rsidR="00176BD0" w:rsidRPr="00176BD0" w:rsidRDefault="00176BD0" w:rsidP="00E32F45">
            <w:r w:rsidRPr="00176BD0">
              <w:t>String</w:t>
            </w:r>
          </w:p>
        </w:tc>
        <w:tc>
          <w:tcPr>
            <w:tcW w:w="1168" w:type="pct"/>
            <w:noWrap/>
            <w:vAlign w:val="center"/>
          </w:tcPr>
          <w:p w14:paraId="4718DC62" w14:textId="77777777" w:rsidR="00176BD0" w:rsidRPr="00176BD0" w:rsidRDefault="00176BD0" w:rsidP="00E32F45">
            <w:r w:rsidRPr="00176BD0">
              <w:t>“1”/”2”</w:t>
            </w:r>
          </w:p>
        </w:tc>
        <w:tc>
          <w:tcPr>
            <w:tcW w:w="670" w:type="pct"/>
            <w:vAlign w:val="center"/>
          </w:tcPr>
          <w:p w14:paraId="1FCB67CE" w14:textId="77777777" w:rsidR="00176BD0" w:rsidRPr="00176BD0" w:rsidRDefault="00176BD0" w:rsidP="00E32F45">
            <w:pPr>
              <w:jc w:val="center"/>
            </w:pPr>
            <w:r w:rsidRPr="00176BD0">
              <w:t>Y</w:t>
            </w:r>
          </w:p>
        </w:tc>
        <w:tc>
          <w:tcPr>
            <w:tcW w:w="1248" w:type="pct"/>
            <w:vAlign w:val="center"/>
          </w:tcPr>
          <w:p w14:paraId="595A1942" w14:textId="77777777" w:rsidR="00176BD0" w:rsidRPr="00176BD0" w:rsidRDefault="00176BD0" w:rsidP="00E32F45">
            <w:r w:rsidRPr="00176BD0">
              <w:t>“1” – IPv4</w:t>
            </w:r>
          </w:p>
          <w:p w14:paraId="7087E77E" w14:textId="77777777" w:rsidR="00176BD0" w:rsidRPr="00176BD0" w:rsidRDefault="00176BD0" w:rsidP="00E32F45">
            <w:r w:rsidRPr="00176BD0">
              <w:t>“2” – IPv6</w:t>
            </w:r>
            <w:commentRangeEnd w:id="207"/>
            <w:r w:rsidR="003040EE">
              <w:rPr>
                <w:rStyle w:val="CommentReference"/>
              </w:rPr>
              <w:commentReference w:id="207"/>
            </w:r>
            <w:r w:rsidR="00235A13">
              <w:rPr>
                <w:rStyle w:val="CommentReference"/>
              </w:rPr>
              <w:commentReference w:id="208"/>
            </w:r>
          </w:p>
        </w:tc>
      </w:tr>
      <w:commentRangeEnd w:id="208"/>
      <w:tr w:rsidR="00176BD0" w:rsidRPr="00176BD0" w14:paraId="5E55F79A" w14:textId="77777777" w:rsidTr="00E32F45">
        <w:trPr>
          <w:trHeight w:val="300"/>
        </w:trPr>
        <w:tc>
          <w:tcPr>
            <w:tcW w:w="1123" w:type="pct"/>
            <w:noWrap/>
            <w:vAlign w:val="center"/>
          </w:tcPr>
          <w:p w14:paraId="39F689F2" w14:textId="77777777" w:rsidR="00176BD0" w:rsidRPr="00176BD0" w:rsidRDefault="00176BD0" w:rsidP="00E32F45">
            <w:r w:rsidRPr="00176BD0">
              <w:t>region</w:t>
            </w:r>
          </w:p>
        </w:tc>
        <w:tc>
          <w:tcPr>
            <w:tcW w:w="791" w:type="pct"/>
            <w:noWrap/>
            <w:vAlign w:val="center"/>
          </w:tcPr>
          <w:p w14:paraId="4216D963" w14:textId="77777777" w:rsidR="00176BD0" w:rsidRPr="00176BD0" w:rsidRDefault="00176BD0" w:rsidP="00E32F45">
            <w:r w:rsidRPr="00176BD0">
              <w:t>String</w:t>
            </w:r>
          </w:p>
        </w:tc>
        <w:tc>
          <w:tcPr>
            <w:tcW w:w="1168" w:type="pct"/>
            <w:noWrap/>
            <w:vAlign w:val="center"/>
          </w:tcPr>
          <w:p w14:paraId="019E87F4" w14:textId="77777777" w:rsidR="00176BD0" w:rsidRPr="00176BD0" w:rsidRDefault="00176BD0" w:rsidP="00E32F45">
            <w:r w:rsidRPr="00176BD0">
              <w:t>"AU",  "BE","BR","CL","CN","CZ","DK","XE","FI","FR","DE","HU","IN","IT","JP","MX","NL","NZ","US","PL","ES","SE","No","CH","XT","GB","TW","AE", "CY"</w:t>
            </w:r>
          </w:p>
        </w:tc>
        <w:tc>
          <w:tcPr>
            <w:tcW w:w="670" w:type="pct"/>
            <w:vAlign w:val="center"/>
          </w:tcPr>
          <w:p w14:paraId="39D25F14" w14:textId="77777777" w:rsidR="00176BD0" w:rsidRPr="00176BD0" w:rsidRDefault="00176BD0" w:rsidP="00E32F45">
            <w:pPr>
              <w:jc w:val="center"/>
            </w:pPr>
            <w:r w:rsidRPr="00176BD0">
              <w:t>Y</w:t>
            </w:r>
          </w:p>
        </w:tc>
        <w:tc>
          <w:tcPr>
            <w:tcW w:w="1248" w:type="pct"/>
            <w:vAlign w:val="center"/>
          </w:tcPr>
          <w:p w14:paraId="56964806" w14:textId="77777777" w:rsidR="00176BD0" w:rsidRPr="00176BD0" w:rsidRDefault="00176BD0" w:rsidP="00E32F45"/>
        </w:tc>
      </w:tr>
      <w:tr w:rsidR="00176BD0" w:rsidRPr="00176BD0" w14:paraId="3632C0BC" w14:textId="77777777" w:rsidTr="00E32F45">
        <w:trPr>
          <w:trHeight w:val="300"/>
        </w:trPr>
        <w:tc>
          <w:tcPr>
            <w:tcW w:w="1123" w:type="pct"/>
            <w:noWrap/>
            <w:vAlign w:val="center"/>
          </w:tcPr>
          <w:p w14:paraId="2308BE97" w14:textId="77777777" w:rsidR="00176BD0" w:rsidRPr="00176BD0" w:rsidRDefault="00176BD0" w:rsidP="00E32F45">
            <w:r w:rsidRPr="00176BD0">
              <w:t>digitMap</w:t>
            </w:r>
          </w:p>
        </w:tc>
        <w:tc>
          <w:tcPr>
            <w:tcW w:w="791" w:type="pct"/>
            <w:noWrap/>
            <w:vAlign w:val="center"/>
          </w:tcPr>
          <w:p w14:paraId="2184730F" w14:textId="77777777" w:rsidR="00176BD0" w:rsidRPr="00176BD0" w:rsidRDefault="00176BD0" w:rsidP="00E32F45">
            <w:r w:rsidRPr="00176BD0">
              <w:t>String</w:t>
            </w:r>
          </w:p>
        </w:tc>
        <w:tc>
          <w:tcPr>
            <w:tcW w:w="1168" w:type="pct"/>
            <w:noWrap/>
            <w:vAlign w:val="center"/>
          </w:tcPr>
          <w:p w14:paraId="713ED5DF" w14:textId="77777777" w:rsidR="00176BD0" w:rsidRPr="00176BD0" w:rsidRDefault="00176BD0" w:rsidP="00E32F45">
            <w:r w:rsidRPr="00176BD0">
              <w:t>"xx+#"</w:t>
            </w:r>
          </w:p>
        </w:tc>
        <w:tc>
          <w:tcPr>
            <w:tcW w:w="670" w:type="pct"/>
            <w:vAlign w:val="center"/>
          </w:tcPr>
          <w:p w14:paraId="129FBA89" w14:textId="77777777" w:rsidR="00176BD0" w:rsidRPr="00176BD0" w:rsidRDefault="00176BD0" w:rsidP="00E32F45">
            <w:pPr>
              <w:jc w:val="center"/>
            </w:pPr>
            <w:r w:rsidRPr="00176BD0">
              <w:t>N</w:t>
            </w:r>
          </w:p>
        </w:tc>
        <w:tc>
          <w:tcPr>
            <w:tcW w:w="1248" w:type="pct"/>
            <w:vAlign w:val="center"/>
          </w:tcPr>
          <w:p w14:paraId="14C3CA40" w14:textId="77777777" w:rsidR="00176BD0" w:rsidRPr="00176BD0" w:rsidRDefault="00176BD0" w:rsidP="00E32F45"/>
        </w:tc>
      </w:tr>
      <w:tr w:rsidR="00176BD0" w:rsidRPr="00176BD0" w14:paraId="766386A6" w14:textId="77777777" w:rsidTr="00E32F45">
        <w:trPr>
          <w:trHeight w:val="300"/>
        </w:trPr>
        <w:tc>
          <w:tcPr>
            <w:tcW w:w="1123" w:type="pct"/>
            <w:noWrap/>
            <w:vAlign w:val="center"/>
          </w:tcPr>
          <w:p w14:paraId="5418AAB6" w14:textId="77777777" w:rsidR="00176BD0" w:rsidRPr="00176BD0" w:rsidRDefault="00176BD0" w:rsidP="00E32F45">
            <w:r w:rsidRPr="00176BD0">
              <w:t>userAgentDomain</w:t>
            </w:r>
          </w:p>
        </w:tc>
        <w:tc>
          <w:tcPr>
            <w:tcW w:w="791" w:type="pct"/>
            <w:noWrap/>
            <w:vAlign w:val="center"/>
          </w:tcPr>
          <w:p w14:paraId="5159EDB8" w14:textId="77777777" w:rsidR="00176BD0" w:rsidRPr="00176BD0" w:rsidRDefault="00176BD0" w:rsidP="00E32F45">
            <w:r w:rsidRPr="00176BD0">
              <w:t>String</w:t>
            </w:r>
          </w:p>
        </w:tc>
        <w:tc>
          <w:tcPr>
            <w:tcW w:w="1168" w:type="pct"/>
            <w:noWrap/>
            <w:vAlign w:val="center"/>
          </w:tcPr>
          <w:p w14:paraId="02019160" w14:textId="77777777" w:rsidR="00176BD0" w:rsidRPr="00176BD0" w:rsidRDefault="00176BD0" w:rsidP="00E32F45">
            <w:r w:rsidRPr="00176BD0">
              <w:t>“ims.vnpt.vn”</w:t>
            </w:r>
          </w:p>
        </w:tc>
        <w:tc>
          <w:tcPr>
            <w:tcW w:w="670" w:type="pct"/>
            <w:vAlign w:val="center"/>
          </w:tcPr>
          <w:p w14:paraId="1132C813" w14:textId="77777777" w:rsidR="00176BD0" w:rsidRPr="00176BD0" w:rsidRDefault="00176BD0" w:rsidP="00E32F45">
            <w:pPr>
              <w:jc w:val="center"/>
            </w:pPr>
            <w:r w:rsidRPr="00176BD0">
              <w:t>Y</w:t>
            </w:r>
          </w:p>
        </w:tc>
        <w:tc>
          <w:tcPr>
            <w:tcW w:w="1248" w:type="pct"/>
            <w:vAlign w:val="center"/>
          </w:tcPr>
          <w:p w14:paraId="64323D38" w14:textId="77777777" w:rsidR="00176BD0" w:rsidRPr="00176BD0" w:rsidRDefault="00176BD0" w:rsidP="00E32F45"/>
        </w:tc>
      </w:tr>
      <w:tr w:rsidR="00176BD0" w:rsidRPr="00176BD0" w14:paraId="66A5EF18" w14:textId="77777777" w:rsidTr="00E32F45">
        <w:trPr>
          <w:trHeight w:val="300"/>
        </w:trPr>
        <w:tc>
          <w:tcPr>
            <w:tcW w:w="1123" w:type="pct"/>
            <w:noWrap/>
            <w:vAlign w:val="center"/>
          </w:tcPr>
          <w:p w14:paraId="6331916D" w14:textId="77777777" w:rsidR="00176BD0" w:rsidRPr="00176BD0" w:rsidRDefault="00176BD0" w:rsidP="00E32F45">
            <w:r w:rsidRPr="00176BD0">
              <w:t>proxyServer</w:t>
            </w:r>
          </w:p>
        </w:tc>
        <w:tc>
          <w:tcPr>
            <w:tcW w:w="791" w:type="pct"/>
            <w:noWrap/>
            <w:vAlign w:val="center"/>
          </w:tcPr>
          <w:p w14:paraId="7FA4FE00" w14:textId="77777777" w:rsidR="00176BD0" w:rsidRPr="00176BD0" w:rsidRDefault="00176BD0" w:rsidP="00E32F45">
            <w:r w:rsidRPr="00176BD0">
              <w:t>String</w:t>
            </w:r>
          </w:p>
        </w:tc>
        <w:tc>
          <w:tcPr>
            <w:tcW w:w="1168" w:type="pct"/>
            <w:noWrap/>
            <w:vAlign w:val="center"/>
          </w:tcPr>
          <w:p w14:paraId="77B14C6B" w14:textId="77777777" w:rsidR="00176BD0" w:rsidRPr="00176BD0" w:rsidRDefault="00176BD0" w:rsidP="00E32F45">
            <w:r w:rsidRPr="00176BD0">
              <w:t>“ims.vnpt.vn”</w:t>
            </w:r>
          </w:p>
        </w:tc>
        <w:tc>
          <w:tcPr>
            <w:tcW w:w="670" w:type="pct"/>
            <w:vAlign w:val="center"/>
          </w:tcPr>
          <w:p w14:paraId="67CD9FFA" w14:textId="77777777" w:rsidR="00176BD0" w:rsidRPr="00176BD0" w:rsidRDefault="00176BD0" w:rsidP="00E32F45">
            <w:pPr>
              <w:jc w:val="center"/>
            </w:pPr>
            <w:r w:rsidRPr="00176BD0">
              <w:t>N</w:t>
            </w:r>
          </w:p>
        </w:tc>
        <w:tc>
          <w:tcPr>
            <w:tcW w:w="1248" w:type="pct"/>
            <w:vAlign w:val="center"/>
          </w:tcPr>
          <w:p w14:paraId="567F2471" w14:textId="77777777" w:rsidR="00176BD0" w:rsidRPr="00176BD0" w:rsidRDefault="00176BD0" w:rsidP="00E32F45"/>
        </w:tc>
      </w:tr>
      <w:tr w:rsidR="00176BD0" w:rsidRPr="00176BD0" w14:paraId="3CA5400B" w14:textId="77777777" w:rsidTr="00E32F45">
        <w:trPr>
          <w:trHeight w:val="300"/>
        </w:trPr>
        <w:tc>
          <w:tcPr>
            <w:tcW w:w="1123" w:type="pct"/>
            <w:noWrap/>
            <w:vAlign w:val="center"/>
          </w:tcPr>
          <w:p w14:paraId="06D26914" w14:textId="77777777" w:rsidR="00176BD0" w:rsidRPr="00176BD0" w:rsidRDefault="00176BD0" w:rsidP="00E32F45">
            <w:r w:rsidRPr="00176BD0">
              <w:lastRenderedPageBreak/>
              <w:t>proxyServerPort</w:t>
            </w:r>
          </w:p>
        </w:tc>
        <w:tc>
          <w:tcPr>
            <w:tcW w:w="791" w:type="pct"/>
            <w:noWrap/>
            <w:vAlign w:val="center"/>
          </w:tcPr>
          <w:p w14:paraId="5115D352" w14:textId="77777777" w:rsidR="00176BD0" w:rsidRPr="00176BD0" w:rsidRDefault="00176BD0" w:rsidP="00E32F45">
            <w:r w:rsidRPr="00176BD0">
              <w:t>String</w:t>
            </w:r>
          </w:p>
        </w:tc>
        <w:tc>
          <w:tcPr>
            <w:tcW w:w="1168" w:type="pct"/>
            <w:noWrap/>
            <w:vAlign w:val="center"/>
          </w:tcPr>
          <w:p w14:paraId="4D58CD53" w14:textId="77777777" w:rsidR="00176BD0" w:rsidRPr="00176BD0" w:rsidRDefault="00176BD0" w:rsidP="00E32F45">
            <w:r w:rsidRPr="00176BD0">
              <w:t>“5060”</w:t>
            </w:r>
          </w:p>
        </w:tc>
        <w:tc>
          <w:tcPr>
            <w:tcW w:w="670" w:type="pct"/>
            <w:vAlign w:val="center"/>
          </w:tcPr>
          <w:p w14:paraId="62C9CF81" w14:textId="77777777" w:rsidR="00176BD0" w:rsidRPr="00176BD0" w:rsidRDefault="00176BD0" w:rsidP="00E32F45">
            <w:pPr>
              <w:jc w:val="center"/>
            </w:pPr>
            <w:r w:rsidRPr="00176BD0">
              <w:t>N</w:t>
            </w:r>
          </w:p>
        </w:tc>
        <w:tc>
          <w:tcPr>
            <w:tcW w:w="1248" w:type="pct"/>
            <w:vAlign w:val="center"/>
          </w:tcPr>
          <w:p w14:paraId="732A6658" w14:textId="77777777" w:rsidR="00176BD0" w:rsidRPr="00176BD0" w:rsidRDefault="00176BD0" w:rsidP="00E32F45"/>
        </w:tc>
      </w:tr>
      <w:tr w:rsidR="00176BD0" w:rsidRPr="00176BD0" w14:paraId="2AA3084C" w14:textId="77777777" w:rsidTr="00E32F45">
        <w:trPr>
          <w:trHeight w:val="300"/>
        </w:trPr>
        <w:tc>
          <w:tcPr>
            <w:tcW w:w="1123" w:type="pct"/>
            <w:noWrap/>
            <w:vAlign w:val="center"/>
          </w:tcPr>
          <w:p w14:paraId="2A96CC6D" w14:textId="77777777" w:rsidR="00176BD0" w:rsidRPr="00176BD0" w:rsidRDefault="00176BD0" w:rsidP="00E32F45">
            <w:r w:rsidRPr="00176BD0">
              <w:t>outBoundProxy</w:t>
            </w:r>
          </w:p>
        </w:tc>
        <w:tc>
          <w:tcPr>
            <w:tcW w:w="791" w:type="pct"/>
            <w:noWrap/>
            <w:vAlign w:val="center"/>
          </w:tcPr>
          <w:p w14:paraId="762D30AF" w14:textId="77777777" w:rsidR="00176BD0" w:rsidRPr="00176BD0" w:rsidRDefault="00176BD0" w:rsidP="00E32F45">
            <w:r w:rsidRPr="00176BD0">
              <w:t>String</w:t>
            </w:r>
          </w:p>
        </w:tc>
        <w:tc>
          <w:tcPr>
            <w:tcW w:w="1168" w:type="pct"/>
            <w:noWrap/>
            <w:vAlign w:val="center"/>
          </w:tcPr>
          <w:p w14:paraId="3EB1A787" w14:textId="77777777" w:rsidR="00176BD0" w:rsidRPr="00176BD0" w:rsidRDefault="00176BD0" w:rsidP="00E32F45">
            <w:r w:rsidRPr="00176BD0">
              <w:t>“ims.vnpt.vn”</w:t>
            </w:r>
          </w:p>
        </w:tc>
        <w:tc>
          <w:tcPr>
            <w:tcW w:w="670" w:type="pct"/>
            <w:vAlign w:val="center"/>
          </w:tcPr>
          <w:p w14:paraId="4074CCEB" w14:textId="77777777" w:rsidR="00176BD0" w:rsidRPr="00176BD0" w:rsidRDefault="00176BD0" w:rsidP="00E32F45">
            <w:pPr>
              <w:jc w:val="center"/>
            </w:pPr>
            <w:r w:rsidRPr="00176BD0">
              <w:t>N</w:t>
            </w:r>
          </w:p>
        </w:tc>
        <w:tc>
          <w:tcPr>
            <w:tcW w:w="1248" w:type="pct"/>
            <w:vAlign w:val="center"/>
          </w:tcPr>
          <w:p w14:paraId="5BE63C45" w14:textId="77777777" w:rsidR="00176BD0" w:rsidRPr="00176BD0" w:rsidRDefault="00176BD0" w:rsidP="00E32F45"/>
        </w:tc>
      </w:tr>
      <w:tr w:rsidR="00176BD0" w:rsidRPr="00176BD0" w14:paraId="1C145262" w14:textId="77777777" w:rsidTr="00E32F45">
        <w:trPr>
          <w:trHeight w:val="300"/>
        </w:trPr>
        <w:tc>
          <w:tcPr>
            <w:tcW w:w="1123" w:type="pct"/>
            <w:noWrap/>
            <w:vAlign w:val="center"/>
          </w:tcPr>
          <w:p w14:paraId="4B820E4C" w14:textId="77777777" w:rsidR="00176BD0" w:rsidRPr="00176BD0" w:rsidRDefault="00176BD0" w:rsidP="00E32F45">
            <w:r w:rsidRPr="00176BD0">
              <w:t>outBoundProxyPort</w:t>
            </w:r>
          </w:p>
        </w:tc>
        <w:tc>
          <w:tcPr>
            <w:tcW w:w="791" w:type="pct"/>
            <w:noWrap/>
            <w:vAlign w:val="center"/>
          </w:tcPr>
          <w:p w14:paraId="576B4669" w14:textId="77777777" w:rsidR="00176BD0" w:rsidRPr="00176BD0" w:rsidRDefault="00176BD0" w:rsidP="00E32F45">
            <w:r w:rsidRPr="00176BD0">
              <w:t>String</w:t>
            </w:r>
          </w:p>
        </w:tc>
        <w:tc>
          <w:tcPr>
            <w:tcW w:w="1168" w:type="pct"/>
            <w:noWrap/>
            <w:vAlign w:val="center"/>
          </w:tcPr>
          <w:p w14:paraId="49790AF4" w14:textId="77777777" w:rsidR="00176BD0" w:rsidRPr="00176BD0" w:rsidRDefault="00176BD0" w:rsidP="00E32F45">
            <w:r w:rsidRPr="00176BD0">
              <w:t>“5060”</w:t>
            </w:r>
          </w:p>
        </w:tc>
        <w:tc>
          <w:tcPr>
            <w:tcW w:w="670" w:type="pct"/>
            <w:vAlign w:val="center"/>
          </w:tcPr>
          <w:p w14:paraId="43A60031" w14:textId="77777777" w:rsidR="00176BD0" w:rsidRPr="00176BD0" w:rsidRDefault="00176BD0" w:rsidP="00E32F45">
            <w:pPr>
              <w:jc w:val="center"/>
            </w:pPr>
            <w:r w:rsidRPr="00176BD0">
              <w:t>N</w:t>
            </w:r>
          </w:p>
        </w:tc>
        <w:tc>
          <w:tcPr>
            <w:tcW w:w="1248" w:type="pct"/>
            <w:vAlign w:val="center"/>
          </w:tcPr>
          <w:p w14:paraId="52623190" w14:textId="77777777" w:rsidR="00176BD0" w:rsidRPr="00176BD0" w:rsidRDefault="00176BD0" w:rsidP="00E32F45"/>
        </w:tc>
      </w:tr>
      <w:tr w:rsidR="00176BD0" w:rsidRPr="00176BD0" w14:paraId="34402EF0" w14:textId="77777777" w:rsidTr="00E32F45">
        <w:trPr>
          <w:trHeight w:val="300"/>
        </w:trPr>
        <w:tc>
          <w:tcPr>
            <w:tcW w:w="1123" w:type="pct"/>
            <w:noWrap/>
            <w:vAlign w:val="center"/>
          </w:tcPr>
          <w:p w14:paraId="52A930BF" w14:textId="77777777" w:rsidR="00176BD0" w:rsidRPr="00176BD0" w:rsidRDefault="00176BD0" w:rsidP="00E32F45">
            <w:r w:rsidRPr="00176BD0">
              <w:t>registrarServer</w:t>
            </w:r>
          </w:p>
        </w:tc>
        <w:tc>
          <w:tcPr>
            <w:tcW w:w="791" w:type="pct"/>
            <w:noWrap/>
            <w:vAlign w:val="center"/>
          </w:tcPr>
          <w:p w14:paraId="3FC0039A" w14:textId="77777777" w:rsidR="00176BD0" w:rsidRPr="00176BD0" w:rsidRDefault="00176BD0" w:rsidP="00E32F45">
            <w:r w:rsidRPr="00176BD0">
              <w:t>String</w:t>
            </w:r>
          </w:p>
        </w:tc>
        <w:tc>
          <w:tcPr>
            <w:tcW w:w="1168" w:type="pct"/>
            <w:noWrap/>
            <w:vAlign w:val="center"/>
          </w:tcPr>
          <w:p w14:paraId="4456FA38" w14:textId="77777777" w:rsidR="00176BD0" w:rsidRPr="00176BD0" w:rsidRDefault="00176BD0" w:rsidP="00E32F45">
            <w:r w:rsidRPr="00176BD0">
              <w:t>“ims.vnpt.vn”</w:t>
            </w:r>
          </w:p>
        </w:tc>
        <w:tc>
          <w:tcPr>
            <w:tcW w:w="670" w:type="pct"/>
            <w:vAlign w:val="center"/>
          </w:tcPr>
          <w:p w14:paraId="57CA16ED" w14:textId="77777777" w:rsidR="00176BD0" w:rsidRPr="00176BD0" w:rsidRDefault="00176BD0" w:rsidP="00E32F45">
            <w:pPr>
              <w:jc w:val="center"/>
            </w:pPr>
            <w:r w:rsidRPr="00176BD0">
              <w:t>N</w:t>
            </w:r>
          </w:p>
        </w:tc>
        <w:tc>
          <w:tcPr>
            <w:tcW w:w="1248" w:type="pct"/>
            <w:vAlign w:val="center"/>
          </w:tcPr>
          <w:p w14:paraId="7EDE611A" w14:textId="77777777" w:rsidR="00176BD0" w:rsidRPr="00176BD0" w:rsidRDefault="00176BD0" w:rsidP="00E32F45"/>
        </w:tc>
      </w:tr>
      <w:tr w:rsidR="00176BD0" w:rsidRPr="00176BD0" w14:paraId="3A731096" w14:textId="77777777" w:rsidTr="00E32F45">
        <w:trPr>
          <w:trHeight w:val="300"/>
        </w:trPr>
        <w:tc>
          <w:tcPr>
            <w:tcW w:w="1123" w:type="pct"/>
            <w:noWrap/>
            <w:vAlign w:val="center"/>
          </w:tcPr>
          <w:p w14:paraId="1D5576D8" w14:textId="77777777" w:rsidR="00176BD0" w:rsidRPr="00176BD0" w:rsidRDefault="00176BD0" w:rsidP="00E32F45">
            <w:r w:rsidRPr="00176BD0">
              <w:t>registrarServerPort</w:t>
            </w:r>
          </w:p>
        </w:tc>
        <w:tc>
          <w:tcPr>
            <w:tcW w:w="791" w:type="pct"/>
            <w:noWrap/>
            <w:vAlign w:val="center"/>
          </w:tcPr>
          <w:p w14:paraId="72BD0525" w14:textId="77777777" w:rsidR="00176BD0" w:rsidRPr="00176BD0" w:rsidRDefault="00176BD0" w:rsidP="00E32F45">
            <w:r w:rsidRPr="00176BD0">
              <w:t>String</w:t>
            </w:r>
          </w:p>
        </w:tc>
        <w:tc>
          <w:tcPr>
            <w:tcW w:w="1168" w:type="pct"/>
            <w:noWrap/>
            <w:vAlign w:val="center"/>
          </w:tcPr>
          <w:p w14:paraId="587B63FC" w14:textId="77777777" w:rsidR="00176BD0" w:rsidRPr="00176BD0" w:rsidRDefault="00176BD0" w:rsidP="00E32F45">
            <w:r w:rsidRPr="00176BD0">
              <w:t>“5060”</w:t>
            </w:r>
          </w:p>
        </w:tc>
        <w:tc>
          <w:tcPr>
            <w:tcW w:w="670" w:type="pct"/>
            <w:vAlign w:val="center"/>
          </w:tcPr>
          <w:p w14:paraId="10B7AB04" w14:textId="77777777" w:rsidR="00176BD0" w:rsidRPr="00176BD0" w:rsidRDefault="00176BD0" w:rsidP="00E32F45">
            <w:pPr>
              <w:jc w:val="center"/>
            </w:pPr>
            <w:r w:rsidRPr="00176BD0">
              <w:t>N</w:t>
            </w:r>
          </w:p>
        </w:tc>
        <w:tc>
          <w:tcPr>
            <w:tcW w:w="1248" w:type="pct"/>
            <w:vAlign w:val="center"/>
          </w:tcPr>
          <w:p w14:paraId="71288494" w14:textId="77777777" w:rsidR="00176BD0" w:rsidRPr="00176BD0" w:rsidRDefault="00176BD0" w:rsidP="00E32F45"/>
        </w:tc>
      </w:tr>
    </w:tbl>
    <w:p w14:paraId="7B0A3818" w14:textId="77777777" w:rsidR="00176BD0" w:rsidRPr="00176BD0" w:rsidRDefault="00176BD0" w:rsidP="00176BD0">
      <w:pPr>
        <w:spacing w:line="288" w:lineRule="auto"/>
        <w:rPr>
          <w:b/>
          <w:bCs/>
        </w:rPr>
      </w:pPr>
    </w:p>
    <w:p w14:paraId="278CACFE" w14:textId="401E0CAD" w:rsidR="008938D9" w:rsidRPr="00C37D99" w:rsidRDefault="008938D9" w:rsidP="008938D9">
      <w:pPr>
        <w:pStyle w:val="Heading4"/>
        <w:spacing w:line="288" w:lineRule="auto"/>
        <w:rPr>
          <w:sz w:val="24"/>
          <w:szCs w:val="24"/>
        </w:rPr>
      </w:pPr>
      <w:r w:rsidRPr="00C37D99">
        <w:rPr>
          <w:sz w:val="24"/>
          <w:szCs w:val="24"/>
        </w:rPr>
        <w:t>Example</w:t>
      </w:r>
    </w:p>
    <w:p w14:paraId="5AD5449E" w14:textId="77777777" w:rsidR="008938D9" w:rsidRPr="00C37D99" w:rsidRDefault="008938D9" w:rsidP="008938D9">
      <w:pPr>
        <w:spacing w:line="288" w:lineRule="auto"/>
        <w:rPr>
          <w:b/>
          <w:bCs/>
        </w:rPr>
      </w:pPr>
      <w:r w:rsidRPr="00C37D99">
        <w:rPr>
          <w:b/>
          <w:bCs/>
        </w:rPr>
        <w:t>Request:</w:t>
      </w:r>
    </w:p>
    <w:p w14:paraId="42B65204" w14:textId="30461E8F" w:rsidR="008938D9" w:rsidRPr="00C37D99" w:rsidRDefault="008938D9" w:rsidP="008938D9">
      <w:pPr>
        <w:pStyle w:val="HTMLPreformatted"/>
        <w:spacing w:line="288" w:lineRule="auto"/>
        <w:rPr>
          <w:rFonts w:ascii="Times New Roman" w:hAnsi="Times New Roman" w:cs="Times New Roman"/>
          <w:sz w:val="24"/>
          <w:szCs w:val="24"/>
        </w:rPr>
      </w:pPr>
      <w:r>
        <w:rPr>
          <w:rFonts w:ascii="Times New Roman" w:hAnsi="Times New Roman" w:cs="Times New Roman"/>
          <w:sz w:val="24"/>
          <w:szCs w:val="24"/>
        </w:rPr>
        <w:t>get</w:t>
      </w:r>
      <w:r w:rsidR="003D3F28">
        <w:rPr>
          <w:rFonts w:ascii="Times New Roman" w:hAnsi="Times New Roman" w:cs="Times New Roman"/>
          <w:sz w:val="24"/>
          <w:szCs w:val="24"/>
        </w:rPr>
        <w:t>SIPGlobalConfig</w:t>
      </w:r>
      <w:r w:rsidRPr="00C37D99">
        <w:rPr>
          <w:rFonts w:ascii="Times New Roman" w:hAnsi="Times New Roman" w:cs="Times New Roman"/>
          <w:sz w:val="24"/>
          <w:szCs w:val="24"/>
        </w:rPr>
        <w:t xml:space="preserve"> (data);</w:t>
      </w:r>
    </w:p>
    <w:p w14:paraId="67753D84" w14:textId="77777777" w:rsidR="008938D9" w:rsidRDefault="008938D9" w:rsidP="008938D9">
      <w:pPr>
        <w:pStyle w:val="HTMLPreformatted"/>
        <w:spacing w:line="288" w:lineRule="auto"/>
        <w:rPr>
          <w:rFonts w:ascii="Times New Roman" w:hAnsi="Times New Roman" w:cs="Times New Roman"/>
          <w:sz w:val="24"/>
          <w:szCs w:val="24"/>
          <w:lang w:val="vi-VN"/>
        </w:rPr>
      </w:pP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p>
    <w:p w14:paraId="17C5D788" w14:textId="77777777" w:rsidR="008938D9" w:rsidRPr="00C37D99" w:rsidRDefault="008938D9" w:rsidP="008938D9">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w:t>
      </w:r>
    </w:p>
    <w:p w14:paraId="1BEA496F" w14:textId="77777777" w:rsidR="008938D9" w:rsidRPr="00C37D99" w:rsidRDefault="008938D9" w:rsidP="008938D9">
      <w:pPr>
        <w:spacing w:line="288" w:lineRule="auto"/>
        <w:ind w:left="720"/>
      </w:pPr>
      <w:r w:rsidRPr="00C37D99">
        <w:rPr>
          <w:lang w:val="vi-VN"/>
        </w:rPr>
        <w:t>“</w:t>
      </w:r>
      <w:r w:rsidRPr="00C37D99">
        <w:t>serialNumber”: “</w:t>
      </w:r>
      <w:r>
        <w:t>VNPT123456</w:t>
      </w:r>
      <w:r w:rsidRPr="00C37D99">
        <w:t>”,</w:t>
      </w:r>
    </w:p>
    <w:p w14:paraId="060FF6AD" w14:textId="77777777" w:rsidR="008938D9" w:rsidRDefault="008938D9" w:rsidP="008938D9">
      <w:pPr>
        <w:spacing w:line="288" w:lineRule="auto"/>
        <w:ind w:left="720"/>
      </w:pPr>
      <w:r w:rsidRPr="00C37D99">
        <w:t>“modelName”: “</w:t>
      </w:r>
      <w:r>
        <w:t>GW040H</w:t>
      </w:r>
      <w:r w:rsidRPr="00C37D99">
        <w:t>”</w:t>
      </w:r>
    </w:p>
    <w:p w14:paraId="4B159028" w14:textId="4C0BC7D3" w:rsidR="008938D9" w:rsidRPr="00C37D99" w:rsidRDefault="008938D9" w:rsidP="002E1845">
      <w:pPr>
        <w:spacing w:line="288" w:lineRule="auto"/>
      </w:pPr>
      <w:r w:rsidRPr="00C37D99">
        <w:t>}</w:t>
      </w:r>
    </w:p>
    <w:p w14:paraId="15483509" w14:textId="77777777" w:rsidR="008938D9" w:rsidRPr="00C37D99" w:rsidRDefault="008938D9" w:rsidP="008938D9">
      <w:pPr>
        <w:spacing w:line="288" w:lineRule="auto"/>
        <w:rPr>
          <w:b/>
          <w:bCs/>
        </w:rPr>
      </w:pPr>
      <w:r w:rsidRPr="00C37D99">
        <w:rPr>
          <w:b/>
          <w:bCs/>
        </w:rPr>
        <w:t>Response:</w:t>
      </w:r>
    </w:p>
    <w:p w14:paraId="0E276055" w14:textId="77777777" w:rsidR="008938D9" w:rsidRDefault="008938D9" w:rsidP="008938D9">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w:t>
      </w:r>
    </w:p>
    <w:p w14:paraId="17A749FD" w14:textId="77777777" w:rsidR="008938D9" w:rsidRDefault="008938D9" w:rsidP="008938D9">
      <w:pPr>
        <w:pStyle w:val="FirstLevelBullet"/>
        <w:spacing w:line="288" w:lineRule="auto"/>
        <w:ind w:left="0" w:firstLine="720"/>
        <w:rPr>
          <w:sz w:val="24"/>
          <w:szCs w:val="24"/>
        </w:rPr>
      </w:pPr>
      <w:r w:rsidRPr="00C37D99">
        <w:rPr>
          <w:sz w:val="24"/>
          <w:szCs w:val="24"/>
        </w:rPr>
        <w:t>"errorCode": "200",</w:t>
      </w:r>
    </w:p>
    <w:p w14:paraId="07CE2FBA" w14:textId="77777777" w:rsidR="008938D9" w:rsidRDefault="008938D9" w:rsidP="008938D9">
      <w:pPr>
        <w:pStyle w:val="FirstLevelBullet"/>
        <w:spacing w:line="288" w:lineRule="auto"/>
        <w:ind w:firstLine="0"/>
        <w:rPr>
          <w:sz w:val="24"/>
          <w:szCs w:val="24"/>
        </w:rPr>
      </w:pPr>
      <w:r w:rsidRPr="004624AC">
        <w:rPr>
          <w:sz w:val="24"/>
          <w:szCs w:val="24"/>
        </w:rPr>
        <w:t>"errorMessage": "SUCCESS"</w:t>
      </w:r>
      <w:r>
        <w:rPr>
          <w:sz w:val="24"/>
          <w:szCs w:val="24"/>
        </w:rPr>
        <w:t>,</w:t>
      </w:r>
    </w:p>
    <w:p w14:paraId="3DBC8FF1" w14:textId="77777777" w:rsidR="00176BD0" w:rsidRPr="00B53854" w:rsidRDefault="00176BD0" w:rsidP="00176BD0">
      <w:pPr>
        <w:ind w:left="720"/>
      </w:pPr>
      <w:r w:rsidRPr="00B53854">
        <w:t>"SIPObject":</w:t>
      </w:r>
    </w:p>
    <w:p w14:paraId="05EAD39E" w14:textId="77777777" w:rsidR="00176BD0" w:rsidRPr="00B53854" w:rsidRDefault="00176BD0" w:rsidP="00176BD0">
      <w:pPr>
        <w:ind w:left="720"/>
      </w:pPr>
      <w:r w:rsidRPr="00B53854">
        <w:t>{</w:t>
      </w:r>
    </w:p>
    <w:p w14:paraId="1CC4F751" w14:textId="77777777" w:rsidR="00176BD0" w:rsidRPr="00B53854" w:rsidRDefault="00176BD0" w:rsidP="00176BD0">
      <w:pPr>
        <w:ind w:left="1440"/>
      </w:pPr>
      <w:r w:rsidRPr="00B53854">
        <w:t>"enableVoiceService": 1,</w:t>
      </w:r>
    </w:p>
    <w:p w14:paraId="4B50AAA1" w14:textId="77777777" w:rsidR="00176BD0" w:rsidRPr="00B53854" w:rsidRDefault="00176BD0" w:rsidP="00176BD0">
      <w:pPr>
        <w:ind w:left="1440"/>
      </w:pPr>
      <w:r w:rsidRPr="00B53854">
        <w:t>"boundIfName": "veip0.3",  //Interface name of VLAN 300 - VoIP</w:t>
      </w:r>
    </w:p>
    <w:p w14:paraId="78EC2629" w14:textId="77777777" w:rsidR="00176BD0" w:rsidRPr="00B53854" w:rsidRDefault="00176BD0" w:rsidP="00176BD0">
      <w:pPr>
        <w:ind w:left="1440"/>
      </w:pPr>
      <w:r w:rsidRPr="00B53854">
        <w:t>"region": “IN”,</w:t>
      </w:r>
    </w:p>
    <w:p w14:paraId="1680F01A" w14:textId="77777777" w:rsidR="00176BD0" w:rsidRPr="00B53854" w:rsidRDefault="00176BD0" w:rsidP="00176BD0">
      <w:pPr>
        <w:ind w:left="1440"/>
      </w:pPr>
      <w:r w:rsidRPr="00B53854">
        <w:t>"digitMap": "xx+#",</w:t>
      </w:r>
    </w:p>
    <w:p w14:paraId="6B87DD00" w14:textId="77777777" w:rsidR="00176BD0" w:rsidRPr="00B53854" w:rsidRDefault="00176BD0" w:rsidP="00176BD0">
      <w:pPr>
        <w:ind w:left="720"/>
      </w:pPr>
      <w:r w:rsidRPr="00B53854">
        <w:tab/>
        <w:t>"userAgentDomain": "ims.vnpt.vn",</w:t>
      </w:r>
    </w:p>
    <w:p w14:paraId="563634BF" w14:textId="77777777" w:rsidR="00176BD0" w:rsidRPr="00B53854" w:rsidRDefault="00176BD0" w:rsidP="00176BD0">
      <w:pPr>
        <w:ind w:left="720"/>
      </w:pPr>
      <w:r w:rsidRPr="00B53854">
        <w:t xml:space="preserve">            "proxyServer": "ims.vnpt.vn",</w:t>
      </w:r>
    </w:p>
    <w:p w14:paraId="78926504" w14:textId="77777777" w:rsidR="00176BD0" w:rsidRPr="00B53854" w:rsidRDefault="00176BD0" w:rsidP="00176BD0">
      <w:pPr>
        <w:ind w:left="720"/>
      </w:pPr>
      <w:r w:rsidRPr="00B53854">
        <w:tab/>
        <w:t>"proxyServerPort": "5060",</w:t>
      </w:r>
    </w:p>
    <w:p w14:paraId="233A3E4B" w14:textId="77777777" w:rsidR="00176BD0" w:rsidRPr="00B53854" w:rsidRDefault="00176BD0" w:rsidP="00176BD0">
      <w:pPr>
        <w:ind w:left="720"/>
      </w:pPr>
      <w:r w:rsidRPr="00B53854">
        <w:t xml:space="preserve">            "registrarServer": “ims.vnpt.vn”,</w:t>
      </w:r>
    </w:p>
    <w:p w14:paraId="0C749632" w14:textId="77777777" w:rsidR="00176BD0" w:rsidRPr="00B53854" w:rsidRDefault="00176BD0" w:rsidP="00176BD0">
      <w:pPr>
        <w:ind w:left="720"/>
      </w:pPr>
      <w:r w:rsidRPr="00B53854">
        <w:t xml:space="preserve">            "registrarServerPort": "5060",</w:t>
      </w:r>
    </w:p>
    <w:p w14:paraId="6FB2B28F" w14:textId="77777777" w:rsidR="00176BD0" w:rsidRPr="00B53854" w:rsidRDefault="00176BD0" w:rsidP="00176BD0">
      <w:pPr>
        <w:ind w:left="1440"/>
      </w:pPr>
      <w:r w:rsidRPr="00B53854">
        <w:t>"outBoundProxy": "0.0.0.0",</w:t>
      </w:r>
    </w:p>
    <w:p w14:paraId="35791335" w14:textId="64ED2CB5" w:rsidR="00176BD0" w:rsidRPr="00B53854" w:rsidRDefault="00176BD0" w:rsidP="00176BD0">
      <w:pPr>
        <w:ind w:left="720"/>
      </w:pPr>
      <w:r w:rsidRPr="00B53854">
        <w:t xml:space="preserve">            "outBoundProxyPort": "5060"</w:t>
      </w:r>
    </w:p>
    <w:p w14:paraId="2C4238F5" w14:textId="0D0F1BCF" w:rsidR="009C5BE4" w:rsidRPr="00A54D5E" w:rsidRDefault="00176BD0" w:rsidP="003D3F28">
      <w:pPr>
        <w:ind w:left="720"/>
      </w:pPr>
      <w:r w:rsidRPr="00B53854">
        <w:t>}</w:t>
      </w:r>
    </w:p>
    <w:p w14:paraId="7B9E276E" w14:textId="1E82E0EC" w:rsidR="003D3F28" w:rsidRPr="003D3F28" w:rsidRDefault="008938D9" w:rsidP="003D3F28">
      <w:pPr>
        <w:pStyle w:val="ANSVNormal"/>
        <w:rPr>
          <w:lang w:val="vi-VN"/>
        </w:rPr>
      </w:pPr>
      <w:r w:rsidRPr="00C37D99">
        <w:rPr>
          <w:lang w:val="vi-VN"/>
        </w:rPr>
        <w:t>}</w:t>
      </w:r>
    </w:p>
    <w:p w14:paraId="71D9EBEC" w14:textId="18BB4796" w:rsidR="00E131AF" w:rsidRDefault="000E4F8A" w:rsidP="00303550">
      <w:pPr>
        <w:pStyle w:val="Heading3"/>
      </w:pPr>
      <w:bookmarkStart w:id="209" w:name="_Toc48637996"/>
      <w:bookmarkStart w:id="210" w:name="_Toc81662230"/>
      <w:bookmarkStart w:id="211" w:name="_Toc113436608"/>
      <w:r w:rsidRPr="00D96571">
        <w:t>s</w:t>
      </w:r>
      <w:r w:rsidR="00E131AF" w:rsidRPr="00D96571">
        <w:t>et</w:t>
      </w:r>
      <w:r w:rsidR="002E755B">
        <w:t>SIPGlobal</w:t>
      </w:r>
      <w:r w:rsidRPr="00D96571">
        <w:t>C</w:t>
      </w:r>
      <w:r w:rsidR="00E131AF" w:rsidRPr="00D96571">
        <w:t>onfig</w:t>
      </w:r>
      <w:bookmarkEnd w:id="209"/>
      <w:bookmarkEnd w:id="210"/>
      <w:bookmarkEnd w:id="211"/>
    </w:p>
    <w:p w14:paraId="51D70401" w14:textId="77777777" w:rsidR="008938D9" w:rsidRPr="00C37D99" w:rsidRDefault="008938D9" w:rsidP="008938D9">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8938D9" w:rsidRPr="00C37D99" w14:paraId="25B4B4B4" w14:textId="77777777" w:rsidTr="00E32F45">
        <w:tc>
          <w:tcPr>
            <w:tcW w:w="1122" w:type="pct"/>
            <w:shd w:val="clear" w:color="auto" w:fill="BFBFBF" w:themeFill="background1" w:themeFillShade="BF"/>
          </w:tcPr>
          <w:p w14:paraId="40C16F68" w14:textId="77777777" w:rsidR="008938D9" w:rsidRPr="00C37D99" w:rsidRDefault="008938D9" w:rsidP="00E32F45">
            <w:pPr>
              <w:pStyle w:val="ANSVNormal"/>
            </w:pPr>
            <w:r w:rsidRPr="00C37D99">
              <w:t>Tên API</w:t>
            </w:r>
          </w:p>
        </w:tc>
        <w:tc>
          <w:tcPr>
            <w:tcW w:w="3878" w:type="pct"/>
            <w:shd w:val="clear" w:color="auto" w:fill="BFBFBF" w:themeFill="background1" w:themeFillShade="BF"/>
          </w:tcPr>
          <w:p w14:paraId="57DBC8D7" w14:textId="77777777" w:rsidR="008938D9" w:rsidRPr="00C37D99" w:rsidRDefault="008938D9" w:rsidP="00E32F45">
            <w:pPr>
              <w:pStyle w:val="ANSVNormal"/>
            </w:pPr>
            <w:r w:rsidRPr="00C37D99">
              <w:t>Mô tả</w:t>
            </w:r>
          </w:p>
        </w:tc>
      </w:tr>
      <w:tr w:rsidR="008938D9" w:rsidRPr="00C37D99" w14:paraId="7791FF21" w14:textId="77777777" w:rsidTr="00E32F45">
        <w:trPr>
          <w:trHeight w:val="362"/>
        </w:trPr>
        <w:tc>
          <w:tcPr>
            <w:tcW w:w="1122" w:type="pct"/>
          </w:tcPr>
          <w:p w14:paraId="208513A4" w14:textId="76C1DD96" w:rsidR="008938D9" w:rsidRPr="009C094C" w:rsidRDefault="008938D9" w:rsidP="00E32F45">
            <w:pPr>
              <w:pStyle w:val="ANSVNormal"/>
            </w:pPr>
            <w:r>
              <w:rPr>
                <w:rFonts w:cs="Times New Roman"/>
                <w:sz w:val="24"/>
                <w:szCs w:val="24"/>
              </w:rPr>
              <w:t>set</w:t>
            </w:r>
            <w:r w:rsidR="002E755B">
              <w:rPr>
                <w:rFonts w:cs="Times New Roman"/>
                <w:sz w:val="24"/>
                <w:szCs w:val="24"/>
              </w:rPr>
              <w:t>SIPGlobal</w:t>
            </w:r>
            <w:r>
              <w:rPr>
                <w:rFonts w:cs="Times New Roman"/>
                <w:sz w:val="24"/>
                <w:szCs w:val="24"/>
              </w:rPr>
              <w:t>Config</w:t>
            </w:r>
          </w:p>
        </w:tc>
        <w:tc>
          <w:tcPr>
            <w:tcW w:w="3878" w:type="pct"/>
          </w:tcPr>
          <w:p w14:paraId="2C4F4189" w14:textId="03357C53" w:rsidR="008938D9" w:rsidRPr="00C37D99" w:rsidRDefault="008938D9" w:rsidP="00E32F45">
            <w:pPr>
              <w:pStyle w:val="ANSVNormal"/>
            </w:pPr>
            <w:r>
              <w:t xml:space="preserve">Cấu hình </w:t>
            </w:r>
            <w:r w:rsidR="002E755B">
              <w:t>SIP Global</w:t>
            </w:r>
          </w:p>
        </w:tc>
      </w:tr>
      <w:tr w:rsidR="008938D9" w:rsidRPr="00C37D99" w14:paraId="7C9E25EF" w14:textId="77777777" w:rsidTr="00E32F45">
        <w:tc>
          <w:tcPr>
            <w:tcW w:w="1122" w:type="pct"/>
          </w:tcPr>
          <w:p w14:paraId="36F59770" w14:textId="77777777" w:rsidR="008938D9" w:rsidRPr="00C37D99" w:rsidRDefault="008938D9" w:rsidP="00E32F45">
            <w:pPr>
              <w:pStyle w:val="ANSVNormal"/>
            </w:pPr>
            <w:r w:rsidRPr="00C37D99">
              <w:lastRenderedPageBreak/>
              <w:t>Method</w:t>
            </w:r>
          </w:p>
        </w:tc>
        <w:tc>
          <w:tcPr>
            <w:tcW w:w="3878" w:type="pct"/>
          </w:tcPr>
          <w:p w14:paraId="06BF86AC" w14:textId="77777777" w:rsidR="008938D9" w:rsidRPr="00C37D99" w:rsidRDefault="008938D9" w:rsidP="00E32F45">
            <w:pPr>
              <w:pStyle w:val="ANSVNormal"/>
            </w:pPr>
            <w:r w:rsidRPr="00C37D99">
              <w:t>Function call</w:t>
            </w:r>
          </w:p>
        </w:tc>
      </w:tr>
      <w:tr w:rsidR="008938D9" w:rsidRPr="00C37D99" w14:paraId="73349DCC" w14:textId="77777777" w:rsidTr="00E32F45">
        <w:tc>
          <w:tcPr>
            <w:tcW w:w="1122" w:type="pct"/>
          </w:tcPr>
          <w:p w14:paraId="5A223D88" w14:textId="77777777" w:rsidR="008938D9" w:rsidRPr="00C37D99" w:rsidRDefault="008938D9" w:rsidP="00E32F45">
            <w:pPr>
              <w:pStyle w:val="ANSVNormal"/>
            </w:pPr>
            <w:r w:rsidRPr="00C37D99">
              <w:t>Response</w:t>
            </w:r>
          </w:p>
        </w:tc>
        <w:tc>
          <w:tcPr>
            <w:tcW w:w="3878" w:type="pct"/>
          </w:tcPr>
          <w:p w14:paraId="6E9F600C" w14:textId="77777777" w:rsidR="008938D9" w:rsidRPr="00C37D99" w:rsidRDefault="008938D9" w:rsidP="00E32F45">
            <w:pPr>
              <w:pStyle w:val="ANSVNormal"/>
            </w:pPr>
            <w:r w:rsidRPr="00C37D99">
              <w:t>JSON Object</w:t>
            </w:r>
          </w:p>
        </w:tc>
      </w:tr>
    </w:tbl>
    <w:p w14:paraId="44969B9D" w14:textId="77777777" w:rsidR="008938D9" w:rsidRPr="00C37D99" w:rsidRDefault="008938D9" w:rsidP="008938D9">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638"/>
        <w:gridCol w:w="1512"/>
        <w:gridCol w:w="1440"/>
        <w:gridCol w:w="1530"/>
        <w:gridCol w:w="2430"/>
      </w:tblGrid>
      <w:tr w:rsidR="008938D9" w:rsidRPr="00C37D99" w14:paraId="138C0EF8" w14:textId="77777777" w:rsidTr="00A1796C">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0DC9D4A" w14:textId="77777777" w:rsidR="008938D9" w:rsidRPr="00C37D99" w:rsidRDefault="008938D9" w:rsidP="00E32F45">
            <w:pPr>
              <w:spacing w:line="288" w:lineRule="auto"/>
              <w:rPr>
                <w:b/>
                <w:bCs/>
                <w:lang w:eastAsia="en-AU"/>
              </w:rPr>
            </w:pPr>
            <w:r w:rsidRPr="00C37D99">
              <w:rPr>
                <w:b/>
                <w:bCs/>
                <w:lang w:eastAsia="en-AU"/>
              </w:rPr>
              <w:t>No</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8B1620" w14:textId="77777777" w:rsidR="008938D9" w:rsidRPr="00C37D99" w:rsidRDefault="008938D9" w:rsidP="00E32F45">
            <w:pPr>
              <w:spacing w:line="288" w:lineRule="auto"/>
              <w:rPr>
                <w:b/>
                <w:bCs/>
                <w:lang w:eastAsia="en-AU"/>
              </w:rPr>
            </w:pPr>
            <w:r w:rsidRPr="00C37D99">
              <w:rPr>
                <w:b/>
                <w:bCs/>
                <w:lang w:eastAsia="en-AU"/>
              </w:rPr>
              <w:t>Parameter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14DC6EDE" w14:textId="77777777" w:rsidR="008938D9" w:rsidRPr="00C37D99" w:rsidRDefault="008938D9" w:rsidP="00E32F45">
            <w:pPr>
              <w:spacing w:line="288" w:lineRule="auto"/>
              <w:rPr>
                <w:b/>
                <w:bCs/>
                <w:lang w:eastAsia="en-AU"/>
              </w:rPr>
            </w:pPr>
            <w:r w:rsidRPr="00C37D99">
              <w:rPr>
                <w:b/>
                <w:bCs/>
                <w:lang w:eastAsia="en-AU"/>
              </w:rPr>
              <w:t>Mandatory</w:t>
            </w:r>
          </w:p>
        </w:tc>
        <w:tc>
          <w:tcPr>
            <w:tcW w:w="1440" w:type="dxa"/>
            <w:tcBorders>
              <w:top w:val="single" w:sz="4" w:space="0" w:color="auto"/>
              <w:left w:val="nil"/>
              <w:bottom w:val="single" w:sz="4" w:space="0" w:color="auto"/>
              <w:right w:val="single" w:sz="4" w:space="0" w:color="auto"/>
            </w:tcBorders>
            <w:vAlign w:val="center"/>
          </w:tcPr>
          <w:p w14:paraId="6795F8B0" w14:textId="77777777" w:rsidR="008938D9" w:rsidRPr="00C37D99" w:rsidRDefault="008938D9" w:rsidP="00E32F45">
            <w:pPr>
              <w:spacing w:line="288" w:lineRule="auto"/>
              <w:rPr>
                <w:b/>
                <w:bCs/>
                <w:lang w:eastAsia="en-AU"/>
              </w:rPr>
            </w:pPr>
            <w:r w:rsidRPr="00C37D99">
              <w:rPr>
                <w:b/>
                <w:bCs/>
                <w:lang w:eastAsia="en-AU"/>
              </w:rPr>
              <w:t>Type</w:t>
            </w:r>
          </w:p>
        </w:tc>
        <w:tc>
          <w:tcPr>
            <w:tcW w:w="1530" w:type="dxa"/>
            <w:tcBorders>
              <w:top w:val="single" w:sz="4" w:space="0" w:color="auto"/>
              <w:left w:val="single" w:sz="4" w:space="0" w:color="auto"/>
              <w:bottom w:val="single" w:sz="4" w:space="0" w:color="auto"/>
              <w:right w:val="single" w:sz="4" w:space="0" w:color="auto"/>
            </w:tcBorders>
          </w:tcPr>
          <w:p w14:paraId="7F72610F" w14:textId="77777777" w:rsidR="008938D9" w:rsidRPr="00C37D99" w:rsidRDefault="008938D9" w:rsidP="00E32F45">
            <w:pPr>
              <w:spacing w:line="288" w:lineRule="auto"/>
              <w:rPr>
                <w:b/>
                <w:bCs/>
                <w:lang w:eastAsia="en-AU"/>
              </w:rPr>
            </w:pPr>
            <w:r w:rsidRPr="00C37D99">
              <w:rPr>
                <w:b/>
                <w:bCs/>
                <w:lang w:eastAsia="en-AU"/>
              </w:rPr>
              <w:t>Max length</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027695" w14:textId="77777777" w:rsidR="008938D9" w:rsidRPr="00C37D99" w:rsidRDefault="008938D9" w:rsidP="00E32F45">
            <w:pPr>
              <w:spacing w:line="288" w:lineRule="auto"/>
              <w:rPr>
                <w:b/>
                <w:bCs/>
                <w:lang w:eastAsia="en-AU"/>
              </w:rPr>
            </w:pPr>
            <w:r w:rsidRPr="00C37D99">
              <w:rPr>
                <w:b/>
                <w:bCs/>
                <w:lang w:eastAsia="en-AU"/>
              </w:rPr>
              <w:t>Meaning/Value</w:t>
            </w:r>
          </w:p>
        </w:tc>
      </w:tr>
      <w:tr w:rsidR="008938D9" w:rsidRPr="00C37D99" w14:paraId="21328D0C" w14:textId="77777777" w:rsidTr="00A1796C">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F26F597" w14:textId="77777777" w:rsidR="008938D9" w:rsidRPr="00C37D99" w:rsidRDefault="008938D9" w:rsidP="00E32F45">
            <w:pPr>
              <w:spacing w:line="288" w:lineRule="auto"/>
              <w:rPr>
                <w:lang w:eastAsia="en-AU"/>
              </w:rPr>
            </w:pPr>
            <w:r w:rsidRPr="00C37D99">
              <w:rPr>
                <w:lang w:val="vi-VN" w:eastAsia="en-AU"/>
              </w:rPr>
              <w:t>1</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89639" w14:textId="77777777" w:rsidR="008938D9" w:rsidRPr="00C37D99" w:rsidRDefault="008938D9" w:rsidP="00E32F45">
            <w:pPr>
              <w:spacing w:line="288" w:lineRule="auto"/>
            </w:pPr>
            <w:r w:rsidRPr="00C37D99">
              <w:rPr>
                <w:lang w:val="vi-VN"/>
              </w:rPr>
              <w:t>serialNumber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2297BFA2" w14:textId="77777777" w:rsidR="008938D9" w:rsidRPr="00C37D99" w:rsidRDefault="008938D9" w:rsidP="00E32F45">
            <w:pPr>
              <w:tabs>
                <w:tab w:val="left" w:pos="923"/>
              </w:tabs>
              <w:spacing w:line="288" w:lineRule="auto"/>
              <w:rPr>
                <w:lang w:eastAsia="en-AU"/>
              </w:rPr>
            </w:pPr>
            <w:r w:rsidRPr="00C37D99">
              <w:rPr>
                <w:lang w:eastAsia="en-AU"/>
              </w:rPr>
              <w:t>Mandatory</w:t>
            </w:r>
          </w:p>
        </w:tc>
        <w:tc>
          <w:tcPr>
            <w:tcW w:w="1440" w:type="dxa"/>
            <w:tcBorders>
              <w:top w:val="single" w:sz="4" w:space="0" w:color="auto"/>
              <w:left w:val="nil"/>
              <w:bottom w:val="single" w:sz="4" w:space="0" w:color="auto"/>
              <w:right w:val="single" w:sz="4" w:space="0" w:color="auto"/>
            </w:tcBorders>
            <w:vAlign w:val="center"/>
          </w:tcPr>
          <w:p w14:paraId="329F62CC" w14:textId="77777777" w:rsidR="008938D9" w:rsidRPr="00C37D99" w:rsidRDefault="008938D9" w:rsidP="00E32F45">
            <w:pPr>
              <w:spacing w:line="288" w:lineRule="auto"/>
              <w:rPr>
                <w:lang w:eastAsia="en-AU"/>
              </w:rPr>
            </w:pPr>
            <w:r w:rsidRPr="00C37D99">
              <w:rPr>
                <w:lang w:eastAsia="en-AU"/>
              </w:rPr>
              <w:t>String</w:t>
            </w:r>
          </w:p>
        </w:tc>
        <w:tc>
          <w:tcPr>
            <w:tcW w:w="1530" w:type="dxa"/>
            <w:tcBorders>
              <w:top w:val="single" w:sz="4" w:space="0" w:color="auto"/>
              <w:left w:val="single" w:sz="4" w:space="0" w:color="auto"/>
              <w:bottom w:val="single" w:sz="4" w:space="0" w:color="auto"/>
              <w:right w:val="single" w:sz="4" w:space="0" w:color="auto"/>
            </w:tcBorders>
            <w:vAlign w:val="center"/>
          </w:tcPr>
          <w:p w14:paraId="279E07C0" w14:textId="77777777" w:rsidR="008938D9" w:rsidRPr="00C37D99" w:rsidRDefault="008938D9" w:rsidP="00E32F45">
            <w:pPr>
              <w:pStyle w:val="ListParagraph"/>
              <w:spacing w:line="288" w:lineRule="auto"/>
              <w:ind w:left="0"/>
              <w:rPr>
                <w:sz w:val="24"/>
                <w:szCs w:val="24"/>
              </w:rPr>
            </w:pPr>
            <w:r w:rsidRPr="00C37D99">
              <w:rPr>
                <w:sz w:val="24"/>
                <w:szCs w:val="24"/>
                <w:lang w:val="vi-VN" w:eastAsia="en-AU"/>
              </w:rPr>
              <w:t>16</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9C09D8" w14:textId="77777777" w:rsidR="008938D9" w:rsidRPr="00C37D99" w:rsidRDefault="008938D9" w:rsidP="00E32F45">
            <w:pPr>
              <w:spacing w:line="288" w:lineRule="auto"/>
            </w:pPr>
            <w:r w:rsidRPr="00C37D99">
              <w:rPr>
                <w:lang w:val="vi-VN" w:eastAsia="en-AU"/>
              </w:rPr>
              <w:t xml:space="preserve">SerialNumber của thiết bị </w:t>
            </w:r>
            <w:r>
              <w:rPr>
                <w:lang w:eastAsia="en-AU"/>
              </w:rPr>
              <w:t>cần cấu hình</w:t>
            </w:r>
            <w:r w:rsidRPr="00C37D99">
              <w:rPr>
                <w:lang w:val="vi-VN" w:eastAsia="en-AU"/>
              </w:rPr>
              <w:t xml:space="preserve"> </w:t>
            </w:r>
          </w:p>
        </w:tc>
      </w:tr>
      <w:tr w:rsidR="008938D9" w:rsidRPr="00C37D99" w14:paraId="04306FE5" w14:textId="77777777" w:rsidTr="00A1796C">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B59B64A" w14:textId="77777777" w:rsidR="008938D9" w:rsidRPr="00C37D99" w:rsidRDefault="008938D9" w:rsidP="00E32F45">
            <w:pPr>
              <w:spacing w:line="288" w:lineRule="auto"/>
            </w:pPr>
            <w:r w:rsidRPr="00C37D99">
              <w:rPr>
                <w:lang w:val="vi-VN" w:eastAsia="en-AU"/>
              </w:rPr>
              <w:t>2</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B2FFD0" w14:textId="77777777" w:rsidR="008938D9" w:rsidRPr="00C37D99" w:rsidRDefault="008938D9" w:rsidP="00E32F45">
            <w:pPr>
              <w:spacing w:line="288" w:lineRule="auto"/>
            </w:pPr>
            <w:r w:rsidRPr="00C37D99">
              <w:rPr>
                <w:lang w:val="vi-VN"/>
              </w:rPr>
              <w:t>modelName</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0D0C9A9E" w14:textId="77777777" w:rsidR="008938D9" w:rsidRPr="00C37D99" w:rsidRDefault="008938D9" w:rsidP="00E32F45">
            <w:pPr>
              <w:tabs>
                <w:tab w:val="left" w:pos="923"/>
              </w:tabs>
              <w:spacing w:line="288" w:lineRule="auto"/>
              <w:rPr>
                <w:lang w:eastAsia="en-AU"/>
              </w:rPr>
            </w:pPr>
            <w:r w:rsidRPr="00C37D99">
              <w:rPr>
                <w:lang w:eastAsia="en-AU"/>
              </w:rPr>
              <w:t>Mandatory</w:t>
            </w:r>
          </w:p>
        </w:tc>
        <w:tc>
          <w:tcPr>
            <w:tcW w:w="1440" w:type="dxa"/>
            <w:tcBorders>
              <w:top w:val="single" w:sz="4" w:space="0" w:color="auto"/>
              <w:left w:val="nil"/>
              <w:bottom w:val="single" w:sz="4" w:space="0" w:color="auto"/>
              <w:right w:val="single" w:sz="4" w:space="0" w:color="auto"/>
            </w:tcBorders>
            <w:vAlign w:val="center"/>
          </w:tcPr>
          <w:p w14:paraId="379460E3" w14:textId="77777777" w:rsidR="008938D9" w:rsidRPr="00C37D99" w:rsidRDefault="008938D9" w:rsidP="00E32F45">
            <w:pPr>
              <w:spacing w:line="288" w:lineRule="auto"/>
            </w:pPr>
            <w:r w:rsidRPr="00C37D99">
              <w:rPr>
                <w:lang w:val="vi-VN" w:eastAsia="en-AU"/>
              </w:rPr>
              <w:t xml:space="preserve">String </w:t>
            </w:r>
          </w:p>
        </w:tc>
        <w:tc>
          <w:tcPr>
            <w:tcW w:w="1530" w:type="dxa"/>
            <w:tcBorders>
              <w:top w:val="single" w:sz="4" w:space="0" w:color="auto"/>
              <w:left w:val="single" w:sz="4" w:space="0" w:color="auto"/>
              <w:bottom w:val="single" w:sz="4" w:space="0" w:color="auto"/>
              <w:right w:val="single" w:sz="4" w:space="0" w:color="auto"/>
            </w:tcBorders>
            <w:vAlign w:val="center"/>
          </w:tcPr>
          <w:p w14:paraId="5255B4DD" w14:textId="77777777" w:rsidR="008938D9" w:rsidRPr="00C37D99" w:rsidRDefault="008938D9" w:rsidP="00E32F45">
            <w:pPr>
              <w:pStyle w:val="ListParagraph"/>
              <w:spacing w:line="288" w:lineRule="auto"/>
              <w:ind w:left="0"/>
              <w:rPr>
                <w:color w:val="000000"/>
                <w:sz w:val="24"/>
                <w:szCs w:val="24"/>
              </w:rPr>
            </w:pPr>
            <w:r w:rsidRPr="00C37D99">
              <w:rPr>
                <w:sz w:val="24"/>
                <w:szCs w:val="24"/>
                <w:lang w:val="vi-VN" w:eastAsia="en-AU"/>
              </w:rPr>
              <w:t xml:space="preserve">16 </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8584E" w14:textId="77777777" w:rsidR="008938D9" w:rsidRPr="00C37D99" w:rsidRDefault="008938D9" w:rsidP="00E32F45">
            <w:pPr>
              <w:spacing w:line="288" w:lineRule="auto"/>
            </w:pPr>
            <w:r w:rsidRPr="00C37D99">
              <w:rPr>
                <w:lang w:val="vi-VN" w:eastAsia="en-AU"/>
              </w:rPr>
              <w:t>Model của thiết bị</w:t>
            </w:r>
          </w:p>
        </w:tc>
      </w:tr>
      <w:tr w:rsidR="00176BD0" w:rsidRPr="00C37D99" w14:paraId="0FB24A86" w14:textId="77777777" w:rsidTr="00A1796C">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695A663" w14:textId="5284459A" w:rsidR="00176BD0" w:rsidRPr="00A1796C" w:rsidRDefault="00176BD0" w:rsidP="00176BD0">
            <w:pPr>
              <w:spacing w:line="288" w:lineRule="auto"/>
              <w:rPr>
                <w:lang w:eastAsia="en-AU"/>
              </w:rPr>
            </w:pPr>
            <w:r w:rsidRPr="00A1796C">
              <w:rPr>
                <w:lang w:eastAsia="en-AU"/>
              </w:rPr>
              <w:t>3</w:t>
            </w:r>
          </w:p>
        </w:tc>
        <w:tc>
          <w:tcPr>
            <w:tcW w:w="1638" w:type="dxa"/>
            <w:tcBorders>
              <w:top w:val="single" w:sz="4" w:space="0" w:color="auto"/>
              <w:left w:val="single" w:sz="4" w:space="0" w:color="auto"/>
              <w:bottom w:val="single" w:sz="4" w:space="0" w:color="auto"/>
              <w:right w:val="single" w:sz="4" w:space="0" w:color="auto"/>
            </w:tcBorders>
            <w:shd w:val="clear" w:color="auto" w:fill="auto"/>
            <w:noWrap/>
          </w:tcPr>
          <w:p w14:paraId="061CD51F" w14:textId="0E656F0E" w:rsidR="00176BD0" w:rsidRPr="00A1796C" w:rsidRDefault="004E72D8" w:rsidP="00176BD0">
            <w:pPr>
              <w:spacing w:line="288" w:lineRule="auto"/>
              <w:rPr>
                <w:lang w:val="vi-VN"/>
              </w:rPr>
            </w:pPr>
            <w:r w:rsidRPr="00A1796C">
              <w:t>SIPObject</w:t>
            </w:r>
          </w:p>
        </w:tc>
        <w:tc>
          <w:tcPr>
            <w:tcW w:w="1512" w:type="dxa"/>
            <w:tcBorders>
              <w:top w:val="single" w:sz="4" w:space="0" w:color="auto"/>
              <w:left w:val="nil"/>
              <w:bottom w:val="single" w:sz="4" w:space="0" w:color="auto"/>
              <w:right w:val="single" w:sz="4" w:space="0" w:color="auto"/>
            </w:tcBorders>
            <w:shd w:val="clear" w:color="auto" w:fill="auto"/>
            <w:noWrap/>
          </w:tcPr>
          <w:p w14:paraId="1B28BFBC" w14:textId="3C3E5242" w:rsidR="00176BD0" w:rsidRPr="00A1796C" w:rsidRDefault="000951E9" w:rsidP="00176BD0">
            <w:pPr>
              <w:tabs>
                <w:tab w:val="left" w:pos="923"/>
              </w:tabs>
              <w:spacing w:line="288" w:lineRule="auto"/>
              <w:rPr>
                <w:lang w:eastAsia="en-AU"/>
              </w:rPr>
            </w:pPr>
            <w:r w:rsidRPr="00A1796C">
              <w:rPr>
                <w:lang w:eastAsia="en-AU"/>
              </w:rPr>
              <w:t>Mandatory</w:t>
            </w:r>
          </w:p>
        </w:tc>
        <w:tc>
          <w:tcPr>
            <w:tcW w:w="1440" w:type="dxa"/>
            <w:tcBorders>
              <w:top w:val="single" w:sz="4" w:space="0" w:color="auto"/>
              <w:left w:val="nil"/>
              <w:bottom w:val="single" w:sz="4" w:space="0" w:color="auto"/>
              <w:right w:val="single" w:sz="4" w:space="0" w:color="auto"/>
            </w:tcBorders>
          </w:tcPr>
          <w:p w14:paraId="05504EFD" w14:textId="49AD611D" w:rsidR="00176BD0" w:rsidRPr="00A1796C" w:rsidRDefault="00176BD0" w:rsidP="00176BD0">
            <w:pPr>
              <w:spacing w:line="288" w:lineRule="auto"/>
              <w:rPr>
                <w:lang w:eastAsia="en-AU"/>
              </w:rPr>
            </w:pPr>
            <w:r w:rsidRPr="00A1796C">
              <w:t>Json object</w:t>
            </w:r>
          </w:p>
        </w:tc>
        <w:tc>
          <w:tcPr>
            <w:tcW w:w="1530" w:type="dxa"/>
            <w:tcBorders>
              <w:top w:val="single" w:sz="4" w:space="0" w:color="auto"/>
              <w:left w:val="single" w:sz="4" w:space="0" w:color="auto"/>
              <w:bottom w:val="single" w:sz="4" w:space="0" w:color="auto"/>
              <w:right w:val="single" w:sz="4" w:space="0" w:color="auto"/>
            </w:tcBorders>
          </w:tcPr>
          <w:p w14:paraId="74F30285" w14:textId="30689F9D" w:rsidR="00176BD0" w:rsidRPr="00A1796C" w:rsidRDefault="00176BD0" w:rsidP="00176BD0">
            <w:pPr>
              <w:pStyle w:val="ListParagraph"/>
              <w:spacing w:line="288" w:lineRule="auto"/>
              <w:ind w:left="0"/>
              <w:rPr>
                <w:sz w:val="24"/>
                <w:szCs w:val="24"/>
                <w:lang w:val="vi-VN" w:eastAsia="en-AU"/>
              </w:rPr>
            </w:pP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9B49484" w14:textId="5B030C93" w:rsidR="00176BD0" w:rsidRPr="00A1796C" w:rsidRDefault="002E755B" w:rsidP="00176BD0">
            <w:pPr>
              <w:spacing w:line="288" w:lineRule="auto"/>
              <w:rPr>
                <w:lang w:val="vi-VN" w:eastAsia="en-AU"/>
              </w:rPr>
            </w:pPr>
            <w:r w:rsidRPr="00A1796C">
              <w:t>Thông tin cấu hình</w:t>
            </w:r>
          </w:p>
        </w:tc>
      </w:tr>
    </w:tbl>
    <w:p w14:paraId="55EFB6ED" w14:textId="77777777" w:rsidR="00176BD0" w:rsidRPr="00B53854" w:rsidRDefault="00176BD0" w:rsidP="00176BD0">
      <w:pPr>
        <w:spacing w:after="160" w:line="259" w:lineRule="auto"/>
        <w:rPr>
          <w:b/>
          <w:i/>
        </w:rPr>
      </w:pPr>
      <w:r w:rsidRPr="00B53854">
        <w:rPr>
          <w:b/>
          <w:i/>
        </w:rPr>
        <w:t>Parameter in SIPObject:</w:t>
      </w:r>
    </w:p>
    <w:tbl>
      <w:tblPr>
        <w:tblStyle w:val="TableGridLight1"/>
        <w:tblW w:w="5000" w:type="pct"/>
        <w:tblLayout w:type="fixed"/>
        <w:tblLook w:val="04A0" w:firstRow="1" w:lastRow="0" w:firstColumn="1" w:lastColumn="0" w:noHBand="0" w:noVBand="1"/>
      </w:tblPr>
      <w:tblGrid>
        <w:gridCol w:w="2163"/>
        <w:gridCol w:w="1524"/>
        <w:gridCol w:w="2521"/>
        <w:gridCol w:w="1305"/>
        <w:gridCol w:w="2122"/>
      </w:tblGrid>
      <w:tr w:rsidR="00176BD0" w:rsidRPr="00B53854" w14:paraId="238B8388" w14:textId="77777777" w:rsidTr="00303550">
        <w:trPr>
          <w:trHeight w:val="567"/>
        </w:trPr>
        <w:tc>
          <w:tcPr>
            <w:tcW w:w="1122" w:type="pct"/>
            <w:shd w:val="clear" w:color="auto" w:fill="BFBFBF" w:themeFill="background1" w:themeFillShade="BF"/>
            <w:noWrap/>
            <w:vAlign w:val="center"/>
            <w:hideMark/>
          </w:tcPr>
          <w:p w14:paraId="68497B8F" w14:textId="77777777" w:rsidR="00176BD0" w:rsidRPr="00B53854" w:rsidRDefault="00176BD0" w:rsidP="00E32F45">
            <w:pPr>
              <w:spacing w:before="60"/>
              <w:jc w:val="center"/>
              <w:rPr>
                <w:b/>
                <w:sz w:val="26"/>
                <w:szCs w:val="26"/>
              </w:rPr>
            </w:pPr>
            <w:r w:rsidRPr="00B53854">
              <w:rPr>
                <w:b/>
                <w:sz w:val="26"/>
                <w:szCs w:val="26"/>
              </w:rPr>
              <w:t>Parameter</w:t>
            </w:r>
          </w:p>
        </w:tc>
        <w:tc>
          <w:tcPr>
            <w:tcW w:w="791" w:type="pct"/>
            <w:shd w:val="clear" w:color="auto" w:fill="BFBFBF" w:themeFill="background1" w:themeFillShade="BF"/>
            <w:noWrap/>
            <w:vAlign w:val="center"/>
            <w:hideMark/>
          </w:tcPr>
          <w:p w14:paraId="66161881" w14:textId="77777777" w:rsidR="00176BD0" w:rsidRPr="00B53854" w:rsidRDefault="00176BD0" w:rsidP="00E32F45">
            <w:pPr>
              <w:spacing w:before="60"/>
              <w:jc w:val="center"/>
              <w:rPr>
                <w:b/>
                <w:sz w:val="26"/>
                <w:szCs w:val="26"/>
              </w:rPr>
            </w:pPr>
            <w:r w:rsidRPr="00B53854">
              <w:rPr>
                <w:b/>
                <w:sz w:val="26"/>
                <w:szCs w:val="26"/>
              </w:rPr>
              <w:t>Type</w:t>
            </w:r>
          </w:p>
        </w:tc>
        <w:tc>
          <w:tcPr>
            <w:tcW w:w="1308" w:type="pct"/>
            <w:shd w:val="clear" w:color="auto" w:fill="BFBFBF" w:themeFill="background1" w:themeFillShade="BF"/>
            <w:noWrap/>
            <w:vAlign w:val="center"/>
            <w:hideMark/>
          </w:tcPr>
          <w:p w14:paraId="78B6FADB" w14:textId="77777777" w:rsidR="00176BD0" w:rsidRPr="00B53854" w:rsidRDefault="00176BD0" w:rsidP="00E32F45">
            <w:pPr>
              <w:spacing w:before="60"/>
              <w:jc w:val="center"/>
              <w:rPr>
                <w:b/>
                <w:sz w:val="26"/>
                <w:szCs w:val="26"/>
              </w:rPr>
            </w:pPr>
            <w:r w:rsidRPr="00B53854">
              <w:rPr>
                <w:b/>
                <w:sz w:val="26"/>
                <w:szCs w:val="26"/>
              </w:rPr>
              <w:t>Example Value</w:t>
            </w:r>
          </w:p>
        </w:tc>
        <w:tc>
          <w:tcPr>
            <w:tcW w:w="677" w:type="pct"/>
            <w:shd w:val="clear" w:color="auto" w:fill="BFBFBF" w:themeFill="background1" w:themeFillShade="BF"/>
            <w:vAlign w:val="center"/>
          </w:tcPr>
          <w:p w14:paraId="1EC29647" w14:textId="77777777" w:rsidR="00176BD0" w:rsidRPr="00B53854" w:rsidRDefault="00176BD0" w:rsidP="00E32F45">
            <w:pPr>
              <w:spacing w:before="60"/>
              <w:jc w:val="center"/>
              <w:rPr>
                <w:b/>
                <w:sz w:val="26"/>
                <w:szCs w:val="26"/>
              </w:rPr>
            </w:pPr>
            <w:r w:rsidRPr="00B53854">
              <w:rPr>
                <w:b/>
                <w:sz w:val="26"/>
                <w:szCs w:val="26"/>
              </w:rPr>
              <w:t>Required</w:t>
            </w:r>
          </w:p>
        </w:tc>
        <w:tc>
          <w:tcPr>
            <w:tcW w:w="1101" w:type="pct"/>
            <w:shd w:val="clear" w:color="auto" w:fill="BFBFBF" w:themeFill="background1" w:themeFillShade="BF"/>
            <w:vAlign w:val="center"/>
          </w:tcPr>
          <w:p w14:paraId="2A0BD8DE" w14:textId="77777777" w:rsidR="00176BD0" w:rsidRPr="00B53854" w:rsidRDefault="00176BD0" w:rsidP="00E32F45">
            <w:pPr>
              <w:spacing w:before="60"/>
              <w:jc w:val="center"/>
              <w:rPr>
                <w:b/>
                <w:sz w:val="26"/>
                <w:szCs w:val="26"/>
              </w:rPr>
            </w:pPr>
            <w:r w:rsidRPr="00B53854">
              <w:rPr>
                <w:b/>
                <w:sz w:val="26"/>
                <w:szCs w:val="26"/>
              </w:rPr>
              <w:t>Description</w:t>
            </w:r>
          </w:p>
        </w:tc>
      </w:tr>
      <w:tr w:rsidR="00176BD0" w:rsidRPr="00B53854" w14:paraId="36296360" w14:textId="77777777" w:rsidTr="00303550">
        <w:trPr>
          <w:trHeight w:val="300"/>
        </w:trPr>
        <w:tc>
          <w:tcPr>
            <w:tcW w:w="1122" w:type="pct"/>
            <w:noWrap/>
            <w:vAlign w:val="center"/>
          </w:tcPr>
          <w:p w14:paraId="3A41CBCD" w14:textId="77777777" w:rsidR="00176BD0" w:rsidRPr="00A1796C" w:rsidRDefault="00176BD0" w:rsidP="00E32F45">
            <w:r w:rsidRPr="00A1796C">
              <w:t>enableVoiceService</w:t>
            </w:r>
          </w:p>
        </w:tc>
        <w:tc>
          <w:tcPr>
            <w:tcW w:w="791" w:type="pct"/>
            <w:noWrap/>
            <w:vAlign w:val="center"/>
          </w:tcPr>
          <w:p w14:paraId="093457AF" w14:textId="77777777" w:rsidR="00176BD0" w:rsidRPr="00A1796C" w:rsidRDefault="00176BD0" w:rsidP="00E32F45">
            <w:r w:rsidRPr="00A1796C">
              <w:t>Boolean</w:t>
            </w:r>
          </w:p>
        </w:tc>
        <w:tc>
          <w:tcPr>
            <w:tcW w:w="1308" w:type="pct"/>
            <w:noWrap/>
            <w:vAlign w:val="center"/>
          </w:tcPr>
          <w:p w14:paraId="381490BE" w14:textId="77777777" w:rsidR="00176BD0" w:rsidRPr="00A1796C" w:rsidRDefault="00176BD0" w:rsidP="00E32F45">
            <w:r w:rsidRPr="00A1796C">
              <w:t>0/1</w:t>
            </w:r>
          </w:p>
        </w:tc>
        <w:tc>
          <w:tcPr>
            <w:tcW w:w="677" w:type="pct"/>
            <w:vAlign w:val="center"/>
          </w:tcPr>
          <w:p w14:paraId="08019D65" w14:textId="77777777" w:rsidR="00176BD0" w:rsidRPr="00A1796C" w:rsidRDefault="00176BD0" w:rsidP="00E32F45">
            <w:pPr>
              <w:jc w:val="center"/>
            </w:pPr>
            <w:r w:rsidRPr="00A1796C">
              <w:t>Y</w:t>
            </w:r>
          </w:p>
        </w:tc>
        <w:tc>
          <w:tcPr>
            <w:tcW w:w="1101" w:type="pct"/>
            <w:vAlign w:val="center"/>
          </w:tcPr>
          <w:p w14:paraId="40FFF366" w14:textId="77777777" w:rsidR="00176BD0" w:rsidRPr="00A1796C" w:rsidRDefault="00176BD0" w:rsidP="00E32F45"/>
        </w:tc>
      </w:tr>
      <w:tr w:rsidR="00176BD0" w:rsidRPr="00B53854" w14:paraId="3CB32C78" w14:textId="77777777" w:rsidTr="00303550">
        <w:trPr>
          <w:trHeight w:val="300"/>
        </w:trPr>
        <w:tc>
          <w:tcPr>
            <w:tcW w:w="1122" w:type="pct"/>
            <w:noWrap/>
            <w:vAlign w:val="center"/>
          </w:tcPr>
          <w:p w14:paraId="6CD6331D" w14:textId="77777777" w:rsidR="00176BD0" w:rsidRPr="00A1796C" w:rsidRDefault="00176BD0" w:rsidP="00E32F45">
            <w:r w:rsidRPr="00A1796C">
              <w:t>boundIfName</w:t>
            </w:r>
          </w:p>
        </w:tc>
        <w:tc>
          <w:tcPr>
            <w:tcW w:w="791" w:type="pct"/>
            <w:noWrap/>
            <w:vAlign w:val="center"/>
          </w:tcPr>
          <w:p w14:paraId="7073C62F" w14:textId="77777777" w:rsidR="00176BD0" w:rsidRPr="00A1796C" w:rsidRDefault="00176BD0" w:rsidP="00E32F45">
            <w:r w:rsidRPr="00A1796C">
              <w:t>String</w:t>
            </w:r>
          </w:p>
        </w:tc>
        <w:tc>
          <w:tcPr>
            <w:tcW w:w="1308" w:type="pct"/>
            <w:noWrap/>
            <w:vAlign w:val="center"/>
          </w:tcPr>
          <w:p w14:paraId="2486F395" w14:textId="77777777" w:rsidR="00176BD0" w:rsidRPr="00A1796C" w:rsidRDefault="00176BD0" w:rsidP="00E32F45">
            <w:r w:rsidRPr="00A1796C">
              <w:t>“veip0.3”</w:t>
            </w:r>
          </w:p>
        </w:tc>
        <w:tc>
          <w:tcPr>
            <w:tcW w:w="677" w:type="pct"/>
            <w:vAlign w:val="center"/>
          </w:tcPr>
          <w:p w14:paraId="683B745E" w14:textId="77777777" w:rsidR="00176BD0" w:rsidRPr="00A1796C" w:rsidRDefault="00176BD0" w:rsidP="00E32F45">
            <w:pPr>
              <w:jc w:val="center"/>
            </w:pPr>
            <w:r w:rsidRPr="00A1796C">
              <w:t>Y</w:t>
            </w:r>
          </w:p>
        </w:tc>
        <w:tc>
          <w:tcPr>
            <w:tcW w:w="1101" w:type="pct"/>
            <w:vAlign w:val="center"/>
          </w:tcPr>
          <w:p w14:paraId="4BEC20CD" w14:textId="77777777" w:rsidR="00176BD0" w:rsidRPr="00A1796C" w:rsidRDefault="00176BD0" w:rsidP="00E32F45">
            <w:r w:rsidRPr="00A1796C">
              <w:t>List of values get from API getBoundInterfacesList</w:t>
            </w:r>
          </w:p>
        </w:tc>
      </w:tr>
      <w:tr w:rsidR="00176BD0" w:rsidRPr="00B53854" w14:paraId="15716603" w14:textId="77777777" w:rsidTr="00303550">
        <w:trPr>
          <w:trHeight w:val="300"/>
        </w:trPr>
        <w:tc>
          <w:tcPr>
            <w:tcW w:w="1122" w:type="pct"/>
            <w:noWrap/>
            <w:vAlign w:val="center"/>
          </w:tcPr>
          <w:p w14:paraId="40BDC2D2" w14:textId="77777777" w:rsidR="00176BD0" w:rsidRPr="00A1796C" w:rsidRDefault="00176BD0" w:rsidP="00E32F45">
            <w:commentRangeStart w:id="212"/>
            <w:r w:rsidRPr="00A1796C">
              <w:t>ipAddressFamily</w:t>
            </w:r>
          </w:p>
        </w:tc>
        <w:tc>
          <w:tcPr>
            <w:tcW w:w="791" w:type="pct"/>
            <w:noWrap/>
            <w:vAlign w:val="center"/>
          </w:tcPr>
          <w:p w14:paraId="4AE7DA37" w14:textId="77777777" w:rsidR="00176BD0" w:rsidRPr="00A1796C" w:rsidRDefault="00176BD0" w:rsidP="00E32F45">
            <w:r w:rsidRPr="00A1796C">
              <w:t>String</w:t>
            </w:r>
          </w:p>
        </w:tc>
        <w:tc>
          <w:tcPr>
            <w:tcW w:w="1308" w:type="pct"/>
            <w:noWrap/>
            <w:vAlign w:val="center"/>
          </w:tcPr>
          <w:p w14:paraId="3BAB4759" w14:textId="77777777" w:rsidR="00176BD0" w:rsidRPr="00A1796C" w:rsidRDefault="00176BD0" w:rsidP="00E32F45">
            <w:r w:rsidRPr="00A1796C">
              <w:t>“IPv4”/”IPv6”</w:t>
            </w:r>
          </w:p>
        </w:tc>
        <w:tc>
          <w:tcPr>
            <w:tcW w:w="677" w:type="pct"/>
            <w:vAlign w:val="center"/>
          </w:tcPr>
          <w:p w14:paraId="34DCF33B" w14:textId="77777777" w:rsidR="00176BD0" w:rsidRPr="00A1796C" w:rsidRDefault="00176BD0" w:rsidP="00E32F45">
            <w:pPr>
              <w:jc w:val="center"/>
            </w:pPr>
            <w:r w:rsidRPr="00A1796C">
              <w:t>Y</w:t>
            </w:r>
            <w:commentRangeEnd w:id="212"/>
            <w:r w:rsidR="00F7308B" w:rsidRPr="00A1796C">
              <w:rPr>
                <w:rStyle w:val="CommentReference"/>
                <w:sz w:val="24"/>
                <w:szCs w:val="24"/>
              </w:rPr>
              <w:commentReference w:id="212"/>
            </w:r>
          </w:p>
        </w:tc>
        <w:tc>
          <w:tcPr>
            <w:tcW w:w="1101" w:type="pct"/>
            <w:vAlign w:val="center"/>
          </w:tcPr>
          <w:p w14:paraId="1B6BE65E" w14:textId="77777777" w:rsidR="00176BD0" w:rsidRPr="00A1796C" w:rsidRDefault="00176BD0" w:rsidP="00E32F45"/>
        </w:tc>
      </w:tr>
      <w:tr w:rsidR="00176BD0" w:rsidRPr="00B53854" w14:paraId="30C99479" w14:textId="77777777" w:rsidTr="00303550">
        <w:trPr>
          <w:trHeight w:val="300"/>
        </w:trPr>
        <w:tc>
          <w:tcPr>
            <w:tcW w:w="1122" w:type="pct"/>
            <w:noWrap/>
            <w:vAlign w:val="center"/>
          </w:tcPr>
          <w:p w14:paraId="3A634DF8" w14:textId="77777777" w:rsidR="00176BD0" w:rsidRPr="00A1796C" w:rsidRDefault="00176BD0" w:rsidP="00E32F45">
            <w:r w:rsidRPr="00A1796C">
              <w:t>region</w:t>
            </w:r>
          </w:p>
        </w:tc>
        <w:tc>
          <w:tcPr>
            <w:tcW w:w="791" w:type="pct"/>
            <w:noWrap/>
            <w:vAlign w:val="center"/>
          </w:tcPr>
          <w:p w14:paraId="0EB2E482" w14:textId="77777777" w:rsidR="00176BD0" w:rsidRPr="00A1796C" w:rsidRDefault="00176BD0" w:rsidP="00E32F45">
            <w:r w:rsidRPr="00A1796C">
              <w:t>String</w:t>
            </w:r>
          </w:p>
        </w:tc>
        <w:tc>
          <w:tcPr>
            <w:tcW w:w="1308" w:type="pct"/>
            <w:noWrap/>
            <w:vAlign w:val="center"/>
          </w:tcPr>
          <w:p w14:paraId="7FF518A7" w14:textId="77777777" w:rsidR="00176BD0" w:rsidRPr="00A1796C" w:rsidRDefault="00176BD0" w:rsidP="00E32F45">
            <w:r w:rsidRPr="00A1796C">
              <w:t>"AU",  "BE","BR","CL","CN","CZ","DK","XE","FI","FR","DE","HU","IN","IT","JP","MX","NL","NZ","US","PL","ES","SE","No","CH","XT","GB","TW","AE", "CY"</w:t>
            </w:r>
          </w:p>
        </w:tc>
        <w:tc>
          <w:tcPr>
            <w:tcW w:w="677" w:type="pct"/>
            <w:vAlign w:val="center"/>
          </w:tcPr>
          <w:p w14:paraId="78BFBF2B" w14:textId="77777777" w:rsidR="00176BD0" w:rsidRPr="00A1796C" w:rsidRDefault="00176BD0" w:rsidP="00E32F45">
            <w:pPr>
              <w:jc w:val="center"/>
            </w:pPr>
            <w:r w:rsidRPr="00A1796C">
              <w:t>Y</w:t>
            </w:r>
          </w:p>
        </w:tc>
        <w:tc>
          <w:tcPr>
            <w:tcW w:w="1101" w:type="pct"/>
            <w:vAlign w:val="center"/>
          </w:tcPr>
          <w:p w14:paraId="6F15C23D" w14:textId="77777777" w:rsidR="00176BD0" w:rsidRPr="00A1796C" w:rsidRDefault="00176BD0" w:rsidP="00E32F45"/>
        </w:tc>
      </w:tr>
      <w:tr w:rsidR="00176BD0" w:rsidRPr="00B53854" w14:paraId="74333DD8" w14:textId="77777777" w:rsidTr="00303550">
        <w:trPr>
          <w:trHeight w:val="300"/>
        </w:trPr>
        <w:tc>
          <w:tcPr>
            <w:tcW w:w="1122" w:type="pct"/>
            <w:noWrap/>
            <w:vAlign w:val="center"/>
          </w:tcPr>
          <w:p w14:paraId="4051B89A" w14:textId="77777777" w:rsidR="00176BD0" w:rsidRPr="00A1796C" w:rsidRDefault="00176BD0" w:rsidP="00E32F45">
            <w:r w:rsidRPr="00A1796C">
              <w:t>digitMap</w:t>
            </w:r>
          </w:p>
        </w:tc>
        <w:tc>
          <w:tcPr>
            <w:tcW w:w="791" w:type="pct"/>
            <w:noWrap/>
            <w:vAlign w:val="center"/>
          </w:tcPr>
          <w:p w14:paraId="1A23D333" w14:textId="77777777" w:rsidR="00176BD0" w:rsidRPr="00A1796C" w:rsidRDefault="00176BD0" w:rsidP="00E32F45">
            <w:r w:rsidRPr="00A1796C">
              <w:t>String</w:t>
            </w:r>
          </w:p>
        </w:tc>
        <w:tc>
          <w:tcPr>
            <w:tcW w:w="1308" w:type="pct"/>
            <w:noWrap/>
            <w:vAlign w:val="center"/>
          </w:tcPr>
          <w:p w14:paraId="6B6A0A8A" w14:textId="77777777" w:rsidR="00176BD0" w:rsidRPr="00A1796C" w:rsidRDefault="00176BD0" w:rsidP="00E32F45">
            <w:r w:rsidRPr="00A1796C">
              <w:t>"xx+#"</w:t>
            </w:r>
          </w:p>
        </w:tc>
        <w:tc>
          <w:tcPr>
            <w:tcW w:w="677" w:type="pct"/>
            <w:vAlign w:val="center"/>
          </w:tcPr>
          <w:p w14:paraId="5E23471E" w14:textId="77777777" w:rsidR="00176BD0" w:rsidRPr="00A1796C" w:rsidRDefault="00176BD0" w:rsidP="00E32F45">
            <w:pPr>
              <w:jc w:val="center"/>
            </w:pPr>
            <w:r w:rsidRPr="00A1796C">
              <w:t>N</w:t>
            </w:r>
          </w:p>
        </w:tc>
        <w:tc>
          <w:tcPr>
            <w:tcW w:w="1101" w:type="pct"/>
            <w:vAlign w:val="center"/>
          </w:tcPr>
          <w:p w14:paraId="0A6C34D3" w14:textId="77777777" w:rsidR="00176BD0" w:rsidRPr="00A1796C" w:rsidRDefault="00176BD0" w:rsidP="00E32F45"/>
        </w:tc>
      </w:tr>
      <w:tr w:rsidR="00176BD0" w:rsidRPr="00B53854" w14:paraId="1B3998F4" w14:textId="77777777" w:rsidTr="00303550">
        <w:trPr>
          <w:trHeight w:val="300"/>
        </w:trPr>
        <w:tc>
          <w:tcPr>
            <w:tcW w:w="1122" w:type="pct"/>
            <w:noWrap/>
            <w:vAlign w:val="center"/>
          </w:tcPr>
          <w:p w14:paraId="6CD87456" w14:textId="77777777" w:rsidR="00176BD0" w:rsidRPr="00A1796C" w:rsidRDefault="00176BD0" w:rsidP="00E32F45">
            <w:r w:rsidRPr="00A1796C">
              <w:t>userAgentDomain</w:t>
            </w:r>
          </w:p>
        </w:tc>
        <w:tc>
          <w:tcPr>
            <w:tcW w:w="791" w:type="pct"/>
            <w:noWrap/>
            <w:vAlign w:val="center"/>
          </w:tcPr>
          <w:p w14:paraId="46F40499" w14:textId="77777777" w:rsidR="00176BD0" w:rsidRPr="00A1796C" w:rsidRDefault="00176BD0" w:rsidP="00E32F45">
            <w:r w:rsidRPr="00A1796C">
              <w:t>String</w:t>
            </w:r>
          </w:p>
        </w:tc>
        <w:tc>
          <w:tcPr>
            <w:tcW w:w="1308" w:type="pct"/>
            <w:noWrap/>
            <w:vAlign w:val="center"/>
          </w:tcPr>
          <w:p w14:paraId="1A613714" w14:textId="77777777" w:rsidR="00176BD0" w:rsidRPr="00A1796C" w:rsidRDefault="00176BD0" w:rsidP="00E32F45">
            <w:r w:rsidRPr="00A1796C">
              <w:t>“ims.vnpt.vn”</w:t>
            </w:r>
          </w:p>
        </w:tc>
        <w:tc>
          <w:tcPr>
            <w:tcW w:w="677" w:type="pct"/>
            <w:vAlign w:val="center"/>
          </w:tcPr>
          <w:p w14:paraId="1E8AB769" w14:textId="77777777" w:rsidR="00176BD0" w:rsidRPr="00A1796C" w:rsidRDefault="00176BD0" w:rsidP="00E32F45">
            <w:pPr>
              <w:jc w:val="center"/>
            </w:pPr>
            <w:r w:rsidRPr="00A1796C">
              <w:t>Y</w:t>
            </w:r>
          </w:p>
        </w:tc>
        <w:tc>
          <w:tcPr>
            <w:tcW w:w="1101" w:type="pct"/>
            <w:vAlign w:val="center"/>
          </w:tcPr>
          <w:p w14:paraId="4AAAF303" w14:textId="77777777" w:rsidR="00176BD0" w:rsidRPr="00A1796C" w:rsidRDefault="00176BD0" w:rsidP="00E32F45"/>
        </w:tc>
      </w:tr>
      <w:tr w:rsidR="00176BD0" w:rsidRPr="00B53854" w14:paraId="55B824D6" w14:textId="77777777" w:rsidTr="00303550">
        <w:trPr>
          <w:trHeight w:val="300"/>
        </w:trPr>
        <w:tc>
          <w:tcPr>
            <w:tcW w:w="1122" w:type="pct"/>
            <w:noWrap/>
            <w:vAlign w:val="center"/>
          </w:tcPr>
          <w:p w14:paraId="0BAD7A79" w14:textId="77777777" w:rsidR="00176BD0" w:rsidRPr="00A1796C" w:rsidRDefault="00176BD0" w:rsidP="00E32F45">
            <w:r w:rsidRPr="00A1796C">
              <w:t>proxyServer</w:t>
            </w:r>
          </w:p>
        </w:tc>
        <w:tc>
          <w:tcPr>
            <w:tcW w:w="791" w:type="pct"/>
            <w:noWrap/>
            <w:vAlign w:val="center"/>
          </w:tcPr>
          <w:p w14:paraId="19401F6B" w14:textId="77777777" w:rsidR="00176BD0" w:rsidRPr="00A1796C" w:rsidRDefault="00176BD0" w:rsidP="00E32F45">
            <w:r w:rsidRPr="00A1796C">
              <w:t>String</w:t>
            </w:r>
          </w:p>
        </w:tc>
        <w:tc>
          <w:tcPr>
            <w:tcW w:w="1308" w:type="pct"/>
            <w:noWrap/>
            <w:vAlign w:val="center"/>
          </w:tcPr>
          <w:p w14:paraId="4C020CD5" w14:textId="77777777" w:rsidR="00176BD0" w:rsidRPr="00A1796C" w:rsidRDefault="00176BD0" w:rsidP="00E32F45">
            <w:r w:rsidRPr="00A1796C">
              <w:t>“ims.vnpt.vn”</w:t>
            </w:r>
          </w:p>
        </w:tc>
        <w:tc>
          <w:tcPr>
            <w:tcW w:w="677" w:type="pct"/>
            <w:vAlign w:val="center"/>
          </w:tcPr>
          <w:p w14:paraId="05B333BB" w14:textId="77777777" w:rsidR="00176BD0" w:rsidRPr="00A1796C" w:rsidRDefault="00176BD0" w:rsidP="00E32F45">
            <w:pPr>
              <w:jc w:val="center"/>
            </w:pPr>
            <w:r w:rsidRPr="00A1796C">
              <w:t>N</w:t>
            </w:r>
          </w:p>
        </w:tc>
        <w:tc>
          <w:tcPr>
            <w:tcW w:w="1101" w:type="pct"/>
            <w:vAlign w:val="center"/>
          </w:tcPr>
          <w:p w14:paraId="46D43312" w14:textId="77777777" w:rsidR="00176BD0" w:rsidRPr="00A1796C" w:rsidRDefault="00176BD0" w:rsidP="00E32F45"/>
        </w:tc>
      </w:tr>
      <w:tr w:rsidR="00176BD0" w:rsidRPr="00B53854" w14:paraId="7DD3A0B4" w14:textId="77777777" w:rsidTr="00303550">
        <w:trPr>
          <w:trHeight w:val="300"/>
        </w:trPr>
        <w:tc>
          <w:tcPr>
            <w:tcW w:w="1122" w:type="pct"/>
            <w:noWrap/>
            <w:vAlign w:val="center"/>
          </w:tcPr>
          <w:p w14:paraId="146A03C8" w14:textId="77777777" w:rsidR="00176BD0" w:rsidRPr="00A1796C" w:rsidRDefault="00176BD0" w:rsidP="00E32F45">
            <w:r w:rsidRPr="00A1796C">
              <w:t>proxyServerPort</w:t>
            </w:r>
          </w:p>
        </w:tc>
        <w:tc>
          <w:tcPr>
            <w:tcW w:w="791" w:type="pct"/>
            <w:noWrap/>
            <w:vAlign w:val="center"/>
          </w:tcPr>
          <w:p w14:paraId="421FC18F" w14:textId="77777777" w:rsidR="00176BD0" w:rsidRPr="00A1796C" w:rsidRDefault="00176BD0" w:rsidP="00E32F45">
            <w:r w:rsidRPr="00A1796C">
              <w:t>String</w:t>
            </w:r>
          </w:p>
        </w:tc>
        <w:tc>
          <w:tcPr>
            <w:tcW w:w="1308" w:type="pct"/>
            <w:noWrap/>
            <w:vAlign w:val="center"/>
          </w:tcPr>
          <w:p w14:paraId="575163BD" w14:textId="77777777" w:rsidR="00176BD0" w:rsidRPr="00A1796C" w:rsidRDefault="00176BD0" w:rsidP="00E32F45">
            <w:r w:rsidRPr="00A1796C">
              <w:t>“5060”</w:t>
            </w:r>
          </w:p>
        </w:tc>
        <w:tc>
          <w:tcPr>
            <w:tcW w:w="677" w:type="pct"/>
            <w:vAlign w:val="center"/>
          </w:tcPr>
          <w:p w14:paraId="686C2CDD" w14:textId="77777777" w:rsidR="00176BD0" w:rsidRPr="00A1796C" w:rsidRDefault="00176BD0" w:rsidP="00E32F45">
            <w:pPr>
              <w:jc w:val="center"/>
            </w:pPr>
            <w:r w:rsidRPr="00A1796C">
              <w:t>N</w:t>
            </w:r>
          </w:p>
        </w:tc>
        <w:tc>
          <w:tcPr>
            <w:tcW w:w="1101" w:type="pct"/>
            <w:vAlign w:val="center"/>
          </w:tcPr>
          <w:p w14:paraId="19020702" w14:textId="77777777" w:rsidR="00176BD0" w:rsidRPr="00A1796C" w:rsidRDefault="00176BD0" w:rsidP="00E32F45"/>
        </w:tc>
      </w:tr>
      <w:tr w:rsidR="00176BD0" w:rsidRPr="00B53854" w14:paraId="1B8103E5" w14:textId="77777777" w:rsidTr="00303550">
        <w:trPr>
          <w:trHeight w:val="300"/>
        </w:trPr>
        <w:tc>
          <w:tcPr>
            <w:tcW w:w="1122" w:type="pct"/>
            <w:noWrap/>
            <w:vAlign w:val="center"/>
          </w:tcPr>
          <w:p w14:paraId="3AC91672" w14:textId="77777777" w:rsidR="00176BD0" w:rsidRPr="00A1796C" w:rsidRDefault="00176BD0" w:rsidP="00E32F45">
            <w:r w:rsidRPr="00A1796C">
              <w:t>outBoundProxy</w:t>
            </w:r>
          </w:p>
        </w:tc>
        <w:tc>
          <w:tcPr>
            <w:tcW w:w="791" w:type="pct"/>
            <w:noWrap/>
            <w:vAlign w:val="center"/>
          </w:tcPr>
          <w:p w14:paraId="4F6EF366" w14:textId="77777777" w:rsidR="00176BD0" w:rsidRPr="00A1796C" w:rsidRDefault="00176BD0" w:rsidP="00E32F45">
            <w:r w:rsidRPr="00A1796C">
              <w:t>String</w:t>
            </w:r>
          </w:p>
        </w:tc>
        <w:tc>
          <w:tcPr>
            <w:tcW w:w="1308" w:type="pct"/>
            <w:noWrap/>
            <w:vAlign w:val="center"/>
          </w:tcPr>
          <w:p w14:paraId="6E7C5DAE" w14:textId="77777777" w:rsidR="00176BD0" w:rsidRPr="00A1796C" w:rsidRDefault="00176BD0" w:rsidP="00E32F45">
            <w:r w:rsidRPr="00A1796C">
              <w:t>“ims.vnpt.vn”</w:t>
            </w:r>
          </w:p>
        </w:tc>
        <w:tc>
          <w:tcPr>
            <w:tcW w:w="677" w:type="pct"/>
            <w:vAlign w:val="center"/>
          </w:tcPr>
          <w:p w14:paraId="3422BCF2" w14:textId="77777777" w:rsidR="00176BD0" w:rsidRPr="00A1796C" w:rsidRDefault="00176BD0" w:rsidP="00E32F45">
            <w:pPr>
              <w:jc w:val="center"/>
            </w:pPr>
            <w:r w:rsidRPr="00A1796C">
              <w:t>N</w:t>
            </w:r>
          </w:p>
        </w:tc>
        <w:tc>
          <w:tcPr>
            <w:tcW w:w="1101" w:type="pct"/>
            <w:vAlign w:val="center"/>
          </w:tcPr>
          <w:p w14:paraId="33B75693" w14:textId="77777777" w:rsidR="00176BD0" w:rsidRPr="00A1796C" w:rsidRDefault="00176BD0" w:rsidP="00E32F45"/>
        </w:tc>
      </w:tr>
      <w:tr w:rsidR="00176BD0" w:rsidRPr="00B53854" w14:paraId="6B717CFF" w14:textId="77777777" w:rsidTr="00303550">
        <w:trPr>
          <w:trHeight w:val="300"/>
        </w:trPr>
        <w:tc>
          <w:tcPr>
            <w:tcW w:w="1122" w:type="pct"/>
            <w:noWrap/>
            <w:vAlign w:val="center"/>
          </w:tcPr>
          <w:p w14:paraId="3F7F2E66" w14:textId="77777777" w:rsidR="00176BD0" w:rsidRPr="00A1796C" w:rsidRDefault="00176BD0" w:rsidP="00E32F45">
            <w:r w:rsidRPr="00A1796C">
              <w:t>outBoundProxyPort</w:t>
            </w:r>
          </w:p>
        </w:tc>
        <w:tc>
          <w:tcPr>
            <w:tcW w:w="791" w:type="pct"/>
            <w:noWrap/>
            <w:vAlign w:val="center"/>
          </w:tcPr>
          <w:p w14:paraId="0D23E077" w14:textId="77777777" w:rsidR="00176BD0" w:rsidRPr="00A1796C" w:rsidRDefault="00176BD0" w:rsidP="00E32F45">
            <w:r w:rsidRPr="00A1796C">
              <w:t>String</w:t>
            </w:r>
          </w:p>
        </w:tc>
        <w:tc>
          <w:tcPr>
            <w:tcW w:w="1308" w:type="pct"/>
            <w:noWrap/>
            <w:vAlign w:val="center"/>
          </w:tcPr>
          <w:p w14:paraId="3466EDCD" w14:textId="77777777" w:rsidR="00176BD0" w:rsidRPr="00A1796C" w:rsidRDefault="00176BD0" w:rsidP="00E32F45">
            <w:r w:rsidRPr="00A1796C">
              <w:t>“5060”</w:t>
            </w:r>
          </w:p>
        </w:tc>
        <w:tc>
          <w:tcPr>
            <w:tcW w:w="677" w:type="pct"/>
            <w:vAlign w:val="center"/>
          </w:tcPr>
          <w:p w14:paraId="6BBDB0A1" w14:textId="77777777" w:rsidR="00176BD0" w:rsidRPr="00A1796C" w:rsidRDefault="00176BD0" w:rsidP="00E32F45">
            <w:pPr>
              <w:jc w:val="center"/>
            </w:pPr>
            <w:r w:rsidRPr="00A1796C">
              <w:t>N</w:t>
            </w:r>
          </w:p>
        </w:tc>
        <w:tc>
          <w:tcPr>
            <w:tcW w:w="1101" w:type="pct"/>
            <w:vAlign w:val="center"/>
          </w:tcPr>
          <w:p w14:paraId="672E048D" w14:textId="77777777" w:rsidR="00176BD0" w:rsidRPr="00A1796C" w:rsidRDefault="00176BD0" w:rsidP="00E32F45"/>
        </w:tc>
      </w:tr>
      <w:tr w:rsidR="00176BD0" w:rsidRPr="00B53854" w14:paraId="37D3CDBE" w14:textId="77777777" w:rsidTr="00303550">
        <w:trPr>
          <w:trHeight w:val="300"/>
        </w:trPr>
        <w:tc>
          <w:tcPr>
            <w:tcW w:w="1122" w:type="pct"/>
            <w:noWrap/>
            <w:vAlign w:val="center"/>
          </w:tcPr>
          <w:p w14:paraId="7BD5326D" w14:textId="77777777" w:rsidR="00176BD0" w:rsidRPr="00A1796C" w:rsidRDefault="00176BD0" w:rsidP="00E32F45">
            <w:r w:rsidRPr="00A1796C">
              <w:t>registrarServer</w:t>
            </w:r>
          </w:p>
        </w:tc>
        <w:tc>
          <w:tcPr>
            <w:tcW w:w="791" w:type="pct"/>
            <w:noWrap/>
            <w:vAlign w:val="center"/>
          </w:tcPr>
          <w:p w14:paraId="3CFC801A" w14:textId="77777777" w:rsidR="00176BD0" w:rsidRPr="00A1796C" w:rsidRDefault="00176BD0" w:rsidP="00E32F45">
            <w:r w:rsidRPr="00A1796C">
              <w:t>String</w:t>
            </w:r>
          </w:p>
        </w:tc>
        <w:tc>
          <w:tcPr>
            <w:tcW w:w="1308" w:type="pct"/>
            <w:noWrap/>
            <w:vAlign w:val="center"/>
          </w:tcPr>
          <w:p w14:paraId="3DCB2CB4" w14:textId="77777777" w:rsidR="00176BD0" w:rsidRPr="00A1796C" w:rsidRDefault="00176BD0" w:rsidP="00E32F45">
            <w:r w:rsidRPr="00A1796C">
              <w:t>“ims.vnpt.vn”</w:t>
            </w:r>
          </w:p>
        </w:tc>
        <w:tc>
          <w:tcPr>
            <w:tcW w:w="677" w:type="pct"/>
            <w:vAlign w:val="center"/>
          </w:tcPr>
          <w:p w14:paraId="367EC544" w14:textId="77777777" w:rsidR="00176BD0" w:rsidRPr="00A1796C" w:rsidRDefault="00176BD0" w:rsidP="00E32F45">
            <w:pPr>
              <w:jc w:val="center"/>
            </w:pPr>
            <w:r w:rsidRPr="00A1796C">
              <w:t>N</w:t>
            </w:r>
          </w:p>
        </w:tc>
        <w:tc>
          <w:tcPr>
            <w:tcW w:w="1101" w:type="pct"/>
            <w:vAlign w:val="center"/>
          </w:tcPr>
          <w:p w14:paraId="38628D4E" w14:textId="77777777" w:rsidR="00176BD0" w:rsidRPr="00A1796C" w:rsidRDefault="00176BD0" w:rsidP="00E32F45"/>
        </w:tc>
      </w:tr>
      <w:tr w:rsidR="00176BD0" w:rsidRPr="00B53854" w14:paraId="3AE47D6B" w14:textId="77777777" w:rsidTr="00303550">
        <w:trPr>
          <w:trHeight w:val="300"/>
        </w:trPr>
        <w:tc>
          <w:tcPr>
            <w:tcW w:w="1122" w:type="pct"/>
            <w:noWrap/>
            <w:vAlign w:val="center"/>
          </w:tcPr>
          <w:p w14:paraId="5388B4C9" w14:textId="77777777" w:rsidR="00176BD0" w:rsidRPr="00A1796C" w:rsidRDefault="00176BD0" w:rsidP="00E32F45">
            <w:r w:rsidRPr="00A1796C">
              <w:t>registrarServerPort</w:t>
            </w:r>
          </w:p>
        </w:tc>
        <w:tc>
          <w:tcPr>
            <w:tcW w:w="791" w:type="pct"/>
            <w:noWrap/>
            <w:vAlign w:val="center"/>
          </w:tcPr>
          <w:p w14:paraId="3E8C56CA" w14:textId="77777777" w:rsidR="00176BD0" w:rsidRPr="00A1796C" w:rsidRDefault="00176BD0" w:rsidP="00E32F45">
            <w:r w:rsidRPr="00A1796C">
              <w:t>String</w:t>
            </w:r>
          </w:p>
        </w:tc>
        <w:tc>
          <w:tcPr>
            <w:tcW w:w="1308" w:type="pct"/>
            <w:noWrap/>
            <w:vAlign w:val="center"/>
          </w:tcPr>
          <w:p w14:paraId="28EA6012" w14:textId="77777777" w:rsidR="00176BD0" w:rsidRPr="00A1796C" w:rsidRDefault="00176BD0" w:rsidP="00E32F45">
            <w:r w:rsidRPr="00A1796C">
              <w:t>“5060”</w:t>
            </w:r>
          </w:p>
        </w:tc>
        <w:tc>
          <w:tcPr>
            <w:tcW w:w="677" w:type="pct"/>
            <w:vAlign w:val="center"/>
          </w:tcPr>
          <w:p w14:paraId="42746077" w14:textId="77777777" w:rsidR="00176BD0" w:rsidRPr="00A1796C" w:rsidRDefault="00176BD0" w:rsidP="00E32F45">
            <w:pPr>
              <w:jc w:val="center"/>
            </w:pPr>
            <w:r w:rsidRPr="00A1796C">
              <w:t>N</w:t>
            </w:r>
          </w:p>
        </w:tc>
        <w:tc>
          <w:tcPr>
            <w:tcW w:w="1101" w:type="pct"/>
            <w:vAlign w:val="center"/>
          </w:tcPr>
          <w:p w14:paraId="05A58B7A" w14:textId="77777777" w:rsidR="00176BD0" w:rsidRPr="00A1796C" w:rsidRDefault="00176BD0" w:rsidP="00E32F45"/>
        </w:tc>
      </w:tr>
    </w:tbl>
    <w:p w14:paraId="090428A8" w14:textId="77777777" w:rsidR="00176BD0" w:rsidRPr="00B53854" w:rsidRDefault="00176BD0" w:rsidP="00176BD0">
      <w:pPr>
        <w:spacing w:after="160" w:line="259" w:lineRule="auto"/>
        <w:rPr>
          <w:sz w:val="22"/>
          <w:szCs w:val="22"/>
        </w:rPr>
      </w:pPr>
    </w:p>
    <w:p w14:paraId="51416993" w14:textId="0AD66AC2" w:rsidR="008938D9" w:rsidRPr="00C37D99" w:rsidRDefault="008938D9" w:rsidP="008938D9">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2070"/>
        <w:gridCol w:w="1440"/>
        <w:gridCol w:w="1530"/>
        <w:gridCol w:w="1260"/>
        <w:gridCol w:w="2250"/>
      </w:tblGrid>
      <w:tr w:rsidR="008938D9" w:rsidRPr="00C37D99" w14:paraId="7A7C940D" w14:textId="77777777" w:rsidTr="00E32F45">
        <w:trPr>
          <w:trHeight w:val="255"/>
        </w:trPr>
        <w:tc>
          <w:tcPr>
            <w:tcW w:w="625" w:type="dxa"/>
            <w:vAlign w:val="center"/>
          </w:tcPr>
          <w:p w14:paraId="557C0DE2" w14:textId="77777777" w:rsidR="008938D9" w:rsidRPr="00C37D99" w:rsidRDefault="008938D9" w:rsidP="00E32F45">
            <w:pPr>
              <w:spacing w:line="288" w:lineRule="auto"/>
              <w:rPr>
                <w:b/>
                <w:bCs/>
                <w:lang w:eastAsia="en-AU"/>
              </w:rPr>
            </w:pPr>
            <w:r w:rsidRPr="00C37D99">
              <w:rPr>
                <w:b/>
                <w:bCs/>
                <w:lang w:eastAsia="en-AU"/>
              </w:rPr>
              <w:t>No</w:t>
            </w:r>
          </w:p>
        </w:tc>
        <w:tc>
          <w:tcPr>
            <w:tcW w:w="2070" w:type="dxa"/>
            <w:shd w:val="clear" w:color="auto" w:fill="auto"/>
            <w:noWrap/>
            <w:vAlign w:val="center"/>
          </w:tcPr>
          <w:p w14:paraId="132D7D02" w14:textId="77777777" w:rsidR="008938D9" w:rsidRPr="00C37D99" w:rsidRDefault="008938D9" w:rsidP="00E32F45">
            <w:pPr>
              <w:spacing w:line="288" w:lineRule="auto"/>
              <w:rPr>
                <w:b/>
                <w:bCs/>
                <w:lang w:eastAsia="en-AU"/>
              </w:rPr>
            </w:pPr>
            <w:r w:rsidRPr="00C37D99">
              <w:rPr>
                <w:b/>
                <w:bCs/>
                <w:lang w:eastAsia="en-AU"/>
              </w:rPr>
              <w:t>Parameter</w:t>
            </w:r>
          </w:p>
        </w:tc>
        <w:tc>
          <w:tcPr>
            <w:tcW w:w="1440" w:type="dxa"/>
            <w:shd w:val="clear" w:color="auto" w:fill="auto"/>
            <w:noWrap/>
            <w:vAlign w:val="center"/>
          </w:tcPr>
          <w:p w14:paraId="53216A66" w14:textId="77777777" w:rsidR="008938D9" w:rsidRPr="00C37D99" w:rsidRDefault="008938D9" w:rsidP="00E32F45">
            <w:pPr>
              <w:spacing w:line="288" w:lineRule="auto"/>
              <w:rPr>
                <w:b/>
                <w:bCs/>
                <w:lang w:eastAsia="en-AU"/>
              </w:rPr>
            </w:pPr>
            <w:r w:rsidRPr="00C37D99">
              <w:rPr>
                <w:b/>
                <w:bCs/>
                <w:lang w:eastAsia="en-AU"/>
              </w:rPr>
              <w:t>Mandatory</w:t>
            </w:r>
          </w:p>
        </w:tc>
        <w:tc>
          <w:tcPr>
            <w:tcW w:w="1530" w:type="dxa"/>
          </w:tcPr>
          <w:p w14:paraId="43FBBF7E" w14:textId="77777777" w:rsidR="008938D9" w:rsidRPr="00C37D99" w:rsidRDefault="008938D9" w:rsidP="00E32F45">
            <w:pPr>
              <w:spacing w:line="288" w:lineRule="auto"/>
              <w:rPr>
                <w:b/>
                <w:bCs/>
                <w:lang w:eastAsia="en-AU"/>
              </w:rPr>
            </w:pPr>
            <w:r w:rsidRPr="00C37D99">
              <w:rPr>
                <w:b/>
                <w:bCs/>
                <w:lang w:eastAsia="en-AU"/>
              </w:rPr>
              <w:t>Type</w:t>
            </w:r>
          </w:p>
        </w:tc>
        <w:tc>
          <w:tcPr>
            <w:tcW w:w="1260" w:type="dxa"/>
            <w:vAlign w:val="center"/>
          </w:tcPr>
          <w:p w14:paraId="2BEE28F4" w14:textId="77777777" w:rsidR="008938D9" w:rsidRPr="00C37D99" w:rsidRDefault="008938D9" w:rsidP="00E32F45">
            <w:pPr>
              <w:spacing w:line="288" w:lineRule="auto"/>
              <w:rPr>
                <w:b/>
                <w:bCs/>
                <w:lang w:eastAsia="en-AU"/>
              </w:rPr>
            </w:pPr>
            <w:r w:rsidRPr="00C37D99">
              <w:rPr>
                <w:b/>
                <w:bCs/>
                <w:lang w:eastAsia="en-AU"/>
              </w:rPr>
              <w:t>Max length</w:t>
            </w:r>
          </w:p>
        </w:tc>
        <w:tc>
          <w:tcPr>
            <w:tcW w:w="2250" w:type="dxa"/>
            <w:shd w:val="clear" w:color="auto" w:fill="auto"/>
            <w:noWrap/>
            <w:vAlign w:val="center"/>
          </w:tcPr>
          <w:p w14:paraId="6AA5ECDC" w14:textId="77777777" w:rsidR="008938D9" w:rsidRPr="00C37D99" w:rsidRDefault="008938D9" w:rsidP="00E32F45">
            <w:pPr>
              <w:spacing w:line="288" w:lineRule="auto"/>
              <w:rPr>
                <w:b/>
                <w:bCs/>
                <w:lang w:eastAsia="en-AU"/>
              </w:rPr>
            </w:pPr>
            <w:r w:rsidRPr="00C37D99">
              <w:rPr>
                <w:b/>
                <w:bCs/>
                <w:lang w:eastAsia="en-AU"/>
              </w:rPr>
              <w:t>Meaning</w:t>
            </w:r>
          </w:p>
        </w:tc>
      </w:tr>
      <w:tr w:rsidR="008938D9" w:rsidRPr="00C37D99" w14:paraId="24583EC2" w14:textId="77777777" w:rsidTr="00E32F45">
        <w:trPr>
          <w:trHeight w:val="255"/>
        </w:trPr>
        <w:tc>
          <w:tcPr>
            <w:tcW w:w="625" w:type="dxa"/>
            <w:vAlign w:val="center"/>
          </w:tcPr>
          <w:p w14:paraId="1848B8A7" w14:textId="77777777" w:rsidR="008938D9" w:rsidRPr="00C37D99" w:rsidRDefault="008938D9" w:rsidP="00E32F45">
            <w:pPr>
              <w:spacing w:line="288" w:lineRule="auto"/>
              <w:rPr>
                <w:lang w:eastAsia="en-AU"/>
              </w:rPr>
            </w:pPr>
            <w:r w:rsidRPr="00C37D99">
              <w:rPr>
                <w:lang w:eastAsia="en-AU"/>
              </w:rPr>
              <w:t>1</w:t>
            </w:r>
          </w:p>
        </w:tc>
        <w:tc>
          <w:tcPr>
            <w:tcW w:w="2070" w:type="dxa"/>
            <w:shd w:val="clear" w:color="auto" w:fill="auto"/>
            <w:noWrap/>
            <w:vAlign w:val="center"/>
          </w:tcPr>
          <w:p w14:paraId="38E090F2" w14:textId="77777777" w:rsidR="008938D9" w:rsidRPr="00C37D99" w:rsidRDefault="008938D9" w:rsidP="00E32F45">
            <w:pPr>
              <w:spacing w:line="288" w:lineRule="auto"/>
              <w:rPr>
                <w:lang w:eastAsia="en-AU"/>
              </w:rPr>
            </w:pPr>
            <w:r w:rsidRPr="00C37D99">
              <w:rPr>
                <w:lang w:eastAsia="en-AU"/>
              </w:rPr>
              <w:t>errorCode</w:t>
            </w:r>
          </w:p>
        </w:tc>
        <w:tc>
          <w:tcPr>
            <w:tcW w:w="1440" w:type="dxa"/>
            <w:shd w:val="clear" w:color="auto" w:fill="auto"/>
            <w:noWrap/>
            <w:vAlign w:val="center"/>
          </w:tcPr>
          <w:p w14:paraId="1A25692F" w14:textId="77777777" w:rsidR="008938D9" w:rsidRPr="00C37D99" w:rsidRDefault="008938D9" w:rsidP="00E32F45">
            <w:pPr>
              <w:spacing w:line="288" w:lineRule="auto"/>
              <w:rPr>
                <w:lang w:eastAsia="en-AU"/>
              </w:rPr>
            </w:pPr>
            <w:r w:rsidRPr="00C37D99">
              <w:rPr>
                <w:lang w:eastAsia="en-AU"/>
              </w:rPr>
              <w:t>Mandatory</w:t>
            </w:r>
          </w:p>
        </w:tc>
        <w:tc>
          <w:tcPr>
            <w:tcW w:w="1530" w:type="dxa"/>
          </w:tcPr>
          <w:p w14:paraId="2840FEAD" w14:textId="77777777" w:rsidR="008938D9" w:rsidRPr="00C37D99" w:rsidRDefault="008938D9" w:rsidP="00E32F45">
            <w:pPr>
              <w:spacing w:line="288" w:lineRule="auto"/>
              <w:rPr>
                <w:lang w:eastAsia="en-AU"/>
              </w:rPr>
            </w:pPr>
            <w:r w:rsidRPr="00C37D99">
              <w:rPr>
                <w:lang w:eastAsia="en-AU"/>
              </w:rPr>
              <w:t>String</w:t>
            </w:r>
          </w:p>
        </w:tc>
        <w:tc>
          <w:tcPr>
            <w:tcW w:w="1260" w:type="dxa"/>
            <w:vAlign w:val="center"/>
          </w:tcPr>
          <w:p w14:paraId="6076FB14" w14:textId="77777777" w:rsidR="008938D9" w:rsidRPr="00C37D99" w:rsidRDefault="008938D9" w:rsidP="00E32F45">
            <w:pPr>
              <w:spacing w:line="288" w:lineRule="auto"/>
              <w:rPr>
                <w:lang w:eastAsia="en-AU"/>
              </w:rPr>
            </w:pPr>
            <w:r w:rsidRPr="00C37D99">
              <w:rPr>
                <w:lang w:eastAsia="en-AU"/>
              </w:rPr>
              <w:t>4</w:t>
            </w:r>
          </w:p>
        </w:tc>
        <w:tc>
          <w:tcPr>
            <w:tcW w:w="2250" w:type="dxa"/>
            <w:shd w:val="clear" w:color="auto" w:fill="auto"/>
            <w:noWrap/>
            <w:vAlign w:val="center"/>
          </w:tcPr>
          <w:p w14:paraId="4F8B0C00" w14:textId="77777777" w:rsidR="008938D9" w:rsidRPr="00C37D99" w:rsidRDefault="008938D9" w:rsidP="00E32F45">
            <w:pPr>
              <w:spacing w:line="288" w:lineRule="auto"/>
              <w:rPr>
                <w:lang w:eastAsia="en-AU"/>
              </w:rPr>
            </w:pPr>
            <w:r w:rsidRPr="00C37D99">
              <w:rPr>
                <w:lang w:eastAsia="en-AU"/>
              </w:rPr>
              <w:t>Mã lỗi</w:t>
            </w:r>
          </w:p>
        </w:tc>
      </w:tr>
      <w:tr w:rsidR="008938D9" w:rsidRPr="00C37D99" w14:paraId="292026AD" w14:textId="77777777" w:rsidTr="00E32F45">
        <w:trPr>
          <w:trHeight w:val="255"/>
        </w:trPr>
        <w:tc>
          <w:tcPr>
            <w:tcW w:w="625" w:type="dxa"/>
            <w:vAlign w:val="center"/>
          </w:tcPr>
          <w:p w14:paraId="686C5B63" w14:textId="77777777" w:rsidR="008938D9" w:rsidRPr="00C37D99" w:rsidRDefault="008938D9" w:rsidP="00E32F45">
            <w:pPr>
              <w:spacing w:line="288" w:lineRule="auto"/>
              <w:rPr>
                <w:lang w:eastAsia="en-AU"/>
              </w:rPr>
            </w:pPr>
            <w:r w:rsidRPr="00C37D99">
              <w:rPr>
                <w:lang w:eastAsia="en-AU"/>
              </w:rPr>
              <w:t>2</w:t>
            </w:r>
          </w:p>
        </w:tc>
        <w:tc>
          <w:tcPr>
            <w:tcW w:w="2070" w:type="dxa"/>
            <w:shd w:val="clear" w:color="auto" w:fill="auto"/>
            <w:noWrap/>
            <w:vAlign w:val="center"/>
          </w:tcPr>
          <w:p w14:paraId="1FFAC6AC" w14:textId="77777777" w:rsidR="008938D9" w:rsidRPr="00C37D99" w:rsidRDefault="008938D9" w:rsidP="00E32F45">
            <w:pPr>
              <w:spacing w:line="288" w:lineRule="auto"/>
              <w:rPr>
                <w:lang w:eastAsia="en-AU"/>
              </w:rPr>
            </w:pPr>
            <w:r w:rsidRPr="00C37D99">
              <w:rPr>
                <w:lang w:eastAsia="en-AU"/>
              </w:rPr>
              <w:t>errorMessage</w:t>
            </w:r>
          </w:p>
        </w:tc>
        <w:tc>
          <w:tcPr>
            <w:tcW w:w="1440" w:type="dxa"/>
            <w:shd w:val="clear" w:color="auto" w:fill="auto"/>
            <w:noWrap/>
            <w:vAlign w:val="center"/>
          </w:tcPr>
          <w:p w14:paraId="72A488ED" w14:textId="77777777" w:rsidR="008938D9" w:rsidRPr="00C37D99" w:rsidRDefault="008938D9" w:rsidP="00E32F45">
            <w:pPr>
              <w:spacing w:line="288" w:lineRule="auto"/>
              <w:rPr>
                <w:lang w:eastAsia="en-AU"/>
              </w:rPr>
            </w:pPr>
            <w:r w:rsidRPr="00C37D99">
              <w:rPr>
                <w:lang w:eastAsia="en-AU"/>
              </w:rPr>
              <w:t>Optional</w:t>
            </w:r>
          </w:p>
        </w:tc>
        <w:tc>
          <w:tcPr>
            <w:tcW w:w="1530" w:type="dxa"/>
          </w:tcPr>
          <w:p w14:paraId="2D25E123" w14:textId="77777777" w:rsidR="008938D9" w:rsidRPr="00C37D99" w:rsidRDefault="008938D9" w:rsidP="00E32F45">
            <w:pPr>
              <w:spacing w:line="288" w:lineRule="auto"/>
              <w:rPr>
                <w:lang w:eastAsia="en-AU"/>
              </w:rPr>
            </w:pPr>
            <w:r w:rsidRPr="00C37D99">
              <w:rPr>
                <w:lang w:eastAsia="en-AU"/>
              </w:rPr>
              <w:t>String</w:t>
            </w:r>
          </w:p>
        </w:tc>
        <w:tc>
          <w:tcPr>
            <w:tcW w:w="1260" w:type="dxa"/>
            <w:vAlign w:val="center"/>
          </w:tcPr>
          <w:p w14:paraId="213ACB11" w14:textId="77777777" w:rsidR="008938D9" w:rsidRPr="00C37D99" w:rsidRDefault="008938D9" w:rsidP="00E32F45">
            <w:pPr>
              <w:spacing w:line="288" w:lineRule="auto"/>
              <w:rPr>
                <w:lang w:eastAsia="en-AU"/>
              </w:rPr>
            </w:pPr>
            <w:r w:rsidRPr="00C37D99">
              <w:rPr>
                <w:lang w:eastAsia="en-AU"/>
              </w:rPr>
              <w:t>64</w:t>
            </w:r>
          </w:p>
        </w:tc>
        <w:tc>
          <w:tcPr>
            <w:tcW w:w="2250" w:type="dxa"/>
            <w:shd w:val="clear" w:color="auto" w:fill="auto"/>
            <w:noWrap/>
            <w:vAlign w:val="center"/>
          </w:tcPr>
          <w:p w14:paraId="678D0C5C" w14:textId="77777777" w:rsidR="008938D9" w:rsidRPr="00C37D99" w:rsidRDefault="008938D9" w:rsidP="00E32F45">
            <w:pPr>
              <w:spacing w:line="288" w:lineRule="auto"/>
              <w:rPr>
                <w:lang w:eastAsia="en-AU"/>
              </w:rPr>
            </w:pPr>
            <w:r w:rsidRPr="00C37D99">
              <w:rPr>
                <w:lang w:eastAsia="en-AU"/>
              </w:rPr>
              <w:t>Mô tả lỗi</w:t>
            </w:r>
          </w:p>
        </w:tc>
      </w:tr>
    </w:tbl>
    <w:p w14:paraId="38024F6C" w14:textId="77777777" w:rsidR="008938D9" w:rsidRPr="00C37D99" w:rsidRDefault="008938D9" w:rsidP="008938D9">
      <w:pPr>
        <w:pStyle w:val="Heading4"/>
        <w:spacing w:line="288" w:lineRule="auto"/>
        <w:rPr>
          <w:sz w:val="24"/>
          <w:szCs w:val="24"/>
        </w:rPr>
      </w:pPr>
      <w:r w:rsidRPr="00C37D99">
        <w:rPr>
          <w:sz w:val="24"/>
          <w:szCs w:val="24"/>
        </w:rPr>
        <w:lastRenderedPageBreak/>
        <w:t>Example</w:t>
      </w:r>
    </w:p>
    <w:p w14:paraId="4BADB9D3" w14:textId="77777777" w:rsidR="008938D9" w:rsidRPr="00C37D99" w:rsidRDefault="008938D9" w:rsidP="008938D9">
      <w:pPr>
        <w:spacing w:line="288" w:lineRule="auto"/>
        <w:rPr>
          <w:b/>
          <w:bCs/>
        </w:rPr>
      </w:pPr>
      <w:r w:rsidRPr="00C37D99">
        <w:rPr>
          <w:b/>
          <w:bCs/>
        </w:rPr>
        <w:t>Request:</w:t>
      </w:r>
    </w:p>
    <w:p w14:paraId="62BEBA74" w14:textId="41FDB259" w:rsidR="008938D9" w:rsidRPr="00C37D99" w:rsidRDefault="008938D9" w:rsidP="008938D9">
      <w:pPr>
        <w:pStyle w:val="HTMLPreformatted"/>
        <w:spacing w:line="288" w:lineRule="auto"/>
        <w:rPr>
          <w:rFonts w:ascii="Times New Roman" w:hAnsi="Times New Roman" w:cs="Times New Roman"/>
          <w:sz w:val="24"/>
          <w:szCs w:val="24"/>
        </w:rPr>
      </w:pPr>
      <w:r>
        <w:rPr>
          <w:rFonts w:ascii="Times New Roman" w:hAnsi="Times New Roman" w:cs="Times New Roman"/>
          <w:sz w:val="24"/>
          <w:szCs w:val="24"/>
        </w:rPr>
        <w:t>set</w:t>
      </w:r>
      <w:r w:rsidR="003D3F28">
        <w:rPr>
          <w:rFonts w:ascii="Times New Roman" w:hAnsi="Times New Roman" w:cs="Times New Roman"/>
          <w:sz w:val="24"/>
          <w:szCs w:val="24"/>
        </w:rPr>
        <w:t>SIPGlobal</w:t>
      </w:r>
      <w:r>
        <w:rPr>
          <w:rFonts w:ascii="Times New Roman" w:hAnsi="Times New Roman" w:cs="Times New Roman"/>
          <w:sz w:val="24"/>
          <w:szCs w:val="24"/>
        </w:rPr>
        <w:t>Config</w:t>
      </w:r>
      <w:r w:rsidRPr="00C37D99">
        <w:rPr>
          <w:rFonts w:ascii="Times New Roman" w:hAnsi="Times New Roman" w:cs="Times New Roman"/>
          <w:sz w:val="24"/>
          <w:szCs w:val="24"/>
        </w:rPr>
        <w:t xml:space="preserve"> (data);</w:t>
      </w:r>
    </w:p>
    <w:p w14:paraId="4A03D612" w14:textId="77777777" w:rsidR="008938D9" w:rsidRDefault="008938D9" w:rsidP="008938D9">
      <w:pPr>
        <w:pStyle w:val="HTMLPreformatted"/>
        <w:spacing w:line="288" w:lineRule="auto"/>
        <w:rPr>
          <w:rFonts w:ascii="Times New Roman" w:hAnsi="Times New Roman" w:cs="Times New Roman"/>
          <w:sz w:val="24"/>
          <w:szCs w:val="24"/>
          <w:lang w:val="vi-VN"/>
        </w:rPr>
      </w:pP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p>
    <w:p w14:paraId="103859E4" w14:textId="77777777" w:rsidR="008938D9" w:rsidRPr="00C37D99" w:rsidRDefault="008938D9" w:rsidP="008938D9">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w:t>
      </w:r>
    </w:p>
    <w:p w14:paraId="5CDD4223" w14:textId="77777777" w:rsidR="008938D9" w:rsidRPr="00C37D99" w:rsidRDefault="008938D9" w:rsidP="008938D9">
      <w:pPr>
        <w:spacing w:line="288" w:lineRule="auto"/>
        <w:ind w:left="720"/>
      </w:pPr>
      <w:r w:rsidRPr="00C37D99">
        <w:rPr>
          <w:lang w:val="vi-VN"/>
        </w:rPr>
        <w:t>“</w:t>
      </w:r>
      <w:r w:rsidRPr="00C37D99">
        <w:t>serialNumber”: “</w:t>
      </w:r>
      <w:r>
        <w:t>VNPT123456</w:t>
      </w:r>
      <w:r w:rsidRPr="00C37D99">
        <w:t>”,</w:t>
      </w:r>
    </w:p>
    <w:p w14:paraId="2F3F2F67" w14:textId="2E505A3F" w:rsidR="008938D9" w:rsidRDefault="008938D9" w:rsidP="008938D9">
      <w:pPr>
        <w:spacing w:line="288" w:lineRule="auto"/>
        <w:ind w:left="720"/>
      </w:pPr>
      <w:r w:rsidRPr="00C37D99">
        <w:t>“modelName”: “</w:t>
      </w:r>
      <w:r>
        <w:t>GW040H</w:t>
      </w:r>
      <w:r w:rsidRPr="00C37D99">
        <w:t>”</w:t>
      </w:r>
      <w:r w:rsidR="00176BD0">
        <w:t>,</w:t>
      </w:r>
    </w:p>
    <w:p w14:paraId="17352882" w14:textId="77777777" w:rsidR="00176BD0" w:rsidRPr="00B53854" w:rsidRDefault="00176BD0" w:rsidP="00176BD0">
      <w:pPr>
        <w:ind w:left="720"/>
      </w:pPr>
      <w:r w:rsidRPr="00B53854">
        <w:t>"SIPObject"</w:t>
      </w:r>
    </w:p>
    <w:p w14:paraId="6D5FB247" w14:textId="77777777" w:rsidR="00176BD0" w:rsidRPr="00B53854" w:rsidRDefault="00176BD0" w:rsidP="00176BD0">
      <w:pPr>
        <w:ind w:left="720"/>
      </w:pPr>
      <w:r w:rsidRPr="00B53854">
        <w:t>{</w:t>
      </w:r>
    </w:p>
    <w:p w14:paraId="0B4750B2" w14:textId="77777777" w:rsidR="00176BD0" w:rsidRPr="00B53854" w:rsidRDefault="00176BD0" w:rsidP="00176BD0">
      <w:pPr>
        <w:ind w:left="1440"/>
      </w:pPr>
      <w:r w:rsidRPr="00B53854">
        <w:t>"enableVoiceService": 1,</w:t>
      </w:r>
    </w:p>
    <w:p w14:paraId="49EF7CBA" w14:textId="77777777" w:rsidR="00176BD0" w:rsidRPr="00B53854" w:rsidRDefault="00176BD0" w:rsidP="00176BD0">
      <w:pPr>
        <w:ind w:left="1440"/>
      </w:pPr>
      <w:r w:rsidRPr="00B53854">
        <w:t>"boundIfName": "veip0.3",    //Interface name of VLAN 300 - VoIP</w:t>
      </w:r>
    </w:p>
    <w:p w14:paraId="0390D107" w14:textId="77777777" w:rsidR="00176BD0" w:rsidRPr="00B53854" w:rsidRDefault="00176BD0" w:rsidP="00176BD0">
      <w:pPr>
        <w:ind w:left="1440"/>
      </w:pPr>
      <w:r w:rsidRPr="00B53854">
        <w:t>"ipAddressFamily": "1",</w:t>
      </w:r>
    </w:p>
    <w:p w14:paraId="65AFAAC5" w14:textId="77777777" w:rsidR="00176BD0" w:rsidRPr="00B53854" w:rsidRDefault="00176BD0" w:rsidP="00176BD0">
      <w:pPr>
        <w:ind w:left="1440"/>
      </w:pPr>
      <w:r w:rsidRPr="00B53854">
        <w:t>"region": “IN”,</w:t>
      </w:r>
    </w:p>
    <w:p w14:paraId="1F372E5F" w14:textId="77777777" w:rsidR="00176BD0" w:rsidRPr="00B53854" w:rsidRDefault="00176BD0" w:rsidP="00176BD0">
      <w:pPr>
        <w:ind w:left="1440"/>
      </w:pPr>
      <w:r w:rsidRPr="00B53854">
        <w:t>"digitMap": "xx+#",</w:t>
      </w:r>
    </w:p>
    <w:p w14:paraId="22FAAE15" w14:textId="77777777" w:rsidR="00176BD0" w:rsidRPr="00B53854" w:rsidRDefault="00176BD0" w:rsidP="00176BD0">
      <w:pPr>
        <w:ind w:left="720"/>
      </w:pPr>
      <w:r w:rsidRPr="00B53854">
        <w:tab/>
        <w:t>"userAgentDomain": "ims.vnpt.vn",</w:t>
      </w:r>
    </w:p>
    <w:p w14:paraId="05F51E9E" w14:textId="77777777" w:rsidR="00176BD0" w:rsidRPr="00B53854" w:rsidRDefault="00176BD0" w:rsidP="00176BD0">
      <w:pPr>
        <w:ind w:left="720"/>
      </w:pPr>
      <w:r w:rsidRPr="00B53854">
        <w:t xml:space="preserve">            "proxyServer": "ims.vnpt.vn",</w:t>
      </w:r>
    </w:p>
    <w:p w14:paraId="27A455B6" w14:textId="77777777" w:rsidR="00176BD0" w:rsidRPr="00B53854" w:rsidRDefault="00176BD0" w:rsidP="00176BD0">
      <w:pPr>
        <w:ind w:left="720"/>
      </w:pPr>
      <w:r w:rsidRPr="00B53854">
        <w:tab/>
        <w:t>"proxyServerPort": "5060",</w:t>
      </w:r>
    </w:p>
    <w:p w14:paraId="6678F770" w14:textId="77777777" w:rsidR="00176BD0" w:rsidRPr="00B53854" w:rsidRDefault="00176BD0" w:rsidP="00176BD0">
      <w:pPr>
        <w:ind w:left="720"/>
      </w:pPr>
      <w:r w:rsidRPr="00B53854">
        <w:t xml:space="preserve">            "registrarServer": “ims.vnpt.vn”,</w:t>
      </w:r>
    </w:p>
    <w:p w14:paraId="49B9791A" w14:textId="77777777" w:rsidR="00176BD0" w:rsidRPr="00B53854" w:rsidRDefault="00176BD0" w:rsidP="00176BD0">
      <w:pPr>
        <w:ind w:left="720"/>
      </w:pPr>
      <w:r w:rsidRPr="00B53854">
        <w:t xml:space="preserve">            "registrarServerPort": "5060",</w:t>
      </w:r>
    </w:p>
    <w:p w14:paraId="6B67A61F" w14:textId="77777777" w:rsidR="00176BD0" w:rsidRPr="00B53854" w:rsidRDefault="00176BD0" w:rsidP="00176BD0">
      <w:pPr>
        <w:ind w:left="1440"/>
      </w:pPr>
      <w:r w:rsidRPr="00B53854">
        <w:t>"outBoundProxy": "0.0.0.0",</w:t>
      </w:r>
    </w:p>
    <w:p w14:paraId="025CDEA3" w14:textId="4C59724D" w:rsidR="00176BD0" w:rsidRPr="00B53854" w:rsidRDefault="00176BD0" w:rsidP="00176BD0">
      <w:pPr>
        <w:ind w:left="720"/>
      </w:pPr>
      <w:r w:rsidRPr="00B53854">
        <w:t xml:space="preserve">            "outBoundProxyPort": "5060"</w:t>
      </w:r>
    </w:p>
    <w:p w14:paraId="08E37294" w14:textId="77777777" w:rsidR="00176BD0" w:rsidRPr="00B53854" w:rsidRDefault="00176BD0" w:rsidP="00176BD0">
      <w:pPr>
        <w:ind w:left="720"/>
      </w:pPr>
      <w:r w:rsidRPr="00B53854">
        <w:t>}</w:t>
      </w:r>
    </w:p>
    <w:p w14:paraId="74E43445" w14:textId="3CAFD6BA" w:rsidR="008938D9" w:rsidRPr="00C37D99" w:rsidRDefault="008938D9" w:rsidP="003D3F28">
      <w:pPr>
        <w:spacing w:line="288" w:lineRule="auto"/>
      </w:pPr>
      <w:r w:rsidRPr="00C37D99">
        <w:t>}</w:t>
      </w:r>
    </w:p>
    <w:p w14:paraId="71B62670" w14:textId="77777777" w:rsidR="008938D9" w:rsidRPr="00C37D99" w:rsidRDefault="008938D9" w:rsidP="008938D9">
      <w:pPr>
        <w:spacing w:line="288" w:lineRule="auto"/>
        <w:rPr>
          <w:b/>
          <w:bCs/>
        </w:rPr>
      </w:pPr>
      <w:r w:rsidRPr="00C37D99">
        <w:rPr>
          <w:b/>
          <w:bCs/>
        </w:rPr>
        <w:t>Response:</w:t>
      </w:r>
    </w:p>
    <w:p w14:paraId="73ED7BC3" w14:textId="77777777" w:rsidR="008938D9" w:rsidRDefault="008938D9" w:rsidP="008938D9">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w:t>
      </w:r>
    </w:p>
    <w:p w14:paraId="78B1E963" w14:textId="77777777" w:rsidR="008938D9" w:rsidRDefault="008938D9" w:rsidP="008938D9">
      <w:pPr>
        <w:pStyle w:val="FirstLevelBullet"/>
        <w:spacing w:line="288" w:lineRule="auto"/>
        <w:ind w:left="0" w:firstLine="720"/>
        <w:rPr>
          <w:sz w:val="24"/>
          <w:szCs w:val="24"/>
        </w:rPr>
      </w:pPr>
      <w:r w:rsidRPr="00C37D99">
        <w:rPr>
          <w:sz w:val="24"/>
          <w:szCs w:val="24"/>
        </w:rPr>
        <w:t>"errorCode": "200",</w:t>
      </w:r>
    </w:p>
    <w:p w14:paraId="5C537D6A" w14:textId="4860D933" w:rsidR="008938D9" w:rsidRDefault="008938D9" w:rsidP="008938D9">
      <w:pPr>
        <w:pStyle w:val="FirstLevelBullet"/>
        <w:spacing w:line="288" w:lineRule="auto"/>
        <w:ind w:firstLine="0"/>
        <w:rPr>
          <w:sz w:val="24"/>
          <w:szCs w:val="24"/>
        </w:rPr>
      </w:pPr>
      <w:r w:rsidRPr="004624AC">
        <w:rPr>
          <w:sz w:val="24"/>
          <w:szCs w:val="24"/>
        </w:rPr>
        <w:t>"errorMessage": "SUCCESS"</w:t>
      </w:r>
    </w:p>
    <w:p w14:paraId="1DA7493B" w14:textId="77777777" w:rsidR="008938D9" w:rsidRDefault="008938D9" w:rsidP="008938D9">
      <w:pPr>
        <w:pStyle w:val="ANSVNormal"/>
        <w:rPr>
          <w:lang w:val="vi-VN"/>
        </w:rPr>
      </w:pPr>
      <w:r w:rsidRPr="00C37D99">
        <w:rPr>
          <w:lang w:val="vi-VN"/>
        </w:rPr>
        <w:t>}</w:t>
      </w:r>
    </w:p>
    <w:p w14:paraId="5129F634" w14:textId="77777777" w:rsidR="008938D9" w:rsidRPr="008938D9" w:rsidRDefault="008938D9" w:rsidP="008938D9"/>
    <w:p w14:paraId="171C0AEF" w14:textId="36CEB848" w:rsidR="002E755B" w:rsidRDefault="002E755B" w:rsidP="00303550">
      <w:pPr>
        <w:pStyle w:val="Heading3"/>
      </w:pPr>
      <w:bookmarkStart w:id="213" w:name="_Toc113436609"/>
      <w:r w:rsidRPr="002E755B">
        <w:t>getSIP</w:t>
      </w:r>
      <w:r w:rsidR="004E72D8">
        <w:t>Parameter</w:t>
      </w:r>
      <w:bookmarkEnd w:id="213"/>
    </w:p>
    <w:p w14:paraId="29DC2B19" w14:textId="77777777" w:rsidR="002E755B" w:rsidRPr="00A1796C" w:rsidRDefault="002E755B" w:rsidP="002E755B">
      <w:pPr>
        <w:pStyle w:val="Heading4"/>
        <w:spacing w:line="288" w:lineRule="auto"/>
        <w:rPr>
          <w:sz w:val="24"/>
          <w:szCs w:val="24"/>
        </w:rPr>
      </w:pPr>
      <w:r w:rsidRPr="00A1796C">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2E755B" w:rsidRPr="00A1796C" w14:paraId="25F13028" w14:textId="77777777" w:rsidTr="00DE3268">
        <w:tc>
          <w:tcPr>
            <w:tcW w:w="1122" w:type="pct"/>
            <w:shd w:val="clear" w:color="auto" w:fill="BFBFBF" w:themeFill="background1" w:themeFillShade="BF"/>
          </w:tcPr>
          <w:p w14:paraId="7E6E215D" w14:textId="77777777" w:rsidR="002E755B" w:rsidRPr="00A1796C" w:rsidRDefault="002E755B" w:rsidP="00DE3268">
            <w:pPr>
              <w:pStyle w:val="ANSVNormal"/>
              <w:rPr>
                <w:sz w:val="24"/>
                <w:szCs w:val="24"/>
              </w:rPr>
            </w:pPr>
            <w:r w:rsidRPr="00A1796C">
              <w:rPr>
                <w:sz w:val="24"/>
                <w:szCs w:val="24"/>
              </w:rPr>
              <w:t>Tên API</w:t>
            </w:r>
          </w:p>
        </w:tc>
        <w:tc>
          <w:tcPr>
            <w:tcW w:w="3878" w:type="pct"/>
            <w:shd w:val="clear" w:color="auto" w:fill="BFBFBF" w:themeFill="background1" w:themeFillShade="BF"/>
          </w:tcPr>
          <w:p w14:paraId="6202F155" w14:textId="77777777" w:rsidR="002E755B" w:rsidRPr="00A1796C" w:rsidRDefault="002E755B" w:rsidP="00DE3268">
            <w:pPr>
              <w:pStyle w:val="ANSVNormal"/>
              <w:rPr>
                <w:sz w:val="24"/>
                <w:szCs w:val="24"/>
              </w:rPr>
            </w:pPr>
            <w:r w:rsidRPr="00A1796C">
              <w:rPr>
                <w:sz w:val="24"/>
                <w:szCs w:val="24"/>
              </w:rPr>
              <w:t>Mô tả</w:t>
            </w:r>
          </w:p>
        </w:tc>
      </w:tr>
      <w:tr w:rsidR="002E755B" w:rsidRPr="00A1796C" w14:paraId="2BEEAFDB" w14:textId="77777777" w:rsidTr="00DE3268">
        <w:trPr>
          <w:trHeight w:val="362"/>
        </w:trPr>
        <w:tc>
          <w:tcPr>
            <w:tcW w:w="1122" w:type="pct"/>
          </w:tcPr>
          <w:p w14:paraId="30D1460C" w14:textId="65A5C2C2" w:rsidR="002E755B" w:rsidRPr="00A1796C" w:rsidRDefault="002E755B" w:rsidP="00DE3268">
            <w:pPr>
              <w:pStyle w:val="ANSVNormal"/>
              <w:rPr>
                <w:sz w:val="24"/>
                <w:szCs w:val="24"/>
              </w:rPr>
            </w:pPr>
            <w:r w:rsidRPr="00A1796C">
              <w:rPr>
                <w:sz w:val="24"/>
                <w:szCs w:val="24"/>
              </w:rPr>
              <w:t>getSIP</w:t>
            </w:r>
            <w:r w:rsidR="003D3F28" w:rsidRPr="00A1796C">
              <w:rPr>
                <w:sz w:val="24"/>
                <w:szCs w:val="24"/>
              </w:rPr>
              <w:t>Parameter</w:t>
            </w:r>
          </w:p>
        </w:tc>
        <w:tc>
          <w:tcPr>
            <w:tcW w:w="3878" w:type="pct"/>
          </w:tcPr>
          <w:p w14:paraId="67791A31" w14:textId="77777777" w:rsidR="002E755B" w:rsidRPr="00A1796C" w:rsidRDefault="002E755B" w:rsidP="00DE3268">
            <w:pPr>
              <w:pStyle w:val="ANSVNormal"/>
              <w:rPr>
                <w:sz w:val="24"/>
                <w:szCs w:val="24"/>
              </w:rPr>
            </w:pPr>
            <w:r w:rsidRPr="00A1796C">
              <w:rPr>
                <w:sz w:val="24"/>
                <w:szCs w:val="24"/>
              </w:rPr>
              <w:t>Lấy cấu hình SIP Global</w:t>
            </w:r>
          </w:p>
        </w:tc>
      </w:tr>
      <w:tr w:rsidR="002E755B" w:rsidRPr="00A1796C" w14:paraId="4B719EDB" w14:textId="77777777" w:rsidTr="00DE3268">
        <w:tc>
          <w:tcPr>
            <w:tcW w:w="1122" w:type="pct"/>
          </w:tcPr>
          <w:p w14:paraId="7EDD272B" w14:textId="77777777" w:rsidR="002E755B" w:rsidRPr="00A1796C" w:rsidRDefault="002E755B" w:rsidP="00DE3268">
            <w:pPr>
              <w:pStyle w:val="ANSVNormal"/>
              <w:rPr>
                <w:sz w:val="24"/>
                <w:szCs w:val="24"/>
              </w:rPr>
            </w:pPr>
            <w:r w:rsidRPr="00A1796C">
              <w:rPr>
                <w:sz w:val="24"/>
                <w:szCs w:val="24"/>
              </w:rPr>
              <w:t>Method</w:t>
            </w:r>
          </w:p>
        </w:tc>
        <w:tc>
          <w:tcPr>
            <w:tcW w:w="3878" w:type="pct"/>
          </w:tcPr>
          <w:p w14:paraId="053488D2" w14:textId="77777777" w:rsidR="002E755B" w:rsidRPr="00A1796C" w:rsidRDefault="002E755B" w:rsidP="00DE3268">
            <w:pPr>
              <w:pStyle w:val="ANSVNormal"/>
              <w:rPr>
                <w:sz w:val="24"/>
                <w:szCs w:val="24"/>
              </w:rPr>
            </w:pPr>
            <w:r w:rsidRPr="00A1796C">
              <w:rPr>
                <w:sz w:val="24"/>
                <w:szCs w:val="24"/>
              </w:rPr>
              <w:t>Function call</w:t>
            </w:r>
          </w:p>
        </w:tc>
      </w:tr>
      <w:tr w:rsidR="002E755B" w:rsidRPr="00A1796C" w14:paraId="6D809C6F" w14:textId="77777777" w:rsidTr="00DE3268">
        <w:tc>
          <w:tcPr>
            <w:tcW w:w="1122" w:type="pct"/>
          </w:tcPr>
          <w:p w14:paraId="60E804BC" w14:textId="77777777" w:rsidR="002E755B" w:rsidRPr="00A1796C" w:rsidRDefault="002E755B" w:rsidP="00DE3268">
            <w:pPr>
              <w:pStyle w:val="ANSVNormal"/>
              <w:rPr>
                <w:sz w:val="24"/>
                <w:szCs w:val="24"/>
              </w:rPr>
            </w:pPr>
            <w:r w:rsidRPr="00A1796C">
              <w:rPr>
                <w:sz w:val="24"/>
                <w:szCs w:val="24"/>
              </w:rPr>
              <w:t>Response</w:t>
            </w:r>
          </w:p>
        </w:tc>
        <w:tc>
          <w:tcPr>
            <w:tcW w:w="3878" w:type="pct"/>
          </w:tcPr>
          <w:p w14:paraId="400A7D95" w14:textId="77777777" w:rsidR="002E755B" w:rsidRPr="00A1796C" w:rsidRDefault="002E755B" w:rsidP="00DE3268">
            <w:pPr>
              <w:pStyle w:val="ANSVNormal"/>
              <w:rPr>
                <w:sz w:val="24"/>
                <w:szCs w:val="24"/>
              </w:rPr>
            </w:pPr>
            <w:r w:rsidRPr="00A1796C">
              <w:rPr>
                <w:sz w:val="24"/>
                <w:szCs w:val="24"/>
              </w:rPr>
              <w:t>JSON Object</w:t>
            </w:r>
          </w:p>
        </w:tc>
      </w:tr>
    </w:tbl>
    <w:p w14:paraId="79FE5052" w14:textId="77777777" w:rsidR="002E755B" w:rsidRPr="00A1796C" w:rsidRDefault="002E755B" w:rsidP="002E755B">
      <w:pPr>
        <w:pStyle w:val="Heading4"/>
        <w:spacing w:line="288" w:lineRule="auto"/>
        <w:rPr>
          <w:sz w:val="24"/>
          <w:szCs w:val="24"/>
        </w:rPr>
      </w:pPr>
      <w:r w:rsidRPr="00A1796C">
        <w:rPr>
          <w:sz w:val="24"/>
          <w:szCs w:val="24"/>
        </w:rPr>
        <w:t>Request</w:t>
      </w:r>
    </w:p>
    <w:tbl>
      <w:tblPr>
        <w:tblW w:w="9175" w:type="dxa"/>
        <w:tblLayout w:type="fixed"/>
        <w:tblLook w:val="0000" w:firstRow="0" w:lastRow="0" w:firstColumn="0" w:lastColumn="0" w:noHBand="0" w:noVBand="0"/>
      </w:tblPr>
      <w:tblGrid>
        <w:gridCol w:w="625"/>
        <w:gridCol w:w="1638"/>
        <w:gridCol w:w="1512"/>
        <w:gridCol w:w="900"/>
        <w:gridCol w:w="1274"/>
        <w:gridCol w:w="3226"/>
      </w:tblGrid>
      <w:tr w:rsidR="002E755B" w:rsidRPr="00A1796C" w14:paraId="0C14211B" w14:textId="77777777" w:rsidTr="00DE326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C5C5FB0" w14:textId="77777777" w:rsidR="002E755B" w:rsidRPr="00A1796C" w:rsidRDefault="002E755B" w:rsidP="00DE3268">
            <w:pPr>
              <w:spacing w:line="288" w:lineRule="auto"/>
              <w:rPr>
                <w:b/>
                <w:bCs/>
                <w:lang w:eastAsia="en-AU"/>
              </w:rPr>
            </w:pPr>
            <w:r w:rsidRPr="00A1796C">
              <w:rPr>
                <w:b/>
                <w:bCs/>
                <w:lang w:eastAsia="en-AU"/>
              </w:rPr>
              <w:t>No</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FAD30" w14:textId="77777777" w:rsidR="002E755B" w:rsidRPr="00A1796C" w:rsidRDefault="002E755B" w:rsidP="00DE3268">
            <w:pPr>
              <w:spacing w:line="288" w:lineRule="auto"/>
              <w:rPr>
                <w:b/>
                <w:bCs/>
                <w:lang w:eastAsia="en-AU"/>
              </w:rPr>
            </w:pPr>
            <w:r w:rsidRPr="00A1796C">
              <w:rPr>
                <w:b/>
                <w:bCs/>
                <w:lang w:eastAsia="en-AU"/>
              </w:rPr>
              <w:t>Parameter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30340ADE" w14:textId="77777777" w:rsidR="002E755B" w:rsidRPr="00A1796C" w:rsidRDefault="002E755B" w:rsidP="00DE3268">
            <w:pPr>
              <w:spacing w:line="288" w:lineRule="auto"/>
              <w:rPr>
                <w:b/>
                <w:bCs/>
                <w:lang w:eastAsia="en-AU"/>
              </w:rPr>
            </w:pPr>
            <w:r w:rsidRPr="00A1796C">
              <w:rPr>
                <w:b/>
                <w:bCs/>
                <w:lang w:eastAsia="en-AU"/>
              </w:rPr>
              <w:t>Mandatory</w:t>
            </w:r>
          </w:p>
        </w:tc>
        <w:tc>
          <w:tcPr>
            <w:tcW w:w="900" w:type="dxa"/>
            <w:tcBorders>
              <w:top w:val="single" w:sz="4" w:space="0" w:color="auto"/>
              <w:left w:val="nil"/>
              <w:bottom w:val="single" w:sz="4" w:space="0" w:color="auto"/>
              <w:right w:val="single" w:sz="4" w:space="0" w:color="auto"/>
            </w:tcBorders>
            <w:vAlign w:val="center"/>
          </w:tcPr>
          <w:p w14:paraId="5791A703" w14:textId="77777777" w:rsidR="002E755B" w:rsidRPr="00A1796C" w:rsidRDefault="002E755B" w:rsidP="00DE3268">
            <w:pPr>
              <w:spacing w:line="288" w:lineRule="auto"/>
              <w:rPr>
                <w:b/>
                <w:bCs/>
                <w:lang w:eastAsia="en-AU"/>
              </w:rPr>
            </w:pPr>
            <w:r w:rsidRPr="00A1796C">
              <w:rPr>
                <w:b/>
                <w:bCs/>
                <w:lang w:eastAsia="en-AU"/>
              </w:rPr>
              <w:t>Type</w:t>
            </w:r>
          </w:p>
        </w:tc>
        <w:tc>
          <w:tcPr>
            <w:tcW w:w="1274" w:type="dxa"/>
            <w:tcBorders>
              <w:top w:val="single" w:sz="4" w:space="0" w:color="auto"/>
              <w:left w:val="single" w:sz="4" w:space="0" w:color="auto"/>
              <w:bottom w:val="single" w:sz="4" w:space="0" w:color="auto"/>
              <w:right w:val="single" w:sz="4" w:space="0" w:color="auto"/>
            </w:tcBorders>
          </w:tcPr>
          <w:p w14:paraId="09C0F90E" w14:textId="77777777" w:rsidR="002E755B" w:rsidRPr="00A1796C" w:rsidRDefault="002E755B" w:rsidP="00DE3268">
            <w:pPr>
              <w:spacing w:line="288" w:lineRule="auto"/>
              <w:rPr>
                <w:b/>
                <w:bCs/>
                <w:lang w:eastAsia="en-AU"/>
              </w:rPr>
            </w:pPr>
            <w:r w:rsidRPr="00A1796C">
              <w:rPr>
                <w:b/>
                <w:bCs/>
                <w:lang w:eastAsia="en-AU"/>
              </w:rPr>
              <w:t>Max length</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1F5531" w14:textId="77777777" w:rsidR="002E755B" w:rsidRPr="00A1796C" w:rsidRDefault="002E755B" w:rsidP="00DE3268">
            <w:pPr>
              <w:spacing w:line="288" w:lineRule="auto"/>
              <w:rPr>
                <w:b/>
                <w:bCs/>
                <w:lang w:eastAsia="en-AU"/>
              </w:rPr>
            </w:pPr>
            <w:r w:rsidRPr="00A1796C">
              <w:rPr>
                <w:b/>
                <w:bCs/>
                <w:lang w:eastAsia="en-AU"/>
              </w:rPr>
              <w:t>Meaning/Value</w:t>
            </w:r>
          </w:p>
        </w:tc>
      </w:tr>
      <w:tr w:rsidR="002E755B" w:rsidRPr="00A1796C" w14:paraId="43695DC2" w14:textId="77777777" w:rsidTr="00DE326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B46B649" w14:textId="77777777" w:rsidR="002E755B" w:rsidRPr="00A1796C" w:rsidRDefault="002E755B" w:rsidP="00DE3268">
            <w:pPr>
              <w:spacing w:line="288" w:lineRule="auto"/>
              <w:rPr>
                <w:lang w:eastAsia="en-AU"/>
              </w:rPr>
            </w:pPr>
            <w:r w:rsidRPr="00A1796C">
              <w:rPr>
                <w:lang w:val="vi-VN" w:eastAsia="en-AU"/>
              </w:rPr>
              <w:lastRenderedPageBreak/>
              <w:t>1</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CC1889" w14:textId="77777777" w:rsidR="002E755B" w:rsidRPr="00A1796C" w:rsidRDefault="002E755B" w:rsidP="00DE3268">
            <w:pPr>
              <w:spacing w:line="288" w:lineRule="auto"/>
            </w:pPr>
            <w:r w:rsidRPr="00A1796C">
              <w:rPr>
                <w:lang w:val="vi-VN"/>
              </w:rPr>
              <w:t>serialNumber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4AD63016" w14:textId="77777777" w:rsidR="002E755B" w:rsidRPr="00A1796C" w:rsidRDefault="002E755B" w:rsidP="00DE3268">
            <w:pPr>
              <w:tabs>
                <w:tab w:val="left" w:pos="923"/>
              </w:tabs>
              <w:spacing w:line="288" w:lineRule="auto"/>
              <w:rPr>
                <w:lang w:eastAsia="en-AU"/>
              </w:rPr>
            </w:pPr>
            <w:r w:rsidRPr="00A1796C">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15FFA08D" w14:textId="77777777" w:rsidR="002E755B" w:rsidRPr="00A1796C" w:rsidRDefault="002E755B" w:rsidP="00DE3268">
            <w:pPr>
              <w:spacing w:line="288" w:lineRule="auto"/>
              <w:rPr>
                <w:lang w:eastAsia="en-AU"/>
              </w:rPr>
            </w:pPr>
            <w:r w:rsidRPr="00A1796C">
              <w:rPr>
                <w:lang w:eastAsia="en-AU"/>
              </w:rPr>
              <w:t>String</w:t>
            </w:r>
          </w:p>
        </w:tc>
        <w:tc>
          <w:tcPr>
            <w:tcW w:w="1274" w:type="dxa"/>
            <w:tcBorders>
              <w:top w:val="single" w:sz="4" w:space="0" w:color="auto"/>
              <w:left w:val="single" w:sz="4" w:space="0" w:color="auto"/>
              <w:bottom w:val="single" w:sz="4" w:space="0" w:color="auto"/>
              <w:right w:val="single" w:sz="4" w:space="0" w:color="auto"/>
            </w:tcBorders>
            <w:vAlign w:val="center"/>
          </w:tcPr>
          <w:p w14:paraId="0ABEEB90" w14:textId="77777777" w:rsidR="002E755B" w:rsidRPr="00A1796C" w:rsidRDefault="002E755B" w:rsidP="00DE3268">
            <w:pPr>
              <w:pStyle w:val="ListParagraph"/>
              <w:spacing w:line="288" w:lineRule="auto"/>
              <w:ind w:left="0"/>
              <w:rPr>
                <w:sz w:val="24"/>
                <w:szCs w:val="24"/>
              </w:rPr>
            </w:pPr>
            <w:r w:rsidRPr="00A1796C">
              <w:rPr>
                <w:sz w:val="24"/>
                <w:szCs w:val="24"/>
                <w:lang w:val="vi-VN" w:eastAsia="en-AU"/>
              </w:rPr>
              <w:t>16</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F987A" w14:textId="77777777" w:rsidR="002E755B" w:rsidRPr="00A1796C" w:rsidRDefault="002E755B" w:rsidP="00DE3268">
            <w:pPr>
              <w:spacing w:line="288" w:lineRule="auto"/>
            </w:pPr>
            <w:r w:rsidRPr="00A1796C">
              <w:rPr>
                <w:lang w:val="vi-VN" w:eastAsia="en-AU"/>
              </w:rPr>
              <w:t xml:space="preserve">SerialNumber của thiết bị </w:t>
            </w:r>
            <w:r w:rsidRPr="00A1796C">
              <w:rPr>
                <w:lang w:eastAsia="en-AU"/>
              </w:rPr>
              <w:t>cần cấu hình</w:t>
            </w:r>
            <w:r w:rsidRPr="00A1796C">
              <w:rPr>
                <w:lang w:val="vi-VN" w:eastAsia="en-AU"/>
              </w:rPr>
              <w:t xml:space="preserve"> </w:t>
            </w:r>
          </w:p>
        </w:tc>
      </w:tr>
      <w:tr w:rsidR="002E755B" w:rsidRPr="00A1796C" w14:paraId="1CDD65D2" w14:textId="77777777" w:rsidTr="00DE326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C3EA25C" w14:textId="77777777" w:rsidR="002E755B" w:rsidRPr="00A1796C" w:rsidRDefault="002E755B" w:rsidP="00DE3268">
            <w:pPr>
              <w:spacing w:line="288" w:lineRule="auto"/>
            </w:pPr>
            <w:r w:rsidRPr="00A1796C">
              <w:rPr>
                <w:lang w:val="vi-VN" w:eastAsia="en-AU"/>
              </w:rPr>
              <w:t>2</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E776D1" w14:textId="77777777" w:rsidR="002E755B" w:rsidRPr="00A1796C" w:rsidRDefault="002E755B" w:rsidP="00DE3268">
            <w:pPr>
              <w:spacing w:line="288" w:lineRule="auto"/>
            </w:pPr>
            <w:r w:rsidRPr="00A1796C">
              <w:rPr>
                <w:lang w:val="vi-VN"/>
              </w:rPr>
              <w:t>modelName</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4FC61022" w14:textId="77777777" w:rsidR="002E755B" w:rsidRPr="00A1796C" w:rsidRDefault="002E755B" w:rsidP="00DE3268">
            <w:pPr>
              <w:tabs>
                <w:tab w:val="left" w:pos="923"/>
              </w:tabs>
              <w:spacing w:line="288" w:lineRule="auto"/>
              <w:rPr>
                <w:lang w:eastAsia="en-AU"/>
              </w:rPr>
            </w:pPr>
            <w:r w:rsidRPr="00A1796C">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7C65CAE1" w14:textId="77777777" w:rsidR="002E755B" w:rsidRPr="00A1796C" w:rsidRDefault="002E755B" w:rsidP="00DE3268">
            <w:pPr>
              <w:spacing w:line="288" w:lineRule="auto"/>
            </w:pPr>
            <w:r w:rsidRPr="00A1796C">
              <w:rPr>
                <w:lang w:val="vi-VN" w:eastAsia="en-AU"/>
              </w:rPr>
              <w:t xml:space="preserve">String </w:t>
            </w:r>
          </w:p>
        </w:tc>
        <w:tc>
          <w:tcPr>
            <w:tcW w:w="1274" w:type="dxa"/>
            <w:tcBorders>
              <w:top w:val="single" w:sz="4" w:space="0" w:color="auto"/>
              <w:left w:val="single" w:sz="4" w:space="0" w:color="auto"/>
              <w:bottom w:val="single" w:sz="4" w:space="0" w:color="auto"/>
              <w:right w:val="single" w:sz="4" w:space="0" w:color="auto"/>
            </w:tcBorders>
            <w:vAlign w:val="center"/>
          </w:tcPr>
          <w:p w14:paraId="68251478" w14:textId="77777777" w:rsidR="002E755B" w:rsidRPr="00A1796C" w:rsidRDefault="002E755B" w:rsidP="00DE3268">
            <w:pPr>
              <w:pStyle w:val="ListParagraph"/>
              <w:spacing w:line="288" w:lineRule="auto"/>
              <w:ind w:left="0"/>
              <w:rPr>
                <w:color w:val="000000"/>
                <w:sz w:val="24"/>
                <w:szCs w:val="24"/>
              </w:rPr>
            </w:pPr>
            <w:r w:rsidRPr="00A1796C">
              <w:rPr>
                <w:sz w:val="24"/>
                <w:szCs w:val="24"/>
                <w:lang w:val="vi-VN" w:eastAsia="en-AU"/>
              </w:rPr>
              <w:t xml:space="preserve">16 </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8F2DD0" w14:textId="77777777" w:rsidR="002E755B" w:rsidRPr="00A1796C" w:rsidRDefault="002E755B" w:rsidP="00DE3268">
            <w:pPr>
              <w:spacing w:line="288" w:lineRule="auto"/>
            </w:pPr>
            <w:r w:rsidRPr="00A1796C">
              <w:rPr>
                <w:lang w:val="vi-VN" w:eastAsia="en-AU"/>
              </w:rPr>
              <w:t>Model của thiết bị</w:t>
            </w:r>
          </w:p>
        </w:tc>
      </w:tr>
    </w:tbl>
    <w:p w14:paraId="7497FA6F" w14:textId="77777777" w:rsidR="002E755B" w:rsidRPr="00A1796C" w:rsidRDefault="002E755B" w:rsidP="002E755B">
      <w:pPr>
        <w:pStyle w:val="Heading4"/>
        <w:spacing w:line="288" w:lineRule="auto"/>
        <w:rPr>
          <w:sz w:val="24"/>
          <w:szCs w:val="24"/>
        </w:rPr>
      </w:pPr>
      <w:r w:rsidRPr="00A1796C">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2070"/>
        <w:gridCol w:w="1440"/>
        <w:gridCol w:w="1530"/>
        <w:gridCol w:w="1260"/>
        <w:gridCol w:w="2250"/>
      </w:tblGrid>
      <w:tr w:rsidR="002E755B" w:rsidRPr="00A1796C" w14:paraId="3C49950F" w14:textId="77777777" w:rsidTr="00DE3268">
        <w:trPr>
          <w:trHeight w:val="255"/>
        </w:trPr>
        <w:tc>
          <w:tcPr>
            <w:tcW w:w="625" w:type="dxa"/>
            <w:vAlign w:val="center"/>
          </w:tcPr>
          <w:p w14:paraId="056F69AA" w14:textId="77777777" w:rsidR="002E755B" w:rsidRPr="00A1796C" w:rsidRDefault="002E755B" w:rsidP="00DE3268">
            <w:pPr>
              <w:spacing w:line="288" w:lineRule="auto"/>
              <w:rPr>
                <w:b/>
                <w:bCs/>
                <w:lang w:eastAsia="en-AU"/>
              </w:rPr>
            </w:pPr>
            <w:r w:rsidRPr="00A1796C">
              <w:rPr>
                <w:b/>
                <w:bCs/>
                <w:lang w:eastAsia="en-AU"/>
              </w:rPr>
              <w:t>No</w:t>
            </w:r>
          </w:p>
        </w:tc>
        <w:tc>
          <w:tcPr>
            <w:tcW w:w="2070" w:type="dxa"/>
            <w:shd w:val="clear" w:color="auto" w:fill="auto"/>
            <w:noWrap/>
            <w:vAlign w:val="center"/>
          </w:tcPr>
          <w:p w14:paraId="1E35639F" w14:textId="77777777" w:rsidR="002E755B" w:rsidRPr="00A1796C" w:rsidRDefault="002E755B" w:rsidP="00DE3268">
            <w:pPr>
              <w:spacing w:line="288" w:lineRule="auto"/>
              <w:rPr>
                <w:b/>
                <w:bCs/>
                <w:lang w:eastAsia="en-AU"/>
              </w:rPr>
            </w:pPr>
            <w:r w:rsidRPr="00A1796C">
              <w:rPr>
                <w:b/>
                <w:bCs/>
                <w:lang w:eastAsia="en-AU"/>
              </w:rPr>
              <w:t>Parameter</w:t>
            </w:r>
          </w:p>
        </w:tc>
        <w:tc>
          <w:tcPr>
            <w:tcW w:w="1440" w:type="dxa"/>
            <w:shd w:val="clear" w:color="auto" w:fill="auto"/>
            <w:noWrap/>
            <w:vAlign w:val="center"/>
          </w:tcPr>
          <w:p w14:paraId="013B7B78" w14:textId="77777777" w:rsidR="002E755B" w:rsidRPr="00A1796C" w:rsidRDefault="002E755B" w:rsidP="00DE3268">
            <w:pPr>
              <w:spacing w:line="288" w:lineRule="auto"/>
              <w:rPr>
                <w:b/>
                <w:bCs/>
                <w:lang w:eastAsia="en-AU"/>
              </w:rPr>
            </w:pPr>
            <w:r w:rsidRPr="00A1796C">
              <w:rPr>
                <w:b/>
                <w:bCs/>
                <w:lang w:eastAsia="en-AU"/>
              </w:rPr>
              <w:t>Mandatory</w:t>
            </w:r>
          </w:p>
        </w:tc>
        <w:tc>
          <w:tcPr>
            <w:tcW w:w="1530" w:type="dxa"/>
          </w:tcPr>
          <w:p w14:paraId="61FC609E" w14:textId="77777777" w:rsidR="002E755B" w:rsidRPr="00A1796C" w:rsidRDefault="002E755B" w:rsidP="00DE3268">
            <w:pPr>
              <w:spacing w:line="288" w:lineRule="auto"/>
              <w:rPr>
                <w:b/>
                <w:bCs/>
                <w:lang w:eastAsia="en-AU"/>
              </w:rPr>
            </w:pPr>
            <w:r w:rsidRPr="00A1796C">
              <w:rPr>
                <w:b/>
                <w:bCs/>
                <w:lang w:eastAsia="en-AU"/>
              </w:rPr>
              <w:t>Type</w:t>
            </w:r>
          </w:p>
        </w:tc>
        <w:tc>
          <w:tcPr>
            <w:tcW w:w="1260" w:type="dxa"/>
            <w:vAlign w:val="center"/>
          </w:tcPr>
          <w:p w14:paraId="2A1365D1" w14:textId="77777777" w:rsidR="002E755B" w:rsidRPr="00A1796C" w:rsidRDefault="002E755B" w:rsidP="00DE3268">
            <w:pPr>
              <w:spacing w:line="288" w:lineRule="auto"/>
              <w:rPr>
                <w:b/>
                <w:bCs/>
                <w:lang w:eastAsia="en-AU"/>
              </w:rPr>
            </w:pPr>
            <w:r w:rsidRPr="00A1796C">
              <w:rPr>
                <w:b/>
                <w:bCs/>
                <w:lang w:eastAsia="en-AU"/>
              </w:rPr>
              <w:t>Max length</w:t>
            </w:r>
          </w:p>
        </w:tc>
        <w:tc>
          <w:tcPr>
            <w:tcW w:w="2250" w:type="dxa"/>
            <w:shd w:val="clear" w:color="auto" w:fill="auto"/>
            <w:noWrap/>
            <w:vAlign w:val="center"/>
          </w:tcPr>
          <w:p w14:paraId="4535CEC1" w14:textId="77777777" w:rsidR="002E755B" w:rsidRPr="00A1796C" w:rsidRDefault="002E755B" w:rsidP="00DE3268">
            <w:pPr>
              <w:spacing w:line="288" w:lineRule="auto"/>
              <w:rPr>
                <w:b/>
                <w:bCs/>
                <w:lang w:eastAsia="en-AU"/>
              </w:rPr>
            </w:pPr>
            <w:r w:rsidRPr="00A1796C">
              <w:rPr>
                <w:b/>
                <w:bCs/>
                <w:lang w:eastAsia="en-AU"/>
              </w:rPr>
              <w:t>Meaning</w:t>
            </w:r>
          </w:p>
        </w:tc>
      </w:tr>
      <w:tr w:rsidR="002E755B" w:rsidRPr="00A1796C" w14:paraId="062E4024" w14:textId="77777777" w:rsidTr="00DE3268">
        <w:trPr>
          <w:trHeight w:val="255"/>
        </w:trPr>
        <w:tc>
          <w:tcPr>
            <w:tcW w:w="625" w:type="dxa"/>
            <w:vAlign w:val="center"/>
          </w:tcPr>
          <w:p w14:paraId="6DE83D35" w14:textId="77777777" w:rsidR="002E755B" w:rsidRPr="00A1796C" w:rsidRDefault="002E755B" w:rsidP="00DE3268">
            <w:pPr>
              <w:spacing w:line="288" w:lineRule="auto"/>
              <w:rPr>
                <w:lang w:eastAsia="en-AU"/>
              </w:rPr>
            </w:pPr>
            <w:r w:rsidRPr="00A1796C">
              <w:rPr>
                <w:lang w:eastAsia="en-AU"/>
              </w:rPr>
              <w:t>1</w:t>
            </w:r>
          </w:p>
        </w:tc>
        <w:tc>
          <w:tcPr>
            <w:tcW w:w="2070" w:type="dxa"/>
            <w:shd w:val="clear" w:color="auto" w:fill="auto"/>
            <w:noWrap/>
            <w:vAlign w:val="center"/>
          </w:tcPr>
          <w:p w14:paraId="01811584" w14:textId="77777777" w:rsidR="002E755B" w:rsidRPr="00A1796C" w:rsidRDefault="002E755B" w:rsidP="00DE3268">
            <w:pPr>
              <w:spacing w:line="288" w:lineRule="auto"/>
              <w:rPr>
                <w:lang w:eastAsia="en-AU"/>
              </w:rPr>
            </w:pPr>
            <w:r w:rsidRPr="00A1796C">
              <w:rPr>
                <w:lang w:eastAsia="en-AU"/>
              </w:rPr>
              <w:t>errorCode</w:t>
            </w:r>
          </w:p>
        </w:tc>
        <w:tc>
          <w:tcPr>
            <w:tcW w:w="1440" w:type="dxa"/>
            <w:shd w:val="clear" w:color="auto" w:fill="auto"/>
            <w:noWrap/>
            <w:vAlign w:val="center"/>
          </w:tcPr>
          <w:p w14:paraId="502314C9" w14:textId="77777777" w:rsidR="002E755B" w:rsidRPr="00A1796C" w:rsidRDefault="002E755B" w:rsidP="00DE3268">
            <w:pPr>
              <w:spacing w:line="288" w:lineRule="auto"/>
              <w:rPr>
                <w:lang w:eastAsia="en-AU"/>
              </w:rPr>
            </w:pPr>
            <w:r w:rsidRPr="00A1796C">
              <w:rPr>
                <w:lang w:eastAsia="en-AU"/>
              </w:rPr>
              <w:t>Mandatory</w:t>
            </w:r>
          </w:p>
        </w:tc>
        <w:tc>
          <w:tcPr>
            <w:tcW w:w="1530" w:type="dxa"/>
          </w:tcPr>
          <w:p w14:paraId="6CE146D3" w14:textId="77777777" w:rsidR="002E755B" w:rsidRPr="00A1796C" w:rsidRDefault="002E755B" w:rsidP="00DE3268">
            <w:pPr>
              <w:spacing w:line="288" w:lineRule="auto"/>
              <w:rPr>
                <w:lang w:eastAsia="en-AU"/>
              </w:rPr>
            </w:pPr>
            <w:r w:rsidRPr="00A1796C">
              <w:rPr>
                <w:lang w:eastAsia="en-AU"/>
              </w:rPr>
              <w:t>String</w:t>
            </w:r>
          </w:p>
        </w:tc>
        <w:tc>
          <w:tcPr>
            <w:tcW w:w="1260" w:type="dxa"/>
            <w:vAlign w:val="center"/>
          </w:tcPr>
          <w:p w14:paraId="1966EFDC" w14:textId="77777777" w:rsidR="002E755B" w:rsidRPr="00A1796C" w:rsidRDefault="002E755B" w:rsidP="00DE3268">
            <w:pPr>
              <w:spacing w:line="288" w:lineRule="auto"/>
              <w:rPr>
                <w:lang w:eastAsia="en-AU"/>
              </w:rPr>
            </w:pPr>
            <w:r w:rsidRPr="00A1796C">
              <w:rPr>
                <w:lang w:eastAsia="en-AU"/>
              </w:rPr>
              <w:t>4</w:t>
            </w:r>
          </w:p>
        </w:tc>
        <w:tc>
          <w:tcPr>
            <w:tcW w:w="2250" w:type="dxa"/>
            <w:shd w:val="clear" w:color="auto" w:fill="auto"/>
            <w:noWrap/>
            <w:vAlign w:val="center"/>
          </w:tcPr>
          <w:p w14:paraId="1D0C9148" w14:textId="77777777" w:rsidR="002E755B" w:rsidRPr="00A1796C" w:rsidRDefault="002E755B" w:rsidP="00DE3268">
            <w:pPr>
              <w:spacing w:line="288" w:lineRule="auto"/>
              <w:rPr>
                <w:lang w:eastAsia="en-AU"/>
              </w:rPr>
            </w:pPr>
            <w:r w:rsidRPr="00A1796C">
              <w:rPr>
                <w:lang w:eastAsia="en-AU"/>
              </w:rPr>
              <w:t>Mã lỗi</w:t>
            </w:r>
          </w:p>
        </w:tc>
      </w:tr>
      <w:tr w:rsidR="002E755B" w:rsidRPr="00A1796C" w14:paraId="61017268" w14:textId="77777777" w:rsidTr="00DE3268">
        <w:trPr>
          <w:trHeight w:val="255"/>
        </w:trPr>
        <w:tc>
          <w:tcPr>
            <w:tcW w:w="625" w:type="dxa"/>
            <w:vAlign w:val="center"/>
          </w:tcPr>
          <w:p w14:paraId="375F5568" w14:textId="77777777" w:rsidR="002E755B" w:rsidRPr="00A1796C" w:rsidRDefault="002E755B" w:rsidP="00DE3268">
            <w:pPr>
              <w:spacing w:line="288" w:lineRule="auto"/>
              <w:rPr>
                <w:lang w:eastAsia="en-AU"/>
              </w:rPr>
            </w:pPr>
            <w:r w:rsidRPr="00A1796C">
              <w:rPr>
                <w:lang w:eastAsia="en-AU"/>
              </w:rPr>
              <w:t>2</w:t>
            </w:r>
          </w:p>
        </w:tc>
        <w:tc>
          <w:tcPr>
            <w:tcW w:w="2070" w:type="dxa"/>
            <w:shd w:val="clear" w:color="auto" w:fill="auto"/>
            <w:noWrap/>
            <w:vAlign w:val="center"/>
          </w:tcPr>
          <w:p w14:paraId="5F5C56B0" w14:textId="77777777" w:rsidR="002E755B" w:rsidRPr="00A1796C" w:rsidRDefault="002E755B" w:rsidP="00DE3268">
            <w:pPr>
              <w:spacing w:line="288" w:lineRule="auto"/>
              <w:rPr>
                <w:lang w:eastAsia="en-AU"/>
              </w:rPr>
            </w:pPr>
            <w:r w:rsidRPr="00A1796C">
              <w:rPr>
                <w:lang w:eastAsia="en-AU"/>
              </w:rPr>
              <w:t>errorMessage</w:t>
            </w:r>
          </w:p>
        </w:tc>
        <w:tc>
          <w:tcPr>
            <w:tcW w:w="1440" w:type="dxa"/>
            <w:shd w:val="clear" w:color="auto" w:fill="auto"/>
            <w:noWrap/>
            <w:vAlign w:val="center"/>
          </w:tcPr>
          <w:p w14:paraId="74768AF5" w14:textId="77777777" w:rsidR="002E755B" w:rsidRPr="00A1796C" w:rsidRDefault="002E755B" w:rsidP="00DE3268">
            <w:pPr>
              <w:spacing w:line="288" w:lineRule="auto"/>
              <w:rPr>
                <w:lang w:eastAsia="en-AU"/>
              </w:rPr>
            </w:pPr>
            <w:r w:rsidRPr="00A1796C">
              <w:rPr>
                <w:lang w:eastAsia="en-AU"/>
              </w:rPr>
              <w:t>Optional</w:t>
            </w:r>
          </w:p>
        </w:tc>
        <w:tc>
          <w:tcPr>
            <w:tcW w:w="1530" w:type="dxa"/>
          </w:tcPr>
          <w:p w14:paraId="02BDBDDD" w14:textId="77777777" w:rsidR="002E755B" w:rsidRPr="00A1796C" w:rsidRDefault="002E755B" w:rsidP="00DE3268">
            <w:pPr>
              <w:spacing w:line="288" w:lineRule="auto"/>
              <w:rPr>
                <w:lang w:eastAsia="en-AU"/>
              </w:rPr>
            </w:pPr>
            <w:r w:rsidRPr="00A1796C">
              <w:rPr>
                <w:lang w:eastAsia="en-AU"/>
              </w:rPr>
              <w:t>String</w:t>
            </w:r>
          </w:p>
        </w:tc>
        <w:tc>
          <w:tcPr>
            <w:tcW w:w="1260" w:type="dxa"/>
            <w:vAlign w:val="center"/>
          </w:tcPr>
          <w:p w14:paraId="44296748" w14:textId="77777777" w:rsidR="002E755B" w:rsidRPr="00A1796C" w:rsidRDefault="002E755B" w:rsidP="00DE3268">
            <w:pPr>
              <w:spacing w:line="288" w:lineRule="auto"/>
              <w:rPr>
                <w:lang w:eastAsia="en-AU"/>
              </w:rPr>
            </w:pPr>
            <w:r w:rsidRPr="00A1796C">
              <w:rPr>
                <w:lang w:eastAsia="en-AU"/>
              </w:rPr>
              <w:t>64</w:t>
            </w:r>
          </w:p>
        </w:tc>
        <w:tc>
          <w:tcPr>
            <w:tcW w:w="2250" w:type="dxa"/>
            <w:shd w:val="clear" w:color="auto" w:fill="auto"/>
            <w:noWrap/>
            <w:vAlign w:val="center"/>
          </w:tcPr>
          <w:p w14:paraId="036BFE25" w14:textId="77777777" w:rsidR="002E755B" w:rsidRPr="00A1796C" w:rsidRDefault="002E755B" w:rsidP="00DE3268">
            <w:pPr>
              <w:spacing w:line="288" w:lineRule="auto"/>
              <w:rPr>
                <w:lang w:eastAsia="en-AU"/>
              </w:rPr>
            </w:pPr>
            <w:r w:rsidRPr="00A1796C">
              <w:rPr>
                <w:lang w:eastAsia="en-AU"/>
              </w:rPr>
              <w:t>Mô tả lỗi</w:t>
            </w:r>
          </w:p>
        </w:tc>
      </w:tr>
      <w:tr w:rsidR="002E755B" w:rsidRPr="00A1796C" w14:paraId="76C111F4" w14:textId="77777777" w:rsidTr="00DE3268">
        <w:trPr>
          <w:trHeight w:val="255"/>
        </w:trPr>
        <w:tc>
          <w:tcPr>
            <w:tcW w:w="625" w:type="dxa"/>
            <w:vAlign w:val="center"/>
          </w:tcPr>
          <w:p w14:paraId="0F8EFCFD" w14:textId="77777777" w:rsidR="002E755B" w:rsidRPr="00A1796C" w:rsidRDefault="002E755B" w:rsidP="00DE3268">
            <w:pPr>
              <w:spacing w:line="288" w:lineRule="auto"/>
              <w:rPr>
                <w:lang w:eastAsia="en-AU"/>
              </w:rPr>
            </w:pPr>
            <w:r w:rsidRPr="00A1796C">
              <w:rPr>
                <w:lang w:eastAsia="en-AU"/>
              </w:rPr>
              <w:t>3</w:t>
            </w:r>
          </w:p>
        </w:tc>
        <w:tc>
          <w:tcPr>
            <w:tcW w:w="2070" w:type="dxa"/>
            <w:shd w:val="clear" w:color="auto" w:fill="auto"/>
            <w:noWrap/>
          </w:tcPr>
          <w:p w14:paraId="7B8C3D63" w14:textId="34B1FEB2" w:rsidR="002E755B" w:rsidRPr="00A1796C" w:rsidRDefault="006B1A6C" w:rsidP="00DE3268">
            <w:pPr>
              <w:spacing w:line="288" w:lineRule="auto"/>
              <w:rPr>
                <w:lang w:eastAsia="en-AU"/>
              </w:rPr>
            </w:pPr>
            <w:r w:rsidRPr="00A1796C">
              <w:t>LineObject</w:t>
            </w:r>
          </w:p>
        </w:tc>
        <w:tc>
          <w:tcPr>
            <w:tcW w:w="1440" w:type="dxa"/>
            <w:shd w:val="clear" w:color="auto" w:fill="auto"/>
            <w:noWrap/>
          </w:tcPr>
          <w:p w14:paraId="4E1C0A1B" w14:textId="77777777" w:rsidR="002E755B" w:rsidRPr="00A1796C" w:rsidRDefault="002E755B" w:rsidP="00DE3268">
            <w:pPr>
              <w:spacing w:line="288" w:lineRule="auto"/>
              <w:rPr>
                <w:lang w:eastAsia="en-AU"/>
              </w:rPr>
            </w:pPr>
            <w:r w:rsidRPr="00A1796C">
              <w:rPr>
                <w:lang w:eastAsia="en-AU"/>
              </w:rPr>
              <w:t>Optional</w:t>
            </w:r>
          </w:p>
        </w:tc>
        <w:tc>
          <w:tcPr>
            <w:tcW w:w="1530" w:type="dxa"/>
          </w:tcPr>
          <w:p w14:paraId="24BC937D" w14:textId="77777777" w:rsidR="002E755B" w:rsidRPr="00A1796C" w:rsidRDefault="002E755B" w:rsidP="00DE3268">
            <w:pPr>
              <w:spacing w:line="288" w:lineRule="auto"/>
              <w:rPr>
                <w:lang w:eastAsia="en-AU"/>
              </w:rPr>
            </w:pPr>
            <w:r w:rsidRPr="00A1796C">
              <w:t>Json object</w:t>
            </w:r>
          </w:p>
        </w:tc>
        <w:tc>
          <w:tcPr>
            <w:tcW w:w="1260" w:type="dxa"/>
            <w:vAlign w:val="center"/>
          </w:tcPr>
          <w:p w14:paraId="7172E88A" w14:textId="77777777" w:rsidR="002E755B" w:rsidRPr="00A1796C" w:rsidRDefault="002E755B" w:rsidP="00DE3268">
            <w:pPr>
              <w:spacing w:line="288" w:lineRule="auto"/>
              <w:rPr>
                <w:lang w:eastAsia="en-AU"/>
              </w:rPr>
            </w:pPr>
          </w:p>
        </w:tc>
        <w:tc>
          <w:tcPr>
            <w:tcW w:w="2250" w:type="dxa"/>
            <w:shd w:val="clear" w:color="auto" w:fill="auto"/>
            <w:noWrap/>
            <w:vAlign w:val="center"/>
          </w:tcPr>
          <w:p w14:paraId="604FF6EF" w14:textId="77777777" w:rsidR="002E755B" w:rsidRPr="00A1796C" w:rsidRDefault="002E755B" w:rsidP="00DE3268">
            <w:pPr>
              <w:spacing w:line="288" w:lineRule="auto"/>
              <w:rPr>
                <w:lang w:eastAsia="en-AU"/>
              </w:rPr>
            </w:pPr>
          </w:p>
        </w:tc>
      </w:tr>
    </w:tbl>
    <w:p w14:paraId="45F341C1" w14:textId="77777777" w:rsidR="002E755B" w:rsidRPr="00A1796C" w:rsidRDefault="002E755B" w:rsidP="002E755B">
      <w:pPr>
        <w:spacing w:after="160" w:line="259" w:lineRule="auto"/>
      </w:pPr>
    </w:p>
    <w:p w14:paraId="202E59BD" w14:textId="77777777" w:rsidR="002E755B" w:rsidRPr="00A1796C" w:rsidRDefault="002E755B" w:rsidP="002E755B">
      <w:pPr>
        <w:spacing w:after="160" w:line="259" w:lineRule="auto"/>
        <w:rPr>
          <w:b/>
          <w:i/>
        </w:rPr>
      </w:pPr>
      <w:commentRangeStart w:id="214"/>
      <w:commentRangeStart w:id="215"/>
      <w:r w:rsidRPr="00A1796C">
        <w:rPr>
          <w:b/>
          <w:i/>
        </w:rPr>
        <w:t>Parameters of LineObject:</w:t>
      </w:r>
      <w:commentRangeEnd w:id="214"/>
      <w:r w:rsidRPr="00A1796C">
        <w:rPr>
          <w:rStyle w:val="CommentReference"/>
          <w:sz w:val="24"/>
          <w:szCs w:val="24"/>
        </w:rPr>
        <w:commentReference w:id="214"/>
      </w:r>
      <w:commentRangeEnd w:id="215"/>
      <w:r w:rsidRPr="00A1796C">
        <w:rPr>
          <w:rStyle w:val="CommentReference"/>
          <w:sz w:val="24"/>
          <w:szCs w:val="24"/>
        </w:rPr>
        <w:commentReference w:id="215"/>
      </w:r>
    </w:p>
    <w:tbl>
      <w:tblPr>
        <w:tblStyle w:val="TableGridLight1"/>
        <w:tblW w:w="5000" w:type="pct"/>
        <w:tblLayout w:type="fixed"/>
        <w:tblLook w:val="04A0" w:firstRow="1" w:lastRow="0" w:firstColumn="1" w:lastColumn="0" w:noHBand="0" w:noVBand="1"/>
      </w:tblPr>
      <w:tblGrid>
        <w:gridCol w:w="2166"/>
        <w:gridCol w:w="1524"/>
        <w:gridCol w:w="2704"/>
        <w:gridCol w:w="1262"/>
        <w:gridCol w:w="1979"/>
      </w:tblGrid>
      <w:tr w:rsidR="002E755B" w:rsidRPr="00A1796C" w14:paraId="24D308F8" w14:textId="77777777" w:rsidTr="00DE3268">
        <w:trPr>
          <w:trHeight w:val="567"/>
        </w:trPr>
        <w:tc>
          <w:tcPr>
            <w:tcW w:w="1124" w:type="pct"/>
            <w:shd w:val="clear" w:color="auto" w:fill="BFBFBF" w:themeFill="background1" w:themeFillShade="BF"/>
            <w:noWrap/>
            <w:vAlign w:val="center"/>
            <w:hideMark/>
          </w:tcPr>
          <w:p w14:paraId="2D356C39" w14:textId="77777777" w:rsidR="002E755B" w:rsidRPr="00A1796C" w:rsidRDefault="002E755B" w:rsidP="00DE3268">
            <w:pPr>
              <w:spacing w:before="60"/>
              <w:jc w:val="center"/>
              <w:rPr>
                <w:b/>
              </w:rPr>
            </w:pPr>
            <w:r w:rsidRPr="00A1796C">
              <w:rPr>
                <w:b/>
              </w:rPr>
              <w:t>Parameter</w:t>
            </w:r>
          </w:p>
        </w:tc>
        <w:tc>
          <w:tcPr>
            <w:tcW w:w="791" w:type="pct"/>
            <w:shd w:val="clear" w:color="auto" w:fill="BFBFBF" w:themeFill="background1" w:themeFillShade="BF"/>
            <w:noWrap/>
            <w:vAlign w:val="center"/>
            <w:hideMark/>
          </w:tcPr>
          <w:p w14:paraId="758581E6" w14:textId="77777777" w:rsidR="002E755B" w:rsidRPr="00A1796C" w:rsidRDefault="002E755B" w:rsidP="00DE3268">
            <w:pPr>
              <w:spacing w:before="60"/>
              <w:jc w:val="center"/>
              <w:rPr>
                <w:b/>
              </w:rPr>
            </w:pPr>
            <w:r w:rsidRPr="00A1796C">
              <w:rPr>
                <w:b/>
              </w:rPr>
              <w:t>Type</w:t>
            </w:r>
          </w:p>
        </w:tc>
        <w:tc>
          <w:tcPr>
            <w:tcW w:w="1403" w:type="pct"/>
            <w:shd w:val="clear" w:color="auto" w:fill="BFBFBF" w:themeFill="background1" w:themeFillShade="BF"/>
            <w:noWrap/>
            <w:vAlign w:val="center"/>
            <w:hideMark/>
          </w:tcPr>
          <w:p w14:paraId="1DD5416E" w14:textId="77777777" w:rsidR="002E755B" w:rsidRPr="00A1796C" w:rsidRDefault="002E755B" w:rsidP="00DE3268">
            <w:pPr>
              <w:spacing w:before="60"/>
              <w:jc w:val="center"/>
              <w:rPr>
                <w:b/>
              </w:rPr>
            </w:pPr>
            <w:r w:rsidRPr="00A1796C">
              <w:rPr>
                <w:b/>
              </w:rPr>
              <w:t>Example Value</w:t>
            </w:r>
          </w:p>
        </w:tc>
        <w:tc>
          <w:tcPr>
            <w:tcW w:w="655" w:type="pct"/>
            <w:shd w:val="clear" w:color="auto" w:fill="BFBFBF" w:themeFill="background1" w:themeFillShade="BF"/>
            <w:vAlign w:val="center"/>
          </w:tcPr>
          <w:p w14:paraId="193BC998" w14:textId="77777777" w:rsidR="002E755B" w:rsidRPr="00A1796C" w:rsidRDefault="002E755B" w:rsidP="00DE3268">
            <w:pPr>
              <w:spacing w:before="60"/>
              <w:jc w:val="center"/>
              <w:rPr>
                <w:b/>
              </w:rPr>
            </w:pPr>
            <w:r w:rsidRPr="00A1796C">
              <w:rPr>
                <w:b/>
              </w:rPr>
              <w:t>Required</w:t>
            </w:r>
          </w:p>
        </w:tc>
        <w:tc>
          <w:tcPr>
            <w:tcW w:w="1027" w:type="pct"/>
            <w:shd w:val="clear" w:color="auto" w:fill="BFBFBF" w:themeFill="background1" w:themeFillShade="BF"/>
            <w:vAlign w:val="center"/>
          </w:tcPr>
          <w:p w14:paraId="25B17B47" w14:textId="77777777" w:rsidR="002E755B" w:rsidRPr="00A1796C" w:rsidRDefault="002E755B" w:rsidP="00DE3268">
            <w:pPr>
              <w:spacing w:before="60"/>
              <w:jc w:val="center"/>
              <w:rPr>
                <w:b/>
              </w:rPr>
            </w:pPr>
            <w:r w:rsidRPr="00A1796C">
              <w:rPr>
                <w:b/>
              </w:rPr>
              <w:t>Description</w:t>
            </w:r>
          </w:p>
        </w:tc>
      </w:tr>
      <w:tr w:rsidR="002E755B" w:rsidRPr="00A1796C" w14:paraId="464ABA8B" w14:textId="77777777" w:rsidTr="00DE3268">
        <w:trPr>
          <w:trHeight w:val="300"/>
        </w:trPr>
        <w:tc>
          <w:tcPr>
            <w:tcW w:w="1124" w:type="pct"/>
            <w:noWrap/>
            <w:vAlign w:val="center"/>
          </w:tcPr>
          <w:p w14:paraId="4F0BD215" w14:textId="77777777" w:rsidR="002E755B" w:rsidRPr="00A1796C" w:rsidRDefault="002E755B" w:rsidP="00DE3268">
            <w:r w:rsidRPr="00A1796C">
              <w:t>id</w:t>
            </w:r>
          </w:p>
        </w:tc>
        <w:tc>
          <w:tcPr>
            <w:tcW w:w="791" w:type="pct"/>
            <w:noWrap/>
            <w:vAlign w:val="center"/>
          </w:tcPr>
          <w:p w14:paraId="13874E1E" w14:textId="0648EE2E" w:rsidR="002E755B" w:rsidRPr="00A1796C" w:rsidRDefault="00F334AA" w:rsidP="00DE3268">
            <w:r w:rsidRPr="00A1796C">
              <w:t>Unsigned Int</w:t>
            </w:r>
          </w:p>
        </w:tc>
        <w:tc>
          <w:tcPr>
            <w:tcW w:w="1403" w:type="pct"/>
            <w:noWrap/>
            <w:vAlign w:val="center"/>
          </w:tcPr>
          <w:p w14:paraId="48CC8A3F" w14:textId="74BBA967" w:rsidR="002E755B" w:rsidRPr="00A1796C" w:rsidRDefault="00A1796C" w:rsidP="00DE3268">
            <w:r>
              <w:t>1/2</w:t>
            </w:r>
          </w:p>
        </w:tc>
        <w:tc>
          <w:tcPr>
            <w:tcW w:w="655" w:type="pct"/>
            <w:vAlign w:val="center"/>
          </w:tcPr>
          <w:p w14:paraId="69E07950" w14:textId="77777777" w:rsidR="002E755B" w:rsidRPr="00A1796C" w:rsidRDefault="002E755B" w:rsidP="00DE3268">
            <w:pPr>
              <w:jc w:val="center"/>
            </w:pPr>
            <w:r w:rsidRPr="00A1796C">
              <w:t>Y</w:t>
            </w:r>
          </w:p>
        </w:tc>
        <w:tc>
          <w:tcPr>
            <w:tcW w:w="1027" w:type="pct"/>
            <w:vAlign w:val="center"/>
          </w:tcPr>
          <w:p w14:paraId="639AD783" w14:textId="77777777" w:rsidR="002E755B" w:rsidRPr="00A1796C" w:rsidRDefault="002E755B" w:rsidP="00DE3268"/>
        </w:tc>
      </w:tr>
      <w:tr w:rsidR="002E755B" w:rsidRPr="00A1796C" w14:paraId="2F8CE370" w14:textId="77777777" w:rsidTr="00DE3268">
        <w:trPr>
          <w:trHeight w:val="300"/>
        </w:trPr>
        <w:tc>
          <w:tcPr>
            <w:tcW w:w="1124" w:type="pct"/>
            <w:noWrap/>
            <w:vAlign w:val="center"/>
          </w:tcPr>
          <w:p w14:paraId="3BE34D4C" w14:textId="77777777" w:rsidR="002E755B" w:rsidRPr="00A1796C" w:rsidRDefault="002E755B" w:rsidP="00DE3268">
            <w:r w:rsidRPr="00A1796C">
              <w:t>enable</w:t>
            </w:r>
          </w:p>
        </w:tc>
        <w:tc>
          <w:tcPr>
            <w:tcW w:w="791" w:type="pct"/>
            <w:noWrap/>
            <w:vAlign w:val="center"/>
          </w:tcPr>
          <w:p w14:paraId="1A193E8B" w14:textId="77777777" w:rsidR="002E755B" w:rsidRPr="00A1796C" w:rsidRDefault="002E755B" w:rsidP="00DE3268">
            <w:r w:rsidRPr="00A1796C">
              <w:t>String</w:t>
            </w:r>
          </w:p>
        </w:tc>
        <w:tc>
          <w:tcPr>
            <w:tcW w:w="1403" w:type="pct"/>
            <w:noWrap/>
            <w:vAlign w:val="center"/>
          </w:tcPr>
          <w:p w14:paraId="55811D7B" w14:textId="77777777" w:rsidR="002E755B" w:rsidRPr="00A1796C" w:rsidRDefault="002E755B" w:rsidP="00DE3268">
            <w:r w:rsidRPr="00A1796C">
              <w:t>”Enabled”/”Disabled”</w:t>
            </w:r>
          </w:p>
        </w:tc>
        <w:tc>
          <w:tcPr>
            <w:tcW w:w="655" w:type="pct"/>
            <w:vAlign w:val="center"/>
          </w:tcPr>
          <w:p w14:paraId="5554E05C" w14:textId="77777777" w:rsidR="002E755B" w:rsidRPr="00A1796C" w:rsidRDefault="002E755B" w:rsidP="00DE3268">
            <w:pPr>
              <w:jc w:val="center"/>
            </w:pPr>
            <w:r w:rsidRPr="00A1796C">
              <w:t>Y</w:t>
            </w:r>
          </w:p>
        </w:tc>
        <w:tc>
          <w:tcPr>
            <w:tcW w:w="1027" w:type="pct"/>
            <w:vAlign w:val="center"/>
          </w:tcPr>
          <w:p w14:paraId="342FF9BF" w14:textId="77777777" w:rsidR="002E755B" w:rsidRPr="00A1796C" w:rsidRDefault="002E755B" w:rsidP="00DE3268"/>
        </w:tc>
      </w:tr>
      <w:tr w:rsidR="002E755B" w:rsidRPr="00A1796C" w14:paraId="129B55AC" w14:textId="77777777" w:rsidTr="00DE3268">
        <w:trPr>
          <w:trHeight w:val="159"/>
        </w:trPr>
        <w:tc>
          <w:tcPr>
            <w:tcW w:w="1124" w:type="pct"/>
            <w:noWrap/>
            <w:vAlign w:val="center"/>
          </w:tcPr>
          <w:p w14:paraId="4AFE0B5D" w14:textId="77777777" w:rsidR="002E755B" w:rsidRPr="00A1796C" w:rsidRDefault="002E755B" w:rsidP="00DE3268">
            <w:r w:rsidRPr="00A1796C">
              <w:t>callIDNamer</w:t>
            </w:r>
          </w:p>
        </w:tc>
        <w:tc>
          <w:tcPr>
            <w:tcW w:w="791" w:type="pct"/>
            <w:noWrap/>
            <w:vAlign w:val="center"/>
          </w:tcPr>
          <w:p w14:paraId="0F06DA29" w14:textId="77777777" w:rsidR="002E755B" w:rsidRPr="00A1796C" w:rsidRDefault="002E755B" w:rsidP="00DE3268">
            <w:r w:rsidRPr="00A1796C">
              <w:t>String</w:t>
            </w:r>
          </w:p>
        </w:tc>
        <w:tc>
          <w:tcPr>
            <w:tcW w:w="1403" w:type="pct"/>
            <w:noWrap/>
            <w:vAlign w:val="center"/>
          </w:tcPr>
          <w:p w14:paraId="14EC158A" w14:textId="77777777" w:rsidR="002E755B" w:rsidRPr="00A1796C" w:rsidRDefault="002E755B" w:rsidP="00DE3268">
            <w:r w:rsidRPr="00A1796C">
              <w:t>“+842835355</w:t>
            </w:r>
            <w:r w:rsidRPr="00A1796C">
              <w:rPr>
                <w:noProof/>
              </w:rPr>
              <w:t>0000</w:t>
            </w:r>
            <w:r w:rsidRPr="00A1796C">
              <w:t>”</w:t>
            </w:r>
          </w:p>
        </w:tc>
        <w:tc>
          <w:tcPr>
            <w:tcW w:w="655" w:type="pct"/>
            <w:vAlign w:val="center"/>
          </w:tcPr>
          <w:p w14:paraId="4002FCEA" w14:textId="77777777" w:rsidR="002E755B" w:rsidRPr="00A1796C" w:rsidRDefault="002E755B" w:rsidP="00DE3268">
            <w:pPr>
              <w:jc w:val="center"/>
            </w:pPr>
          </w:p>
        </w:tc>
        <w:tc>
          <w:tcPr>
            <w:tcW w:w="1027" w:type="pct"/>
            <w:vAlign w:val="center"/>
          </w:tcPr>
          <w:p w14:paraId="4DAD762C" w14:textId="77777777" w:rsidR="002E755B" w:rsidRPr="00A1796C" w:rsidRDefault="002E755B" w:rsidP="00DE3268"/>
        </w:tc>
      </w:tr>
      <w:tr w:rsidR="002E755B" w:rsidRPr="00A1796C" w14:paraId="4E17202D" w14:textId="77777777" w:rsidTr="00DE3268">
        <w:trPr>
          <w:trHeight w:val="300"/>
        </w:trPr>
        <w:tc>
          <w:tcPr>
            <w:tcW w:w="1124" w:type="pct"/>
            <w:noWrap/>
            <w:vAlign w:val="center"/>
          </w:tcPr>
          <w:p w14:paraId="6C32593C" w14:textId="77777777" w:rsidR="002E755B" w:rsidRPr="00A1796C" w:rsidRDefault="002E755B" w:rsidP="00DE3268">
            <w:r w:rsidRPr="00A1796C">
              <w:t>sipAuthUserName</w:t>
            </w:r>
          </w:p>
        </w:tc>
        <w:tc>
          <w:tcPr>
            <w:tcW w:w="791" w:type="pct"/>
            <w:noWrap/>
            <w:vAlign w:val="center"/>
          </w:tcPr>
          <w:p w14:paraId="62964403" w14:textId="77777777" w:rsidR="002E755B" w:rsidRPr="00A1796C" w:rsidRDefault="002E755B" w:rsidP="00DE3268">
            <w:r w:rsidRPr="00A1796C">
              <w:t>String</w:t>
            </w:r>
          </w:p>
        </w:tc>
        <w:tc>
          <w:tcPr>
            <w:tcW w:w="1403" w:type="pct"/>
            <w:noWrap/>
            <w:vAlign w:val="center"/>
          </w:tcPr>
          <w:p w14:paraId="39BC129D" w14:textId="77777777" w:rsidR="002E755B" w:rsidRPr="00A1796C" w:rsidRDefault="002E755B" w:rsidP="00DE3268">
            <w:pPr>
              <w:pStyle w:val="CommentText"/>
              <w:rPr>
                <w:sz w:val="24"/>
                <w:szCs w:val="24"/>
              </w:rPr>
            </w:pPr>
            <w:r w:rsidRPr="00A1796C">
              <w:rPr>
                <w:rFonts w:ascii="Arial" w:hAnsi="Arial" w:cs="Arial"/>
                <w:noProof/>
                <w:color w:val="0E76D1"/>
                <w:sz w:val="24"/>
                <w:szCs w:val="24"/>
              </w:rPr>
              <w:t>“028353550000”</w:t>
            </w:r>
          </w:p>
        </w:tc>
        <w:tc>
          <w:tcPr>
            <w:tcW w:w="655" w:type="pct"/>
            <w:vAlign w:val="center"/>
          </w:tcPr>
          <w:p w14:paraId="7F22DD9C" w14:textId="77777777" w:rsidR="002E755B" w:rsidRPr="00A1796C" w:rsidRDefault="002E755B" w:rsidP="00DE3268">
            <w:pPr>
              <w:jc w:val="center"/>
            </w:pPr>
            <w:r w:rsidRPr="00A1796C">
              <w:t>Y</w:t>
            </w:r>
          </w:p>
        </w:tc>
        <w:tc>
          <w:tcPr>
            <w:tcW w:w="1027" w:type="pct"/>
            <w:vAlign w:val="center"/>
          </w:tcPr>
          <w:p w14:paraId="779C9BEF" w14:textId="77777777" w:rsidR="002E755B" w:rsidRPr="00A1796C" w:rsidRDefault="002E755B" w:rsidP="00DE3268"/>
        </w:tc>
      </w:tr>
      <w:tr w:rsidR="002E755B" w:rsidRPr="00A1796C" w14:paraId="0C4D9C39" w14:textId="77777777" w:rsidTr="00DE3268">
        <w:trPr>
          <w:trHeight w:val="300"/>
        </w:trPr>
        <w:tc>
          <w:tcPr>
            <w:tcW w:w="1124" w:type="pct"/>
            <w:noWrap/>
            <w:vAlign w:val="center"/>
          </w:tcPr>
          <w:p w14:paraId="683A3E07" w14:textId="77777777" w:rsidR="002E755B" w:rsidRPr="00A1796C" w:rsidRDefault="002E755B" w:rsidP="00DE3268">
            <w:r w:rsidRPr="00A1796C">
              <w:t>sipAuthUserPass</w:t>
            </w:r>
          </w:p>
        </w:tc>
        <w:tc>
          <w:tcPr>
            <w:tcW w:w="791" w:type="pct"/>
            <w:noWrap/>
            <w:vAlign w:val="center"/>
          </w:tcPr>
          <w:p w14:paraId="1D6A9106" w14:textId="77777777" w:rsidR="002E755B" w:rsidRPr="00A1796C" w:rsidRDefault="002E755B" w:rsidP="00DE3268">
            <w:r w:rsidRPr="00A1796C">
              <w:t>String</w:t>
            </w:r>
          </w:p>
        </w:tc>
        <w:tc>
          <w:tcPr>
            <w:tcW w:w="1403" w:type="pct"/>
            <w:noWrap/>
            <w:vAlign w:val="center"/>
          </w:tcPr>
          <w:p w14:paraId="1C4A5E09" w14:textId="77777777" w:rsidR="002E755B" w:rsidRPr="00A1796C" w:rsidRDefault="002E755B" w:rsidP="00DE3268">
            <w:r w:rsidRPr="00A1796C">
              <w:t>“abc12345”</w:t>
            </w:r>
          </w:p>
        </w:tc>
        <w:tc>
          <w:tcPr>
            <w:tcW w:w="655" w:type="pct"/>
            <w:vAlign w:val="center"/>
          </w:tcPr>
          <w:p w14:paraId="6C06445A" w14:textId="77777777" w:rsidR="002E755B" w:rsidRPr="00A1796C" w:rsidRDefault="002E755B" w:rsidP="00DE3268">
            <w:pPr>
              <w:jc w:val="center"/>
            </w:pPr>
            <w:r w:rsidRPr="00A1796C">
              <w:t>Y</w:t>
            </w:r>
          </w:p>
        </w:tc>
        <w:tc>
          <w:tcPr>
            <w:tcW w:w="1027" w:type="pct"/>
            <w:vAlign w:val="center"/>
          </w:tcPr>
          <w:p w14:paraId="47791CAB" w14:textId="77777777" w:rsidR="002E755B" w:rsidRPr="00A1796C" w:rsidRDefault="002E755B" w:rsidP="00DE3268"/>
        </w:tc>
      </w:tr>
      <w:tr w:rsidR="002E755B" w:rsidRPr="00A1796C" w14:paraId="13115CF9" w14:textId="77777777" w:rsidTr="00DE3268">
        <w:trPr>
          <w:trHeight w:val="300"/>
        </w:trPr>
        <w:tc>
          <w:tcPr>
            <w:tcW w:w="1124" w:type="pct"/>
            <w:noWrap/>
            <w:vAlign w:val="center"/>
          </w:tcPr>
          <w:p w14:paraId="186EF0DB" w14:textId="77777777" w:rsidR="002E755B" w:rsidRPr="00A1796C" w:rsidRDefault="002E755B" w:rsidP="00DE3268">
            <w:r w:rsidRPr="00A1796C">
              <w:t>sipUri</w:t>
            </w:r>
          </w:p>
        </w:tc>
        <w:tc>
          <w:tcPr>
            <w:tcW w:w="791" w:type="pct"/>
            <w:noWrap/>
            <w:vAlign w:val="center"/>
          </w:tcPr>
          <w:p w14:paraId="731AB33C" w14:textId="77777777" w:rsidR="002E755B" w:rsidRPr="00A1796C" w:rsidRDefault="002E755B" w:rsidP="00DE3268">
            <w:r w:rsidRPr="00A1796C">
              <w:t>String</w:t>
            </w:r>
          </w:p>
        </w:tc>
        <w:tc>
          <w:tcPr>
            <w:tcW w:w="1403" w:type="pct"/>
            <w:noWrap/>
            <w:vAlign w:val="center"/>
          </w:tcPr>
          <w:p w14:paraId="625AEF0B" w14:textId="77777777" w:rsidR="002E755B" w:rsidRPr="00A1796C" w:rsidRDefault="002E755B" w:rsidP="00DE3268">
            <w:pPr>
              <w:pStyle w:val="CommentText"/>
              <w:rPr>
                <w:sz w:val="24"/>
                <w:szCs w:val="24"/>
              </w:rPr>
            </w:pPr>
            <w:r w:rsidRPr="00A1796C">
              <w:rPr>
                <w:sz w:val="24"/>
                <w:szCs w:val="24"/>
              </w:rPr>
              <w:t>“sip:</w:t>
            </w:r>
            <w:r w:rsidRPr="00A1796C">
              <w:rPr>
                <w:rStyle w:val="CommentReference"/>
                <w:sz w:val="24"/>
                <w:szCs w:val="24"/>
              </w:rPr>
              <w:t xml:space="preserve"> </w:t>
            </w:r>
            <w:r w:rsidRPr="00A1796C">
              <w:rPr>
                <w:rFonts w:ascii="Arial" w:hAnsi="Arial" w:cs="Arial"/>
                <w:noProof/>
                <w:color w:val="0E76D1"/>
                <w:sz w:val="24"/>
                <w:szCs w:val="24"/>
              </w:rPr>
              <w:t>028353550000</w:t>
            </w:r>
            <w:r w:rsidRPr="00A1796C">
              <w:rPr>
                <w:sz w:val="24"/>
                <w:szCs w:val="24"/>
              </w:rPr>
              <w:t>@ims.vnpt.vn”</w:t>
            </w:r>
          </w:p>
        </w:tc>
        <w:tc>
          <w:tcPr>
            <w:tcW w:w="655" w:type="pct"/>
            <w:vAlign w:val="center"/>
          </w:tcPr>
          <w:p w14:paraId="559168B7" w14:textId="77777777" w:rsidR="002E755B" w:rsidRPr="00A1796C" w:rsidRDefault="002E755B" w:rsidP="00DE3268">
            <w:pPr>
              <w:jc w:val="center"/>
            </w:pPr>
            <w:r w:rsidRPr="00A1796C">
              <w:t>N</w:t>
            </w:r>
          </w:p>
        </w:tc>
        <w:tc>
          <w:tcPr>
            <w:tcW w:w="1027" w:type="pct"/>
            <w:vAlign w:val="center"/>
          </w:tcPr>
          <w:p w14:paraId="466B07A7" w14:textId="77777777" w:rsidR="002E755B" w:rsidRPr="00A1796C" w:rsidRDefault="002E755B" w:rsidP="00DE3268"/>
        </w:tc>
      </w:tr>
      <w:tr w:rsidR="002E755B" w:rsidRPr="00A1796C" w14:paraId="0B51A041" w14:textId="77777777" w:rsidTr="00DE3268">
        <w:trPr>
          <w:trHeight w:val="300"/>
        </w:trPr>
        <w:tc>
          <w:tcPr>
            <w:tcW w:w="1124" w:type="pct"/>
            <w:noWrap/>
            <w:vAlign w:val="center"/>
          </w:tcPr>
          <w:p w14:paraId="7BAA11FC" w14:textId="77777777" w:rsidR="002E755B" w:rsidRPr="00A1796C" w:rsidRDefault="002E755B" w:rsidP="00DE3268">
            <w:r w:rsidRPr="00A1796C">
              <w:t>callStatus</w:t>
            </w:r>
          </w:p>
        </w:tc>
        <w:tc>
          <w:tcPr>
            <w:tcW w:w="791" w:type="pct"/>
            <w:noWrap/>
            <w:vAlign w:val="center"/>
          </w:tcPr>
          <w:p w14:paraId="4680EC67" w14:textId="77777777" w:rsidR="002E755B" w:rsidRPr="00A1796C" w:rsidRDefault="002E755B" w:rsidP="00DE3268">
            <w:r w:rsidRPr="00A1796C">
              <w:t>String</w:t>
            </w:r>
          </w:p>
        </w:tc>
        <w:tc>
          <w:tcPr>
            <w:tcW w:w="1403" w:type="pct"/>
            <w:noWrap/>
            <w:vAlign w:val="center"/>
          </w:tcPr>
          <w:p w14:paraId="5AFA0EFF" w14:textId="77777777" w:rsidR="002E755B" w:rsidRPr="00A1796C" w:rsidRDefault="002E755B" w:rsidP="00DE3268">
            <w:r w:rsidRPr="00A1796C">
              <w:t>Up</w:t>
            </w:r>
          </w:p>
        </w:tc>
        <w:tc>
          <w:tcPr>
            <w:tcW w:w="655" w:type="pct"/>
            <w:vAlign w:val="center"/>
          </w:tcPr>
          <w:p w14:paraId="461E35D6" w14:textId="77777777" w:rsidR="002E755B" w:rsidRPr="00A1796C" w:rsidRDefault="002E755B" w:rsidP="00DE3268">
            <w:pPr>
              <w:jc w:val="center"/>
            </w:pPr>
            <w:r w:rsidRPr="00A1796C">
              <w:t>N</w:t>
            </w:r>
          </w:p>
        </w:tc>
        <w:tc>
          <w:tcPr>
            <w:tcW w:w="1027" w:type="pct"/>
            <w:vAlign w:val="center"/>
          </w:tcPr>
          <w:p w14:paraId="10042D7C" w14:textId="77777777" w:rsidR="002E755B" w:rsidRPr="00A1796C" w:rsidRDefault="002E755B" w:rsidP="00DE3268">
            <w:r w:rsidRPr="00A1796C">
              <w:t>Display user status (up/Initializing/registering/Unregistering/Error/Testing/Quiescent/Disable)</w:t>
            </w:r>
          </w:p>
        </w:tc>
      </w:tr>
      <w:tr w:rsidR="002E755B" w:rsidRPr="00A1796C" w14:paraId="2045EBB5" w14:textId="77777777" w:rsidTr="00DE3268">
        <w:trPr>
          <w:trHeight w:val="300"/>
        </w:trPr>
        <w:tc>
          <w:tcPr>
            <w:tcW w:w="1124" w:type="pct"/>
            <w:noWrap/>
            <w:vAlign w:val="center"/>
          </w:tcPr>
          <w:p w14:paraId="557D858D" w14:textId="77777777" w:rsidR="002E755B" w:rsidRPr="00A1796C" w:rsidRDefault="002E755B" w:rsidP="00DE3268">
            <w:commentRangeStart w:id="216"/>
            <w:commentRangeStart w:id="217"/>
            <w:r w:rsidRPr="00A1796C">
              <w:t>callState</w:t>
            </w:r>
          </w:p>
        </w:tc>
        <w:tc>
          <w:tcPr>
            <w:tcW w:w="791" w:type="pct"/>
            <w:noWrap/>
            <w:vAlign w:val="center"/>
          </w:tcPr>
          <w:p w14:paraId="4B7944F1" w14:textId="77777777" w:rsidR="002E755B" w:rsidRPr="00A1796C" w:rsidRDefault="002E755B" w:rsidP="00DE3268">
            <w:r w:rsidRPr="00A1796C">
              <w:t>String</w:t>
            </w:r>
          </w:p>
        </w:tc>
        <w:tc>
          <w:tcPr>
            <w:tcW w:w="1403" w:type="pct"/>
            <w:noWrap/>
            <w:vAlign w:val="center"/>
          </w:tcPr>
          <w:p w14:paraId="0656BFC6" w14:textId="77777777" w:rsidR="002E755B" w:rsidRPr="00A1796C" w:rsidRDefault="002E755B" w:rsidP="00DE3268">
            <w:r w:rsidRPr="00A1796C">
              <w:t>Incall</w:t>
            </w:r>
          </w:p>
        </w:tc>
        <w:tc>
          <w:tcPr>
            <w:tcW w:w="655" w:type="pct"/>
            <w:vAlign w:val="center"/>
          </w:tcPr>
          <w:p w14:paraId="4907C9D3" w14:textId="77777777" w:rsidR="002E755B" w:rsidRPr="00A1796C" w:rsidRDefault="002E755B" w:rsidP="00DE3268">
            <w:pPr>
              <w:jc w:val="center"/>
            </w:pPr>
            <w:r w:rsidRPr="00A1796C">
              <w:t>N</w:t>
            </w:r>
          </w:p>
        </w:tc>
        <w:tc>
          <w:tcPr>
            <w:tcW w:w="1027" w:type="pct"/>
            <w:vAlign w:val="center"/>
          </w:tcPr>
          <w:p w14:paraId="4AD674A6" w14:textId="77777777" w:rsidR="002E755B" w:rsidRPr="00A1796C" w:rsidRDefault="002E755B" w:rsidP="00DE3268">
            <w:r w:rsidRPr="00A1796C">
              <w:t>Display call status (idle/calling/ringing/connecting/Incall/Hold/Disconnecting)</w:t>
            </w:r>
            <w:commentRangeEnd w:id="216"/>
            <w:r w:rsidRPr="00A1796C">
              <w:rPr>
                <w:rStyle w:val="CommentReference"/>
                <w:sz w:val="24"/>
                <w:szCs w:val="24"/>
              </w:rPr>
              <w:commentReference w:id="216"/>
            </w:r>
            <w:r w:rsidRPr="00A1796C">
              <w:rPr>
                <w:rStyle w:val="CommentReference"/>
                <w:sz w:val="24"/>
                <w:szCs w:val="24"/>
              </w:rPr>
              <w:commentReference w:id="217"/>
            </w:r>
          </w:p>
        </w:tc>
      </w:tr>
    </w:tbl>
    <w:commentRangeEnd w:id="217"/>
    <w:p w14:paraId="1CF62B1B" w14:textId="77777777" w:rsidR="002E755B" w:rsidRPr="00A1796C" w:rsidRDefault="002E755B" w:rsidP="002E755B">
      <w:pPr>
        <w:pStyle w:val="Heading4"/>
        <w:spacing w:line="288" w:lineRule="auto"/>
        <w:rPr>
          <w:sz w:val="24"/>
          <w:szCs w:val="24"/>
        </w:rPr>
      </w:pPr>
      <w:r w:rsidRPr="00A1796C">
        <w:rPr>
          <w:sz w:val="24"/>
          <w:szCs w:val="24"/>
        </w:rPr>
        <w:t>Example</w:t>
      </w:r>
    </w:p>
    <w:p w14:paraId="2AE06DCC" w14:textId="77777777" w:rsidR="002E755B" w:rsidRPr="00A1796C" w:rsidRDefault="002E755B" w:rsidP="002E755B">
      <w:pPr>
        <w:spacing w:line="288" w:lineRule="auto"/>
        <w:rPr>
          <w:b/>
          <w:bCs/>
        </w:rPr>
      </w:pPr>
      <w:r w:rsidRPr="00A1796C">
        <w:rPr>
          <w:b/>
          <w:bCs/>
        </w:rPr>
        <w:t>Request:</w:t>
      </w:r>
    </w:p>
    <w:p w14:paraId="7EE0ED6B" w14:textId="434B2855" w:rsidR="002E755B" w:rsidRPr="00A1796C" w:rsidRDefault="002E755B" w:rsidP="002E755B">
      <w:pPr>
        <w:pStyle w:val="HTMLPreformatted"/>
        <w:spacing w:line="288" w:lineRule="auto"/>
        <w:rPr>
          <w:rFonts w:ascii="Times New Roman" w:hAnsi="Times New Roman" w:cs="Times New Roman"/>
          <w:sz w:val="24"/>
          <w:szCs w:val="24"/>
        </w:rPr>
      </w:pPr>
      <w:r w:rsidRPr="00A1796C">
        <w:rPr>
          <w:rFonts w:ascii="Times New Roman" w:hAnsi="Times New Roman" w:cs="Times New Roman"/>
          <w:sz w:val="24"/>
          <w:szCs w:val="24"/>
        </w:rPr>
        <w:t>get</w:t>
      </w:r>
      <w:r w:rsidR="006B1A6C" w:rsidRPr="00A1796C">
        <w:rPr>
          <w:rFonts w:ascii="Times New Roman" w:hAnsi="Times New Roman" w:cs="Times New Roman"/>
          <w:sz w:val="24"/>
          <w:szCs w:val="24"/>
        </w:rPr>
        <w:t>SIPParameter</w:t>
      </w:r>
      <w:r w:rsidRPr="00A1796C">
        <w:rPr>
          <w:rFonts w:ascii="Times New Roman" w:hAnsi="Times New Roman" w:cs="Times New Roman"/>
          <w:sz w:val="24"/>
          <w:szCs w:val="24"/>
        </w:rPr>
        <w:t xml:space="preserve"> (data);</w:t>
      </w:r>
    </w:p>
    <w:p w14:paraId="1601188F" w14:textId="77777777" w:rsidR="002E755B" w:rsidRPr="00A1796C" w:rsidRDefault="002E755B" w:rsidP="002E755B">
      <w:pPr>
        <w:pStyle w:val="HTMLPreformatted"/>
        <w:spacing w:line="288" w:lineRule="auto"/>
        <w:rPr>
          <w:rFonts w:ascii="Times New Roman" w:hAnsi="Times New Roman" w:cs="Times New Roman"/>
          <w:sz w:val="24"/>
          <w:szCs w:val="24"/>
          <w:lang w:val="vi-VN"/>
        </w:rPr>
      </w:pPr>
      <w:r w:rsidRPr="00A1796C">
        <w:rPr>
          <w:rFonts w:ascii="Times New Roman" w:hAnsi="Times New Roman" w:cs="Times New Roman"/>
          <w:sz w:val="24"/>
          <w:szCs w:val="24"/>
        </w:rPr>
        <w:t>"data":</w:t>
      </w:r>
      <w:r w:rsidRPr="00A1796C">
        <w:rPr>
          <w:rFonts w:ascii="Times New Roman" w:hAnsi="Times New Roman" w:cs="Times New Roman"/>
          <w:sz w:val="24"/>
          <w:szCs w:val="24"/>
          <w:lang w:val="vi-VN"/>
        </w:rPr>
        <w:t xml:space="preserve"> </w:t>
      </w:r>
    </w:p>
    <w:p w14:paraId="4317F500" w14:textId="77777777" w:rsidR="002E755B" w:rsidRPr="00A1796C" w:rsidRDefault="002E755B" w:rsidP="002E755B">
      <w:pPr>
        <w:pStyle w:val="HTMLPreformatted"/>
        <w:spacing w:line="288" w:lineRule="auto"/>
        <w:rPr>
          <w:rFonts w:ascii="Times New Roman" w:hAnsi="Times New Roman" w:cs="Times New Roman"/>
          <w:sz w:val="24"/>
          <w:szCs w:val="24"/>
        </w:rPr>
      </w:pPr>
      <w:r w:rsidRPr="00A1796C">
        <w:rPr>
          <w:rFonts w:ascii="Times New Roman" w:hAnsi="Times New Roman" w:cs="Times New Roman"/>
          <w:sz w:val="24"/>
          <w:szCs w:val="24"/>
        </w:rPr>
        <w:t>{</w:t>
      </w:r>
    </w:p>
    <w:p w14:paraId="091ECCAE" w14:textId="77777777" w:rsidR="002E755B" w:rsidRPr="00A1796C" w:rsidRDefault="002E755B" w:rsidP="002E755B">
      <w:pPr>
        <w:spacing w:line="288" w:lineRule="auto"/>
        <w:ind w:left="720"/>
      </w:pPr>
      <w:r w:rsidRPr="00A1796C">
        <w:rPr>
          <w:lang w:val="vi-VN"/>
        </w:rPr>
        <w:lastRenderedPageBreak/>
        <w:t>“</w:t>
      </w:r>
      <w:r w:rsidRPr="00A1796C">
        <w:t>serialNumber”: “VNPT123456”,</w:t>
      </w:r>
    </w:p>
    <w:p w14:paraId="7D9EF437" w14:textId="77777777" w:rsidR="002E755B" w:rsidRPr="00A1796C" w:rsidRDefault="002E755B" w:rsidP="002E755B">
      <w:pPr>
        <w:spacing w:line="288" w:lineRule="auto"/>
        <w:ind w:left="720"/>
      </w:pPr>
      <w:r w:rsidRPr="00A1796C">
        <w:t>“modelName”: “GW040H”</w:t>
      </w:r>
    </w:p>
    <w:p w14:paraId="560BED59" w14:textId="77777777" w:rsidR="002E755B" w:rsidRPr="00A1796C" w:rsidRDefault="002E755B" w:rsidP="002E755B">
      <w:pPr>
        <w:spacing w:line="288" w:lineRule="auto"/>
      </w:pPr>
      <w:r w:rsidRPr="00A1796C">
        <w:t>}</w:t>
      </w:r>
    </w:p>
    <w:p w14:paraId="229D437B" w14:textId="77777777" w:rsidR="002E755B" w:rsidRPr="00A1796C" w:rsidRDefault="002E755B" w:rsidP="002E755B">
      <w:pPr>
        <w:spacing w:line="288" w:lineRule="auto"/>
        <w:rPr>
          <w:b/>
          <w:bCs/>
        </w:rPr>
      </w:pPr>
      <w:r w:rsidRPr="00A1796C">
        <w:rPr>
          <w:b/>
          <w:bCs/>
        </w:rPr>
        <w:t>Response:</w:t>
      </w:r>
    </w:p>
    <w:p w14:paraId="0632787D" w14:textId="77777777" w:rsidR="002E755B" w:rsidRPr="00A1796C" w:rsidRDefault="002E755B" w:rsidP="002E755B">
      <w:pPr>
        <w:pStyle w:val="FirstLevelBullet"/>
        <w:spacing w:line="288" w:lineRule="auto"/>
        <w:ind w:left="0" w:firstLine="0"/>
        <w:rPr>
          <w:sz w:val="24"/>
          <w:szCs w:val="24"/>
        </w:rPr>
      </w:pPr>
      <w:r w:rsidRPr="00A1796C">
        <w:rPr>
          <w:sz w:val="24"/>
          <w:szCs w:val="24"/>
          <w:lang w:val="vi-VN"/>
        </w:rPr>
        <w:t xml:space="preserve">  </w:t>
      </w:r>
      <w:r w:rsidRPr="00A1796C">
        <w:rPr>
          <w:sz w:val="24"/>
          <w:szCs w:val="24"/>
        </w:rPr>
        <w:t>{</w:t>
      </w:r>
    </w:p>
    <w:p w14:paraId="59450CBB" w14:textId="77777777" w:rsidR="002E755B" w:rsidRPr="00A1796C" w:rsidRDefault="002E755B" w:rsidP="002E755B">
      <w:pPr>
        <w:pStyle w:val="FirstLevelBullet"/>
        <w:spacing w:line="288" w:lineRule="auto"/>
        <w:ind w:left="0" w:firstLine="720"/>
        <w:rPr>
          <w:sz w:val="24"/>
          <w:szCs w:val="24"/>
        </w:rPr>
      </w:pPr>
      <w:r w:rsidRPr="00A1796C">
        <w:rPr>
          <w:sz w:val="24"/>
          <w:szCs w:val="24"/>
        </w:rPr>
        <w:t>"errorCode": "200",</w:t>
      </w:r>
    </w:p>
    <w:p w14:paraId="49063A0D" w14:textId="77777777" w:rsidR="002E755B" w:rsidRPr="00A1796C" w:rsidRDefault="002E755B" w:rsidP="002E755B">
      <w:pPr>
        <w:pStyle w:val="FirstLevelBullet"/>
        <w:spacing w:line="288" w:lineRule="auto"/>
        <w:ind w:firstLine="0"/>
        <w:rPr>
          <w:sz w:val="24"/>
          <w:szCs w:val="24"/>
        </w:rPr>
      </w:pPr>
      <w:r w:rsidRPr="00A1796C">
        <w:rPr>
          <w:sz w:val="24"/>
          <w:szCs w:val="24"/>
        </w:rPr>
        <w:t>"errorMessage": "SUCCESS",</w:t>
      </w:r>
    </w:p>
    <w:p w14:paraId="13E34B64" w14:textId="77777777" w:rsidR="002E755B" w:rsidRPr="00A1796C" w:rsidRDefault="002E755B" w:rsidP="002E755B">
      <w:pPr>
        <w:ind w:left="720"/>
      </w:pPr>
      <w:r w:rsidRPr="00A1796C">
        <w:t xml:space="preserve">"LineObject": </w:t>
      </w:r>
    </w:p>
    <w:p w14:paraId="11CFFC38" w14:textId="77777777" w:rsidR="002E755B" w:rsidRPr="00A1796C" w:rsidRDefault="002E755B" w:rsidP="002E755B">
      <w:pPr>
        <w:ind w:left="720"/>
      </w:pPr>
      <w:r w:rsidRPr="00A1796C">
        <w:t>[</w:t>
      </w:r>
    </w:p>
    <w:p w14:paraId="730BAF5B" w14:textId="77777777" w:rsidR="002E755B" w:rsidRPr="00A1796C" w:rsidRDefault="002E755B" w:rsidP="002E755B">
      <w:pPr>
        <w:ind w:left="1440"/>
      </w:pPr>
      <w:r w:rsidRPr="00A1796C">
        <w:t>{</w:t>
      </w:r>
    </w:p>
    <w:p w14:paraId="22532D0C" w14:textId="5B9B1DF1" w:rsidR="002E755B" w:rsidRPr="00A1796C" w:rsidRDefault="002E755B" w:rsidP="002E755B">
      <w:pPr>
        <w:ind w:left="2160"/>
      </w:pPr>
      <w:r w:rsidRPr="00A1796C">
        <w:t xml:space="preserve">  "id": </w:t>
      </w:r>
      <w:r w:rsidR="00A1796C">
        <w:t>1</w:t>
      </w:r>
      <w:r w:rsidRPr="00A1796C">
        <w:t>,</w:t>
      </w:r>
    </w:p>
    <w:p w14:paraId="6BF3E9EB" w14:textId="77777777" w:rsidR="002E755B" w:rsidRPr="00A1796C" w:rsidRDefault="002E755B" w:rsidP="002E755B">
      <w:pPr>
        <w:ind w:left="2160"/>
      </w:pPr>
      <w:r w:rsidRPr="00A1796C">
        <w:t xml:space="preserve">  "enable": "Enabled",</w:t>
      </w:r>
    </w:p>
    <w:p w14:paraId="0761BDEE" w14:textId="77777777" w:rsidR="002E755B" w:rsidRPr="00A1796C" w:rsidRDefault="002E755B" w:rsidP="002E755B">
      <w:pPr>
        <w:ind w:left="1440"/>
      </w:pPr>
      <w:r w:rsidRPr="00A1796C">
        <w:t xml:space="preserve">              "callIDNamer": “optional”,</w:t>
      </w:r>
    </w:p>
    <w:p w14:paraId="4BC01A1E" w14:textId="77777777" w:rsidR="002E755B" w:rsidRPr="00A1796C" w:rsidRDefault="002E755B" w:rsidP="002E755B">
      <w:pPr>
        <w:ind w:left="1440"/>
      </w:pPr>
      <w:r w:rsidRPr="00A1796C">
        <w:t xml:space="preserve">              "sipAuthUserName": "8201123",</w:t>
      </w:r>
    </w:p>
    <w:p w14:paraId="23B6D5C1" w14:textId="77777777" w:rsidR="002E755B" w:rsidRPr="00A1796C" w:rsidRDefault="002E755B" w:rsidP="002E755B">
      <w:pPr>
        <w:ind w:left="1440"/>
      </w:pPr>
      <w:r w:rsidRPr="00A1796C">
        <w:tab/>
        <w:t xml:space="preserve">  "sipAuthUserPass": "abc12345",</w:t>
      </w:r>
    </w:p>
    <w:p w14:paraId="38331352" w14:textId="77777777" w:rsidR="002E755B" w:rsidRPr="00A1796C" w:rsidRDefault="002E755B" w:rsidP="002E755B">
      <w:pPr>
        <w:ind w:left="1440"/>
      </w:pPr>
      <w:r w:rsidRPr="00A1796C">
        <w:t xml:space="preserve">              "sipUri": “sip:test@ims.vnpt.vn”,</w:t>
      </w:r>
    </w:p>
    <w:p w14:paraId="1A791233" w14:textId="77777777" w:rsidR="002E755B" w:rsidRPr="00A1796C" w:rsidRDefault="002E755B" w:rsidP="002E755B">
      <w:pPr>
        <w:ind w:left="1440"/>
      </w:pPr>
      <w:r w:rsidRPr="00A1796C">
        <w:t xml:space="preserve">              "callStatus": "Up",</w:t>
      </w:r>
    </w:p>
    <w:p w14:paraId="109D893F" w14:textId="66238C9A" w:rsidR="002E755B" w:rsidRPr="00A1796C" w:rsidRDefault="002E755B" w:rsidP="00D30F44">
      <w:pPr>
        <w:ind w:left="1440"/>
      </w:pPr>
      <w:r w:rsidRPr="00A1796C">
        <w:t xml:space="preserve">              "callState": "Incall"</w:t>
      </w:r>
    </w:p>
    <w:p w14:paraId="06A6DD3A" w14:textId="77777777" w:rsidR="002E755B" w:rsidRPr="00A1796C" w:rsidRDefault="002E755B" w:rsidP="002E755B"/>
    <w:p w14:paraId="4A81BB68" w14:textId="77777777" w:rsidR="002E755B" w:rsidRPr="00A1796C" w:rsidRDefault="002E755B" w:rsidP="002E755B">
      <w:pPr>
        <w:ind w:left="1440"/>
      </w:pPr>
      <w:r w:rsidRPr="00A1796C">
        <w:t>},</w:t>
      </w:r>
    </w:p>
    <w:p w14:paraId="6DFF6D9A" w14:textId="77777777" w:rsidR="002E755B" w:rsidRPr="00A1796C" w:rsidRDefault="002E755B" w:rsidP="002E755B">
      <w:pPr>
        <w:ind w:left="1440"/>
      </w:pPr>
      <w:r w:rsidRPr="00A1796C">
        <w:t>{</w:t>
      </w:r>
    </w:p>
    <w:p w14:paraId="7B1CB191" w14:textId="5779EEB4" w:rsidR="002E755B" w:rsidRPr="00A1796C" w:rsidRDefault="002E755B" w:rsidP="002E755B">
      <w:pPr>
        <w:ind w:left="2160"/>
      </w:pPr>
      <w:r w:rsidRPr="00A1796C">
        <w:t xml:space="preserve">  "id":</w:t>
      </w:r>
      <w:r w:rsidR="00F334AA" w:rsidRPr="00A1796C">
        <w:t xml:space="preserve"> </w:t>
      </w:r>
      <w:r w:rsidR="00A1796C">
        <w:t>2</w:t>
      </w:r>
      <w:r w:rsidRPr="00A1796C">
        <w:t>,</w:t>
      </w:r>
    </w:p>
    <w:p w14:paraId="16D4F500" w14:textId="77777777" w:rsidR="002E755B" w:rsidRPr="00A1796C" w:rsidRDefault="002E755B" w:rsidP="002E755B">
      <w:pPr>
        <w:ind w:left="2160"/>
      </w:pPr>
      <w:r w:rsidRPr="00A1796C">
        <w:t xml:space="preserve">  "enable": "Enabled",</w:t>
      </w:r>
    </w:p>
    <w:p w14:paraId="02C7B514" w14:textId="77777777" w:rsidR="002E755B" w:rsidRPr="00A1796C" w:rsidRDefault="002E755B" w:rsidP="002E755B">
      <w:pPr>
        <w:ind w:left="2160"/>
      </w:pPr>
      <w:r w:rsidRPr="00A1796C">
        <w:t xml:space="preserve">  "callIDNamer": “optional”,</w:t>
      </w:r>
    </w:p>
    <w:p w14:paraId="427A7CF5" w14:textId="77777777" w:rsidR="002E755B" w:rsidRPr="00A1796C" w:rsidRDefault="002E755B" w:rsidP="002E755B">
      <w:pPr>
        <w:ind w:left="2160"/>
      </w:pPr>
      <w:r w:rsidRPr="00A1796C">
        <w:t xml:space="preserve">  "sipAuthUserName: "8201124",</w:t>
      </w:r>
    </w:p>
    <w:p w14:paraId="7018A1CA" w14:textId="77777777" w:rsidR="002E755B" w:rsidRPr="00A1796C" w:rsidRDefault="002E755B" w:rsidP="002E755B">
      <w:pPr>
        <w:ind w:left="2160"/>
      </w:pPr>
      <w:r w:rsidRPr="00A1796C">
        <w:t xml:space="preserve">  "sipAuthUserPass": "abc12345",</w:t>
      </w:r>
    </w:p>
    <w:p w14:paraId="7C03AA9B" w14:textId="77777777" w:rsidR="002E755B" w:rsidRPr="00A1796C" w:rsidRDefault="002E755B" w:rsidP="002E755B">
      <w:pPr>
        <w:ind w:left="2160"/>
      </w:pPr>
      <w:r w:rsidRPr="00A1796C">
        <w:t xml:space="preserve">  "sipUri": “sip:test1@ims.vnpt.vn”,</w:t>
      </w:r>
    </w:p>
    <w:p w14:paraId="33B4EFA0" w14:textId="77777777" w:rsidR="002E755B" w:rsidRPr="00A1796C" w:rsidRDefault="002E755B" w:rsidP="002E755B">
      <w:pPr>
        <w:ind w:left="1440"/>
      </w:pPr>
      <w:r w:rsidRPr="00A1796C">
        <w:t xml:space="preserve">              "callStatus": "Up",</w:t>
      </w:r>
    </w:p>
    <w:p w14:paraId="3F599595" w14:textId="34CB7EDC" w:rsidR="002E755B" w:rsidRPr="00A1796C" w:rsidRDefault="002E755B" w:rsidP="002E755B">
      <w:pPr>
        <w:ind w:left="1440"/>
      </w:pPr>
      <w:r w:rsidRPr="00A1796C">
        <w:t xml:space="preserve">              "callState": "Incall"</w:t>
      </w:r>
    </w:p>
    <w:p w14:paraId="38F6092D" w14:textId="77777777" w:rsidR="002E755B" w:rsidRPr="00A1796C" w:rsidRDefault="002E755B" w:rsidP="002E755B">
      <w:pPr>
        <w:ind w:left="1440"/>
      </w:pPr>
      <w:r w:rsidRPr="00A1796C">
        <w:t>}</w:t>
      </w:r>
    </w:p>
    <w:p w14:paraId="51CAC775" w14:textId="77777777" w:rsidR="002E755B" w:rsidRPr="00A1796C" w:rsidRDefault="002E755B" w:rsidP="002E755B">
      <w:pPr>
        <w:ind w:left="720"/>
      </w:pPr>
      <w:r w:rsidRPr="00A1796C">
        <w:t>]</w:t>
      </w:r>
    </w:p>
    <w:p w14:paraId="6B52B19D" w14:textId="77777777" w:rsidR="002E755B" w:rsidRPr="00A1796C" w:rsidRDefault="002E755B" w:rsidP="002E755B">
      <w:pPr>
        <w:ind w:left="720"/>
      </w:pPr>
    </w:p>
    <w:p w14:paraId="5E74B344" w14:textId="77777777" w:rsidR="002E755B" w:rsidRPr="00A1796C" w:rsidRDefault="002E755B" w:rsidP="002E755B">
      <w:pPr>
        <w:pStyle w:val="ANSVNormal"/>
        <w:rPr>
          <w:sz w:val="24"/>
          <w:szCs w:val="24"/>
          <w:lang w:val="vi-VN"/>
        </w:rPr>
      </w:pPr>
      <w:r w:rsidRPr="00A1796C">
        <w:rPr>
          <w:sz w:val="24"/>
          <w:szCs w:val="24"/>
          <w:lang w:val="vi-VN"/>
        </w:rPr>
        <w:t>}</w:t>
      </w:r>
    </w:p>
    <w:p w14:paraId="3E0E32D0" w14:textId="77777777" w:rsidR="002E755B" w:rsidRPr="00A1796C" w:rsidRDefault="002E755B" w:rsidP="002E755B">
      <w:pPr>
        <w:pStyle w:val="NormalTimes"/>
        <w:rPr>
          <w:szCs w:val="24"/>
        </w:rPr>
      </w:pPr>
    </w:p>
    <w:p w14:paraId="41C019BF" w14:textId="2BD87F3B" w:rsidR="002E755B" w:rsidRPr="00A1796C" w:rsidRDefault="002E755B" w:rsidP="00303550">
      <w:pPr>
        <w:pStyle w:val="Heading3"/>
        <w:rPr>
          <w:sz w:val="24"/>
          <w:szCs w:val="24"/>
        </w:rPr>
      </w:pPr>
      <w:bookmarkStart w:id="218" w:name="_Toc113436610"/>
      <w:r w:rsidRPr="00A1796C">
        <w:rPr>
          <w:sz w:val="24"/>
          <w:szCs w:val="24"/>
        </w:rPr>
        <w:t>set</w:t>
      </w:r>
      <w:r w:rsidR="004E72D8" w:rsidRPr="00A1796C">
        <w:rPr>
          <w:sz w:val="24"/>
          <w:szCs w:val="24"/>
        </w:rPr>
        <w:t>SIPParameter</w:t>
      </w:r>
      <w:bookmarkEnd w:id="218"/>
    </w:p>
    <w:p w14:paraId="01A89978" w14:textId="77777777" w:rsidR="002E755B" w:rsidRPr="00A1796C" w:rsidRDefault="002E755B" w:rsidP="002E755B">
      <w:pPr>
        <w:pStyle w:val="Heading4"/>
        <w:spacing w:line="288" w:lineRule="auto"/>
        <w:rPr>
          <w:sz w:val="24"/>
          <w:szCs w:val="24"/>
        </w:rPr>
      </w:pPr>
      <w:r w:rsidRPr="00A1796C">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2E755B" w:rsidRPr="00A1796C" w14:paraId="6E1A5C9C" w14:textId="77777777" w:rsidTr="00DE3268">
        <w:tc>
          <w:tcPr>
            <w:tcW w:w="1122" w:type="pct"/>
            <w:shd w:val="clear" w:color="auto" w:fill="BFBFBF" w:themeFill="background1" w:themeFillShade="BF"/>
          </w:tcPr>
          <w:p w14:paraId="3C144558" w14:textId="77777777" w:rsidR="002E755B" w:rsidRPr="00A1796C" w:rsidRDefault="002E755B" w:rsidP="00DE3268">
            <w:pPr>
              <w:pStyle w:val="ANSVNormal"/>
              <w:rPr>
                <w:sz w:val="24"/>
                <w:szCs w:val="24"/>
              </w:rPr>
            </w:pPr>
            <w:r w:rsidRPr="00A1796C">
              <w:rPr>
                <w:sz w:val="24"/>
                <w:szCs w:val="24"/>
              </w:rPr>
              <w:t>Tên API</w:t>
            </w:r>
          </w:p>
        </w:tc>
        <w:tc>
          <w:tcPr>
            <w:tcW w:w="3878" w:type="pct"/>
            <w:shd w:val="clear" w:color="auto" w:fill="BFBFBF" w:themeFill="background1" w:themeFillShade="BF"/>
          </w:tcPr>
          <w:p w14:paraId="70B51603" w14:textId="77777777" w:rsidR="002E755B" w:rsidRPr="00A1796C" w:rsidRDefault="002E755B" w:rsidP="00DE3268">
            <w:pPr>
              <w:pStyle w:val="ANSVNormal"/>
              <w:rPr>
                <w:sz w:val="24"/>
                <w:szCs w:val="24"/>
              </w:rPr>
            </w:pPr>
            <w:r w:rsidRPr="00A1796C">
              <w:rPr>
                <w:sz w:val="24"/>
                <w:szCs w:val="24"/>
              </w:rPr>
              <w:t>Mô tả</w:t>
            </w:r>
          </w:p>
        </w:tc>
      </w:tr>
      <w:tr w:rsidR="002E755B" w:rsidRPr="00A1796C" w14:paraId="6A07DBDC" w14:textId="77777777" w:rsidTr="00DE3268">
        <w:trPr>
          <w:trHeight w:val="362"/>
        </w:trPr>
        <w:tc>
          <w:tcPr>
            <w:tcW w:w="1122" w:type="pct"/>
          </w:tcPr>
          <w:p w14:paraId="045FBFB1" w14:textId="7AC9EFDB" w:rsidR="002E755B" w:rsidRPr="00A1796C" w:rsidRDefault="002E755B" w:rsidP="00DE3268">
            <w:pPr>
              <w:pStyle w:val="ANSVNormal"/>
              <w:rPr>
                <w:sz w:val="24"/>
                <w:szCs w:val="24"/>
              </w:rPr>
            </w:pPr>
            <w:r w:rsidRPr="00A1796C">
              <w:rPr>
                <w:rFonts w:cs="Times New Roman"/>
                <w:sz w:val="24"/>
                <w:szCs w:val="24"/>
              </w:rPr>
              <w:t>set</w:t>
            </w:r>
            <w:r w:rsidR="004E72D8" w:rsidRPr="00A1796C">
              <w:rPr>
                <w:rFonts w:cs="Times New Roman"/>
                <w:sz w:val="24"/>
                <w:szCs w:val="24"/>
              </w:rPr>
              <w:t>SIPParameter</w:t>
            </w:r>
          </w:p>
        </w:tc>
        <w:tc>
          <w:tcPr>
            <w:tcW w:w="3878" w:type="pct"/>
          </w:tcPr>
          <w:p w14:paraId="684995E2" w14:textId="77777777" w:rsidR="002E755B" w:rsidRPr="00A1796C" w:rsidRDefault="002E755B" w:rsidP="00DE3268">
            <w:pPr>
              <w:pStyle w:val="ANSVNormal"/>
              <w:rPr>
                <w:sz w:val="24"/>
                <w:szCs w:val="24"/>
              </w:rPr>
            </w:pPr>
            <w:r w:rsidRPr="00A1796C">
              <w:rPr>
                <w:sz w:val="24"/>
                <w:szCs w:val="24"/>
              </w:rPr>
              <w:t>Cấu hình VoIP</w:t>
            </w:r>
          </w:p>
        </w:tc>
      </w:tr>
      <w:tr w:rsidR="002E755B" w:rsidRPr="00A1796C" w14:paraId="2513F838" w14:textId="77777777" w:rsidTr="00DE3268">
        <w:tc>
          <w:tcPr>
            <w:tcW w:w="1122" w:type="pct"/>
          </w:tcPr>
          <w:p w14:paraId="4A8A822E" w14:textId="77777777" w:rsidR="002E755B" w:rsidRPr="00A1796C" w:rsidRDefault="002E755B" w:rsidP="00DE3268">
            <w:pPr>
              <w:pStyle w:val="ANSVNormal"/>
              <w:rPr>
                <w:sz w:val="24"/>
                <w:szCs w:val="24"/>
              </w:rPr>
            </w:pPr>
            <w:r w:rsidRPr="00A1796C">
              <w:rPr>
                <w:sz w:val="24"/>
                <w:szCs w:val="24"/>
              </w:rPr>
              <w:t>Method</w:t>
            </w:r>
          </w:p>
        </w:tc>
        <w:tc>
          <w:tcPr>
            <w:tcW w:w="3878" w:type="pct"/>
          </w:tcPr>
          <w:p w14:paraId="3EB0F0D5" w14:textId="77777777" w:rsidR="002E755B" w:rsidRPr="00A1796C" w:rsidRDefault="002E755B" w:rsidP="00DE3268">
            <w:pPr>
              <w:pStyle w:val="ANSVNormal"/>
              <w:rPr>
                <w:sz w:val="24"/>
                <w:szCs w:val="24"/>
              </w:rPr>
            </w:pPr>
            <w:r w:rsidRPr="00A1796C">
              <w:rPr>
                <w:sz w:val="24"/>
                <w:szCs w:val="24"/>
              </w:rPr>
              <w:t>Function call</w:t>
            </w:r>
          </w:p>
        </w:tc>
      </w:tr>
      <w:tr w:rsidR="002E755B" w:rsidRPr="00A1796C" w14:paraId="68394DCD" w14:textId="77777777" w:rsidTr="00DE3268">
        <w:tc>
          <w:tcPr>
            <w:tcW w:w="1122" w:type="pct"/>
          </w:tcPr>
          <w:p w14:paraId="0A2631D9" w14:textId="77777777" w:rsidR="002E755B" w:rsidRPr="00A1796C" w:rsidRDefault="002E755B" w:rsidP="00DE3268">
            <w:pPr>
              <w:pStyle w:val="ANSVNormal"/>
              <w:rPr>
                <w:sz w:val="24"/>
                <w:szCs w:val="24"/>
              </w:rPr>
            </w:pPr>
            <w:r w:rsidRPr="00A1796C">
              <w:rPr>
                <w:sz w:val="24"/>
                <w:szCs w:val="24"/>
              </w:rPr>
              <w:t>Response</w:t>
            </w:r>
          </w:p>
        </w:tc>
        <w:tc>
          <w:tcPr>
            <w:tcW w:w="3878" w:type="pct"/>
          </w:tcPr>
          <w:p w14:paraId="7652F977" w14:textId="77777777" w:rsidR="002E755B" w:rsidRPr="00A1796C" w:rsidRDefault="002E755B" w:rsidP="00DE3268">
            <w:pPr>
              <w:pStyle w:val="ANSVNormal"/>
              <w:rPr>
                <w:sz w:val="24"/>
                <w:szCs w:val="24"/>
              </w:rPr>
            </w:pPr>
            <w:r w:rsidRPr="00A1796C">
              <w:rPr>
                <w:sz w:val="24"/>
                <w:szCs w:val="24"/>
              </w:rPr>
              <w:t>JSON Object</w:t>
            </w:r>
          </w:p>
        </w:tc>
      </w:tr>
    </w:tbl>
    <w:p w14:paraId="796AB02C" w14:textId="77777777" w:rsidR="002E755B" w:rsidRPr="00A1796C" w:rsidRDefault="002E755B" w:rsidP="002E755B">
      <w:pPr>
        <w:pStyle w:val="Heading4"/>
        <w:spacing w:line="288" w:lineRule="auto"/>
        <w:rPr>
          <w:sz w:val="24"/>
          <w:szCs w:val="24"/>
        </w:rPr>
      </w:pPr>
      <w:r w:rsidRPr="00A1796C">
        <w:rPr>
          <w:sz w:val="24"/>
          <w:szCs w:val="24"/>
        </w:rPr>
        <w:lastRenderedPageBreak/>
        <w:t>Request</w:t>
      </w:r>
    </w:p>
    <w:tbl>
      <w:tblPr>
        <w:tblW w:w="9175" w:type="dxa"/>
        <w:tblLayout w:type="fixed"/>
        <w:tblLook w:val="0000" w:firstRow="0" w:lastRow="0" w:firstColumn="0" w:lastColumn="0" w:noHBand="0" w:noVBand="0"/>
      </w:tblPr>
      <w:tblGrid>
        <w:gridCol w:w="625"/>
        <w:gridCol w:w="1638"/>
        <w:gridCol w:w="1512"/>
        <w:gridCol w:w="900"/>
        <w:gridCol w:w="1274"/>
        <w:gridCol w:w="3226"/>
      </w:tblGrid>
      <w:tr w:rsidR="002E755B" w:rsidRPr="00A1796C" w14:paraId="7B9826F2" w14:textId="77777777" w:rsidTr="00DE326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CF58E1C" w14:textId="77777777" w:rsidR="002E755B" w:rsidRPr="00A1796C" w:rsidRDefault="002E755B" w:rsidP="00DE3268">
            <w:pPr>
              <w:spacing w:line="288" w:lineRule="auto"/>
              <w:rPr>
                <w:b/>
                <w:bCs/>
                <w:lang w:eastAsia="en-AU"/>
              </w:rPr>
            </w:pPr>
            <w:r w:rsidRPr="00A1796C">
              <w:rPr>
                <w:b/>
                <w:bCs/>
                <w:lang w:eastAsia="en-AU"/>
              </w:rPr>
              <w:t>No</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9810B" w14:textId="77777777" w:rsidR="002E755B" w:rsidRPr="00A1796C" w:rsidRDefault="002E755B" w:rsidP="00DE3268">
            <w:pPr>
              <w:spacing w:line="288" w:lineRule="auto"/>
              <w:rPr>
                <w:b/>
                <w:bCs/>
                <w:lang w:eastAsia="en-AU"/>
              </w:rPr>
            </w:pPr>
            <w:r w:rsidRPr="00A1796C">
              <w:rPr>
                <w:b/>
                <w:bCs/>
                <w:lang w:eastAsia="en-AU"/>
              </w:rPr>
              <w:t>Parameter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5BB857AA" w14:textId="77777777" w:rsidR="002E755B" w:rsidRPr="00A1796C" w:rsidRDefault="002E755B" w:rsidP="00DE3268">
            <w:pPr>
              <w:spacing w:line="288" w:lineRule="auto"/>
              <w:rPr>
                <w:b/>
                <w:bCs/>
                <w:lang w:eastAsia="en-AU"/>
              </w:rPr>
            </w:pPr>
            <w:r w:rsidRPr="00A1796C">
              <w:rPr>
                <w:b/>
                <w:bCs/>
                <w:lang w:eastAsia="en-AU"/>
              </w:rPr>
              <w:t>Mandatory</w:t>
            </w:r>
          </w:p>
        </w:tc>
        <w:tc>
          <w:tcPr>
            <w:tcW w:w="900" w:type="dxa"/>
            <w:tcBorders>
              <w:top w:val="single" w:sz="4" w:space="0" w:color="auto"/>
              <w:left w:val="nil"/>
              <w:bottom w:val="single" w:sz="4" w:space="0" w:color="auto"/>
              <w:right w:val="single" w:sz="4" w:space="0" w:color="auto"/>
            </w:tcBorders>
            <w:vAlign w:val="center"/>
          </w:tcPr>
          <w:p w14:paraId="4A07F856" w14:textId="77777777" w:rsidR="002E755B" w:rsidRPr="00A1796C" w:rsidRDefault="002E755B" w:rsidP="00DE3268">
            <w:pPr>
              <w:spacing w:line="288" w:lineRule="auto"/>
              <w:rPr>
                <w:b/>
                <w:bCs/>
                <w:lang w:eastAsia="en-AU"/>
              </w:rPr>
            </w:pPr>
            <w:r w:rsidRPr="00A1796C">
              <w:rPr>
                <w:b/>
                <w:bCs/>
                <w:lang w:eastAsia="en-AU"/>
              </w:rPr>
              <w:t>Type</w:t>
            </w:r>
          </w:p>
        </w:tc>
        <w:tc>
          <w:tcPr>
            <w:tcW w:w="1274" w:type="dxa"/>
            <w:tcBorders>
              <w:top w:val="single" w:sz="4" w:space="0" w:color="auto"/>
              <w:left w:val="single" w:sz="4" w:space="0" w:color="auto"/>
              <w:bottom w:val="single" w:sz="4" w:space="0" w:color="auto"/>
              <w:right w:val="single" w:sz="4" w:space="0" w:color="auto"/>
            </w:tcBorders>
          </w:tcPr>
          <w:p w14:paraId="2ECEE471" w14:textId="77777777" w:rsidR="002E755B" w:rsidRPr="00A1796C" w:rsidRDefault="002E755B" w:rsidP="00DE3268">
            <w:pPr>
              <w:spacing w:line="288" w:lineRule="auto"/>
              <w:rPr>
                <w:b/>
                <w:bCs/>
                <w:lang w:eastAsia="en-AU"/>
              </w:rPr>
            </w:pPr>
            <w:r w:rsidRPr="00A1796C">
              <w:rPr>
                <w:b/>
                <w:bCs/>
                <w:lang w:eastAsia="en-AU"/>
              </w:rPr>
              <w:t>Max length</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1E9DCA" w14:textId="77777777" w:rsidR="002E755B" w:rsidRPr="00A1796C" w:rsidRDefault="002E755B" w:rsidP="00DE3268">
            <w:pPr>
              <w:spacing w:line="288" w:lineRule="auto"/>
              <w:rPr>
                <w:b/>
                <w:bCs/>
                <w:lang w:eastAsia="en-AU"/>
              </w:rPr>
            </w:pPr>
            <w:r w:rsidRPr="00A1796C">
              <w:rPr>
                <w:b/>
                <w:bCs/>
                <w:lang w:eastAsia="en-AU"/>
              </w:rPr>
              <w:t>Meaning/Value</w:t>
            </w:r>
          </w:p>
        </w:tc>
      </w:tr>
      <w:tr w:rsidR="002E755B" w:rsidRPr="00A1796C" w14:paraId="3A21D4BB" w14:textId="77777777" w:rsidTr="00DE326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71B0695" w14:textId="77777777" w:rsidR="002E755B" w:rsidRPr="00A1796C" w:rsidRDefault="002E755B" w:rsidP="00DE3268">
            <w:pPr>
              <w:spacing w:line="288" w:lineRule="auto"/>
              <w:rPr>
                <w:lang w:eastAsia="en-AU"/>
              </w:rPr>
            </w:pPr>
            <w:r w:rsidRPr="00A1796C">
              <w:rPr>
                <w:lang w:val="vi-VN" w:eastAsia="en-AU"/>
              </w:rPr>
              <w:t>1</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82E91" w14:textId="77777777" w:rsidR="002E755B" w:rsidRPr="00A1796C" w:rsidRDefault="002E755B" w:rsidP="00DE3268">
            <w:pPr>
              <w:spacing w:line="288" w:lineRule="auto"/>
            </w:pPr>
            <w:r w:rsidRPr="00A1796C">
              <w:rPr>
                <w:lang w:val="vi-VN"/>
              </w:rPr>
              <w:t>serialNumber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3A7F1923" w14:textId="77777777" w:rsidR="002E755B" w:rsidRPr="00A1796C" w:rsidRDefault="002E755B" w:rsidP="00DE3268">
            <w:pPr>
              <w:tabs>
                <w:tab w:val="left" w:pos="923"/>
              </w:tabs>
              <w:spacing w:line="288" w:lineRule="auto"/>
              <w:rPr>
                <w:lang w:eastAsia="en-AU"/>
              </w:rPr>
            </w:pPr>
            <w:r w:rsidRPr="00A1796C">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38F430DB" w14:textId="77777777" w:rsidR="002E755B" w:rsidRPr="00A1796C" w:rsidRDefault="002E755B" w:rsidP="00DE3268">
            <w:pPr>
              <w:spacing w:line="288" w:lineRule="auto"/>
              <w:rPr>
                <w:lang w:eastAsia="en-AU"/>
              </w:rPr>
            </w:pPr>
            <w:r w:rsidRPr="00A1796C">
              <w:rPr>
                <w:lang w:eastAsia="en-AU"/>
              </w:rPr>
              <w:t>String</w:t>
            </w:r>
          </w:p>
        </w:tc>
        <w:tc>
          <w:tcPr>
            <w:tcW w:w="1274" w:type="dxa"/>
            <w:tcBorders>
              <w:top w:val="single" w:sz="4" w:space="0" w:color="auto"/>
              <w:left w:val="single" w:sz="4" w:space="0" w:color="auto"/>
              <w:bottom w:val="single" w:sz="4" w:space="0" w:color="auto"/>
              <w:right w:val="single" w:sz="4" w:space="0" w:color="auto"/>
            </w:tcBorders>
            <w:vAlign w:val="center"/>
          </w:tcPr>
          <w:p w14:paraId="0B030393" w14:textId="77777777" w:rsidR="002E755B" w:rsidRPr="00A1796C" w:rsidRDefault="002E755B" w:rsidP="00DE3268">
            <w:pPr>
              <w:pStyle w:val="ListParagraph"/>
              <w:spacing w:line="288" w:lineRule="auto"/>
              <w:ind w:left="0"/>
              <w:rPr>
                <w:sz w:val="24"/>
                <w:szCs w:val="24"/>
              </w:rPr>
            </w:pPr>
            <w:r w:rsidRPr="00A1796C">
              <w:rPr>
                <w:sz w:val="24"/>
                <w:szCs w:val="24"/>
                <w:lang w:val="vi-VN" w:eastAsia="en-AU"/>
              </w:rPr>
              <w:t>16</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ACD2DB" w14:textId="77777777" w:rsidR="002E755B" w:rsidRPr="00A1796C" w:rsidRDefault="002E755B" w:rsidP="00DE3268">
            <w:pPr>
              <w:spacing w:line="288" w:lineRule="auto"/>
            </w:pPr>
            <w:r w:rsidRPr="00A1796C">
              <w:rPr>
                <w:lang w:val="vi-VN" w:eastAsia="en-AU"/>
              </w:rPr>
              <w:t xml:space="preserve">SerialNumber của thiết bị </w:t>
            </w:r>
            <w:r w:rsidRPr="00A1796C">
              <w:rPr>
                <w:lang w:eastAsia="en-AU"/>
              </w:rPr>
              <w:t>cần cấu hình</w:t>
            </w:r>
            <w:r w:rsidRPr="00A1796C">
              <w:rPr>
                <w:lang w:val="vi-VN" w:eastAsia="en-AU"/>
              </w:rPr>
              <w:t xml:space="preserve"> </w:t>
            </w:r>
          </w:p>
        </w:tc>
      </w:tr>
      <w:tr w:rsidR="002E755B" w:rsidRPr="00A1796C" w14:paraId="3A07B032" w14:textId="77777777" w:rsidTr="00DE326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EEAD41D" w14:textId="77777777" w:rsidR="002E755B" w:rsidRPr="00A1796C" w:rsidRDefault="002E755B" w:rsidP="00DE3268">
            <w:pPr>
              <w:spacing w:line="288" w:lineRule="auto"/>
            </w:pPr>
            <w:r w:rsidRPr="00A1796C">
              <w:rPr>
                <w:lang w:val="vi-VN" w:eastAsia="en-AU"/>
              </w:rPr>
              <w:t>2</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82FA1" w14:textId="77777777" w:rsidR="002E755B" w:rsidRPr="00A1796C" w:rsidRDefault="002E755B" w:rsidP="00DE3268">
            <w:pPr>
              <w:spacing w:line="288" w:lineRule="auto"/>
            </w:pPr>
            <w:r w:rsidRPr="00A1796C">
              <w:rPr>
                <w:lang w:val="vi-VN"/>
              </w:rPr>
              <w:t>modelName</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6DA81E2F" w14:textId="77777777" w:rsidR="002E755B" w:rsidRPr="00A1796C" w:rsidRDefault="002E755B" w:rsidP="00DE3268">
            <w:pPr>
              <w:tabs>
                <w:tab w:val="left" w:pos="923"/>
              </w:tabs>
              <w:spacing w:line="288" w:lineRule="auto"/>
              <w:rPr>
                <w:lang w:eastAsia="en-AU"/>
              </w:rPr>
            </w:pPr>
            <w:r w:rsidRPr="00A1796C">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659AE416" w14:textId="77777777" w:rsidR="002E755B" w:rsidRPr="00A1796C" w:rsidRDefault="002E755B" w:rsidP="00DE3268">
            <w:pPr>
              <w:spacing w:line="288" w:lineRule="auto"/>
            </w:pPr>
            <w:r w:rsidRPr="00A1796C">
              <w:rPr>
                <w:lang w:val="vi-VN" w:eastAsia="en-AU"/>
              </w:rPr>
              <w:t xml:space="preserve">String </w:t>
            </w:r>
          </w:p>
        </w:tc>
        <w:tc>
          <w:tcPr>
            <w:tcW w:w="1274" w:type="dxa"/>
            <w:tcBorders>
              <w:top w:val="single" w:sz="4" w:space="0" w:color="auto"/>
              <w:left w:val="single" w:sz="4" w:space="0" w:color="auto"/>
              <w:bottom w:val="single" w:sz="4" w:space="0" w:color="auto"/>
              <w:right w:val="single" w:sz="4" w:space="0" w:color="auto"/>
            </w:tcBorders>
            <w:vAlign w:val="center"/>
          </w:tcPr>
          <w:p w14:paraId="022D194E" w14:textId="77777777" w:rsidR="002E755B" w:rsidRPr="00A1796C" w:rsidRDefault="002E755B" w:rsidP="00DE3268">
            <w:pPr>
              <w:pStyle w:val="ListParagraph"/>
              <w:spacing w:line="288" w:lineRule="auto"/>
              <w:ind w:left="0"/>
              <w:rPr>
                <w:color w:val="000000"/>
                <w:sz w:val="24"/>
                <w:szCs w:val="24"/>
              </w:rPr>
            </w:pPr>
            <w:r w:rsidRPr="00A1796C">
              <w:rPr>
                <w:sz w:val="24"/>
                <w:szCs w:val="24"/>
                <w:lang w:val="vi-VN" w:eastAsia="en-AU"/>
              </w:rPr>
              <w:t xml:space="preserve">16 </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07BBD" w14:textId="77777777" w:rsidR="002E755B" w:rsidRPr="00A1796C" w:rsidRDefault="002E755B" w:rsidP="00DE3268">
            <w:pPr>
              <w:spacing w:line="288" w:lineRule="auto"/>
            </w:pPr>
            <w:r w:rsidRPr="00A1796C">
              <w:rPr>
                <w:lang w:val="vi-VN" w:eastAsia="en-AU"/>
              </w:rPr>
              <w:t>Model của thiết bị</w:t>
            </w:r>
          </w:p>
        </w:tc>
      </w:tr>
      <w:tr w:rsidR="002E755B" w:rsidRPr="00A1796C" w14:paraId="212EDF6D" w14:textId="77777777" w:rsidTr="00DE326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1E34DAF" w14:textId="695F34BB" w:rsidR="002E755B" w:rsidRPr="00A1796C" w:rsidRDefault="006B1A6C" w:rsidP="00DE3268">
            <w:pPr>
              <w:spacing w:line="288" w:lineRule="auto"/>
              <w:rPr>
                <w:lang w:eastAsia="en-AU"/>
              </w:rPr>
            </w:pPr>
            <w:r w:rsidRPr="00A1796C">
              <w:rPr>
                <w:lang w:eastAsia="en-AU"/>
              </w:rPr>
              <w:t>3</w:t>
            </w:r>
          </w:p>
        </w:tc>
        <w:tc>
          <w:tcPr>
            <w:tcW w:w="1638" w:type="dxa"/>
            <w:tcBorders>
              <w:top w:val="single" w:sz="4" w:space="0" w:color="auto"/>
              <w:left w:val="single" w:sz="4" w:space="0" w:color="auto"/>
              <w:bottom w:val="single" w:sz="4" w:space="0" w:color="auto"/>
              <w:right w:val="single" w:sz="4" w:space="0" w:color="auto"/>
            </w:tcBorders>
            <w:shd w:val="clear" w:color="auto" w:fill="auto"/>
            <w:noWrap/>
          </w:tcPr>
          <w:p w14:paraId="48280E96" w14:textId="77777777" w:rsidR="002E755B" w:rsidRPr="00A1796C" w:rsidRDefault="002E755B" w:rsidP="00DE3268">
            <w:pPr>
              <w:spacing w:line="288" w:lineRule="auto"/>
              <w:rPr>
                <w:lang w:val="vi-VN"/>
              </w:rPr>
            </w:pPr>
            <w:r w:rsidRPr="00A1796C">
              <w:t>LineObject</w:t>
            </w:r>
          </w:p>
        </w:tc>
        <w:tc>
          <w:tcPr>
            <w:tcW w:w="1512" w:type="dxa"/>
            <w:tcBorders>
              <w:top w:val="single" w:sz="4" w:space="0" w:color="auto"/>
              <w:left w:val="nil"/>
              <w:bottom w:val="single" w:sz="4" w:space="0" w:color="auto"/>
              <w:right w:val="single" w:sz="4" w:space="0" w:color="auto"/>
            </w:tcBorders>
            <w:shd w:val="clear" w:color="auto" w:fill="auto"/>
            <w:noWrap/>
          </w:tcPr>
          <w:p w14:paraId="43C46C6E" w14:textId="3D9B5437" w:rsidR="002E755B" w:rsidRPr="00A1796C" w:rsidRDefault="000951E9" w:rsidP="00DE3268">
            <w:pPr>
              <w:tabs>
                <w:tab w:val="left" w:pos="923"/>
              </w:tabs>
              <w:spacing w:line="288" w:lineRule="auto"/>
              <w:rPr>
                <w:lang w:eastAsia="en-AU"/>
              </w:rPr>
            </w:pPr>
            <w:r w:rsidRPr="00A1796C">
              <w:rPr>
                <w:lang w:eastAsia="en-AU"/>
              </w:rPr>
              <w:t>Mandatory</w:t>
            </w:r>
          </w:p>
        </w:tc>
        <w:tc>
          <w:tcPr>
            <w:tcW w:w="900" w:type="dxa"/>
            <w:tcBorders>
              <w:top w:val="single" w:sz="4" w:space="0" w:color="auto"/>
              <w:left w:val="nil"/>
              <w:bottom w:val="single" w:sz="4" w:space="0" w:color="auto"/>
              <w:right w:val="single" w:sz="4" w:space="0" w:color="auto"/>
            </w:tcBorders>
          </w:tcPr>
          <w:p w14:paraId="61808CEE" w14:textId="77777777" w:rsidR="002E755B" w:rsidRPr="00A1796C" w:rsidRDefault="002E755B" w:rsidP="00DE3268">
            <w:pPr>
              <w:spacing w:line="288" w:lineRule="auto"/>
              <w:rPr>
                <w:lang w:val="vi-VN" w:eastAsia="en-AU"/>
              </w:rPr>
            </w:pPr>
            <w:r w:rsidRPr="00A1796C">
              <w:t>Json array</w:t>
            </w:r>
          </w:p>
        </w:tc>
        <w:tc>
          <w:tcPr>
            <w:tcW w:w="1274" w:type="dxa"/>
            <w:tcBorders>
              <w:top w:val="single" w:sz="4" w:space="0" w:color="auto"/>
              <w:left w:val="single" w:sz="4" w:space="0" w:color="auto"/>
              <w:bottom w:val="single" w:sz="4" w:space="0" w:color="auto"/>
              <w:right w:val="single" w:sz="4" w:space="0" w:color="auto"/>
            </w:tcBorders>
          </w:tcPr>
          <w:p w14:paraId="1BAB5F8E" w14:textId="77777777" w:rsidR="002E755B" w:rsidRPr="00A1796C" w:rsidRDefault="002E755B" w:rsidP="00DE3268">
            <w:pPr>
              <w:pStyle w:val="ListParagraph"/>
              <w:spacing w:line="288" w:lineRule="auto"/>
              <w:ind w:left="0"/>
              <w:rPr>
                <w:sz w:val="24"/>
                <w:szCs w:val="24"/>
                <w:lang w:val="vi-VN" w:eastAsia="en-AU"/>
              </w:rPr>
            </w:pPr>
          </w:p>
        </w:tc>
        <w:tc>
          <w:tcPr>
            <w:tcW w:w="3226" w:type="dxa"/>
            <w:tcBorders>
              <w:top w:val="single" w:sz="4" w:space="0" w:color="auto"/>
              <w:left w:val="single" w:sz="4" w:space="0" w:color="auto"/>
              <w:bottom w:val="single" w:sz="4" w:space="0" w:color="auto"/>
              <w:right w:val="single" w:sz="4" w:space="0" w:color="auto"/>
            </w:tcBorders>
            <w:shd w:val="clear" w:color="auto" w:fill="auto"/>
            <w:noWrap/>
          </w:tcPr>
          <w:p w14:paraId="187D7CF1" w14:textId="77777777" w:rsidR="002E755B" w:rsidRPr="00A1796C" w:rsidRDefault="002E755B" w:rsidP="00DE3268">
            <w:pPr>
              <w:spacing w:line="288" w:lineRule="auto"/>
              <w:rPr>
                <w:lang w:val="vi-VN" w:eastAsia="en-AU"/>
              </w:rPr>
            </w:pPr>
            <w:r w:rsidRPr="00A1796C">
              <w:t>List SIP account</w:t>
            </w:r>
          </w:p>
        </w:tc>
      </w:tr>
    </w:tbl>
    <w:p w14:paraId="212DF4C5" w14:textId="77777777" w:rsidR="006B1A6C" w:rsidRPr="00A1796C" w:rsidRDefault="006B1A6C" w:rsidP="002E755B">
      <w:pPr>
        <w:spacing w:after="160" w:line="259" w:lineRule="auto"/>
        <w:rPr>
          <w:b/>
          <w:i/>
        </w:rPr>
      </w:pPr>
    </w:p>
    <w:p w14:paraId="132E5D59" w14:textId="5DFBD52D" w:rsidR="002E755B" w:rsidRPr="00A1796C" w:rsidRDefault="002E755B" w:rsidP="002E755B">
      <w:pPr>
        <w:spacing w:after="160" w:line="259" w:lineRule="auto"/>
        <w:rPr>
          <w:b/>
          <w:i/>
        </w:rPr>
      </w:pPr>
      <w:r w:rsidRPr="00A1796C">
        <w:rPr>
          <w:b/>
          <w:i/>
        </w:rPr>
        <w:t>Parameters of LineObject:</w:t>
      </w:r>
    </w:p>
    <w:tbl>
      <w:tblPr>
        <w:tblStyle w:val="TableGridLight1"/>
        <w:tblW w:w="5000" w:type="pct"/>
        <w:tblLayout w:type="fixed"/>
        <w:tblLook w:val="04A0" w:firstRow="1" w:lastRow="0" w:firstColumn="1" w:lastColumn="0" w:noHBand="0" w:noVBand="1"/>
      </w:tblPr>
      <w:tblGrid>
        <w:gridCol w:w="2165"/>
        <w:gridCol w:w="1615"/>
        <w:gridCol w:w="2615"/>
        <w:gridCol w:w="1405"/>
        <w:gridCol w:w="1835"/>
      </w:tblGrid>
      <w:tr w:rsidR="002E755B" w:rsidRPr="00A1796C" w14:paraId="707934FD" w14:textId="77777777" w:rsidTr="00055478">
        <w:trPr>
          <w:trHeight w:val="567"/>
        </w:trPr>
        <w:tc>
          <w:tcPr>
            <w:tcW w:w="1124" w:type="pct"/>
            <w:shd w:val="clear" w:color="auto" w:fill="BFBFBF" w:themeFill="background1" w:themeFillShade="BF"/>
            <w:noWrap/>
            <w:vAlign w:val="center"/>
            <w:hideMark/>
          </w:tcPr>
          <w:p w14:paraId="74BFDA73" w14:textId="77777777" w:rsidR="002E755B" w:rsidRPr="00A1796C" w:rsidRDefault="002E755B" w:rsidP="00DE3268">
            <w:pPr>
              <w:spacing w:before="60"/>
              <w:jc w:val="center"/>
              <w:rPr>
                <w:b/>
              </w:rPr>
            </w:pPr>
            <w:r w:rsidRPr="00A1796C">
              <w:rPr>
                <w:b/>
              </w:rPr>
              <w:t>Parameter</w:t>
            </w:r>
          </w:p>
        </w:tc>
        <w:tc>
          <w:tcPr>
            <w:tcW w:w="838" w:type="pct"/>
            <w:shd w:val="clear" w:color="auto" w:fill="BFBFBF" w:themeFill="background1" w:themeFillShade="BF"/>
            <w:noWrap/>
            <w:vAlign w:val="center"/>
            <w:hideMark/>
          </w:tcPr>
          <w:p w14:paraId="7F2C53AD" w14:textId="77777777" w:rsidR="002E755B" w:rsidRPr="00A1796C" w:rsidRDefault="002E755B" w:rsidP="00DE3268">
            <w:pPr>
              <w:spacing w:before="60"/>
              <w:jc w:val="center"/>
              <w:rPr>
                <w:b/>
              </w:rPr>
            </w:pPr>
            <w:r w:rsidRPr="00A1796C">
              <w:rPr>
                <w:b/>
              </w:rPr>
              <w:t>Type</w:t>
            </w:r>
          </w:p>
        </w:tc>
        <w:tc>
          <w:tcPr>
            <w:tcW w:w="1357" w:type="pct"/>
            <w:shd w:val="clear" w:color="auto" w:fill="BFBFBF" w:themeFill="background1" w:themeFillShade="BF"/>
            <w:noWrap/>
            <w:vAlign w:val="center"/>
            <w:hideMark/>
          </w:tcPr>
          <w:p w14:paraId="6293153F" w14:textId="77777777" w:rsidR="002E755B" w:rsidRPr="00A1796C" w:rsidRDefault="002E755B" w:rsidP="00DE3268">
            <w:pPr>
              <w:spacing w:before="60"/>
              <w:jc w:val="center"/>
              <w:rPr>
                <w:b/>
              </w:rPr>
            </w:pPr>
            <w:r w:rsidRPr="00A1796C">
              <w:rPr>
                <w:b/>
              </w:rPr>
              <w:t>Example Value</w:t>
            </w:r>
          </w:p>
        </w:tc>
        <w:tc>
          <w:tcPr>
            <w:tcW w:w="729" w:type="pct"/>
            <w:shd w:val="clear" w:color="auto" w:fill="BFBFBF" w:themeFill="background1" w:themeFillShade="BF"/>
            <w:vAlign w:val="center"/>
          </w:tcPr>
          <w:p w14:paraId="3FA30667" w14:textId="77777777" w:rsidR="002E755B" w:rsidRPr="00A1796C" w:rsidRDefault="002E755B" w:rsidP="00DE3268">
            <w:pPr>
              <w:spacing w:before="60"/>
              <w:jc w:val="center"/>
              <w:rPr>
                <w:b/>
              </w:rPr>
            </w:pPr>
            <w:r w:rsidRPr="00A1796C">
              <w:rPr>
                <w:b/>
              </w:rPr>
              <w:t>Required</w:t>
            </w:r>
          </w:p>
        </w:tc>
        <w:tc>
          <w:tcPr>
            <w:tcW w:w="953" w:type="pct"/>
            <w:shd w:val="clear" w:color="auto" w:fill="BFBFBF" w:themeFill="background1" w:themeFillShade="BF"/>
            <w:vAlign w:val="center"/>
          </w:tcPr>
          <w:p w14:paraId="6C396233" w14:textId="77777777" w:rsidR="002E755B" w:rsidRPr="00A1796C" w:rsidRDefault="002E755B" w:rsidP="00DE3268">
            <w:pPr>
              <w:spacing w:before="60"/>
              <w:jc w:val="center"/>
              <w:rPr>
                <w:b/>
              </w:rPr>
            </w:pPr>
            <w:r w:rsidRPr="00A1796C">
              <w:rPr>
                <w:b/>
              </w:rPr>
              <w:t>Description</w:t>
            </w:r>
          </w:p>
        </w:tc>
      </w:tr>
      <w:tr w:rsidR="002E755B" w:rsidRPr="00A1796C" w14:paraId="1792EEE9" w14:textId="77777777" w:rsidTr="00055478">
        <w:trPr>
          <w:trHeight w:val="300"/>
        </w:trPr>
        <w:tc>
          <w:tcPr>
            <w:tcW w:w="1124" w:type="pct"/>
            <w:noWrap/>
          </w:tcPr>
          <w:p w14:paraId="74F2AE7D" w14:textId="77777777" w:rsidR="002E755B" w:rsidRPr="00A1796C" w:rsidRDefault="002E755B" w:rsidP="00DE3268">
            <w:r w:rsidRPr="00A1796C">
              <w:t>id</w:t>
            </w:r>
          </w:p>
        </w:tc>
        <w:tc>
          <w:tcPr>
            <w:tcW w:w="838" w:type="pct"/>
            <w:noWrap/>
          </w:tcPr>
          <w:p w14:paraId="1D1CF6DC" w14:textId="77777777" w:rsidR="002E755B" w:rsidRPr="00A1796C" w:rsidRDefault="002E755B" w:rsidP="00DE3268">
            <w:r w:rsidRPr="00A1796C">
              <w:t>Unsigned Int</w:t>
            </w:r>
          </w:p>
        </w:tc>
        <w:tc>
          <w:tcPr>
            <w:tcW w:w="1357" w:type="pct"/>
            <w:noWrap/>
          </w:tcPr>
          <w:p w14:paraId="7B371CBA" w14:textId="0DB29D65" w:rsidR="002E755B" w:rsidRPr="00A1796C" w:rsidRDefault="00A1796C" w:rsidP="00DE3268">
            <w:r>
              <w:t>1/2</w:t>
            </w:r>
          </w:p>
        </w:tc>
        <w:tc>
          <w:tcPr>
            <w:tcW w:w="729" w:type="pct"/>
          </w:tcPr>
          <w:p w14:paraId="0C55FE5D" w14:textId="77777777" w:rsidR="002E755B" w:rsidRPr="00A1796C" w:rsidRDefault="002E755B" w:rsidP="00DE3268">
            <w:pPr>
              <w:jc w:val="center"/>
            </w:pPr>
            <w:r w:rsidRPr="00A1796C">
              <w:t>Y</w:t>
            </w:r>
          </w:p>
        </w:tc>
        <w:tc>
          <w:tcPr>
            <w:tcW w:w="953" w:type="pct"/>
          </w:tcPr>
          <w:p w14:paraId="5A0BF3C0" w14:textId="77777777" w:rsidR="002E755B" w:rsidRPr="00A1796C" w:rsidRDefault="002E755B" w:rsidP="00DE3268"/>
        </w:tc>
      </w:tr>
      <w:tr w:rsidR="002E755B" w:rsidRPr="00A1796C" w14:paraId="52F88E23" w14:textId="77777777" w:rsidTr="00055478">
        <w:trPr>
          <w:trHeight w:val="300"/>
        </w:trPr>
        <w:tc>
          <w:tcPr>
            <w:tcW w:w="1124" w:type="pct"/>
            <w:noWrap/>
          </w:tcPr>
          <w:p w14:paraId="7AE4122B" w14:textId="77777777" w:rsidR="002E755B" w:rsidRPr="00A1796C" w:rsidRDefault="002E755B" w:rsidP="00DE3268">
            <w:r w:rsidRPr="00A1796C">
              <w:t>enable</w:t>
            </w:r>
          </w:p>
        </w:tc>
        <w:tc>
          <w:tcPr>
            <w:tcW w:w="838" w:type="pct"/>
            <w:noWrap/>
          </w:tcPr>
          <w:p w14:paraId="1A99FE4C" w14:textId="77777777" w:rsidR="002E755B" w:rsidRPr="00A1796C" w:rsidRDefault="002E755B" w:rsidP="00DE3268">
            <w:r w:rsidRPr="00A1796C">
              <w:t>String</w:t>
            </w:r>
          </w:p>
        </w:tc>
        <w:tc>
          <w:tcPr>
            <w:tcW w:w="1357" w:type="pct"/>
            <w:noWrap/>
          </w:tcPr>
          <w:p w14:paraId="20BD7B0F" w14:textId="77777777" w:rsidR="002E755B" w:rsidRPr="00A1796C" w:rsidRDefault="002E755B" w:rsidP="00DE3268">
            <w:r w:rsidRPr="00A1796C">
              <w:t>”Enabled”/”Disabled”</w:t>
            </w:r>
          </w:p>
        </w:tc>
        <w:tc>
          <w:tcPr>
            <w:tcW w:w="729" w:type="pct"/>
          </w:tcPr>
          <w:p w14:paraId="2026B2F0" w14:textId="77777777" w:rsidR="002E755B" w:rsidRPr="00A1796C" w:rsidRDefault="002E755B" w:rsidP="00DE3268">
            <w:pPr>
              <w:jc w:val="center"/>
            </w:pPr>
            <w:r w:rsidRPr="00A1796C">
              <w:t>Y</w:t>
            </w:r>
          </w:p>
        </w:tc>
        <w:tc>
          <w:tcPr>
            <w:tcW w:w="953" w:type="pct"/>
          </w:tcPr>
          <w:p w14:paraId="07AB556B" w14:textId="77777777" w:rsidR="002E755B" w:rsidRPr="00A1796C" w:rsidRDefault="002E755B" w:rsidP="00DE3268"/>
        </w:tc>
      </w:tr>
      <w:tr w:rsidR="002E755B" w:rsidRPr="00A1796C" w14:paraId="57BB5695" w14:textId="77777777" w:rsidTr="00055478">
        <w:trPr>
          <w:trHeight w:val="300"/>
        </w:trPr>
        <w:tc>
          <w:tcPr>
            <w:tcW w:w="1124" w:type="pct"/>
            <w:noWrap/>
          </w:tcPr>
          <w:p w14:paraId="2471AB42" w14:textId="77777777" w:rsidR="002E755B" w:rsidRPr="00A1796C" w:rsidRDefault="002E755B" w:rsidP="00DE3268">
            <w:r w:rsidRPr="00A1796C">
              <w:t>callIDNamer</w:t>
            </w:r>
          </w:p>
        </w:tc>
        <w:tc>
          <w:tcPr>
            <w:tcW w:w="838" w:type="pct"/>
            <w:noWrap/>
          </w:tcPr>
          <w:p w14:paraId="37C3D4F3" w14:textId="77777777" w:rsidR="002E755B" w:rsidRPr="00A1796C" w:rsidRDefault="002E755B" w:rsidP="00DE3268">
            <w:r w:rsidRPr="00A1796C">
              <w:t>String</w:t>
            </w:r>
          </w:p>
        </w:tc>
        <w:tc>
          <w:tcPr>
            <w:tcW w:w="1357" w:type="pct"/>
            <w:noWrap/>
          </w:tcPr>
          <w:p w14:paraId="6ECD3D2D" w14:textId="77777777" w:rsidR="002E755B" w:rsidRPr="00A1796C" w:rsidRDefault="002E755B" w:rsidP="00DE3268">
            <w:r w:rsidRPr="00A1796C">
              <w:t>“Optional”</w:t>
            </w:r>
          </w:p>
        </w:tc>
        <w:tc>
          <w:tcPr>
            <w:tcW w:w="729" w:type="pct"/>
          </w:tcPr>
          <w:p w14:paraId="52B0CB73" w14:textId="02A18743" w:rsidR="002E755B" w:rsidRPr="00A1796C" w:rsidRDefault="00D3594C" w:rsidP="00DE3268">
            <w:pPr>
              <w:jc w:val="center"/>
            </w:pPr>
            <w:r w:rsidRPr="00A1796C">
              <w:t>N</w:t>
            </w:r>
          </w:p>
        </w:tc>
        <w:tc>
          <w:tcPr>
            <w:tcW w:w="953" w:type="pct"/>
          </w:tcPr>
          <w:p w14:paraId="6379EE64" w14:textId="77777777" w:rsidR="002E755B" w:rsidRPr="00A1796C" w:rsidRDefault="002E755B" w:rsidP="00DE3268"/>
        </w:tc>
      </w:tr>
      <w:tr w:rsidR="002E755B" w:rsidRPr="00A1796C" w14:paraId="15A17DA9" w14:textId="77777777" w:rsidTr="00055478">
        <w:trPr>
          <w:trHeight w:val="300"/>
        </w:trPr>
        <w:tc>
          <w:tcPr>
            <w:tcW w:w="1124" w:type="pct"/>
            <w:noWrap/>
          </w:tcPr>
          <w:p w14:paraId="48F56D51" w14:textId="77777777" w:rsidR="002E755B" w:rsidRPr="00A1796C" w:rsidRDefault="002E755B" w:rsidP="00DE3268">
            <w:r w:rsidRPr="00A1796C">
              <w:t>sipAuthUserName</w:t>
            </w:r>
          </w:p>
        </w:tc>
        <w:tc>
          <w:tcPr>
            <w:tcW w:w="838" w:type="pct"/>
            <w:noWrap/>
          </w:tcPr>
          <w:p w14:paraId="0A6F9871" w14:textId="77777777" w:rsidR="002E755B" w:rsidRPr="00A1796C" w:rsidRDefault="002E755B" w:rsidP="00DE3268">
            <w:r w:rsidRPr="00A1796C">
              <w:t>String</w:t>
            </w:r>
          </w:p>
        </w:tc>
        <w:tc>
          <w:tcPr>
            <w:tcW w:w="1357" w:type="pct"/>
            <w:noWrap/>
          </w:tcPr>
          <w:p w14:paraId="7637DC9F" w14:textId="77777777" w:rsidR="002E755B" w:rsidRPr="00A1796C" w:rsidRDefault="002E755B" w:rsidP="00DE3268">
            <w:r w:rsidRPr="00A1796C">
              <w:t>“8201123”</w:t>
            </w:r>
          </w:p>
        </w:tc>
        <w:tc>
          <w:tcPr>
            <w:tcW w:w="729" w:type="pct"/>
          </w:tcPr>
          <w:p w14:paraId="5817BB18" w14:textId="5A0F6D39" w:rsidR="002E755B" w:rsidRPr="00A1796C" w:rsidRDefault="00D3594C" w:rsidP="00DE3268">
            <w:pPr>
              <w:jc w:val="center"/>
            </w:pPr>
            <w:r w:rsidRPr="00A1796C">
              <w:t>N</w:t>
            </w:r>
          </w:p>
        </w:tc>
        <w:tc>
          <w:tcPr>
            <w:tcW w:w="953" w:type="pct"/>
          </w:tcPr>
          <w:p w14:paraId="217160F6" w14:textId="77777777" w:rsidR="002E755B" w:rsidRPr="00A1796C" w:rsidRDefault="002E755B" w:rsidP="00DE3268"/>
        </w:tc>
      </w:tr>
      <w:tr w:rsidR="002E755B" w:rsidRPr="00A1796C" w14:paraId="6B5AE7D3" w14:textId="77777777" w:rsidTr="00055478">
        <w:trPr>
          <w:trHeight w:val="300"/>
        </w:trPr>
        <w:tc>
          <w:tcPr>
            <w:tcW w:w="1124" w:type="pct"/>
            <w:noWrap/>
          </w:tcPr>
          <w:p w14:paraId="6F5E6A06" w14:textId="77777777" w:rsidR="002E755B" w:rsidRPr="00A1796C" w:rsidRDefault="002E755B" w:rsidP="00DE3268">
            <w:r w:rsidRPr="00A1796C">
              <w:t>sipAuthUserPass</w:t>
            </w:r>
          </w:p>
        </w:tc>
        <w:tc>
          <w:tcPr>
            <w:tcW w:w="838" w:type="pct"/>
            <w:noWrap/>
          </w:tcPr>
          <w:p w14:paraId="141659C6" w14:textId="77777777" w:rsidR="002E755B" w:rsidRPr="00A1796C" w:rsidRDefault="002E755B" w:rsidP="00DE3268">
            <w:r w:rsidRPr="00A1796C">
              <w:t>String</w:t>
            </w:r>
          </w:p>
        </w:tc>
        <w:tc>
          <w:tcPr>
            <w:tcW w:w="1357" w:type="pct"/>
            <w:noWrap/>
          </w:tcPr>
          <w:p w14:paraId="387EC27E" w14:textId="77777777" w:rsidR="002E755B" w:rsidRPr="00A1796C" w:rsidRDefault="002E755B" w:rsidP="00DE3268">
            <w:r w:rsidRPr="00A1796C">
              <w:t>“abc12345”</w:t>
            </w:r>
          </w:p>
        </w:tc>
        <w:tc>
          <w:tcPr>
            <w:tcW w:w="729" w:type="pct"/>
          </w:tcPr>
          <w:p w14:paraId="71F83323" w14:textId="0E4E1740" w:rsidR="002E755B" w:rsidRPr="00A1796C" w:rsidRDefault="00D3594C" w:rsidP="00DE3268">
            <w:pPr>
              <w:jc w:val="center"/>
            </w:pPr>
            <w:r w:rsidRPr="00A1796C">
              <w:t>N</w:t>
            </w:r>
          </w:p>
        </w:tc>
        <w:tc>
          <w:tcPr>
            <w:tcW w:w="953" w:type="pct"/>
          </w:tcPr>
          <w:p w14:paraId="59CEBDF9" w14:textId="77777777" w:rsidR="002E755B" w:rsidRPr="00A1796C" w:rsidRDefault="002E755B" w:rsidP="00DE3268"/>
        </w:tc>
      </w:tr>
      <w:tr w:rsidR="002E755B" w:rsidRPr="00A1796C" w14:paraId="061114FE" w14:textId="77777777" w:rsidTr="00055478">
        <w:trPr>
          <w:trHeight w:val="300"/>
        </w:trPr>
        <w:tc>
          <w:tcPr>
            <w:tcW w:w="1124" w:type="pct"/>
            <w:noWrap/>
          </w:tcPr>
          <w:p w14:paraId="197C78D9" w14:textId="77777777" w:rsidR="002E755B" w:rsidRPr="00A1796C" w:rsidRDefault="002E755B" w:rsidP="00DE3268">
            <w:r w:rsidRPr="00A1796C">
              <w:t>sipUri</w:t>
            </w:r>
          </w:p>
        </w:tc>
        <w:tc>
          <w:tcPr>
            <w:tcW w:w="838" w:type="pct"/>
            <w:noWrap/>
          </w:tcPr>
          <w:p w14:paraId="5734E596" w14:textId="77777777" w:rsidR="002E755B" w:rsidRPr="00A1796C" w:rsidRDefault="002E755B" w:rsidP="00DE3268">
            <w:r w:rsidRPr="00A1796C">
              <w:t>String</w:t>
            </w:r>
          </w:p>
        </w:tc>
        <w:tc>
          <w:tcPr>
            <w:tcW w:w="1357" w:type="pct"/>
            <w:noWrap/>
          </w:tcPr>
          <w:p w14:paraId="235893A5" w14:textId="77777777" w:rsidR="002E755B" w:rsidRPr="00A1796C" w:rsidRDefault="002E755B" w:rsidP="00DE3268">
            <w:r w:rsidRPr="00A1796C">
              <w:t>“sip:test@ims.vnpt.vn”</w:t>
            </w:r>
          </w:p>
        </w:tc>
        <w:tc>
          <w:tcPr>
            <w:tcW w:w="729" w:type="pct"/>
          </w:tcPr>
          <w:p w14:paraId="1824E6DA" w14:textId="77777777" w:rsidR="002E755B" w:rsidRPr="00A1796C" w:rsidRDefault="002E755B" w:rsidP="00DE3268">
            <w:pPr>
              <w:jc w:val="center"/>
            </w:pPr>
            <w:r w:rsidRPr="00A1796C">
              <w:t>N</w:t>
            </w:r>
          </w:p>
        </w:tc>
        <w:tc>
          <w:tcPr>
            <w:tcW w:w="953" w:type="pct"/>
          </w:tcPr>
          <w:p w14:paraId="5AB8FEBA" w14:textId="77777777" w:rsidR="002E755B" w:rsidRPr="00A1796C" w:rsidRDefault="002E755B" w:rsidP="00DE3268"/>
        </w:tc>
      </w:tr>
    </w:tbl>
    <w:p w14:paraId="0F4911E0" w14:textId="77777777" w:rsidR="002E755B" w:rsidRPr="00A1796C" w:rsidRDefault="002E755B" w:rsidP="002E755B">
      <w:pPr>
        <w:pStyle w:val="HTMLPreformatted"/>
        <w:spacing w:line="288" w:lineRule="auto"/>
        <w:rPr>
          <w:rFonts w:ascii="Times New Roman" w:hAnsi="Times New Roman" w:cs="Times New Roman"/>
          <w:sz w:val="24"/>
          <w:szCs w:val="24"/>
        </w:rPr>
      </w:pPr>
    </w:p>
    <w:p w14:paraId="013F833D" w14:textId="77777777" w:rsidR="002E755B" w:rsidRPr="00A1796C" w:rsidRDefault="002E755B" w:rsidP="002E755B">
      <w:pPr>
        <w:pStyle w:val="Heading4"/>
        <w:spacing w:line="288" w:lineRule="auto"/>
        <w:rPr>
          <w:sz w:val="24"/>
          <w:szCs w:val="24"/>
        </w:rPr>
      </w:pPr>
      <w:r w:rsidRPr="00A1796C">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2070"/>
        <w:gridCol w:w="1440"/>
        <w:gridCol w:w="1530"/>
        <w:gridCol w:w="1260"/>
        <w:gridCol w:w="2250"/>
      </w:tblGrid>
      <w:tr w:rsidR="002E755B" w:rsidRPr="00C37D99" w14:paraId="456ABA6D" w14:textId="77777777" w:rsidTr="00DE3268">
        <w:trPr>
          <w:trHeight w:val="255"/>
        </w:trPr>
        <w:tc>
          <w:tcPr>
            <w:tcW w:w="625" w:type="dxa"/>
            <w:vAlign w:val="center"/>
          </w:tcPr>
          <w:p w14:paraId="7C9A6BDC" w14:textId="77777777" w:rsidR="002E755B" w:rsidRPr="00C37D99" w:rsidRDefault="002E755B" w:rsidP="00DE3268">
            <w:pPr>
              <w:spacing w:line="288" w:lineRule="auto"/>
              <w:rPr>
                <w:b/>
                <w:bCs/>
                <w:lang w:eastAsia="en-AU"/>
              </w:rPr>
            </w:pPr>
            <w:r w:rsidRPr="00C37D99">
              <w:rPr>
                <w:b/>
                <w:bCs/>
                <w:lang w:eastAsia="en-AU"/>
              </w:rPr>
              <w:t>No</w:t>
            </w:r>
          </w:p>
        </w:tc>
        <w:tc>
          <w:tcPr>
            <w:tcW w:w="2070" w:type="dxa"/>
            <w:shd w:val="clear" w:color="auto" w:fill="auto"/>
            <w:noWrap/>
            <w:vAlign w:val="center"/>
          </w:tcPr>
          <w:p w14:paraId="4B28D9AC" w14:textId="77777777" w:rsidR="002E755B" w:rsidRPr="00C37D99" w:rsidRDefault="002E755B" w:rsidP="00DE3268">
            <w:pPr>
              <w:spacing w:line="288" w:lineRule="auto"/>
              <w:rPr>
                <w:b/>
                <w:bCs/>
                <w:lang w:eastAsia="en-AU"/>
              </w:rPr>
            </w:pPr>
            <w:r w:rsidRPr="00C37D99">
              <w:rPr>
                <w:b/>
                <w:bCs/>
                <w:lang w:eastAsia="en-AU"/>
              </w:rPr>
              <w:t>Parameter</w:t>
            </w:r>
          </w:p>
        </w:tc>
        <w:tc>
          <w:tcPr>
            <w:tcW w:w="1440" w:type="dxa"/>
            <w:shd w:val="clear" w:color="auto" w:fill="auto"/>
            <w:noWrap/>
            <w:vAlign w:val="center"/>
          </w:tcPr>
          <w:p w14:paraId="79337F83" w14:textId="77777777" w:rsidR="002E755B" w:rsidRPr="00C37D99" w:rsidRDefault="002E755B" w:rsidP="00DE3268">
            <w:pPr>
              <w:spacing w:line="288" w:lineRule="auto"/>
              <w:rPr>
                <w:b/>
                <w:bCs/>
                <w:lang w:eastAsia="en-AU"/>
              </w:rPr>
            </w:pPr>
            <w:r w:rsidRPr="00C37D99">
              <w:rPr>
                <w:b/>
                <w:bCs/>
                <w:lang w:eastAsia="en-AU"/>
              </w:rPr>
              <w:t>Mandatory</w:t>
            </w:r>
          </w:p>
        </w:tc>
        <w:tc>
          <w:tcPr>
            <w:tcW w:w="1530" w:type="dxa"/>
          </w:tcPr>
          <w:p w14:paraId="47AFB13C" w14:textId="77777777" w:rsidR="002E755B" w:rsidRPr="00C37D99" w:rsidRDefault="002E755B" w:rsidP="00DE3268">
            <w:pPr>
              <w:spacing w:line="288" w:lineRule="auto"/>
              <w:rPr>
                <w:b/>
                <w:bCs/>
                <w:lang w:eastAsia="en-AU"/>
              </w:rPr>
            </w:pPr>
            <w:r w:rsidRPr="00C37D99">
              <w:rPr>
                <w:b/>
                <w:bCs/>
                <w:lang w:eastAsia="en-AU"/>
              </w:rPr>
              <w:t>Type</w:t>
            </w:r>
          </w:p>
        </w:tc>
        <w:tc>
          <w:tcPr>
            <w:tcW w:w="1260" w:type="dxa"/>
            <w:vAlign w:val="center"/>
          </w:tcPr>
          <w:p w14:paraId="3A2F3353" w14:textId="77777777" w:rsidR="002E755B" w:rsidRPr="00C37D99" w:rsidRDefault="002E755B" w:rsidP="00DE3268">
            <w:pPr>
              <w:spacing w:line="288" w:lineRule="auto"/>
              <w:rPr>
                <w:b/>
                <w:bCs/>
                <w:lang w:eastAsia="en-AU"/>
              </w:rPr>
            </w:pPr>
            <w:r w:rsidRPr="00C37D99">
              <w:rPr>
                <w:b/>
                <w:bCs/>
                <w:lang w:eastAsia="en-AU"/>
              </w:rPr>
              <w:t>Max length</w:t>
            </w:r>
          </w:p>
        </w:tc>
        <w:tc>
          <w:tcPr>
            <w:tcW w:w="2250" w:type="dxa"/>
            <w:shd w:val="clear" w:color="auto" w:fill="auto"/>
            <w:noWrap/>
            <w:vAlign w:val="center"/>
          </w:tcPr>
          <w:p w14:paraId="3FD0B98A" w14:textId="77777777" w:rsidR="002E755B" w:rsidRPr="00C37D99" w:rsidRDefault="002E755B" w:rsidP="00DE3268">
            <w:pPr>
              <w:spacing w:line="288" w:lineRule="auto"/>
              <w:rPr>
                <w:b/>
                <w:bCs/>
                <w:lang w:eastAsia="en-AU"/>
              </w:rPr>
            </w:pPr>
            <w:r w:rsidRPr="00C37D99">
              <w:rPr>
                <w:b/>
                <w:bCs/>
                <w:lang w:eastAsia="en-AU"/>
              </w:rPr>
              <w:t>Meaning</w:t>
            </w:r>
          </w:p>
        </w:tc>
      </w:tr>
      <w:tr w:rsidR="002E755B" w:rsidRPr="00A1796C" w14:paraId="616D8D72" w14:textId="77777777" w:rsidTr="00DE3268">
        <w:trPr>
          <w:trHeight w:val="255"/>
        </w:trPr>
        <w:tc>
          <w:tcPr>
            <w:tcW w:w="625" w:type="dxa"/>
            <w:vAlign w:val="center"/>
          </w:tcPr>
          <w:p w14:paraId="2A7EB287" w14:textId="77777777" w:rsidR="002E755B" w:rsidRPr="00A1796C" w:rsidRDefault="002E755B" w:rsidP="00DE3268">
            <w:pPr>
              <w:spacing w:line="288" w:lineRule="auto"/>
              <w:rPr>
                <w:lang w:eastAsia="en-AU"/>
              </w:rPr>
            </w:pPr>
            <w:r w:rsidRPr="00A1796C">
              <w:rPr>
                <w:lang w:eastAsia="en-AU"/>
              </w:rPr>
              <w:t>1</w:t>
            </w:r>
          </w:p>
        </w:tc>
        <w:tc>
          <w:tcPr>
            <w:tcW w:w="2070" w:type="dxa"/>
            <w:shd w:val="clear" w:color="auto" w:fill="auto"/>
            <w:noWrap/>
            <w:vAlign w:val="center"/>
          </w:tcPr>
          <w:p w14:paraId="5993B118" w14:textId="77777777" w:rsidR="002E755B" w:rsidRPr="00A1796C" w:rsidRDefault="002E755B" w:rsidP="00DE3268">
            <w:pPr>
              <w:spacing w:line="288" w:lineRule="auto"/>
              <w:rPr>
                <w:lang w:eastAsia="en-AU"/>
              </w:rPr>
            </w:pPr>
            <w:r w:rsidRPr="00A1796C">
              <w:rPr>
                <w:lang w:eastAsia="en-AU"/>
              </w:rPr>
              <w:t>errorCode</w:t>
            </w:r>
          </w:p>
        </w:tc>
        <w:tc>
          <w:tcPr>
            <w:tcW w:w="1440" w:type="dxa"/>
            <w:shd w:val="clear" w:color="auto" w:fill="auto"/>
            <w:noWrap/>
            <w:vAlign w:val="center"/>
          </w:tcPr>
          <w:p w14:paraId="11FDCD93" w14:textId="77777777" w:rsidR="002E755B" w:rsidRPr="00A1796C" w:rsidRDefault="002E755B" w:rsidP="00DE3268">
            <w:pPr>
              <w:spacing w:line="288" w:lineRule="auto"/>
              <w:rPr>
                <w:lang w:eastAsia="en-AU"/>
              </w:rPr>
            </w:pPr>
            <w:r w:rsidRPr="00A1796C">
              <w:rPr>
                <w:lang w:eastAsia="en-AU"/>
              </w:rPr>
              <w:t>Mandatory</w:t>
            </w:r>
          </w:p>
        </w:tc>
        <w:tc>
          <w:tcPr>
            <w:tcW w:w="1530" w:type="dxa"/>
          </w:tcPr>
          <w:p w14:paraId="50C42A70" w14:textId="77777777" w:rsidR="002E755B" w:rsidRPr="00A1796C" w:rsidRDefault="002E755B" w:rsidP="00DE3268">
            <w:pPr>
              <w:spacing w:line="288" w:lineRule="auto"/>
              <w:rPr>
                <w:lang w:eastAsia="en-AU"/>
              </w:rPr>
            </w:pPr>
            <w:r w:rsidRPr="00A1796C">
              <w:rPr>
                <w:lang w:eastAsia="en-AU"/>
              </w:rPr>
              <w:t>String</w:t>
            </w:r>
          </w:p>
        </w:tc>
        <w:tc>
          <w:tcPr>
            <w:tcW w:w="1260" w:type="dxa"/>
            <w:vAlign w:val="center"/>
          </w:tcPr>
          <w:p w14:paraId="109CE0B5" w14:textId="77777777" w:rsidR="002E755B" w:rsidRPr="00A1796C" w:rsidRDefault="002E755B" w:rsidP="00DE3268">
            <w:pPr>
              <w:spacing w:line="288" w:lineRule="auto"/>
              <w:rPr>
                <w:lang w:eastAsia="en-AU"/>
              </w:rPr>
            </w:pPr>
            <w:r w:rsidRPr="00A1796C">
              <w:rPr>
                <w:lang w:eastAsia="en-AU"/>
              </w:rPr>
              <w:t>4</w:t>
            </w:r>
          </w:p>
        </w:tc>
        <w:tc>
          <w:tcPr>
            <w:tcW w:w="2250" w:type="dxa"/>
            <w:shd w:val="clear" w:color="auto" w:fill="auto"/>
            <w:noWrap/>
            <w:vAlign w:val="center"/>
          </w:tcPr>
          <w:p w14:paraId="6D65474F" w14:textId="77777777" w:rsidR="002E755B" w:rsidRPr="00A1796C" w:rsidRDefault="002E755B" w:rsidP="00DE3268">
            <w:pPr>
              <w:spacing w:line="288" w:lineRule="auto"/>
              <w:rPr>
                <w:lang w:eastAsia="en-AU"/>
              </w:rPr>
            </w:pPr>
            <w:r w:rsidRPr="00A1796C">
              <w:rPr>
                <w:lang w:eastAsia="en-AU"/>
              </w:rPr>
              <w:t>Mã lỗi</w:t>
            </w:r>
          </w:p>
        </w:tc>
      </w:tr>
      <w:tr w:rsidR="002E755B" w:rsidRPr="00A1796C" w14:paraId="0EDC6303" w14:textId="77777777" w:rsidTr="00DE3268">
        <w:trPr>
          <w:trHeight w:val="255"/>
        </w:trPr>
        <w:tc>
          <w:tcPr>
            <w:tcW w:w="625" w:type="dxa"/>
            <w:vAlign w:val="center"/>
          </w:tcPr>
          <w:p w14:paraId="42D8300C" w14:textId="77777777" w:rsidR="002E755B" w:rsidRPr="00A1796C" w:rsidRDefault="002E755B" w:rsidP="00DE3268">
            <w:pPr>
              <w:spacing w:line="288" w:lineRule="auto"/>
              <w:rPr>
                <w:lang w:eastAsia="en-AU"/>
              </w:rPr>
            </w:pPr>
            <w:r w:rsidRPr="00A1796C">
              <w:rPr>
                <w:lang w:eastAsia="en-AU"/>
              </w:rPr>
              <w:t>2</w:t>
            </w:r>
          </w:p>
        </w:tc>
        <w:tc>
          <w:tcPr>
            <w:tcW w:w="2070" w:type="dxa"/>
            <w:shd w:val="clear" w:color="auto" w:fill="auto"/>
            <w:noWrap/>
            <w:vAlign w:val="center"/>
          </w:tcPr>
          <w:p w14:paraId="7AB809D5" w14:textId="77777777" w:rsidR="002E755B" w:rsidRPr="00A1796C" w:rsidRDefault="002E755B" w:rsidP="00DE3268">
            <w:pPr>
              <w:spacing w:line="288" w:lineRule="auto"/>
              <w:rPr>
                <w:lang w:eastAsia="en-AU"/>
              </w:rPr>
            </w:pPr>
            <w:r w:rsidRPr="00A1796C">
              <w:rPr>
                <w:lang w:eastAsia="en-AU"/>
              </w:rPr>
              <w:t>errorMessage</w:t>
            </w:r>
          </w:p>
        </w:tc>
        <w:tc>
          <w:tcPr>
            <w:tcW w:w="1440" w:type="dxa"/>
            <w:shd w:val="clear" w:color="auto" w:fill="auto"/>
            <w:noWrap/>
            <w:vAlign w:val="center"/>
          </w:tcPr>
          <w:p w14:paraId="015E298B" w14:textId="77777777" w:rsidR="002E755B" w:rsidRPr="00A1796C" w:rsidRDefault="002E755B" w:rsidP="00DE3268">
            <w:pPr>
              <w:spacing w:line="288" w:lineRule="auto"/>
              <w:rPr>
                <w:lang w:eastAsia="en-AU"/>
              </w:rPr>
            </w:pPr>
            <w:r w:rsidRPr="00A1796C">
              <w:rPr>
                <w:lang w:eastAsia="en-AU"/>
              </w:rPr>
              <w:t>Optional</w:t>
            </w:r>
          </w:p>
        </w:tc>
        <w:tc>
          <w:tcPr>
            <w:tcW w:w="1530" w:type="dxa"/>
          </w:tcPr>
          <w:p w14:paraId="146C6209" w14:textId="77777777" w:rsidR="002E755B" w:rsidRPr="00A1796C" w:rsidRDefault="002E755B" w:rsidP="00DE3268">
            <w:pPr>
              <w:spacing w:line="288" w:lineRule="auto"/>
              <w:rPr>
                <w:lang w:eastAsia="en-AU"/>
              </w:rPr>
            </w:pPr>
            <w:r w:rsidRPr="00A1796C">
              <w:rPr>
                <w:lang w:eastAsia="en-AU"/>
              </w:rPr>
              <w:t>String</w:t>
            </w:r>
          </w:p>
        </w:tc>
        <w:tc>
          <w:tcPr>
            <w:tcW w:w="1260" w:type="dxa"/>
            <w:vAlign w:val="center"/>
          </w:tcPr>
          <w:p w14:paraId="1CF9B104" w14:textId="77777777" w:rsidR="002E755B" w:rsidRPr="00A1796C" w:rsidRDefault="002E755B" w:rsidP="00DE3268">
            <w:pPr>
              <w:spacing w:line="288" w:lineRule="auto"/>
              <w:rPr>
                <w:lang w:eastAsia="en-AU"/>
              </w:rPr>
            </w:pPr>
            <w:r w:rsidRPr="00A1796C">
              <w:rPr>
                <w:lang w:eastAsia="en-AU"/>
              </w:rPr>
              <w:t>64</w:t>
            </w:r>
          </w:p>
        </w:tc>
        <w:tc>
          <w:tcPr>
            <w:tcW w:w="2250" w:type="dxa"/>
            <w:shd w:val="clear" w:color="auto" w:fill="auto"/>
            <w:noWrap/>
            <w:vAlign w:val="center"/>
          </w:tcPr>
          <w:p w14:paraId="320898D8" w14:textId="77777777" w:rsidR="002E755B" w:rsidRPr="00A1796C" w:rsidRDefault="002E755B" w:rsidP="00DE3268">
            <w:pPr>
              <w:spacing w:line="288" w:lineRule="auto"/>
              <w:rPr>
                <w:lang w:eastAsia="en-AU"/>
              </w:rPr>
            </w:pPr>
            <w:r w:rsidRPr="00A1796C">
              <w:rPr>
                <w:lang w:eastAsia="en-AU"/>
              </w:rPr>
              <w:t>Mô tả lỗi</w:t>
            </w:r>
          </w:p>
        </w:tc>
      </w:tr>
    </w:tbl>
    <w:p w14:paraId="37CF1F54" w14:textId="77777777" w:rsidR="002E755B" w:rsidRPr="00A1796C" w:rsidRDefault="002E755B" w:rsidP="002E755B">
      <w:pPr>
        <w:pStyle w:val="Heading4"/>
        <w:spacing w:line="288" w:lineRule="auto"/>
        <w:rPr>
          <w:sz w:val="24"/>
          <w:szCs w:val="24"/>
        </w:rPr>
      </w:pPr>
      <w:r w:rsidRPr="00A1796C">
        <w:rPr>
          <w:sz w:val="24"/>
          <w:szCs w:val="24"/>
        </w:rPr>
        <w:t>Example</w:t>
      </w:r>
    </w:p>
    <w:p w14:paraId="1FF1A250" w14:textId="77777777" w:rsidR="002E755B" w:rsidRPr="00A1796C" w:rsidRDefault="002E755B" w:rsidP="002E755B">
      <w:pPr>
        <w:spacing w:line="288" w:lineRule="auto"/>
        <w:rPr>
          <w:b/>
          <w:bCs/>
        </w:rPr>
      </w:pPr>
      <w:r w:rsidRPr="00A1796C">
        <w:rPr>
          <w:b/>
          <w:bCs/>
        </w:rPr>
        <w:t>Request:</w:t>
      </w:r>
    </w:p>
    <w:p w14:paraId="13EC891E" w14:textId="5F55EE81" w:rsidR="002E755B" w:rsidRPr="00A1796C" w:rsidRDefault="002E755B" w:rsidP="002E755B">
      <w:pPr>
        <w:pStyle w:val="HTMLPreformatted"/>
        <w:spacing w:line="288" w:lineRule="auto"/>
        <w:rPr>
          <w:rFonts w:ascii="Times New Roman" w:hAnsi="Times New Roman" w:cs="Times New Roman"/>
          <w:sz w:val="24"/>
          <w:szCs w:val="24"/>
        </w:rPr>
      </w:pPr>
      <w:r w:rsidRPr="00A1796C">
        <w:rPr>
          <w:rFonts w:ascii="Times New Roman" w:hAnsi="Times New Roman" w:cs="Times New Roman"/>
          <w:sz w:val="24"/>
          <w:szCs w:val="24"/>
        </w:rPr>
        <w:t>set</w:t>
      </w:r>
      <w:r w:rsidR="006B1A6C" w:rsidRPr="00A1796C">
        <w:rPr>
          <w:rFonts w:ascii="Times New Roman" w:hAnsi="Times New Roman" w:cs="Times New Roman"/>
          <w:sz w:val="24"/>
          <w:szCs w:val="24"/>
        </w:rPr>
        <w:t>SIPParameter</w:t>
      </w:r>
      <w:r w:rsidRPr="00A1796C">
        <w:rPr>
          <w:rFonts w:ascii="Times New Roman" w:hAnsi="Times New Roman" w:cs="Times New Roman"/>
          <w:sz w:val="24"/>
          <w:szCs w:val="24"/>
        </w:rPr>
        <w:t xml:space="preserve"> (data);</w:t>
      </w:r>
    </w:p>
    <w:p w14:paraId="74550442" w14:textId="77777777" w:rsidR="002E755B" w:rsidRPr="00A1796C" w:rsidRDefault="002E755B" w:rsidP="002E755B">
      <w:pPr>
        <w:pStyle w:val="HTMLPreformatted"/>
        <w:spacing w:line="288" w:lineRule="auto"/>
        <w:rPr>
          <w:rFonts w:ascii="Times New Roman" w:hAnsi="Times New Roman" w:cs="Times New Roman"/>
          <w:sz w:val="24"/>
          <w:szCs w:val="24"/>
          <w:lang w:val="vi-VN"/>
        </w:rPr>
      </w:pPr>
      <w:r w:rsidRPr="00A1796C">
        <w:rPr>
          <w:rFonts w:ascii="Times New Roman" w:hAnsi="Times New Roman" w:cs="Times New Roman"/>
          <w:sz w:val="24"/>
          <w:szCs w:val="24"/>
        </w:rPr>
        <w:t>"data":</w:t>
      </w:r>
      <w:r w:rsidRPr="00A1796C">
        <w:rPr>
          <w:rFonts w:ascii="Times New Roman" w:hAnsi="Times New Roman" w:cs="Times New Roman"/>
          <w:sz w:val="24"/>
          <w:szCs w:val="24"/>
          <w:lang w:val="vi-VN"/>
        </w:rPr>
        <w:t xml:space="preserve"> </w:t>
      </w:r>
    </w:p>
    <w:p w14:paraId="7C91594D" w14:textId="77777777" w:rsidR="002E755B" w:rsidRPr="00A1796C" w:rsidRDefault="002E755B" w:rsidP="002E755B">
      <w:pPr>
        <w:pStyle w:val="HTMLPreformatted"/>
        <w:spacing w:line="288" w:lineRule="auto"/>
        <w:rPr>
          <w:rFonts w:ascii="Times New Roman" w:hAnsi="Times New Roman" w:cs="Times New Roman"/>
          <w:sz w:val="24"/>
          <w:szCs w:val="24"/>
        </w:rPr>
      </w:pPr>
      <w:r w:rsidRPr="00A1796C">
        <w:rPr>
          <w:rFonts w:ascii="Times New Roman" w:hAnsi="Times New Roman" w:cs="Times New Roman"/>
          <w:sz w:val="24"/>
          <w:szCs w:val="24"/>
        </w:rPr>
        <w:t>{</w:t>
      </w:r>
    </w:p>
    <w:p w14:paraId="6F1BCC97" w14:textId="77777777" w:rsidR="002E755B" w:rsidRPr="00A1796C" w:rsidRDefault="002E755B" w:rsidP="002E755B">
      <w:pPr>
        <w:spacing w:line="288" w:lineRule="auto"/>
        <w:ind w:left="720"/>
      </w:pPr>
      <w:r w:rsidRPr="00A1796C">
        <w:rPr>
          <w:lang w:val="vi-VN"/>
        </w:rPr>
        <w:t>“</w:t>
      </w:r>
      <w:r w:rsidRPr="00A1796C">
        <w:t>serialNumber”: “VNPT123456”,</w:t>
      </w:r>
    </w:p>
    <w:p w14:paraId="1884B32C" w14:textId="77777777" w:rsidR="002E755B" w:rsidRPr="00A1796C" w:rsidRDefault="002E755B" w:rsidP="002E755B">
      <w:pPr>
        <w:spacing w:line="288" w:lineRule="auto"/>
        <w:ind w:left="720"/>
      </w:pPr>
      <w:r w:rsidRPr="00A1796C">
        <w:t>“modelName”: “GW040H”,</w:t>
      </w:r>
    </w:p>
    <w:p w14:paraId="5824AFF6" w14:textId="77777777" w:rsidR="002E755B" w:rsidRPr="00A1796C" w:rsidRDefault="002E755B" w:rsidP="002E755B">
      <w:pPr>
        <w:ind w:left="720"/>
      </w:pPr>
      <w:r w:rsidRPr="00A1796C">
        <w:t xml:space="preserve">"LineObject": </w:t>
      </w:r>
    </w:p>
    <w:p w14:paraId="127F5D9E" w14:textId="77777777" w:rsidR="002E755B" w:rsidRPr="00A1796C" w:rsidRDefault="002E755B" w:rsidP="002E755B">
      <w:pPr>
        <w:ind w:left="720"/>
      </w:pPr>
      <w:r w:rsidRPr="00A1796C">
        <w:t>[</w:t>
      </w:r>
    </w:p>
    <w:p w14:paraId="3B37236E" w14:textId="77777777" w:rsidR="002E755B" w:rsidRPr="00A1796C" w:rsidRDefault="002E755B" w:rsidP="002E755B">
      <w:pPr>
        <w:ind w:left="1440"/>
      </w:pPr>
      <w:r w:rsidRPr="00A1796C">
        <w:t>{</w:t>
      </w:r>
    </w:p>
    <w:p w14:paraId="4D57132B" w14:textId="35449EDC" w:rsidR="002E755B" w:rsidRPr="00A1796C" w:rsidRDefault="002E755B" w:rsidP="002E755B">
      <w:pPr>
        <w:ind w:left="2160"/>
      </w:pPr>
      <w:r w:rsidRPr="00A1796C">
        <w:t xml:space="preserve">  "id": </w:t>
      </w:r>
      <w:r w:rsidR="00A1796C">
        <w:t>1</w:t>
      </w:r>
      <w:r w:rsidRPr="00A1796C">
        <w:t>,</w:t>
      </w:r>
    </w:p>
    <w:p w14:paraId="20873B27" w14:textId="77777777" w:rsidR="002E755B" w:rsidRPr="00A1796C" w:rsidRDefault="002E755B" w:rsidP="002E755B">
      <w:pPr>
        <w:ind w:left="2160"/>
      </w:pPr>
      <w:r w:rsidRPr="00A1796C">
        <w:t xml:space="preserve">  "enable": "Enabled",</w:t>
      </w:r>
    </w:p>
    <w:p w14:paraId="7EF51B89" w14:textId="731D0DD2" w:rsidR="002E755B" w:rsidRPr="00A1796C" w:rsidRDefault="002E755B" w:rsidP="002E755B">
      <w:pPr>
        <w:ind w:left="1440"/>
      </w:pPr>
      <w:r w:rsidRPr="00A1796C">
        <w:t xml:space="preserve">              "callIDNamer": </w:t>
      </w:r>
      <w:r w:rsidR="00D3594C" w:rsidRPr="00A1796C">
        <w:t>"</w:t>
      </w:r>
      <w:r w:rsidRPr="00A1796C">
        <w:t>optional</w:t>
      </w:r>
      <w:r w:rsidR="00D3594C" w:rsidRPr="00A1796C">
        <w:t>"</w:t>
      </w:r>
      <w:r w:rsidRPr="00A1796C">
        <w:t>,</w:t>
      </w:r>
    </w:p>
    <w:p w14:paraId="1C2E44D7" w14:textId="77777777" w:rsidR="002E755B" w:rsidRPr="00A1796C" w:rsidRDefault="002E755B" w:rsidP="002E755B">
      <w:pPr>
        <w:ind w:left="1440"/>
      </w:pPr>
      <w:r w:rsidRPr="00A1796C">
        <w:lastRenderedPageBreak/>
        <w:t xml:space="preserve">              "sipAuthUserName": "8201123",</w:t>
      </w:r>
    </w:p>
    <w:p w14:paraId="3613BF80" w14:textId="77777777" w:rsidR="002E755B" w:rsidRPr="00A1796C" w:rsidRDefault="002E755B" w:rsidP="002E755B">
      <w:pPr>
        <w:ind w:left="1440"/>
      </w:pPr>
      <w:r w:rsidRPr="00A1796C">
        <w:tab/>
        <w:t xml:space="preserve">  "sipAuthUserPass": "abc12345",</w:t>
      </w:r>
    </w:p>
    <w:p w14:paraId="2EA671B6" w14:textId="154103A6" w:rsidR="002E755B" w:rsidRPr="00A1796C" w:rsidRDefault="002E755B" w:rsidP="002E755B">
      <w:pPr>
        <w:ind w:left="1440"/>
      </w:pPr>
      <w:r w:rsidRPr="00A1796C">
        <w:t xml:space="preserve">              "sipUri": “sip:test@ims.vnpt.vn”</w:t>
      </w:r>
    </w:p>
    <w:p w14:paraId="42650F49" w14:textId="77777777" w:rsidR="002E755B" w:rsidRPr="00A1796C" w:rsidRDefault="002E755B" w:rsidP="002E755B"/>
    <w:p w14:paraId="3A0837E4" w14:textId="77777777" w:rsidR="002E755B" w:rsidRPr="00A1796C" w:rsidRDefault="002E755B" w:rsidP="002E755B">
      <w:pPr>
        <w:ind w:left="1440"/>
      </w:pPr>
      <w:r w:rsidRPr="00A1796C">
        <w:t>},</w:t>
      </w:r>
    </w:p>
    <w:p w14:paraId="6854ED88" w14:textId="77777777" w:rsidR="002E755B" w:rsidRPr="00A1796C" w:rsidRDefault="002E755B" w:rsidP="002E755B">
      <w:pPr>
        <w:ind w:left="1440"/>
      </w:pPr>
      <w:r w:rsidRPr="00A1796C">
        <w:t>{</w:t>
      </w:r>
    </w:p>
    <w:p w14:paraId="1D297418" w14:textId="218F713A" w:rsidR="002E755B" w:rsidRPr="00A1796C" w:rsidRDefault="002E755B" w:rsidP="002E755B">
      <w:pPr>
        <w:ind w:left="2160"/>
      </w:pPr>
      <w:r w:rsidRPr="00A1796C">
        <w:t xml:space="preserve">  "id": </w:t>
      </w:r>
      <w:r w:rsidR="00A1796C">
        <w:t>2</w:t>
      </w:r>
      <w:r w:rsidRPr="00A1796C">
        <w:t>,</w:t>
      </w:r>
    </w:p>
    <w:p w14:paraId="5A576F98" w14:textId="77777777" w:rsidR="002E755B" w:rsidRPr="00A1796C" w:rsidRDefault="002E755B" w:rsidP="002E755B">
      <w:pPr>
        <w:ind w:left="2160"/>
      </w:pPr>
      <w:r w:rsidRPr="00A1796C">
        <w:t xml:space="preserve">  "enable": "Enabled",</w:t>
      </w:r>
    </w:p>
    <w:p w14:paraId="676100DE" w14:textId="6A30F5CC" w:rsidR="002E755B" w:rsidRPr="00A1796C" w:rsidRDefault="002E755B" w:rsidP="002E755B">
      <w:pPr>
        <w:ind w:left="2160"/>
      </w:pPr>
      <w:r w:rsidRPr="00A1796C">
        <w:t xml:space="preserve">  "callIDNamer": </w:t>
      </w:r>
      <w:r w:rsidR="00D3594C" w:rsidRPr="00A1796C">
        <w:t>"</w:t>
      </w:r>
      <w:r w:rsidRPr="00A1796C">
        <w:t>optional</w:t>
      </w:r>
      <w:r w:rsidR="00D3594C" w:rsidRPr="00A1796C">
        <w:t>"</w:t>
      </w:r>
      <w:r w:rsidRPr="00A1796C">
        <w:t>,</w:t>
      </w:r>
    </w:p>
    <w:p w14:paraId="0F6B3F02" w14:textId="77777777" w:rsidR="002E755B" w:rsidRPr="00A1796C" w:rsidRDefault="002E755B" w:rsidP="002E755B">
      <w:pPr>
        <w:ind w:left="2160"/>
      </w:pPr>
      <w:r w:rsidRPr="00A1796C">
        <w:t xml:space="preserve">  "sipAuthUserName: "8201124",</w:t>
      </w:r>
    </w:p>
    <w:p w14:paraId="205CFAF5" w14:textId="77777777" w:rsidR="002E755B" w:rsidRPr="00A1796C" w:rsidRDefault="002E755B" w:rsidP="002E755B">
      <w:pPr>
        <w:ind w:left="2160"/>
      </w:pPr>
      <w:r w:rsidRPr="00A1796C">
        <w:t xml:space="preserve">  "sipAuthUserPass": "abc12345",</w:t>
      </w:r>
    </w:p>
    <w:p w14:paraId="2A144A91" w14:textId="79D9027A" w:rsidR="002E755B" w:rsidRPr="00A1796C" w:rsidRDefault="002E755B" w:rsidP="002E755B">
      <w:pPr>
        <w:ind w:left="2160"/>
      </w:pPr>
      <w:r w:rsidRPr="00A1796C">
        <w:t xml:space="preserve">  "sipUri": “sip:test1@ims.vnpt.vn”</w:t>
      </w:r>
    </w:p>
    <w:p w14:paraId="677D740A" w14:textId="77777777" w:rsidR="002E755B" w:rsidRPr="00A1796C" w:rsidRDefault="002E755B" w:rsidP="002E755B">
      <w:pPr>
        <w:ind w:left="1440"/>
      </w:pPr>
      <w:r w:rsidRPr="00A1796C">
        <w:t>}</w:t>
      </w:r>
    </w:p>
    <w:p w14:paraId="52D99BE4" w14:textId="77777777" w:rsidR="002E755B" w:rsidRPr="00A1796C" w:rsidRDefault="002E755B" w:rsidP="002E755B">
      <w:pPr>
        <w:ind w:left="720"/>
      </w:pPr>
      <w:r w:rsidRPr="00A1796C">
        <w:t>]</w:t>
      </w:r>
    </w:p>
    <w:p w14:paraId="013E6820" w14:textId="77777777" w:rsidR="002E755B" w:rsidRPr="00A1796C" w:rsidRDefault="002E755B" w:rsidP="002E755B">
      <w:pPr>
        <w:spacing w:line="288" w:lineRule="auto"/>
      </w:pPr>
      <w:r w:rsidRPr="00A1796C">
        <w:t>}</w:t>
      </w:r>
    </w:p>
    <w:p w14:paraId="522D557C" w14:textId="77777777" w:rsidR="002E755B" w:rsidRPr="00A1796C" w:rsidRDefault="002E755B" w:rsidP="002E755B">
      <w:pPr>
        <w:pStyle w:val="HTMLPreformatted"/>
        <w:spacing w:line="288" w:lineRule="auto"/>
        <w:rPr>
          <w:rFonts w:ascii="Times New Roman" w:hAnsi="Times New Roman" w:cs="Times New Roman"/>
          <w:sz w:val="24"/>
          <w:szCs w:val="24"/>
        </w:rPr>
      </w:pPr>
    </w:p>
    <w:p w14:paraId="3035694A" w14:textId="77777777" w:rsidR="002E755B" w:rsidRPr="00A1796C" w:rsidRDefault="002E755B" w:rsidP="002E755B">
      <w:pPr>
        <w:spacing w:line="288" w:lineRule="auto"/>
        <w:rPr>
          <w:b/>
          <w:bCs/>
        </w:rPr>
      </w:pPr>
      <w:r w:rsidRPr="00A1796C">
        <w:rPr>
          <w:b/>
          <w:bCs/>
        </w:rPr>
        <w:t>Response:</w:t>
      </w:r>
    </w:p>
    <w:p w14:paraId="0C1508C3" w14:textId="77777777" w:rsidR="002E755B" w:rsidRPr="00A1796C" w:rsidRDefault="002E755B" w:rsidP="002E755B">
      <w:pPr>
        <w:pStyle w:val="FirstLevelBullet"/>
        <w:spacing w:line="288" w:lineRule="auto"/>
        <w:ind w:left="0" w:firstLine="0"/>
        <w:rPr>
          <w:sz w:val="24"/>
          <w:szCs w:val="24"/>
        </w:rPr>
      </w:pPr>
      <w:r w:rsidRPr="00A1796C">
        <w:rPr>
          <w:sz w:val="24"/>
          <w:szCs w:val="24"/>
          <w:lang w:val="vi-VN"/>
        </w:rPr>
        <w:t xml:space="preserve">  </w:t>
      </w:r>
      <w:r w:rsidRPr="00A1796C">
        <w:rPr>
          <w:sz w:val="24"/>
          <w:szCs w:val="24"/>
        </w:rPr>
        <w:t>{</w:t>
      </w:r>
    </w:p>
    <w:p w14:paraId="1DFDE241" w14:textId="77777777" w:rsidR="002E755B" w:rsidRPr="00A1796C" w:rsidRDefault="002E755B" w:rsidP="002E755B">
      <w:pPr>
        <w:pStyle w:val="FirstLevelBullet"/>
        <w:spacing w:line="288" w:lineRule="auto"/>
        <w:ind w:left="0" w:firstLine="720"/>
        <w:rPr>
          <w:sz w:val="24"/>
          <w:szCs w:val="24"/>
        </w:rPr>
      </w:pPr>
      <w:r w:rsidRPr="00A1796C">
        <w:rPr>
          <w:sz w:val="24"/>
          <w:szCs w:val="24"/>
        </w:rPr>
        <w:t>"errorCode": "200",</w:t>
      </w:r>
    </w:p>
    <w:p w14:paraId="2FDDA10B" w14:textId="77777777" w:rsidR="002E755B" w:rsidRPr="00A1796C" w:rsidRDefault="002E755B" w:rsidP="002E755B">
      <w:pPr>
        <w:pStyle w:val="FirstLevelBullet"/>
        <w:spacing w:line="288" w:lineRule="auto"/>
        <w:ind w:firstLine="0"/>
        <w:rPr>
          <w:sz w:val="24"/>
          <w:szCs w:val="24"/>
        </w:rPr>
      </w:pPr>
      <w:r w:rsidRPr="00A1796C">
        <w:rPr>
          <w:sz w:val="24"/>
          <w:szCs w:val="24"/>
        </w:rPr>
        <w:t>"errorMessage": "SUCCESS"</w:t>
      </w:r>
    </w:p>
    <w:p w14:paraId="6477FD22" w14:textId="77777777" w:rsidR="002E755B" w:rsidRPr="00A1796C" w:rsidRDefault="002E755B" w:rsidP="002E755B">
      <w:pPr>
        <w:pStyle w:val="ANSVNormal"/>
        <w:rPr>
          <w:sz w:val="24"/>
          <w:szCs w:val="24"/>
          <w:lang w:val="vi-VN"/>
        </w:rPr>
      </w:pPr>
      <w:r w:rsidRPr="00A1796C">
        <w:rPr>
          <w:sz w:val="24"/>
          <w:szCs w:val="24"/>
          <w:lang w:val="vi-VN"/>
        </w:rPr>
        <w:t>}</w:t>
      </w:r>
    </w:p>
    <w:p w14:paraId="6A36EEE5" w14:textId="77777777" w:rsidR="002E755B" w:rsidRPr="008938D9" w:rsidRDefault="002E755B" w:rsidP="002E755B"/>
    <w:p w14:paraId="014A02EA" w14:textId="4F9580C3" w:rsidR="00D96571" w:rsidRPr="00C37D99" w:rsidRDefault="00D96571" w:rsidP="00303550">
      <w:pPr>
        <w:pStyle w:val="Heading3"/>
      </w:pPr>
      <w:bookmarkStart w:id="219" w:name="_Toc113436611"/>
      <w:r>
        <w:t>getConnectedUserInfo</w:t>
      </w:r>
      <w:bookmarkEnd w:id="219"/>
    </w:p>
    <w:p w14:paraId="0F5E8229" w14:textId="77777777" w:rsidR="00D96571" w:rsidRPr="00C37D99" w:rsidRDefault="00D96571" w:rsidP="00D96571">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121"/>
        <w:gridCol w:w="7333"/>
      </w:tblGrid>
      <w:tr w:rsidR="00D96571" w:rsidRPr="00C37D99" w14:paraId="295F2A12" w14:textId="77777777" w:rsidTr="00E32F45">
        <w:tc>
          <w:tcPr>
            <w:tcW w:w="1122" w:type="pct"/>
            <w:shd w:val="clear" w:color="auto" w:fill="BFBFBF" w:themeFill="background1" w:themeFillShade="BF"/>
          </w:tcPr>
          <w:p w14:paraId="37B40662" w14:textId="77777777" w:rsidR="00D96571" w:rsidRPr="00C37D99" w:rsidRDefault="00D96571" w:rsidP="00E32F45">
            <w:pPr>
              <w:pStyle w:val="ANSVNormal"/>
            </w:pPr>
            <w:r w:rsidRPr="00C37D99">
              <w:t>Tên API</w:t>
            </w:r>
          </w:p>
        </w:tc>
        <w:tc>
          <w:tcPr>
            <w:tcW w:w="3878" w:type="pct"/>
            <w:shd w:val="clear" w:color="auto" w:fill="BFBFBF" w:themeFill="background1" w:themeFillShade="BF"/>
          </w:tcPr>
          <w:p w14:paraId="1065B861" w14:textId="77777777" w:rsidR="00D96571" w:rsidRPr="00C37D99" w:rsidRDefault="00D96571" w:rsidP="00E32F45">
            <w:pPr>
              <w:pStyle w:val="ANSVNormal"/>
            </w:pPr>
            <w:r w:rsidRPr="00C37D99">
              <w:t>Mô tả</w:t>
            </w:r>
          </w:p>
        </w:tc>
      </w:tr>
      <w:tr w:rsidR="00D96571" w:rsidRPr="00C37D99" w14:paraId="4001E4F7" w14:textId="77777777" w:rsidTr="00E32F45">
        <w:trPr>
          <w:trHeight w:val="362"/>
        </w:trPr>
        <w:tc>
          <w:tcPr>
            <w:tcW w:w="1122" w:type="pct"/>
          </w:tcPr>
          <w:p w14:paraId="42DDBD4B" w14:textId="77777777" w:rsidR="00D96571" w:rsidRPr="009C094C" w:rsidRDefault="00D96571" w:rsidP="00E32F45">
            <w:pPr>
              <w:pStyle w:val="ANSVNormal"/>
            </w:pPr>
            <w:r>
              <w:t>getConnectedUserInfo</w:t>
            </w:r>
          </w:p>
        </w:tc>
        <w:tc>
          <w:tcPr>
            <w:tcW w:w="3878" w:type="pct"/>
          </w:tcPr>
          <w:p w14:paraId="4FB3CE65" w14:textId="77777777" w:rsidR="00D96571" w:rsidRPr="00C37D99" w:rsidRDefault="00D96571" w:rsidP="00E32F45">
            <w:pPr>
              <w:pStyle w:val="ANSVNormal"/>
            </w:pPr>
            <w:r>
              <w:t>Lấy thông tin các device đang kết nối đến thiết bị</w:t>
            </w:r>
          </w:p>
        </w:tc>
      </w:tr>
      <w:tr w:rsidR="00D96571" w:rsidRPr="00C37D99" w14:paraId="141DAA24" w14:textId="77777777" w:rsidTr="00E32F45">
        <w:tc>
          <w:tcPr>
            <w:tcW w:w="1122" w:type="pct"/>
          </w:tcPr>
          <w:p w14:paraId="23B99D44" w14:textId="77777777" w:rsidR="00D96571" w:rsidRPr="00C37D99" w:rsidRDefault="00D96571" w:rsidP="00E32F45">
            <w:pPr>
              <w:pStyle w:val="ANSVNormal"/>
            </w:pPr>
            <w:r w:rsidRPr="00C37D99">
              <w:t>Method</w:t>
            </w:r>
          </w:p>
        </w:tc>
        <w:tc>
          <w:tcPr>
            <w:tcW w:w="3878" w:type="pct"/>
          </w:tcPr>
          <w:p w14:paraId="22D302C3" w14:textId="77777777" w:rsidR="00D96571" w:rsidRPr="00C37D99" w:rsidRDefault="00D96571" w:rsidP="00E32F45">
            <w:pPr>
              <w:pStyle w:val="ANSVNormal"/>
            </w:pPr>
            <w:r w:rsidRPr="00C37D99">
              <w:t>Function call</w:t>
            </w:r>
          </w:p>
        </w:tc>
      </w:tr>
      <w:tr w:rsidR="00D96571" w:rsidRPr="00C37D99" w14:paraId="6DA7BD85" w14:textId="77777777" w:rsidTr="00E32F45">
        <w:tc>
          <w:tcPr>
            <w:tcW w:w="1122" w:type="pct"/>
          </w:tcPr>
          <w:p w14:paraId="5114DC80" w14:textId="77777777" w:rsidR="00D96571" w:rsidRPr="00C37D99" w:rsidRDefault="00D96571" w:rsidP="00E32F45">
            <w:pPr>
              <w:pStyle w:val="ANSVNormal"/>
            </w:pPr>
            <w:r w:rsidRPr="00C37D99">
              <w:t>Response</w:t>
            </w:r>
          </w:p>
        </w:tc>
        <w:tc>
          <w:tcPr>
            <w:tcW w:w="3878" w:type="pct"/>
          </w:tcPr>
          <w:p w14:paraId="285C07E6" w14:textId="77777777" w:rsidR="00D96571" w:rsidRPr="00C37D99" w:rsidRDefault="00D96571" w:rsidP="00E32F45">
            <w:pPr>
              <w:pStyle w:val="ANSVNormal"/>
            </w:pPr>
            <w:r w:rsidRPr="00C37D99">
              <w:t>JSON Object</w:t>
            </w:r>
          </w:p>
        </w:tc>
      </w:tr>
    </w:tbl>
    <w:p w14:paraId="571E95A5" w14:textId="77777777" w:rsidR="00D96571" w:rsidRPr="00C37D99" w:rsidRDefault="00D96571" w:rsidP="00D96571">
      <w:pPr>
        <w:pStyle w:val="Heading4"/>
        <w:spacing w:line="288" w:lineRule="auto"/>
        <w:rPr>
          <w:sz w:val="24"/>
          <w:szCs w:val="24"/>
        </w:rPr>
      </w:pPr>
      <w:r w:rsidRPr="00C37D99">
        <w:rPr>
          <w:sz w:val="24"/>
          <w:szCs w:val="24"/>
        </w:rPr>
        <w:t>Request</w:t>
      </w:r>
    </w:p>
    <w:tbl>
      <w:tblPr>
        <w:tblW w:w="9175" w:type="dxa"/>
        <w:tblLayout w:type="fixed"/>
        <w:tblLook w:val="0000" w:firstRow="0" w:lastRow="0" w:firstColumn="0" w:lastColumn="0" w:noHBand="0" w:noVBand="0"/>
      </w:tblPr>
      <w:tblGrid>
        <w:gridCol w:w="625"/>
        <w:gridCol w:w="1638"/>
        <w:gridCol w:w="1512"/>
        <w:gridCol w:w="900"/>
        <w:gridCol w:w="1274"/>
        <w:gridCol w:w="3226"/>
      </w:tblGrid>
      <w:tr w:rsidR="00D96571" w:rsidRPr="00C37D99" w14:paraId="2156438D"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B5FBE5F" w14:textId="77777777" w:rsidR="00D96571" w:rsidRPr="00C37D99" w:rsidRDefault="00D96571" w:rsidP="00E32F45">
            <w:pPr>
              <w:spacing w:line="288" w:lineRule="auto"/>
              <w:rPr>
                <w:b/>
                <w:bCs/>
                <w:lang w:eastAsia="en-AU"/>
              </w:rPr>
            </w:pPr>
            <w:r w:rsidRPr="00C37D99">
              <w:rPr>
                <w:b/>
                <w:bCs/>
                <w:lang w:eastAsia="en-AU"/>
              </w:rPr>
              <w:t>No</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171DC7" w14:textId="77777777" w:rsidR="00D96571" w:rsidRPr="00C37D99" w:rsidRDefault="00D96571" w:rsidP="00E32F45">
            <w:pPr>
              <w:spacing w:line="288" w:lineRule="auto"/>
              <w:rPr>
                <w:b/>
                <w:bCs/>
                <w:lang w:eastAsia="en-AU"/>
              </w:rPr>
            </w:pPr>
            <w:r w:rsidRPr="00C37D99">
              <w:rPr>
                <w:b/>
                <w:bCs/>
                <w:lang w:eastAsia="en-AU"/>
              </w:rPr>
              <w:t>Parameter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18DE17EA" w14:textId="77777777" w:rsidR="00D96571" w:rsidRPr="00C37D99" w:rsidRDefault="00D96571" w:rsidP="00E32F45">
            <w:pPr>
              <w:spacing w:line="288" w:lineRule="auto"/>
              <w:rPr>
                <w:b/>
                <w:bCs/>
                <w:lang w:eastAsia="en-AU"/>
              </w:rPr>
            </w:pPr>
            <w:r w:rsidRPr="00C37D99">
              <w:rPr>
                <w:b/>
                <w:bCs/>
                <w:lang w:eastAsia="en-AU"/>
              </w:rPr>
              <w:t>Mandatory</w:t>
            </w:r>
          </w:p>
        </w:tc>
        <w:tc>
          <w:tcPr>
            <w:tcW w:w="900" w:type="dxa"/>
            <w:tcBorders>
              <w:top w:val="single" w:sz="4" w:space="0" w:color="auto"/>
              <w:left w:val="nil"/>
              <w:bottom w:val="single" w:sz="4" w:space="0" w:color="auto"/>
              <w:right w:val="single" w:sz="4" w:space="0" w:color="auto"/>
            </w:tcBorders>
            <w:vAlign w:val="center"/>
          </w:tcPr>
          <w:p w14:paraId="1B481D77" w14:textId="77777777" w:rsidR="00D96571" w:rsidRPr="00C37D99" w:rsidRDefault="00D96571" w:rsidP="00E32F45">
            <w:pPr>
              <w:spacing w:line="288" w:lineRule="auto"/>
              <w:rPr>
                <w:b/>
                <w:bCs/>
                <w:lang w:eastAsia="en-AU"/>
              </w:rPr>
            </w:pPr>
            <w:r w:rsidRPr="00C37D99">
              <w:rPr>
                <w:b/>
                <w:bCs/>
                <w:lang w:eastAsia="en-AU"/>
              </w:rPr>
              <w:t>Type</w:t>
            </w:r>
          </w:p>
        </w:tc>
        <w:tc>
          <w:tcPr>
            <w:tcW w:w="1274" w:type="dxa"/>
            <w:tcBorders>
              <w:top w:val="single" w:sz="4" w:space="0" w:color="auto"/>
              <w:left w:val="single" w:sz="4" w:space="0" w:color="auto"/>
              <w:bottom w:val="single" w:sz="4" w:space="0" w:color="auto"/>
              <w:right w:val="single" w:sz="4" w:space="0" w:color="auto"/>
            </w:tcBorders>
          </w:tcPr>
          <w:p w14:paraId="389F0D36" w14:textId="77777777" w:rsidR="00D96571" w:rsidRPr="00C37D99" w:rsidRDefault="00D96571" w:rsidP="00E32F45">
            <w:pPr>
              <w:spacing w:line="288" w:lineRule="auto"/>
              <w:rPr>
                <w:b/>
                <w:bCs/>
                <w:lang w:eastAsia="en-AU"/>
              </w:rPr>
            </w:pPr>
            <w:r w:rsidRPr="00C37D99">
              <w:rPr>
                <w:b/>
                <w:bCs/>
                <w:lang w:eastAsia="en-AU"/>
              </w:rPr>
              <w:t>Max length</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CAA62F" w14:textId="77777777" w:rsidR="00D96571" w:rsidRPr="00C37D99" w:rsidRDefault="00D96571" w:rsidP="00E32F45">
            <w:pPr>
              <w:spacing w:line="288" w:lineRule="auto"/>
              <w:rPr>
                <w:b/>
                <w:bCs/>
                <w:lang w:eastAsia="en-AU"/>
              </w:rPr>
            </w:pPr>
            <w:r w:rsidRPr="00C37D99">
              <w:rPr>
                <w:b/>
                <w:bCs/>
                <w:lang w:eastAsia="en-AU"/>
              </w:rPr>
              <w:t>Meaning/Value</w:t>
            </w:r>
          </w:p>
        </w:tc>
      </w:tr>
      <w:tr w:rsidR="00D96571" w:rsidRPr="00C37D99" w14:paraId="36508588"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56A2FF9" w14:textId="77777777" w:rsidR="00D96571" w:rsidRPr="00C37D99" w:rsidRDefault="00D96571" w:rsidP="00E32F45">
            <w:pPr>
              <w:spacing w:line="288" w:lineRule="auto"/>
              <w:rPr>
                <w:lang w:eastAsia="en-AU"/>
              </w:rPr>
            </w:pPr>
            <w:r w:rsidRPr="00C37D99">
              <w:rPr>
                <w:lang w:val="vi-VN" w:eastAsia="en-AU"/>
              </w:rPr>
              <w:t>1</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BF1C54" w14:textId="77777777" w:rsidR="00D96571" w:rsidRPr="00C37D99" w:rsidRDefault="00D96571" w:rsidP="00E32F45">
            <w:pPr>
              <w:spacing w:line="288" w:lineRule="auto"/>
            </w:pPr>
            <w:r w:rsidRPr="00C37D99">
              <w:rPr>
                <w:lang w:val="vi-VN"/>
              </w:rPr>
              <w:t>serialNumber</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1FAE9730" w14:textId="77777777" w:rsidR="00D96571" w:rsidRPr="00C37D99" w:rsidRDefault="00D96571" w:rsidP="00E32F45">
            <w:pPr>
              <w:tabs>
                <w:tab w:val="left" w:pos="923"/>
              </w:tabs>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07EAC9A8" w14:textId="77777777" w:rsidR="00D96571" w:rsidRPr="00C37D99" w:rsidRDefault="00D96571" w:rsidP="00E32F45">
            <w:pPr>
              <w:spacing w:line="288" w:lineRule="auto"/>
              <w:rPr>
                <w:lang w:eastAsia="en-AU"/>
              </w:rPr>
            </w:pPr>
            <w:r w:rsidRPr="00C37D99">
              <w:rPr>
                <w:lang w:eastAsia="en-AU"/>
              </w:rPr>
              <w:t>String</w:t>
            </w:r>
          </w:p>
        </w:tc>
        <w:tc>
          <w:tcPr>
            <w:tcW w:w="1274" w:type="dxa"/>
            <w:tcBorders>
              <w:top w:val="single" w:sz="4" w:space="0" w:color="auto"/>
              <w:left w:val="single" w:sz="4" w:space="0" w:color="auto"/>
              <w:bottom w:val="single" w:sz="4" w:space="0" w:color="auto"/>
              <w:right w:val="single" w:sz="4" w:space="0" w:color="auto"/>
            </w:tcBorders>
            <w:vAlign w:val="center"/>
          </w:tcPr>
          <w:p w14:paraId="5546F4DE" w14:textId="77777777" w:rsidR="00D96571" w:rsidRPr="00C37D99" w:rsidRDefault="00D96571" w:rsidP="00E32F45">
            <w:pPr>
              <w:pStyle w:val="ListParagraph"/>
              <w:spacing w:line="288" w:lineRule="auto"/>
              <w:ind w:left="0"/>
              <w:rPr>
                <w:sz w:val="24"/>
                <w:szCs w:val="24"/>
              </w:rPr>
            </w:pPr>
            <w:r w:rsidRPr="00C37D99">
              <w:rPr>
                <w:sz w:val="24"/>
                <w:szCs w:val="24"/>
                <w:lang w:val="vi-VN" w:eastAsia="en-AU"/>
              </w:rPr>
              <w:t>16</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2CC364" w14:textId="77777777" w:rsidR="00D96571" w:rsidRPr="00C37D99" w:rsidRDefault="00D96571" w:rsidP="00E32F45">
            <w:pPr>
              <w:spacing w:line="288" w:lineRule="auto"/>
            </w:pPr>
            <w:r w:rsidRPr="00C37D99">
              <w:rPr>
                <w:lang w:val="vi-VN" w:eastAsia="en-AU"/>
              </w:rPr>
              <w:t xml:space="preserve">SerialNumber của thiết bị </w:t>
            </w:r>
            <w:r>
              <w:rPr>
                <w:lang w:eastAsia="en-AU"/>
              </w:rPr>
              <w:t>cần lấy danh sách client kết nối đến</w:t>
            </w:r>
          </w:p>
        </w:tc>
      </w:tr>
      <w:tr w:rsidR="00D96571" w:rsidRPr="00C37D99" w14:paraId="111D327C" w14:textId="77777777" w:rsidTr="00E32F45">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A1F80B5" w14:textId="77777777" w:rsidR="00D96571" w:rsidRPr="00C37D99" w:rsidRDefault="00D96571" w:rsidP="00E32F45">
            <w:pPr>
              <w:spacing w:line="288" w:lineRule="auto"/>
            </w:pPr>
            <w:r w:rsidRPr="00C37D99">
              <w:rPr>
                <w:lang w:val="vi-VN" w:eastAsia="en-AU"/>
              </w:rPr>
              <w:t>2</w:t>
            </w:r>
          </w:p>
        </w:tc>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99727A" w14:textId="77777777" w:rsidR="00D96571" w:rsidRPr="00C37D99" w:rsidRDefault="00D96571" w:rsidP="00E32F45">
            <w:pPr>
              <w:spacing w:line="288" w:lineRule="auto"/>
            </w:pPr>
            <w:r w:rsidRPr="00C37D99">
              <w:rPr>
                <w:lang w:val="vi-VN"/>
              </w:rPr>
              <w:t>modelName</w:t>
            </w:r>
          </w:p>
        </w:tc>
        <w:tc>
          <w:tcPr>
            <w:tcW w:w="1512" w:type="dxa"/>
            <w:tcBorders>
              <w:top w:val="single" w:sz="4" w:space="0" w:color="auto"/>
              <w:left w:val="nil"/>
              <w:bottom w:val="single" w:sz="4" w:space="0" w:color="auto"/>
              <w:right w:val="single" w:sz="4" w:space="0" w:color="auto"/>
            </w:tcBorders>
            <w:shd w:val="clear" w:color="auto" w:fill="auto"/>
            <w:noWrap/>
            <w:vAlign w:val="center"/>
          </w:tcPr>
          <w:p w14:paraId="5AC97A2D" w14:textId="77777777" w:rsidR="00D96571" w:rsidRPr="00C37D99" w:rsidRDefault="00D96571" w:rsidP="00E32F45">
            <w:pPr>
              <w:tabs>
                <w:tab w:val="left" w:pos="923"/>
              </w:tabs>
              <w:spacing w:line="288" w:lineRule="auto"/>
              <w:rPr>
                <w:lang w:eastAsia="en-AU"/>
              </w:rPr>
            </w:pPr>
            <w:r w:rsidRPr="00C37D99">
              <w:rPr>
                <w:lang w:eastAsia="en-AU"/>
              </w:rPr>
              <w:t>Mandatory</w:t>
            </w:r>
          </w:p>
        </w:tc>
        <w:tc>
          <w:tcPr>
            <w:tcW w:w="900" w:type="dxa"/>
            <w:tcBorders>
              <w:top w:val="single" w:sz="4" w:space="0" w:color="auto"/>
              <w:left w:val="nil"/>
              <w:bottom w:val="single" w:sz="4" w:space="0" w:color="auto"/>
              <w:right w:val="single" w:sz="4" w:space="0" w:color="auto"/>
            </w:tcBorders>
            <w:vAlign w:val="center"/>
          </w:tcPr>
          <w:p w14:paraId="7E60F19A" w14:textId="77777777" w:rsidR="00D96571" w:rsidRPr="00C37D99" w:rsidRDefault="00D96571" w:rsidP="00E32F45">
            <w:pPr>
              <w:spacing w:line="288" w:lineRule="auto"/>
            </w:pPr>
            <w:r w:rsidRPr="00C37D99">
              <w:rPr>
                <w:lang w:val="vi-VN" w:eastAsia="en-AU"/>
              </w:rPr>
              <w:t xml:space="preserve">String </w:t>
            </w:r>
          </w:p>
        </w:tc>
        <w:tc>
          <w:tcPr>
            <w:tcW w:w="1274" w:type="dxa"/>
            <w:tcBorders>
              <w:top w:val="single" w:sz="4" w:space="0" w:color="auto"/>
              <w:left w:val="single" w:sz="4" w:space="0" w:color="auto"/>
              <w:bottom w:val="single" w:sz="4" w:space="0" w:color="auto"/>
              <w:right w:val="single" w:sz="4" w:space="0" w:color="auto"/>
            </w:tcBorders>
            <w:vAlign w:val="center"/>
          </w:tcPr>
          <w:p w14:paraId="6821984E" w14:textId="77777777" w:rsidR="00D96571" w:rsidRPr="00C37D99" w:rsidRDefault="00D96571" w:rsidP="00E32F45">
            <w:pPr>
              <w:pStyle w:val="ListParagraph"/>
              <w:spacing w:line="288" w:lineRule="auto"/>
              <w:ind w:left="0"/>
              <w:rPr>
                <w:color w:val="000000"/>
                <w:sz w:val="24"/>
                <w:szCs w:val="24"/>
              </w:rPr>
            </w:pPr>
            <w:r w:rsidRPr="00C37D99">
              <w:rPr>
                <w:sz w:val="24"/>
                <w:szCs w:val="24"/>
                <w:lang w:val="vi-VN" w:eastAsia="en-AU"/>
              </w:rPr>
              <w:t xml:space="preserve">16 </w:t>
            </w:r>
          </w:p>
        </w:tc>
        <w:tc>
          <w:tcPr>
            <w:tcW w:w="3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DCCFCF" w14:textId="77777777" w:rsidR="00D96571" w:rsidRPr="00C37D99" w:rsidRDefault="00D96571" w:rsidP="00E32F45">
            <w:pPr>
              <w:spacing w:line="288" w:lineRule="auto"/>
            </w:pPr>
            <w:r w:rsidRPr="00C37D99">
              <w:rPr>
                <w:lang w:val="vi-VN" w:eastAsia="en-AU"/>
              </w:rPr>
              <w:t xml:space="preserve">Model của thiết bị </w:t>
            </w:r>
          </w:p>
        </w:tc>
      </w:tr>
    </w:tbl>
    <w:p w14:paraId="2826834F" w14:textId="77777777" w:rsidR="00D96571" w:rsidRPr="00C37D99" w:rsidRDefault="00D96571" w:rsidP="00D96571">
      <w:pPr>
        <w:pStyle w:val="Heading4"/>
        <w:spacing w:line="288" w:lineRule="auto"/>
        <w:rPr>
          <w:sz w:val="24"/>
          <w:szCs w:val="24"/>
        </w:rPr>
      </w:pPr>
      <w:r w:rsidRPr="00C37D99">
        <w:rPr>
          <w:sz w:val="24"/>
          <w:szCs w:val="24"/>
        </w:rPr>
        <w:lastRenderedPageBreak/>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530"/>
        <w:gridCol w:w="1530"/>
        <w:gridCol w:w="1080"/>
        <w:gridCol w:w="1440"/>
        <w:gridCol w:w="2970"/>
      </w:tblGrid>
      <w:tr w:rsidR="00D96571" w:rsidRPr="00C37D99" w14:paraId="69263B3F" w14:textId="77777777" w:rsidTr="00E32F45">
        <w:trPr>
          <w:trHeight w:val="255"/>
        </w:trPr>
        <w:tc>
          <w:tcPr>
            <w:tcW w:w="625" w:type="dxa"/>
            <w:vAlign w:val="center"/>
          </w:tcPr>
          <w:p w14:paraId="68883361" w14:textId="77777777" w:rsidR="00D96571" w:rsidRPr="00C37D99" w:rsidRDefault="00D96571" w:rsidP="00E32F45">
            <w:pPr>
              <w:spacing w:line="288" w:lineRule="auto"/>
              <w:rPr>
                <w:b/>
                <w:bCs/>
                <w:lang w:eastAsia="en-AU"/>
              </w:rPr>
            </w:pPr>
            <w:r w:rsidRPr="00C37D99">
              <w:rPr>
                <w:b/>
                <w:bCs/>
                <w:lang w:eastAsia="en-AU"/>
              </w:rPr>
              <w:t>No</w:t>
            </w:r>
          </w:p>
        </w:tc>
        <w:tc>
          <w:tcPr>
            <w:tcW w:w="1530" w:type="dxa"/>
            <w:shd w:val="clear" w:color="auto" w:fill="auto"/>
            <w:noWrap/>
            <w:vAlign w:val="center"/>
          </w:tcPr>
          <w:p w14:paraId="4C280D98" w14:textId="77777777" w:rsidR="00D96571" w:rsidRPr="00C37D99" w:rsidRDefault="00D96571" w:rsidP="00E32F45">
            <w:pPr>
              <w:spacing w:line="288" w:lineRule="auto"/>
              <w:rPr>
                <w:b/>
                <w:bCs/>
                <w:lang w:eastAsia="en-AU"/>
              </w:rPr>
            </w:pPr>
            <w:r w:rsidRPr="00C37D99">
              <w:rPr>
                <w:b/>
                <w:bCs/>
                <w:lang w:eastAsia="en-AU"/>
              </w:rPr>
              <w:t>Parameter</w:t>
            </w:r>
          </w:p>
        </w:tc>
        <w:tc>
          <w:tcPr>
            <w:tcW w:w="1530" w:type="dxa"/>
            <w:shd w:val="clear" w:color="auto" w:fill="auto"/>
            <w:noWrap/>
            <w:vAlign w:val="center"/>
          </w:tcPr>
          <w:p w14:paraId="379E55A3" w14:textId="77777777" w:rsidR="00D96571" w:rsidRPr="00C37D99" w:rsidRDefault="00D96571" w:rsidP="00E32F45">
            <w:pPr>
              <w:spacing w:line="288" w:lineRule="auto"/>
              <w:rPr>
                <w:b/>
                <w:bCs/>
                <w:lang w:eastAsia="en-AU"/>
              </w:rPr>
            </w:pPr>
            <w:r w:rsidRPr="00C37D99">
              <w:rPr>
                <w:b/>
                <w:bCs/>
                <w:lang w:eastAsia="en-AU"/>
              </w:rPr>
              <w:t>Mandatory</w:t>
            </w:r>
          </w:p>
        </w:tc>
        <w:tc>
          <w:tcPr>
            <w:tcW w:w="1080" w:type="dxa"/>
          </w:tcPr>
          <w:p w14:paraId="50482AC0" w14:textId="77777777" w:rsidR="00D96571" w:rsidRPr="00C37D99" w:rsidRDefault="00D96571" w:rsidP="00E32F45">
            <w:pPr>
              <w:spacing w:line="288" w:lineRule="auto"/>
              <w:rPr>
                <w:b/>
                <w:bCs/>
                <w:lang w:eastAsia="en-AU"/>
              </w:rPr>
            </w:pPr>
            <w:r w:rsidRPr="00C37D99">
              <w:rPr>
                <w:b/>
                <w:bCs/>
                <w:lang w:eastAsia="en-AU"/>
              </w:rPr>
              <w:t>Type</w:t>
            </w:r>
          </w:p>
        </w:tc>
        <w:tc>
          <w:tcPr>
            <w:tcW w:w="1440" w:type="dxa"/>
            <w:vAlign w:val="center"/>
          </w:tcPr>
          <w:p w14:paraId="7B9CEE19" w14:textId="77777777" w:rsidR="00D96571" w:rsidRPr="00C37D99" w:rsidRDefault="00D96571" w:rsidP="00E32F45">
            <w:pPr>
              <w:spacing w:line="288" w:lineRule="auto"/>
              <w:rPr>
                <w:b/>
                <w:bCs/>
                <w:lang w:eastAsia="en-AU"/>
              </w:rPr>
            </w:pPr>
            <w:r w:rsidRPr="00C37D99">
              <w:rPr>
                <w:b/>
                <w:bCs/>
                <w:lang w:eastAsia="en-AU"/>
              </w:rPr>
              <w:t>Max length</w:t>
            </w:r>
          </w:p>
        </w:tc>
        <w:tc>
          <w:tcPr>
            <w:tcW w:w="2970" w:type="dxa"/>
            <w:shd w:val="clear" w:color="auto" w:fill="auto"/>
            <w:noWrap/>
            <w:vAlign w:val="center"/>
          </w:tcPr>
          <w:p w14:paraId="4E6739EE" w14:textId="77777777" w:rsidR="00D96571" w:rsidRPr="00C37D99" w:rsidRDefault="00D96571" w:rsidP="00E32F45">
            <w:pPr>
              <w:spacing w:line="288" w:lineRule="auto"/>
              <w:rPr>
                <w:b/>
                <w:bCs/>
                <w:lang w:eastAsia="en-AU"/>
              </w:rPr>
            </w:pPr>
            <w:r w:rsidRPr="00C37D99">
              <w:rPr>
                <w:b/>
                <w:bCs/>
                <w:lang w:eastAsia="en-AU"/>
              </w:rPr>
              <w:t>Meaning</w:t>
            </w:r>
          </w:p>
        </w:tc>
      </w:tr>
      <w:tr w:rsidR="00D96571" w:rsidRPr="00C37D99" w14:paraId="4406DEE0" w14:textId="77777777" w:rsidTr="00E32F45">
        <w:trPr>
          <w:trHeight w:val="255"/>
        </w:trPr>
        <w:tc>
          <w:tcPr>
            <w:tcW w:w="625" w:type="dxa"/>
            <w:vAlign w:val="center"/>
          </w:tcPr>
          <w:p w14:paraId="7ABBCD47" w14:textId="77777777" w:rsidR="00D96571" w:rsidRPr="00C37D99" w:rsidRDefault="00D96571" w:rsidP="00E32F45">
            <w:pPr>
              <w:spacing w:line="288" w:lineRule="auto"/>
              <w:rPr>
                <w:lang w:eastAsia="en-AU"/>
              </w:rPr>
            </w:pPr>
            <w:r w:rsidRPr="00C37D99">
              <w:rPr>
                <w:lang w:eastAsia="en-AU"/>
              </w:rPr>
              <w:t>1</w:t>
            </w:r>
          </w:p>
        </w:tc>
        <w:tc>
          <w:tcPr>
            <w:tcW w:w="1530" w:type="dxa"/>
            <w:shd w:val="clear" w:color="auto" w:fill="auto"/>
            <w:noWrap/>
            <w:vAlign w:val="center"/>
          </w:tcPr>
          <w:p w14:paraId="11BF247E" w14:textId="77777777" w:rsidR="00D96571" w:rsidRPr="00C37D99" w:rsidRDefault="00D96571" w:rsidP="00E32F45">
            <w:pPr>
              <w:spacing w:line="288" w:lineRule="auto"/>
              <w:rPr>
                <w:lang w:eastAsia="en-AU"/>
              </w:rPr>
            </w:pPr>
            <w:r w:rsidRPr="00C37D99">
              <w:rPr>
                <w:lang w:eastAsia="en-AU"/>
              </w:rPr>
              <w:t>errorCode</w:t>
            </w:r>
          </w:p>
        </w:tc>
        <w:tc>
          <w:tcPr>
            <w:tcW w:w="1530" w:type="dxa"/>
            <w:shd w:val="clear" w:color="auto" w:fill="auto"/>
            <w:noWrap/>
            <w:vAlign w:val="center"/>
          </w:tcPr>
          <w:p w14:paraId="6CE7A773" w14:textId="77777777" w:rsidR="00D96571" w:rsidRPr="00C37D99" w:rsidRDefault="00D96571" w:rsidP="00E32F45">
            <w:pPr>
              <w:spacing w:line="288" w:lineRule="auto"/>
              <w:rPr>
                <w:lang w:eastAsia="en-AU"/>
              </w:rPr>
            </w:pPr>
            <w:r w:rsidRPr="00C37D99">
              <w:rPr>
                <w:lang w:eastAsia="en-AU"/>
              </w:rPr>
              <w:t>Mandatory</w:t>
            </w:r>
          </w:p>
        </w:tc>
        <w:tc>
          <w:tcPr>
            <w:tcW w:w="1080" w:type="dxa"/>
          </w:tcPr>
          <w:p w14:paraId="0E0FD107" w14:textId="77777777" w:rsidR="00D96571" w:rsidRPr="00C37D99" w:rsidRDefault="00D96571" w:rsidP="00E32F45">
            <w:pPr>
              <w:spacing w:line="288" w:lineRule="auto"/>
              <w:rPr>
                <w:lang w:eastAsia="en-AU"/>
              </w:rPr>
            </w:pPr>
            <w:r w:rsidRPr="00C37D99">
              <w:rPr>
                <w:lang w:eastAsia="en-AU"/>
              </w:rPr>
              <w:t>String</w:t>
            </w:r>
          </w:p>
        </w:tc>
        <w:tc>
          <w:tcPr>
            <w:tcW w:w="1440" w:type="dxa"/>
            <w:vAlign w:val="center"/>
          </w:tcPr>
          <w:p w14:paraId="0FD2C2E7" w14:textId="77777777" w:rsidR="00D96571" w:rsidRPr="00C37D99" w:rsidRDefault="00D96571" w:rsidP="00E32F45">
            <w:pPr>
              <w:spacing w:line="288" w:lineRule="auto"/>
              <w:rPr>
                <w:lang w:eastAsia="en-AU"/>
              </w:rPr>
            </w:pPr>
            <w:r w:rsidRPr="00C37D99">
              <w:rPr>
                <w:lang w:eastAsia="en-AU"/>
              </w:rPr>
              <w:t>4</w:t>
            </w:r>
          </w:p>
        </w:tc>
        <w:tc>
          <w:tcPr>
            <w:tcW w:w="2970" w:type="dxa"/>
            <w:shd w:val="clear" w:color="auto" w:fill="auto"/>
            <w:noWrap/>
            <w:vAlign w:val="center"/>
          </w:tcPr>
          <w:p w14:paraId="238BC4BA" w14:textId="77777777" w:rsidR="00D96571" w:rsidRPr="00C37D99" w:rsidRDefault="00D96571" w:rsidP="00E32F45">
            <w:pPr>
              <w:spacing w:line="288" w:lineRule="auto"/>
              <w:rPr>
                <w:lang w:eastAsia="en-AU"/>
              </w:rPr>
            </w:pPr>
            <w:r w:rsidRPr="00C37D99">
              <w:rPr>
                <w:lang w:eastAsia="en-AU"/>
              </w:rPr>
              <w:t>Mã lỗi</w:t>
            </w:r>
          </w:p>
        </w:tc>
      </w:tr>
      <w:tr w:rsidR="00D96571" w:rsidRPr="00C37D99" w14:paraId="3BFCA358" w14:textId="77777777" w:rsidTr="00E32F45">
        <w:trPr>
          <w:trHeight w:val="255"/>
        </w:trPr>
        <w:tc>
          <w:tcPr>
            <w:tcW w:w="625" w:type="dxa"/>
            <w:vAlign w:val="center"/>
          </w:tcPr>
          <w:p w14:paraId="56A0FFE8" w14:textId="77777777" w:rsidR="00D96571" w:rsidRPr="00C37D99" w:rsidRDefault="00D96571" w:rsidP="00E32F45">
            <w:pPr>
              <w:spacing w:line="288" w:lineRule="auto"/>
              <w:rPr>
                <w:lang w:eastAsia="en-AU"/>
              </w:rPr>
            </w:pPr>
            <w:r w:rsidRPr="00C37D99">
              <w:rPr>
                <w:lang w:eastAsia="en-AU"/>
              </w:rPr>
              <w:t>2</w:t>
            </w:r>
          </w:p>
        </w:tc>
        <w:tc>
          <w:tcPr>
            <w:tcW w:w="1530" w:type="dxa"/>
            <w:shd w:val="clear" w:color="auto" w:fill="auto"/>
            <w:noWrap/>
            <w:vAlign w:val="center"/>
          </w:tcPr>
          <w:p w14:paraId="79863A86" w14:textId="77777777" w:rsidR="00D96571" w:rsidRPr="00C37D99" w:rsidRDefault="00D96571" w:rsidP="00E32F45">
            <w:pPr>
              <w:spacing w:line="288" w:lineRule="auto"/>
              <w:rPr>
                <w:lang w:eastAsia="en-AU"/>
              </w:rPr>
            </w:pPr>
            <w:r w:rsidRPr="00C37D99">
              <w:rPr>
                <w:lang w:eastAsia="en-AU"/>
              </w:rPr>
              <w:t>errorMessage</w:t>
            </w:r>
          </w:p>
        </w:tc>
        <w:tc>
          <w:tcPr>
            <w:tcW w:w="1530" w:type="dxa"/>
            <w:shd w:val="clear" w:color="auto" w:fill="auto"/>
            <w:noWrap/>
            <w:vAlign w:val="center"/>
          </w:tcPr>
          <w:p w14:paraId="2D801F51" w14:textId="77777777" w:rsidR="00D96571" w:rsidRPr="00C37D99" w:rsidRDefault="00D96571" w:rsidP="00E32F45">
            <w:pPr>
              <w:spacing w:line="288" w:lineRule="auto"/>
              <w:rPr>
                <w:lang w:eastAsia="en-AU"/>
              </w:rPr>
            </w:pPr>
            <w:r w:rsidRPr="00C37D99">
              <w:rPr>
                <w:lang w:eastAsia="en-AU"/>
              </w:rPr>
              <w:t>Optional</w:t>
            </w:r>
          </w:p>
        </w:tc>
        <w:tc>
          <w:tcPr>
            <w:tcW w:w="1080" w:type="dxa"/>
          </w:tcPr>
          <w:p w14:paraId="273E2AFD" w14:textId="77777777" w:rsidR="00D96571" w:rsidRPr="00C37D99" w:rsidRDefault="00D96571" w:rsidP="00E32F45">
            <w:pPr>
              <w:spacing w:line="288" w:lineRule="auto"/>
              <w:rPr>
                <w:lang w:eastAsia="en-AU"/>
              </w:rPr>
            </w:pPr>
            <w:r w:rsidRPr="00C37D99">
              <w:rPr>
                <w:lang w:eastAsia="en-AU"/>
              </w:rPr>
              <w:t>String</w:t>
            </w:r>
          </w:p>
        </w:tc>
        <w:tc>
          <w:tcPr>
            <w:tcW w:w="1440" w:type="dxa"/>
            <w:vAlign w:val="center"/>
          </w:tcPr>
          <w:p w14:paraId="1703E71B" w14:textId="77777777" w:rsidR="00D96571" w:rsidRPr="00C37D99" w:rsidRDefault="00D96571" w:rsidP="00E32F45">
            <w:pPr>
              <w:spacing w:line="288" w:lineRule="auto"/>
              <w:rPr>
                <w:lang w:eastAsia="en-AU"/>
              </w:rPr>
            </w:pPr>
            <w:r w:rsidRPr="00C37D99">
              <w:rPr>
                <w:lang w:eastAsia="en-AU"/>
              </w:rPr>
              <w:t>64</w:t>
            </w:r>
          </w:p>
        </w:tc>
        <w:tc>
          <w:tcPr>
            <w:tcW w:w="2970" w:type="dxa"/>
            <w:shd w:val="clear" w:color="auto" w:fill="auto"/>
            <w:noWrap/>
            <w:vAlign w:val="center"/>
          </w:tcPr>
          <w:p w14:paraId="0BC5BD52" w14:textId="77777777" w:rsidR="00D96571" w:rsidRPr="00C37D99" w:rsidRDefault="00D96571" w:rsidP="00E32F45">
            <w:pPr>
              <w:spacing w:line="288" w:lineRule="auto"/>
              <w:rPr>
                <w:lang w:eastAsia="en-AU"/>
              </w:rPr>
            </w:pPr>
            <w:r w:rsidRPr="00C37D99">
              <w:rPr>
                <w:lang w:eastAsia="en-AU"/>
              </w:rPr>
              <w:t>Mô tả lỗi</w:t>
            </w:r>
          </w:p>
        </w:tc>
      </w:tr>
      <w:tr w:rsidR="00D96571" w:rsidRPr="004624AC" w14:paraId="539574FB" w14:textId="77777777" w:rsidTr="00E32F45">
        <w:trPr>
          <w:trHeight w:val="255"/>
        </w:trPr>
        <w:tc>
          <w:tcPr>
            <w:tcW w:w="625" w:type="dxa"/>
            <w:vAlign w:val="center"/>
          </w:tcPr>
          <w:p w14:paraId="6613356B" w14:textId="77777777" w:rsidR="00D96571" w:rsidRPr="004624AC" w:rsidRDefault="00D96571" w:rsidP="00E32F45">
            <w:pPr>
              <w:spacing w:line="288" w:lineRule="auto"/>
              <w:rPr>
                <w:lang w:eastAsia="en-AU"/>
              </w:rPr>
            </w:pPr>
            <w:r w:rsidRPr="004624AC">
              <w:rPr>
                <w:lang w:eastAsia="en-AU"/>
              </w:rPr>
              <w:t>3</w:t>
            </w:r>
          </w:p>
        </w:tc>
        <w:tc>
          <w:tcPr>
            <w:tcW w:w="1530" w:type="dxa"/>
            <w:shd w:val="clear" w:color="auto" w:fill="auto"/>
            <w:noWrap/>
            <w:vAlign w:val="center"/>
          </w:tcPr>
          <w:p w14:paraId="09F52A88" w14:textId="77777777" w:rsidR="00D96571" w:rsidRPr="004624AC" w:rsidRDefault="00D96571" w:rsidP="00E32F45">
            <w:pPr>
              <w:spacing w:line="288" w:lineRule="auto"/>
              <w:rPr>
                <w:lang w:eastAsia="en-AU"/>
              </w:rPr>
            </w:pPr>
            <w:r>
              <w:rPr>
                <w:lang w:eastAsia="en-AU"/>
              </w:rPr>
              <w:t>d</w:t>
            </w:r>
            <w:r w:rsidRPr="004624AC">
              <w:rPr>
                <w:lang w:eastAsia="en-AU"/>
              </w:rPr>
              <w:t>ata</w:t>
            </w:r>
          </w:p>
        </w:tc>
        <w:tc>
          <w:tcPr>
            <w:tcW w:w="1530" w:type="dxa"/>
            <w:shd w:val="clear" w:color="auto" w:fill="auto"/>
            <w:noWrap/>
            <w:vAlign w:val="center"/>
          </w:tcPr>
          <w:p w14:paraId="1D6D6306" w14:textId="77777777" w:rsidR="00D96571" w:rsidRPr="004624AC" w:rsidRDefault="00D96571" w:rsidP="00E32F45">
            <w:pPr>
              <w:spacing w:line="288" w:lineRule="auto"/>
              <w:rPr>
                <w:lang w:eastAsia="en-AU"/>
              </w:rPr>
            </w:pPr>
            <w:r w:rsidRPr="004624AC">
              <w:rPr>
                <w:lang w:eastAsia="en-AU"/>
              </w:rPr>
              <w:t>Optional</w:t>
            </w:r>
          </w:p>
        </w:tc>
        <w:tc>
          <w:tcPr>
            <w:tcW w:w="1080" w:type="dxa"/>
          </w:tcPr>
          <w:p w14:paraId="087C98D4" w14:textId="77777777" w:rsidR="00D96571" w:rsidRPr="004624AC" w:rsidRDefault="00D96571" w:rsidP="00E32F45">
            <w:pPr>
              <w:spacing w:line="288" w:lineRule="auto"/>
              <w:rPr>
                <w:lang w:eastAsia="en-AU"/>
              </w:rPr>
            </w:pPr>
            <w:r w:rsidRPr="004624AC">
              <w:rPr>
                <w:lang w:eastAsia="en-AU"/>
              </w:rPr>
              <w:t>JSON Array</w:t>
            </w:r>
          </w:p>
        </w:tc>
        <w:tc>
          <w:tcPr>
            <w:tcW w:w="1440" w:type="dxa"/>
            <w:vAlign w:val="center"/>
          </w:tcPr>
          <w:p w14:paraId="2EFFA09C" w14:textId="77777777" w:rsidR="00D96571" w:rsidRPr="004624AC" w:rsidRDefault="00D96571" w:rsidP="00E32F45">
            <w:pPr>
              <w:spacing w:line="288" w:lineRule="auto"/>
              <w:rPr>
                <w:lang w:eastAsia="en-AU"/>
              </w:rPr>
            </w:pPr>
          </w:p>
        </w:tc>
        <w:tc>
          <w:tcPr>
            <w:tcW w:w="2970" w:type="dxa"/>
            <w:shd w:val="clear" w:color="auto" w:fill="auto"/>
            <w:noWrap/>
            <w:vAlign w:val="center"/>
          </w:tcPr>
          <w:p w14:paraId="1FC13EDD" w14:textId="77777777" w:rsidR="00D96571" w:rsidRPr="004624AC" w:rsidRDefault="00D96571" w:rsidP="00E32F45">
            <w:pPr>
              <w:spacing w:line="288" w:lineRule="auto"/>
              <w:rPr>
                <w:lang w:eastAsia="en-AU"/>
              </w:rPr>
            </w:pPr>
            <w:r w:rsidRPr="004624AC">
              <w:rPr>
                <w:lang w:eastAsia="en-AU"/>
              </w:rPr>
              <w:t>Danh sách client kết nối đến thiết bị</w:t>
            </w:r>
          </w:p>
        </w:tc>
      </w:tr>
    </w:tbl>
    <w:p w14:paraId="27B5B314" w14:textId="77777777" w:rsidR="00D96571" w:rsidRPr="00C37D99" w:rsidRDefault="00D96571" w:rsidP="00D96571">
      <w:pPr>
        <w:pStyle w:val="Heading4"/>
        <w:spacing w:line="288" w:lineRule="auto"/>
        <w:rPr>
          <w:sz w:val="24"/>
          <w:szCs w:val="24"/>
        </w:rPr>
      </w:pPr>
      <w:r w:rsidRPr="00C37D99">
        <w:rPr>
          <w:sz w:val="24"/>
          <w:szCs w:val="24"/>
        </w:rPr>
        <w:t>Example</w:t>
      </w:r>
    </w:p>
    <w:p w14:paraId="00A3BD58" w14:textId="77777777" w:rsidR="00D96571" w:rsidRPr="00C37D99" w:rsidRDefault="00D96571" w:rsidP="00D96571">
      <w:pPr>
        <w:spacing w:line="288" w:lineRule="auto"/>
        <w:rPr>
          <w:b/>
          <w:bCs/>
        </w:rPr>
      </w:pPr>
      <w:r w:rsidRPr="00C37D99">
        <w:rPr>
          <w:b/>
          <w:bCs/>
        </w:rPr>
        <w:t>Request:</w:t>
      </w:r>
    </w:p>
    <w:p w14:paraId="24A3797D" w14:textId="77777777" w:rsidR="00D96571" w:rsidRPr="00C37D99" w:rsidRDefault="00D96571" w:rsidP="00D96571">
      <w:pPr>
        <w:pStyle w:val="HTMLPreformatted"/>
        <w:spacing w:line="288" w:lineRule="auto"/>
        <w:rPr>
          <w:rFonts w:ascii="Times New Roman" w:hAnsi="Times New Roman" w:cs="Times New Roman"/>
          <w:sz w:val="24"/>
          <w:szCs w:val="24"/>
        </w:rPr>
      </w:pPr>
      <w:r>
        <w:rPr>
          <w:rFonts w:ascii="Times New Roman" w:hAnsi="Times New Roman" w:cs="Times New Roman"/>
          <w:sz w:val="24"/>
          <w:szCs w:val="24"/>
        </w:rPr>
        <w:t>getConnectedUserInfo</w:t>
      </w:r>
      <w:r w:rsidRPr="00C37D99">
        <w:rPr>
          <w:rFonts w:ascii="Times New Roman" w:hAnsi="Times New Roman" w:cs="Times New Roman"/>
          <w:sz w:val="24"/>
          <w:szCs w:val="24"/>
        </w:rPr>
        <w:t xml:space="preserve"> (data);</w:t>
      </w:r>
    </w:p>
    <w:p w14:paraId="2E7883CF" w14:textId="77777777" w:rsidR="00D96571" w:rsidRDefault="00D96571" w:rsidP="00D96571">
      <w:pPr>
        <w:pStyle w:val="HTMLPreformatted"/>
        <w:spacing w:line="288" w:lineRule="auto"/>
        <w:rPr>
          <w:rFonts w:ascii="Times New Roman" w:hAnsi="Times New Roman" w:cs="Times New Roman"/>
          <w:sz w:val="24"/>
          <w:szCs w:val="24"/>
          <w:lang w:val="vi-VN"/>
        </w:rPr>
      </w:pPr>
      <w:r w:rsidRPr="00C37D99">
        <w:rPr>
          <w:rFonts w:ascii="Times New Roman" w:hAnsi="Times New Roman" w:cs="Times New Roman"/>
          <w:sz w:val="24"/>
          <w:szCs w:val="24"/>
        </w:rPr>
        <w:t>"data":</w:t>
      </w:r>
      <w:r w:rsidRPr="00C37D99">
        <w:rPr>
          <w:rFonts w:ascii="Times New Roman" w:hAnsi="Times New Roman" w:cs="Times New Roman"/>
          <w:sz w:val="24"/>
          <w:szCs w:val="24"/>
          <w:lang w:val="vi-VN"/>
        </w:rPr>
        <w:t xml:space="preserve"> </w:t>
      </w:r>
    </w:p>
    <w:p w14:paraId="6065618B" w14:textId="77777777" w:rsidR="00D96571" w:rsidRPr="00C37D99" w:rsidRDefault="00D96571" w:rsidP="00D96571">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w:t>
      </w:r>
    </w:p>
    <w:p w14:paraId="2C5C02AD" w14:textId="77777777" w:rsidR="00D96571" w:rsidRPr="00C37D99" w:rsidRDefault="00D96571" w:rsidP="00D96571">
      <w:pPr>
        <w:spacing w:line="288" w:lineRule="auto"/>
        <w:ind w:left="720"/>
      </w:pPr>
      <w:r w:rsidRPr="00C37D99">
        <w:rPr>
          <w:lang w:val="vi-VN"/>
        </w:rPr>
        <w:t>“</w:t>
      </w:r>
      <w:r w:rsidRPr="00C37D99">
        <w:t>serialNumber”: “</w:t>
      </w:r>
      <w:r>
        <w:t>VNPT123456</w:t>
      </w:r>
      <w:r w:rsidRPr="00C37D99">
        <w:t>”,</w:t>
      </w:r>
    </w:p>
    <w:p w14:paraId="60DF7BAA" w14:textId="77777777" w:rsidR="00D96571" w:rsidRDefault="00D96571" w:rsidP="00D96571">
      <w:pPr>
        <w:spacing w:line="288" w:lineRule="auto"/>
        <w:ind w:left="720"/>
      </w:pPr>
      <w:r w:rsidRPr="00C37D99">
        <w:t>“modelName”: “</w:t>
      </w:r>
      <w:r>
        <w:t>GW040H</w:t>
      </w:r>
      <w:r w:rsidRPr="00C37D99">
        <w:t>”</w:t>
      </w:r>
      <w:r>
        <w:t>,</w:t>
      </w:r>
    </w:p>
    <w:p w14:paraId="78981A45" w14:textId="77777777" w:rsidR="00D96571" w:rsidRPr="00C37D99" w:rsidRDefault="00D96571" w:rsidP="00D96571">
      <w:pPr>
        <w:spacing w:line="288" w:lineRule="auto"/>
      </w:pPr>
      <w:r w:rsidRPr="00C37D99">
        <w:t>}</w:t>
      </w:r>
    </w:p>
    <w:p w14:paraId="7E34D062" w14:textId="77777777" w:rsidR="00D96571" w:rsidRPr="00C37D99" w:rsidRDefault="00D96571" w:rsidP="00D96571">
      <w:pPr>
        <w:pStyle w:val="HTMLPreformatted"/>
        <w:spacing w:line="288" w:lineRule="auto"/>
        <w:rPr>
          <w:rFonts w:ascii="Times New Roman" w:hAnsi="Times New Roman" w:cs="Times New Roman"/>
          <w:sz w:val="24"/>
          <w:szCs w:val="24"/>
        </w:rPr>
      </w:pPr>
    </w:p>
    <w:p w14:paraId="4B2B419A" w14:textId="77777777" w:rsidR="00D96571" w:rsidRPr="00C37D99" w:rsidRDefault="00D96571" w:rsidP="00D96571">
      <w:pPr>
        <w:spacing w:line="288" w:lineRule="auto"/>
        <w:rPr>
          <w:b/>
          <w:bCs/>
        </w:rPr>
      </w:pPr>
      <w:r w:rsidRPr="00C37D99">
        <w:rPr>
          <w:b/>
          <w:bCs/>
        </w:rPr>
        <w:t>Response:</w:t>
      </w:r>
    </w:p>
    <w:p w14:paraId="5580907A" w14:textId="77777777" w:rsidR="00D96571" w:rsidRDefault="00D96571" w:rsidP="00D96571">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w:t>
      </w:r>
    </w:p>
    <w:p w14:paraId="403388DD" w14:textId="77777777" w:rsidR="00D96571" w:rsidRDefault="00D96571" w:rsidP="00D96571">
      <w:pPr>
        <w:pStyle w:val="FirstLevelBullet"/>
        <w:spacing w:line="288" w:lineRule="auto"/>
        <w:ind w:left="0" w:firstLine="720"/>
        <w:rPr>
          <w:sz w:val="24"/>
          <w:szCs w:val="24"/>
        </w:rPr>
      </w:pPr>
      <w:r w:rsidRPr="00C37D99">
        <w:rPr>
          <w:sz w:val="24"/>
          <w:szCs w:val="24"/>
        </w:rPr>
        <w:t>"errorCode": "200",</w:t>
      </w:r>
    </w:p>
    <w:p w14:paraId="14165962" w14:textId="77777777" w:rsidR="00D96571" w:rsidRDefault="00D96571" w:rsidP="00D96571">
      <w:pPr>
        <w:pStyle w:val="FirstLevelBullet"/>
        <w:spacing w:line="288" w:lineRule="auto"/>
        <w:ind w:firstLine="0"/>
        <w:rPr>
          <w:lang w:val="vi-VN"/>
        </w:rPr>
      </w:pPr>
      <w:r w:rsidRPr="004624AC">
        <w:rPr>
          <w:sz w:val="24"/>
          <w:szCs w:val="24"/>
        </w:rPr>
        <w:t>"errorMessage": "SUCCESS"</w:t>
      </w:r>
      <w:r>
        <w:rPr>
          <w:sz w:val="24"/>
          <w:szCs w:val="24"/>
        </w:rPr>
        <w:t>,</w:t>
      </w:r>
    </w:p>
    <w:p w14:paraId="386FC8F0" w14:textId="77777777" w:rsidR="00D96571" w:rsidRDefault="00D96571" w:rsidP="00D96571">
      <w:pPr>
        <w:pStyle w:val="FirstLevelBullet"/>
        <w:spacing w:line="288" w:lineRule="auto"/>
        <w:ind w:left="0" w:firstLine="720"/>
        <w:rPr>
          <w:sz w:val="24"/>
          <w:szCs w:val="24"/>
        </w:rPr>
      </w:pPr>
      <w:r w:rsidRPr="00C37D99">
        <w:rPr>
          <w:sz w:val="24"/>
          <w:szCs w:val="24"/>
        </w:rPr>
        <w:t>"</w:t>
      </w:r>
      <w:r>
        <w:rPr>
          <w:sz w:val="24"/>
          <w:szCs w:val="24"/>
        </w:rPr>
        <w:t>data</w:t>
      </w:r>
      <w:r w:rsidRPr="00C37D99">
        <w:rPr>
          <w:sz w:val="24"/>
          <w:szCs w:val="24"/>
        </w:rPr>
        <w:t xml:space="preserve">": </w:t>
      </w:r>
    </w:p>
    <w:p w14:paraId="337C6BD7" w14:textId="77777777" w:rsidR="00D96571" w:rsidRDefault="00D96571" w:rsidP="00D96571">
      <w:pPr>
        <w:pStyle w:val="FirstLevelBullet"/>
        <w:spacing w:line="288" w:lineRule="auto"/>
        <w:ind w:left="0" w:firstLine="720"/>
        <w:rPr>
          <w:sz w:val="24"/>
          <w:szCs w:val="24"/>
        </w:rPr>
      </w:pPr>
      <w:r>
        <w:rPr>
          <w:sz w:val="24"/>
          <w:szCs w:val="24"/>
        </w:rPr>
        <w:t>[</w:t>
      </w:r>
    </w:p>
    <w:p w14:paraId="4741E9FA" w14:textId="77777777" w:rsidR="00D96571" w:rsidRPr="004624AC" w:rsidRDefault="00D96571" w:rsidP="00D96571">
      <w:pPr>
        <w:pStyle w:val="FirstLevelBullet"/>
        <w:spacing w:line="288" w:lineRule="auto"/>
        <w:ind w:firstLine="0"/>
        <w:rPr>
          <w:sz w:val="24"/>
          <w:szCs w:val="24"/>
        </w:rPr>
      </w:pPr>
      <w:r>
        <w:rPr>
          <w:sz w:val="24"/>
          <w:szCs w:val="24"/>
        </w:rPr>
        <w:tab/>
      </w:r>
      <w:r w:rsidRPr="004624AC">
        <w:rPr>
          <w:sz w:val="24"/>
          <w:szCs w:val="24"/>
        </w:rPr>
        <w:t>{</w:t>
      </w:r>
    </w:p>
    <w:p w14:paraId="46B9F19D" w14:textId="77777777" w:rsidR="00D96571" w:rsidRPr="004624AC" w:rsidRDefault="00D96571" w:rsidP="00D96571">
      <w:pPr>
        <w:pStyle w:val="FirstLevelBullet"/>
        <w:spacing w:line="288" w:lineRule="auto"/>
        <w:ind w:left="1440" w:firstLine="0"/>
        <w:rPr>
          <w:sz w:val="24"/>
          <w:szCs w:val="24"/>
        </w:rPr>
      </w:pPr>
      <w:r w:rsidRPr="004624AC">
        <w:rPr>
          <w:sz w:val="24"/>
          <w:szCs w:val="24"/>
        </w:rPr>
        <w:t xml:space="preserve">        "macAddress": "98:40:BB:11:20:A7",</w:t>
      </w:r>
    </w:p>
    <w:p w14:paraId="6676ED0C" w14:textId="77777777" w:rsidR="00D96571" w:rsidRPr="004624AC" w:rsidRDefault="00D96571" w:rsidP="00D96571">
      <w:pPr>
        <w:pStyle w:val="FirstLevelBullet"/>
        <w:spacing w:line="288" w:lineRule="auto"/>
        <w:ind w:left="1440" w:firstLine="0"/>
        <w:rPr>
          <w:sz w:val="24"/>
          <w:szCs w:val="24"/>
        </w:rPr>
      </w:pPr>
      <w:r w:rsidRPr="004624AC">
        <w:rPr>
          <w:sz w:val="24"/>
          <w:szCs w:val="24"/>
        </w:rPr>
        <w:t xml:space="preserve">        "isActive": true,</w:t>
      </w:r>
    </w:p>
    <w:p w14:paraId="7B70DD77" w14:textId="77777777" w:rsidR="00D96571" w:rsidRPr="004624AC" w:rsidRDefault="00D96571" w:rsidP="00D96571">
      <w:pPr>
        <w:pStyle w:val="FirstLevelBullet"/>
        <w:spacing w:line="288" w:lineRule="auto"/>
        <w:ind w:left="1440" w:firstLine="0"/>
        <w:rPr>
          <w:sz w:val="24"/>
          <w:szCs w:val="24"/>
        </w:rPr>
      </w:pPr>
      <w:r w:rsidRPr="004624AC">
        <w:rPr>
          <w:sz w:val="24"/>
          <w:szCs w:val="24"/>
        </w:rPr>
        <w:t xml:space="preserve">        "addressSource": "DHCP",</w:t>
      </w:r>
    </w:p>
    <w:p w14:paraId="33ED24F4" w14:textId="77777777" w:rsidR="00D96571" w:rsidRPr="004624AC" w:rsidRDefault="00D96571" w:rsidP="00D96571">
      <w:pPr>
        <w:pStyle w:val="FirstLevelBullet"/>
        <w:spacing w:line="288" w:lineRule="auto"/>
        <w:ind w:left="1440" w:firstLine="0"/>
        <w:rPr>
          <w:sz w:val="24"/>
          <w:szCs w:val="24"/>
        </w:rPr>
      </w:pPr>
      <w:r w:rsidRPr="004624AC">
        <w:rPr>
          <w:sz w:val="24"/>
          <w:szCs w:val="24"/>
        </w:rPr>
        <w:t xml:space="preserve">        "hostName": "DESKTOP-LTTTS40",</w:t>
      </w:r>
    </w:p>
    <w:p w14:paraId="2BAF6EE5" w14:textId="77777777" w:rsidR="00D96571" w:rsidRPr="004624AC" w:rsidRDefault="00D96571" w:rsidP="00D96571">
      <w:pPr>
        <w:pStyle w:val="FirstLevelBullet"/>
        <w:spacing w:line="288" w:lineRule="auto"/>
        <w:ind w:left="1440" w:firstLine="0"/>
        <w:rPr>
          <w:sz w:val="24"/>
          <w:szCs w:val="24"/>
        </w:rPr>
      </w:pPr>
      <w:r w:rsidRPr="004624AC">
        <w:rPr>
          <w:sz w:val="24"/>
          <w:szCs w:val="24"/>
        </w:rPr>
        <w:t xml:space="preserve">        "ipAddress": "192.168.1.2",</w:t>
      </w:r>
    </w:p>
    <w:p w14:paraId="043E2142" w14:textId="77777777" w:rsidR="00D96571" w:rsidRPr="004624AC" w:rsidRDefault="00D96571" w:rsidP="00D96571">
      <w:pPr>
        <w:pStyle w:val="FirstLevelBullet"/>
        <w:spacing w:line="288" w:lineRule="auto"/>
        <w:ind w:left="1440" w:firstLine="0"/>
        <w:rPr>
          <w:sz w:val="24"/>
          <w:szCs w:val="24"/>
        </w:rPr>
      </w:pPr>
      <w:r w:rsidRPr="004624AC">
        <w:rPr>
          <w:sz w:val="24"/>
          <w:szCs w:val="24"/>
        </w:rPr>
        <w:t xml:space="preserve">        "interfaceType": "Ethernet",</w:t>
      </w:r>
    </w:p>
    <w:p w14:paraId="5E8EA130" w14:textId="77777777" w:rsidR="00D96571" w:rsidRPr="004624AC" w:rsidRDefault="00D96571" w:rsidP="00D96571">
      <w:pPr>
        <w:pStyle w:val="FirstLevelBullet"/>
        <w:spacing w:line="288" w:lineRule="auto"/>
        <w:ind w:left="1440" w:firstLine="0"/>
        <w:rPr>
          <w:sz w:val="24"/>
          <w:szCs w:val="24"/>
        </w:rPr>
      </w:pPr>
      <w:r w:rsidRPr="004624AC">
        <w:rPr>
          <w:sz w:val="24"/>
          <w:szCs w:val="24"/>
        </w:rPr>
        <w:t xml:space="preserve">        "leaseTimeRemaining": 25981,</w:t>
      </w:r>
    </w:p>
    <w:p w14:paraId="20CAA1D4" w14:textId="77777777" w:rsidR="00D96571" w:rsidRPr="004624AC" w:rsidRDefault="00D96571" w:rsidP="00D96571">
      <w:pPr>
        <w:pStyle w:val="FirstLevelBullet"/>
        <w:spacing w:line="288" w:lineRule="auto"/>
        <w:ind w:left="1440" w:firstLine="0"/>
        <w:rPr>
          <w:sz w:val="24"/>
          <w:szCs w:val="24"/>
        </w:rPr>
      </w:pPr>
      <w:r w:rsidRPr="004624AC">
        <w:rPr>
          <w:sz w:val="24"/>
          <w:szCs w:val="24"/>
        </w:rPr>
        <w:t xml:space="preserve">        "ifName": null</w:t>
      </w:r>
    </w:p>
    <w:p w14:paraId="18AF115E" w14:textId="645E6B91" w:rsidR="00D96571" w:rsidRDefault="00D96571" w:rsidP="00D96571">
      <w:pPr>
        <w:pStyle w:val="FirstLevelBullet"/>
        <w:spacing w:line="288" w:lineRule="auto"/>
        <w:ind w:firstLine="0"/>
        <w:rPr>
          <w:sz w:val="24"/>
          <w:szCs w:val="24"/>
        </w:rPr>
      </w:pPr>
      <w:r w:rsidRPr="004624AC">
        <w:rPr>
          <w:sz w:val="24"/>
          <w:szCs w:val="24"/>
        </w:rPr>
        <w:t xml:space="preserve">    </w:t>
      </w:r>
      <w:r>
        <w:rPr>
          <w:sz w:val="24"/>
          <w:szCs w:val="24"/>
        </w:rPr>
        <w:tab/>
      </w:r>
      <w:r w:rsidRPr="004624AC">
        <w:rPr>
          <w:sz w:val="24"/>
          <w:szCs w:val="24"/>
        </w:rPr>
        <w:t>}</w:t>
      </w:r>
      <w:r w:rsidR="00235A13">
        <w:rPr>
          <w:sz w:val="24"/>
          <w:szCs w:val="24"/>
        </w:rPr>
        <w:t>,</w:t>
      </w:r>
    </w:p>
    <w:p w14:paraId="73CE9DD5" w14:textId="77777777" w:rsidR="00235A13" w:rsidRPr="004624AC" w:rsidRDefault="00235A13" w:rsidP="00235A13">
      <w:pPr>
        <w:pStyle w:val="FirstLevelBullet"/>
        <w:spacing w:line="288" w:lineRule="auto"/>
        <w:ind w:firstLine="720"/>
        <w:rPr>
          <w:sz w:val="24"/>
          <w:szCs w:val="24"/>
        </w:rPr>
      </w:pPr>
      <w:r w:rsidRPr="004624AC">
        <w:rPr>
          <w:sz w:val="24"/>
          <w:szCs w:val="24"/>
        </w:rPr>
        <w:t>{</w:t>
      </w:r>
    </w:p>
    <w:p w14:paraId="5889F81A" w14:textId="7238E95B" w:rsidR="00235A13" w:rsidRPr="004624AC" w:rsidRDefault="00235A13" w:rsidP="00235A13">
      <w:pPr>
        <w:pStyle w:val="FirstLevelBullet"/>
        <w:spacing w:line="288" w:lineRule="auto"/>
        <w:ind w:left="1440" w:firstLine="0"/>
        <w:rPr>
          <w:sz w:val="24"/>
          <w:szCs w:val="24"/>
        </w:rPr>
      </w:pPr>
      <w:r w:rsidRPr="004624AC">
        <w:rPr>
          <w:sz w:val="24"/>
          <w:szCs w:val="24"/>
        </w:rPr>
        <w:t xml:space="preserve">        "macAddress": "98:40:BB:11:</w:t>
      </w:r>
      <w:r>
        <w:rPr>
          <w:sz w:val="24"/>
          <w:szCs w:val="24"/>
        </w:rPr>
        <w:t>1</w:t>
      </w:r>
      <w:r w:rsidRPr="004624AC">
        <w:rPr>
          <w:sz w:val="24"/>
          <w:szCs w:val="24"/>
        </w:rPr>
        <w:t>0:A</w:t>
      </w:r>
      <w:r>
        <w:rPr>
          <w:sz w:val="24"/>
          <w:szCs w:val="24"/>
        </w:rPr>
        <w:t>4</w:t>
      </w:r>
      <w:r w:rsidRPr="004624AC">
        <w:rPr>
          <w:sz w:val="24"/>
          <w:szCs w:val="24"/>
        </w:rPr>
        <w:t>",</w:t>
      </w:r>
    </w:p>
    <w:p w14:paraId="3FFFE3DF" w14:textId="77777777" w:rsidR="00235A13" w:rsidRPr="004624AC" w:rsidRDefault="00235A13" w:rsidP="00235A13">
      <w:pPr>
        <w:pStyle w:val="FirstLevelBullet"/>
        <w:spacing w:line="288" w:lineRule="auto"/>
        <w:ind w:left="1440" w:firstLine="0"/>
        <w:rPr>
          <w:sz w:val="24"/>
          <w:szCs w:val="24"/>
        </w:rPr>
      </w:pPr>
      <w:r w:rsidRPr="004624AC">
        <w:rPr>
          <w:sz w:val="24"/>
          <w:szCs w:val="24"/>
        </w:rPr>
        <w:t xml:space="preserve">        "isActive": true,</w:t>
      </w:r>
    </w:p>
    <w:p w14:paraId="56D5C777" w14:textId="77777777" w:rsidR="00235A13" w:rsidRPr="004624AC" w:rsidRDefault="00235A13" w:rsidP="00235A13">
      <w:pPr>
        <w:pStyle w:val="FirstLevelBullet"/>
        <w:spacing w:line="288" w:lineRule="auto"/>
        <w:ind w:left="1440" w:firstLine="0"/>
        <w:rPr>
          <w:sz w:val="24"/>
          <w:szCs w:val="24"/>
        </w:rPr>
      </w:pPr>
      <w:r w:rsidRPr="004624AC">
        <w:rPr>
          <w:sz w:val="24"/>
          <w:szCs w:val="24"/>
        </w:rPr>
        <w:t xml:space="preserve">        "addressSource": "DHCP",</w:t>
      </w:r>
    </w:p>
    <w:p w14:paraId="6251F7D2" w14:textId="092C3EA2" w:rsidR="00235A13" w:rsidRPr="004624AC" w:rsidRDefault="00235A13" w:rsidP="00235A13">
      <w:pPr>
        <w:pStyle w:val="FirstLevelBullet"/>
        <w:spacing w:line="288" w:lineRule="auto"/>
        <w:ind w:left="1440" w:firstLine="0"/>
        <w:rPr>
          <w:sz w:val="24"/>
          <w:szCs w:val="24"/>
        </w:rPr>
      </w:pPr>
      <w:r w:rsidRPr="004624AC">
        <w:rPr>
          <w:sz w:val="24"/>
          <w:szCs w:val="24"/>
        </w:rPr>
        <w:t xml:space="preserve">        "hostName": "</w:t>
      </w:r>
      <w:r>
        <w:rPr>
          <w:sz w:val="24"/>
          <w:szCs w:val="24"/>
        </w:rPr>
        <w:t>IPhone</w:t>
      </w:r>
      <w:r w:rsidRPr="004624AC">
        <w:rPr>
          <w:sz w:val="24"/>
          <w:szCs w:val="24"/>
        </w:rPr>
        <w:t>",</w:t>
      </w:r>
    </w:p>
    <w:p w14:paraId="7D9D1A16" w14:textId="12861AF1" w:rsidR="00235A13" w:rsidRPr="004624AC" w:rsidRDefault="00235A13" w:rsidP="00235A13">
      <w:pPr>
        <w:pStyle w:val="FirstLevelBullet"/>
        <w:spacing w:line="288" w:lineRule="auto"/>
        <w:ind w:left="1440" w:firstLine="0"/>
        <w:rPr>
          <w:sz w:val="24"/>
          <w:szCs w:val="24"/>
        </w:rPr>
      </w:pPr>
      <w:r w:rsidRPr="004624AC">
        <w:rPr>
          <w:sz w:val="24"/>
          <w:szCs w:val="24"/>
        </w:rPr>
        <w:t xml:space="preserve">        "ipAddress": "192.168.1.</w:t>
      </w:r>
      <w:r>
        <w:rPr>
          <w:sz w:val="24"/>
          <w:szCs w:val="24"/>
        </w:rPr>
        <w:t>4</w:t>
      </w:r>
      <w:r w:rsidRPr="004624AC">
        <w:rPr>
          <w:sz w:val="24"/>
          <w:szCs w:val="24"/>
        </w:rPr>
        <w:t>",</w:t>
      </w:r>
    </w:p>
    <w:p w14:paraId="0EFEC64A" w14:textId="77777777" w:rsidR="00235A13" w:rsidRPr="004624AC" w:rsidRDefault="00235A13" w:rsidP="00235A13">
      <w:pPr>
        <w:pStyle w:val="FirstLevelBullet"/>
        <w:spacing w:line="288" w:lineRule="auto"/>
        <w:ind w:left="1440" w:firstLine="0"/>
        <w:rPr>
          <w:sz w:val="24"/>
          <w:szCs w:val="24"/>
        </w:rPr>
      </w:pPr>
      <w:r w:rsidRPr="004624AC">
        <w:rPr>
          <w:sz w:val="24"/>
          <w:szCs w:val="24"/>
        </w:rPr>
        <w:lastRenderedPageBreak/>
        <w:t xml:space="preserve">        "interfaceType": "Ethernet",</w:t>
      </w:r>
    </w:p>
    <w:p w14:paraId="5F09C7F1" w14:textId="5ED91EF5" w:rsidR="00235A13" w:rsidRPr="004624AC" w:rsidRDefault="00235A13" w:rsidP="00235A13">
      <w:pPr>
        <w:pStyle w:val="FirstLevelBullet"/>
        <w:spacing w:line="288" w:lineRule="auto"/>
        <w:ind w:left="1440" w:firstLine="0"/>
        <w:rPr>
          <w:sz w:val="24"/>
          <w:szCs w:val="24"/>
        </w:rPr>
      </w:pPr>
      <w:r w:rsidRPr="004624AC">
        <w:rPr>
          <w:sz w:val="24"/>
          <w:szCs w:val="24"/>
        </w:rPr>
        <w:t xml:space="preserve">        "leaseTimeRemaining": 259</w:t>
      </w:r>
      <w:r>
        <w:rPr>
          <w:sz w:val="24"/>
          <w:szCs w:val="24"/>
        </w:rPr>
        <w:t>5</w:t>
      </w:r>
      <w:r w:rsidRPr="004624AC">
        <w:rPr>
          <w:sz w:val="24"/>
          <w:szCs w:val="24"/>
        </w:rPr>
        <w:t>,</w:t>
      </w:r>
    </w:p>
    <w:p w14:paraId="15485832" w14:textId="77777777" w:rsidR="00235A13" w:rsidRPr="004624AC" w:rsidRDefault="00235A13" w:rsidP="00235A13">
      <w:pPr>
        <w:pStyle w:val="FirstLevelBullet"/>
        <w:spacing w:line="288" w:lineRule="auto"/>
        <w:ind w:left="1440" w:firstLine="0"/>
        <w:rPr>
          <w:sz w:val="24"/>
          <w:szCs w:val="24"/>
        </w:rPr>
      </w:pPr>
      <w:r w:rsidRPr="004624AC">
        <w:rPr>
          <w:sz w:val="24"/>
          <w:szCs w:val="24"/>
        </w:rPr>
        <w:t xml:space="preserve">        "ifName": null</w:t>
      </w:r>
    </w:p>
    <w:p w14:paraId="136C425F" w14:textId="77777777" w:rsidR="00235A13" w:rsidRDefault="00235A13" w:rsidP="00235A13">
      <w:pPr>
        <w:pStyle w:val="FirstLevelBullet"/>
        <w:spacing w:line="288" w:lineRule="auto"/>
        <w:ind w:firstLine="0"/>
        <w:rPr>
          <w:sz w:val="24"/>
          <w:szCs w:val="24"/>
        </w:rPr>
      </w:pPr>
      <w:r w:rsidRPr="004624AC">
        <w:rPr>
          <w:sz w:val="24"/>
          <w:szCs w:val="24"/>
        </w:rPr>
        <w:t xml:space="preserve">    </w:t>
      </w:r>
      <w:r>
        <w:rPr>
          <w:sz w:val="24"/>
          <w:szCs w:val="24"/>
        </w:rPr>
        <w:tab/>
      </w:r>
      <w:r w:rsidRPr="004624AC">
        <w:rPr>
          <w:sz w:val="24"/>
          <w:szCs w:val="24"/>
        </w:rPr>
        <w:t>}</w:t>
      </w:r>
    </w:p>
    <w:p w14:paraId="155187AC" w14:textId="77777777" w:rsidR="00235A13" w:rsidRDefault="00235A13" w:rsidP="00D96571">
      <w:pPr>
        <w:pStyle w:val="FirstLevelBullet"/>
        <w:spacing w:line="288" w:lineRule="auto"/>
        <w:ind w:firstLine="0"/>
        <w:rPr>
          <w:sz w:val="24"/>
          <w:szCs w:val="24"/>
        </w:rPr>
      </w:pPr>
    </w:p>
    <w:p w14:paraId="0F3A0457" w14:textId="77777777" w:rsidR="00D96571" w:rsidRPr="004624AC" w:rsidRDefault="00D96571" w:rsidP="00D96571">
      <w:pPr>
        <w:pStyle w:val="FirstLevelBullet"/>
        <w:spacing w:line="288" w:lineRule="auto"/>
        <w:ind w:left="0" w:firstLine="720"/>
        <w:rPr>
          <w:sz w:val="24"/>
          <w:szCs w:val="24"/>
        </w:rPr>
      </w:pPr>
      <w:r>
        <w:rPr>
          <w:sz w:val="24"/>
          <w:szCs w:val="24"/>
        </w:rPr>
        <w:t>]</w:t>
      </w:r>
    </w:p>
    <w:p w14:paraId="47B18BB9" w14:textId="2E8DC4EE" w:rsidR="00D96571" w:rsidRDefault="00D96571" w:rsidP="006102C1">
      <w:pPr>
        <w:pStyle w:val="ANSVNormal"/>
        <w:rPr>
          <w:lang w:val="vi-VN"/>
        </w:rPr>
      </w:pPr>
      <w:r w:rsidRPr="00C37D99">
        <w:rPr>
          <w:lang w:val="vi-VN"/>
        </w:rPr>
        <w:t xml:space="preserve"> }</w:t>
      </w:r>
    </w:p>
    <w:p w14:paraId="1F7ED43D" w14:textId="102F07DE" w:rsidR="006A7C86" w:rsidRPr="00C37D99" w:rsidRDefault="006A7C86" w:rsidP="00303550">
      <w:pPr>
        <w:pStyle w:val="Heading3"/>
      </w:pPr>
      <w:bookmarkStart w:id="220" w:name="_Toc113436612"/>
      <w:r w:rsidRPr="00C37D99">
        <w:t>get</w:t>
      </w:r>
      <w:r>
        <w:t>DeviceList</w:t>
      </w:r>
      <w:bookmarkEnd w:id="220"/>
    </w:p>
    <w:p w14:paraId="5FA0DDE2" w14:textId="77777777" w:rsidR="006A7C86" w:rsidRPr="00C37D99" w:rsidRDefault="006A7C86" w:rsidP="006A7C86">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49"/>
        <w:gridCol w:w="7605"/>
      </w:tblGrid>
      <w:tr w:rsidR="006A7C86" w:rsidRPr="00C37D99" w14:paraId="6E3343DD" w14:textId="77777777" w:rsidTr="00CD3B88">
        <w:tc>
          <w:tcPr>
            <w:tcW w:w="978" w:type="pct"/>
            <w:shd w:val="clear" w:color="auto" w:fill="BFBFBF" w:themeFill="background1" w:themeFillShade="BF"/>
          </w:tcPr>
          <w:p w14:paraId="396D0A02" w14:textId="77777777" w:rsidR="006A7C86" w:rsidRPr="00C37D99" w:rsidRDefault="006A7C86" w:rsidP="00CD3B88">
            <w:pPr>
              <w:pStyle w:val="ANSVNormal"/>
            </w:pPr>
            <w:r w:rsidRPr="00C37D99">
              <w:t>Tên API</w:t>
            </w:r>
          </w:p>
        </w:tc>
        <w:tc>
          <w:tcPr>
            <w:tcW w:w="4022" w:type="pct"/>
            <w:shd w:val="clear" w:color="auto" w:fill="BFBFBF" w:themeFill="background1" w:themeFillShade="BF"/>
          </w:tcPr>
          <w:p w14:paraId="2725BF93" w14:textId="77777777" w:rsidR="006A7C86" w:rsidRPr="00C37D99" w:rsidRDefault="006A7C86" w:rsidP="00CD3B88">
            <w:pPr>
              <w:pStyle w:val="ANSVNormal"/>
            </w:pPr>
            <w:r w:rsidRPr="00C37D99">
              <w:t>Mô tả</w:t>
            </w:r>
          </w:p>
        </w:tc>
      </w:tr>
      <w:tr w:rsidR="006A7C86" w:rsidRPr="00C37D99" w14:paraId="211D4FAC" w14:textId="77777777" w:rsidTr="00CD3B88">
        <w:trPr>
          <w:trHeight w:val="362"/>
        </w:trPr>
        <w:tc>
          <w:tcPr>
            <w:tcW w:w="978" w:type="pct"/>
          </w:tcPr>
          <w:p w14:paraId="3FBF70D8" w14:textId="699DEFBE" w:rsidR="006A7C86" w:rsidRPr="00ED7DB8" w:rsidRDefault="006A7C86" w:rsidP="00CD3B88">
            <w:pPr>
              <w:pStyle w:val="ANSVNormal"/>
            </w:pPr>
            <w:r w:rsidRPr="00C37D99">
              <w:rPr>
                <w:lang w:val="vi-VN"/>
              </w:rPr>
              <w:t>get</w:t>
            </w:r>
            <w:r>
              <w:t>DeviceList</w:t>
            </w:r>
          </w:p>
        </w:tc>
        <w:tc>
          <w:tcPr>
            <w:tcW w:w="4022" w:type="pct"/>
          </w:tcPr>
          <w:p w14:paraId="2E58D62D" w14:textId="16C69151" w:rsidR="006A7C86" w:rsidRPr="00C37D99" w:rsidRDefault="006A7C86" w:rsidP="00CD3B88">
            <w:pPr>
              <w:pStyle w:val="ANSVNormal"/>
              <w:rPr>
                <w:lang w:val="vi-VN"/>
              </w:rPr>
            </w:pPr>
            <w:r>
              <w:t>Lấy danh sách thiết bị</w:t>
            </w:r>
          </w:p>
        </w:tc>
      </w:tr>
      <w:tr w:rsidR="006A7C86" w:rsidRPr="00C37D99" w14:paraId="11B6290D" w14:textId="77777777" w:rsidTr="00CD3B88">
        <w:tc>
          <w:tcPr>
            <w:tcW w:w="978" w:type="pct"/>
          </w:tcPr>
          <w:p w14:paraId="7C862C5B" w14:textId="77777777" w:rsidR="006A7C86" w:rsidRPr="00C37D99" w:rsidRDefault="006A7C86" w:rsidP="00CD3B88">
            <w:pPr>
              <w:pStyle w:val="ANSVNormal"/>
            </w:pPr>
            <w:r w:rsidRPr="00C37D99">
              <w:t>Method</w:t>
            </w:r>
          </w:p>
        </w:tc>
        <w:tc>
          <w:tcPr>
            <w:tcW w:w="4022" w:type="pct"/>
          </w:tcPr>
          <w:p w14:paraId="4260AC13" w14:textId="77777777" w:rsidR="006A7C86" w:rsidRPr="00C37D99" w:rsidRDefault="006A7C86" w:rsidP="00CD3B88">
            <w:pPr>
              <w:pStyle w:val="ANSVNormal"/>
            </w:pPr>
            <w:r w:rsidRPr="00C37D99">
              <w:t>Function call</w:t>
            </w:r>
          </w:p>
        </w:tc>
      </w:tr>
      <w:tr w:rsidR="006A7C86" w:rsidRPr="00C37D99" w14:paraId="7732C5E6" w14:textId="77777777" w:rsidTr="00CD3B88">
        <w:tc>
          <w:tcPr>
            <w:tcW w:w="978" w:type="pct"/>
          </w:tcPr>
          <w:p w14:paraId="14518A87" w14:textId="77777777" w:rsidR="006A7C86" w:rsidRPr="00C37D99" w:rsidRDefault="006A7C86" w:rsidP="00CD3B88">
            <w:pPr>
              <w:pStyle w:val="ANSVNormal"/>
            </w:pPr>
            <w:r w:rsidRPr="00C37D99">
              <w:t>Response</w:t>
            </w:r>
          </w:p>
        </w:tc>
        <w:tc>
          <w:tcPr>
            <w:tcW w:w="4022" w:type="pct"/>
          </w:tcPr>
          <w:p w14:paraId="173C165E" w14:textId="77777777" w:rsidR="006A7C86" w:rsidRPr="00C37D99" w:rsidRDefault="006A7C86" w:rsidP="00CD3B88">
            <w:pPr>
              <w:pStyle w:val="ANSVNormal"/>
            </w:pPr>
            <w:r w:rsidRPr="00C37D99">
              <w:t>JSON Object</w:t>
            </w:r>
          </w:p>
        </w:tc>
      </w:tr>
    </w:tbl>
    <w:p w14:paraId="71DEF9C5" w14:textId="77777777" w:rsidR="006A7C86" w:rsidRPr="00C37D99" w:rsidRDefault="006A7C86" w:rsidP="006A7C86">
      <w:pPr>
        <w:spacing w:line="288" w:lineRule="auto"/>
      </w:pPr>
    </w:p>
    <w:p w14:paraId="1220E617" w14:textId="4F552AEA" w:rsidR="006A7C86" w:rsidRDefault="006A7C86" w:rsidP="006A7C86">
      <w:pPr>
        <w:pStyle w:val="Heading4"/>
        <w:spacing w:line="288" w:lineRule="auto"/>
        <w:rPr>
          <w:sz w:val="24"/>
          <w:szCs w:val="24"/>
        </w:rPr>
      </w:pPr>
      <w:r w:rsidRPr="00C37D99">
        <w:rPr>
          <w:sz w:val="24"/>
          <w:szCs w:val="24"/>
        </w:rPr>
        <w:t>Request</w:t>
      </w:r>
    </w:p>
    <w:p w14:paraId="18315282" w14:textId="39DBAAFE" w:rsidR="006A7C86" w:rsidRPr="00A7422D" w:rsidRDefault="006A7C86" w:rsidP="006A7C86">
      <w:r>
        <w:t>getDeviceList();</w:t>
      </w:r>
    </w:p>
    <w:p w14:paraId="115C2CDA" w14:textId="77777777" w:rsidR="006A7C86" w:rsidRPr="006A7C86" w:rsidRDefault="006A7C86" w:rsidP="006A7C86"/>
    <w:p w14:paraId="5A386ECD" w14:textId="77777777" w:rsidR="006A7C86" w:rsidRPr="00C37D99" w:rsidRDefault="006A7C86" w:rsidP="006A7C86">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638"/>
        <w:gridCol w:w="1422"/>
        <w:gridCol w:w="1080"/>
        <w:gridCol w:w="1440"/>
        <w:gridCol w:w="2970"/>
      </w:tblGrid>
      <w:tr w:rsidR="006A7C86" w:rsidRPr="00C37D99" w14:paraId="75AC3EB9" w14:textId="77777777" w:rsidTr="00CD3B88">
        <w:trPr>
          <w:trHeight w:val="255"/>
        </w:trPr>
        <w:tc>
          <w:tcPr>
            <w:tcW w:w="625" w:type="dxa"/>
            <w:vAlign w:val="center"/>
          </w:tcPr>
          <w:p w14:paraId="41FF8B9C" w14:textId="77777777" w:rsidR="006A7C86" w:rsidRPr="00C37D99" w:rsidRDefault="006A7C86" w:rsidP="00CD3B88">
            <w:pPr>
              <w:spacing w:line="288" w:lineRule="auto"/>
              <w:rPr>
                <w:b/>
                <w:bCs/>
                <w:lang w:eastAsia="en-AU"/>
              </w:rPr>
            </w:pPr>
            <w:r w:rsidRPr="00C37D99">
              <w:rPr>
                <w:b/>
                <w:bCs/>
                <w:lang w:eastAsia="en-AU"/>
              </w:rPr>
              <w:t>No</w:t>
            </w:r>
          </w:p>
        </w:tc>
        <w:tc>
          <w:tcPr>
            <w:tcW w:w="1638" w:type="dxa"/>
            <w:shd w:val="clear" w:color="auto" w:fill="auto"/>
            <w:noWrap/>
            <w:vAlign w:val="center"/>
          </w:tcPr>
          <w:p w14:paraId="039BB10C" w14:textId="77777777" w:rsidR="006A7C86" w:rsidRPr="00C37D99" w:rsidRDefault="006A7C86" w:rsidP="00CD3B88">
            <w:pPr>
              <w:spacing w:line="288" w:lineRule="auto"/>
              <w:rPr>
                <w:b/>
                <w:bCs/>
                <w:lang w:eastAsia="en-AU"/>
              </w:rPr>
            </w:pPr>
            <w:r w:rsidRPr="00C37D99">
              <w:rPr>
                <w:b/>
                <w:bCs/>
                <w:lang w:eastAsia="en-AU"/>
              </w:rPr>
              <w:t>Parameter</w:t>
            </w:r>
          </w:p>
        </w:tc>
        <w:tc>
          <w:tcPr>
            <w:tcW w:w="1422" w:type="dxa"/>
            <w:shd w:val="clear" w:color="auto" w:fill="auto"/>
            <w:noWrap/>
            <w:vAlign w:val="center"/>
          </w:tcPr>
          <w:p w14:paraId="06E3D6E1" w14:textId="77777777" w:rsidR="006A7C86" w:rsidRPr="00C37D99" w:rsidRDefault="006A7C86" w:rsidP="00CD3B88">
            <w:pPr>
              <w:spacing w:line="288" w:lineRule="auto"/>
              <w:rPr>
                <w:b/>
                <w:bCs/>
                <w:lang w:eastAsia="en-AU"/>
              </w:rPr>
            </w:pPr>
            <w:r w:rsidRPr="00C37D99">
              <w:rPr>
                <w:b/>
                <w:bCs/>
                <w:lang w:eastAsia="en-AU"/>
              </w:rPr>
              <w:t>Mandatory</w:t>
            </w:r>
          </w:p>
        </w:tc>
        <w:tc>
          <w:tcPr>
            <w:tcW w:w="1080" w:type="dxa"/>
          </w:tcPr>
          <w:p w14:paraId="6DB72E15" w14:textId="77777777" w:rsidR="006A7C86" w:rsidRPr="00C37D99" w:rsidRDefault="006A7C86" w:rsidP="00CD3B88">
            <w:pPr>
              <w:spacing w:line="288" w:lineRule="auto"/>
              <w:rPr>
                <w:b/>
                <w:bCs/>
                <w:lang w:eastAsia="en-AU"/>
              </w:rPr>
            </w:pPr>
            <w:r w:rsidRPr="00C37D99">
              <w:rPr>
                <w:b/>
                <w:bCs/>
                <w:lang w:eastAsia="en-AU"/>
              </w:rPr>
              <w:t>Type</w:t>
            </w:r>
          </w:p>
        </w:tc>
        <w:tc>
          <w:tcPr>
            <w:tcW w:w="1440" w:type="dxa"/>
            <w:vAlign w:val="center"/>
          </w:tcPr>
          <w:p w14:paraId="276FCC3F" w14:textId="77777777" w:rsidR="006A7C86" w:rsidRPr="00C37D99" w:rsidRDefault="006A7C86" w:rsidP="00CD3B88">
            <w:pPr>
              <w:spacing w:line="288" w:lineRule="auto"/>
              <w:rPr>
                <w:b/>
                <w:bCs/>
                <w:lang w:eastAsia="en-AU"/>
              </w:rPr>
            </w:pPr>
            <w:r w:rsidRPr="00C37D99">
              <w:rPr>
                <w:b/>
                <w:bCs/>
                <w:lang w:eastAsia="en-AU"/>
              </w:rPr>
              <w:t>Max length</w:t>
            </w:r>
          </w:p>
        </w:tc>
        <w:tc>
          <w:tcPr>
            <w:tcW w:w="2970" w:type="dxa"/>
            <w:shd w:val="clear" w:color="auto" w:fill="auto"/>
            <w:noWrap/>
            <w:vAlign w:val="center"/>
          </w:tcPr>
          <w:p w14:paraId="06FB6707" w14:textId="77777777" w:rsidR="006A7C86" w:rsidRPr="00C37D99" w:rsidRDefault="006A7C86" w:rsidP="00CD3B88">
            <w:pPr>
              <w:spacing w:line="288" w:lineRule="auto"/>
              <w:rPr>
                <w:b/>
                <w:bCs/>
                <w:lang w:eastAsia="en-AU"/>
              </w:rPr>
            </w:pPr>
            <w:r w:rsidRPr="00C37D99">
              <w:rPr>
                <w:b/>
                <w:bCs/>
                <w:lang w:eastAsia="en-AU"/>
              </w:rPr>
              <w:t>Meaning</w:t>
            </w:r>
          </w:p>
        </w:tc>
      </w:tr>
      <w:tr w:rsidR="006A7C86" w:rsidRPr="00C37D99" w14:paraId="5DF800DE" w14:textId="77777777" w:rsidTr="00CD3B88">
        <w:trPr>
          <w:trHeight w:val="255"/>
        </w:trPr>
        <w:tc>
          <w:tcPr>
            <w:tcW w:w="625" w:type="dxa"/>
            <w:vAlign w:val="center"/>
          </w:tcPr>
          <w:p w14:paraId="6BEF2E79" w14:textId="77777777" w:rsidR="006A7C86" w:rsidRPr="00C37D99" w:rsidRDefault="006A7C86" w:rsidP="00CD3B88">
            <w:pPr>
              <w:spacing w:line="288" w:lineRule="auto"/>
              <w:rPr>
                <w:lang w:eastAsia="en-AU"/>
              </w:rPr>
            </w:pPr>
            <w:r w:rsidRPr="00C37D99">
              <w:rPr>
                <w:lang w:eastAsia="en-AU"/>
              </w:rPr>
              <w:t>1</w:t>
            </w:r>
          </w:p>
        </w:tc>
        <w:tc>
          <w:tcPr>
            <w:tcW w:w="1638" w:type="dxa"/>
            <w:shd w:val="clear" w:color="auto" w:fill="auto"/>
            <w:noWrap/>
            <w:vAlign w:val="center"/>
          </w:tcPr>
          <w:p w14:paraId="51D6CE1E" w14:textId="77777777" w:rsidR="006A7C86" w:rsidRPr="00C37D99" w:rsidRDefault="006A7C86" w:rsidP="00CD3B88">
            <w:pPr>
              <w:spacing w:line="288" w:lineRule="auto"/>
              <w:rPr>
                <w:lang w:eastAsia="en-AU"/>
              </w:rPr>
            </w:pPr>
            <w:r w:rsidRPr="00C37D99">
              <w:rPr>
                <w:lang w:eastAsia="en-AU"/>
              </w:rPr>
              <w:t>errorCode</w:t>
            </w:r>
          </w:p>
        </w:tc>
        <w:tc>
          <w:tcPr>
            <w:tcW w:w="1422" w:type="dxa"/>
            <w:shd w:val="clear" w:color="auto" w:fill="auto"/>
            <w:noWrap/>
            <w:vAlign w:val="center"/>
          </w:tcPr>
          <w:p w14:paraId="38AE3FF9" w14:textId="77777777" w:rsidR="006A7C86" w:rsidRPr="00C37D99" w:rsidRDefault="006A7C86" w:rsidP="00CD3B88">
            <w:pPr>
              <w:spacing w:line="288" w:lineRule="auto"/>
              <w:rPr>
                <w:lang w:eastAsia="en-AU"/>
              </w:rPr>
            </w:pPr>
            <w:r w:rsidRPr="00C37D99">
              <w:rPr>
                <w:lang w:eastAsia="en-AU"/>
              </w:rPr>
              <w:t>Mandatory</w:t>
            </w:r>
          </w:p>
        </w:tc>
        <w:tc>
          <w:tcPr>
            <w:tcW w:w="1080" w:type="dxa"/>
          </w:tcPr>
          <w:p w14:paraId="0FD8FC97" w14:textId="77777777" w:rsidR="006A7C86" w:rsidRPr="00C37D99" w:rsidRDefault="006A7C86" w:rsidP="00CD3B88">
            <w:pPr>
              <w:spacing w:line="288" w:lineRule="auto"/>
              <w:rPr>
                <w:lang w:eastAsia="en-AU"/>
              </w:rPr>
            </w:pPr>
            <w:r w:rsidRPr="00C37D99">
              <w:rPr>
                <w:lang w:eastAsia="en-AU"/>
              </w:rPr>
              <w:t>String</w:t>
            </w:r>
          </w:p>
        </w:tc>
        <w:tc>
          <w:tcPr>
            <w:tcW w:w="1440" w:type="dxa"/>
            <w:vAlign w:val="center"/>
          </w:tcPr>
          <w:p w14:paraId="125EEB20" w14:textId="77777777" w:rsidR="006A7C86" w:rsidRPr="00C37D99" w:rsidRDefault="006A7C86" w:rsidP="00CD3B88">
            <w:pPr>
              <w:spacing w:line="288" w:lineRule="auto"/>
              <w:rPr>
                <w:lang w:eastAsia="en-AU"/>
              </w:rPr>
            </w:pPr>
            <w:r w:rsidRPr="00C37D99">
              <w:rPr>
                <w:lang w:eastAsia="en-AU"/>
              </w:rPr>
              <w:t>4</w:t>
            </w:r>
          </w:p>
        </w:tc>
        <w:tc>
          <w:tcPr>
            <w:tcW w:w="2970" w:type="dxa"/>
            <w:shd w:val="clear" w:color="auto" w:fill="auto"/>
            <w:noWrap/>
            <w:vAlign w:val="center"/>
          </w:tcPr>
          <w:p w14:paraId="5E6EDBED" w14:textId="77777777" w:rsidR="006A7C86" w:rsidRPr="00C37D99" w:rsidRDefault="006A7C86" w:rsidP="00CD3B88">
            <w:pPr>
              <w:spacing w:line="288" w:lineRule="auto"/>
              <w:rPr>
                <w:lang w:eastAsia="en-AU"/>
              </w:rPr>
            </w:pPr>
            <w:r w:rsidRPr="00C37D99">
              <w:rPr>
                <w:lang w:eastAsia="en-AU"/>
              </w:rPr>
              <w:t>Mã lỗi</w:t>
            </w:r>
          </w:p>
        </w:tc>
      </w:tr>
      <w:tr w:rsidR="006A7C86" w:rsidRPr="00C37D99" w14:paraId="77AE5AA3" w14:textId="77777777" w:rsidTr="00CD3B88">
        <w:trPr>
          <w:trHeight w:val="255"/>
        </w:trPr>
        <w:tc>
          <w:tcPr>
            <w:tcW w:w="625" w:type="dxa"/>
            <w:vAlign w:val="center"/>
          </w:tcPr>
          <w:p w14:paraId="0E462276" w14:textId="77777777" w:rsidR="006A7C86" w:rsidRPr="00C37D99" w:rsidRDefault="006A7C86" w:rsidP="00CD3B88">
            <w:pPr>
              <w:spacing w:line="288" w:lineRule="auto"/>
              <w:rPr>
                <w:lang w:eastAsia="en-AU"/>
              </w:rPr>
            </w:pPr>
            <w:r w:rsidRPr="00C37D99">
              <w:rPr>
                <w:lang w:eastAsia="en-AU"/>
              </w:rPr>
              <w:t>2</w:t>
            </w:r>
          </w:p>
        </w:tc>
        <w:tc>
          <w:tcPr>
            <w:tcW w:w="1638" w:type="dxa"/>
            <w:shd w:val="clear" w:color="auto" w:fill="auto"/>
            <w:noWrap/>
            <w:vAlign w:val="center"/>
          </w:tcPr>
          <w:p w14:paraId="33A4CC3B" w14:textId="77777777" w:rsidR="006A7C86" w:rsidRPr="00C37D99" w:rsidRDefault="006A7C86" w:rsidP="00CD3B88">
            <w:pPr>
              <w:spacing w:line="288" w:lineRule="auto"/>
              <w:rPr>
                <w:lang w:eastAsia="en-AU"/>
              </w:rPr>
            </w:pPr>
            <w:r w:rsidRPr="00C37D99">
              <w:rPr>
                <w:lang w:eastAsia="en-AU"/>
              </w:rPr>
              <w:t>errorMessage</w:t>
            </w:r>
          </w:p>
        </w:tc>
        <w:tc>
          <w:tcPr>
            <w:tcW w:w="1422" w:type="dxa"/>
            <w:shd w:val="clear" w:color="auto" w:fill="auto"/>
            <w:noWrap/>
            <w:vAlign w:val="center"/>
          </w:tcPr>
          <w:p w14:paraId="543BB239" w14:textId="77777777" w:rsidR="006A7C86" w:rsidRPr="00C37D99" w:rsidRDefault="006A7C86" w:rsidP="00CD3B88">
            <w:pPr>
              <w:spacing w:line="288" w:lineRule="auto"/>
              <w:rPr>
                <w:lang w:eastAsia="en-AU"/>
              </w:rPr>
            </w:pPr>
            <w:r w:rsidRPr="00C37D99">
              <w:rPr>
                <w:lang w:eastAsia="en-AU"/>
              </w:rPr>
              <w:t>Optional</w:t>
            </w:r>
          </w:p>
        </w:tc>
        <w:tc>
          <w:tcPr>
            <w:tcW w:w="1080" w:type="dxa"/>
          </w:tcPr>
          <w:p w14:paraId="113116CB" w14:textId="77777777" w:rsidR="006A7C86" w:rsidRPr="00C37D99" w:rsidRDefault="006A7C86" w:rsidP="00CD3B88">
            <w:pPr>
              <w:spacing w:line="288" w:lineRule="auto"/>
              <w:rPr>
                <w:lang w:eastAsia="en-AU"/>
              </w:rPr>
            </w:pPr>
            <w:r w:rsidRPr="00C37D99">
              <w:rPr>
                <w:lang w:eastAsia="en-AU"/>
              </w:rPr>
              <w:t>String</w:t>
            </w:r>
          </w:p>
        </w:tc>
        <w:tc>
          <w:tcPr>
            <w:tcW w:w="1440" w:type="dxa"/>
            <w:vAlign w:val="center"/>
          </w:tcPr>
          <w:p w14:paraId="2344144F" w14:textId="77777777" w:rsidR="006A7C86" w:rsidRPr="00C37D99" w:rsidRDefault="006A7C86" w:rsidP="00CD3B88">
            <w:pPr>
              <w:spacing w:line="288" w:lineRule="auto"/>
              <w:rPr>
                <w:lang w:eastAsia="en-AU"/>
              </w:rPr>
            </w:pPr>
            <w:r w:rsidRPr="00C37D99">
              <w:rPr>
                <w:lang w:eastAsia="en-AU"/>
              </w:rPr>
              <w:t>64</w:t>
            </w:r>
          </w:p>
        </w:tc>
        <w:tc>
          <w:tcPr>
            <w:tcW w:w="2970" w:type="dxa"/>
            <w:shd w:val="clear" w:color="auto" w:fill="auto"/>
            <w:noWrap/>
            <w:vAlign w:val="center"/>
          </w:tcPr>
          <w:p w14:paraId="05CBD4C6" w14:textId="77777777" w:rsidR="006A7C86" w:rsidRPr="00C37D99" w:rsidRDefault="006A7C86" w:rsidP="00CD3B88">
            <w:pPr>
              <w:spacing w:line="288" w:lineRule="auto"/>
              <w:rPr>
                <w:lang w:eastAsia="en-AU"/>
              </w:rPr>
            </w:pPr>
            <w:r w:rsidRPr="00C37D99">
              <w:rPr>
                <w:lang w:eastAsia="en-AU"/>
              </w:rPr>
              <w:t>Mô tả lỗi</w:t>
            </w:r>
          </w:p>
        </w:tc>
      </w:tr>
      <w:tr w:rsidR="008317A7" w:rsidRPr="00C37D99" w14:paraId="23D6763A" w14:textId="77777777" w:rsidTr="00CD3B88">
        <w:trPr>
          <w:trHeight w:val="255"/>
        </w:trPr>
        <w:tc>
          <w:tcPr>
            <w:tcW w:w="625" w:type="dxa"/>
            <w:vAlign w:val="center"/>
          </w:tcPr>
          <w:p w14:paraId="149EB93A" w14:textId="7582477D" w:rsidR="008317A7" w:rsidRPr="00C37D99" w:rsidRDefault="008317A7" w:rsidP="00CD3B88">
            <w:pPr>
              <w:spacing w:line="288" w:lineRule="auto"/>
              <w:rPr>
                <w:lang w:eastAsia="en-AU"/>
              </w:rPr>
            </w:pPr>
            <w:r>
              <w:rPr>
                <w:lang w:eastAsia="en-AU"/>
              </w:rPr>
              <w:t>3</w:t>
            </w:r>
          </w:p>
        </w:tc>
        <w:tc>
          <w:tcPr>
            <w:tcW w:w="1638" w:type="dxa"/>
            <w:shd w:val="clear" w:color="auto" w:fill="auto"/>
            <w:noWrap/>
            <w:vAlign w:val="center"/>
          </w:tcPr>
          <w:p w14:paraId="2834AF47" w14:textId="6C5FC0FF" w:rsidR="008317A7" w:rsidRPr="00C37D99" w:rsidRDefault="008317A7" w:rsidP="00CD3B88">
            <w:pPr>
              <w:spacing w:line="288" w:lineRule="auto"/>
              <w:rPr>
                <w:lang w:eastAsia="en-AU"/>
              </w:rPr>
            </w:pPr>
            <w:r>
              <w:rPr>
                <w:lang w:eastAsia="en-AU"/>
              </w:rPr>
              <w:t>data</w:t>
            </w:r>
          </w:p>
        </w:tc>
        <w:tc>
          <w:tcPr>
            <w:tcW w:w="1422" w:type="dxa"/>
            <w:shd w:val="clear" w:color="auto" w:fill="auto"/>
            <w:noWrap/>
            <w:vAlign w:val="center"/>
          </w:tcPr>
          <w:p w14:paraId="0834FC08" w14:textId="121FE67D" w:rsidR="008317A7" w:rsidRPr="00C37D99" w:rsidRDefault="008317A7" w:rsidP="00CD3B88">
            <w:pPr>
              <w:spacing w:line="288" w:lineRule="auto"/>
              <w:rPr>
                <w:lang w:eastAsia="en-AU"/>
              </w:rPr>
            </w:pPr>
            <w:r>
              <w:rPr>
                <w:lang w:eastAsia="en-AU"/>
              </w:rPr>
              <w:t>Optional</w:t>
            </w:r>
          </w:p>
        </w:tc>
        <w:tc>
          <w:tcPr>
            <w:tcW w:w="1080" w:type="dxa"/>
          </w:tcPr>
          <w:p w14:paraId="73B56C16" w14:textId="3719FE1C" w:rsidR="008317A7" w:rsidRPr="00C37D99" w:rsidRDefault="008317A7" w:rsidP="00CD3B88">
            <w:pPr>
              <w:spacing w:line="288" w:lineRule="auto"/>
              <w:rPr>
                <w:lang w:eastAsia="en-AU"/>
              </w:rPr>
            </w:pPr>
            <w:r>
              <w:rPr>
                <w:lang w:eastAsia="en-AU"/>
              </w:rPr>
              <w:t>JSON arrray</w:t>
            </w:r>
          </w:p>
        </w:tc>
        <w:tc>
          <w:tcPr>
            <w:tcW w:w="1440" w:type="dxa"/>
            <w:vAlign w:val="center"/>
          </w:tcPr>
          <w:p w14:paraId="12007624" w14:textId="77777777" w:rsidR="008317A7" w:rsidRPr="00C37D99" w:rsidRDefault="008317A7" w:rsidP="00CD3B88">
            <w:pPr>
              <w:spacing w:line="288" w:lineRule="auto"/>
              <w:rPr>
                <w:lang w:eastAsia="en-AU"/>
              </w:rPr>
            </w:pPr>
          </w:p>
        </w:tc>
        <w:tc>
          <w:tcPr>
            <w:tcW w:w="2970" w:type="dxa"/>
            <w:shd w:val="clear" w:color="auto" w:fill="auto"/>
            <w:noWrap/>
            <w:vAlign w:val="center"/>
          </w:tcPr>
          <w:p w14:paraId="36C0F727" w14:textId="77777777" w:rsidR="008317A7" w:rsidRPr="00C37D99" w:rsidRDefault="008317A7" w:rsidP="00CD3B88">
            <w:pPr>
              <w:spacing w:line="288" w:lineRule="auto"/>
              <w:rPr>
                <w:lang w:eastAsia="en-AU"/>
              </w:rPr>
            </w:pPr>
          </w:p>
        </w:tc>
      </w:tr>
      <w:tr w:rsidR="008317A7" w:rsidRPr="00C37D99" w14:paraId="7D891D04" w14:textId="77777777" w:rsidTr="00CD3B88">
        <w:trPr>
          <w:trHeight w:val="255"/>
        </w:trPr>
        <w:tc>
          <w:tcPr>
            <w:tcW w:w="625" w:type="dxa"/>
            <w:vAlign w:val="center"/>
          </w:tcPr>
          <w:p w14:paraId="59528791" w14:textId="102B1AB4" w:rsidR="008317A7" w:rsidRPr="00C37D99" w:rsidRDefault="008317A7" w:rsidP="00CD3B88">
            <w:pPr>
              <w:spacing w:line="288" w:lineRule="auto"/>
              <w:rPr>
                <w:lang w:eastAsia="en-AU"/>
              </w:rPr>
            </w:pPr>
            <w:r>
              <w:rPr>
                <w:lang w:eastAsia="en-AU"/>
              </w:rPr>
              <w:t>3</w:t>
            </w:r>
          </w:p>
        </w:tc>
        <w:tc>
          <w:tcPr>
            <w:tcW w:w="1638" w:type="dxa"/>
            <w:shd w:val="clear" w:color="auto" w:fill="auto"/>
            <w:noWrap/>
            <w:vAlign w:val="center"/>
          </w:tcPr>
          <w:p w14:paraId="4E27B6E4" w14:textId="05384B85" w:rsidR="008317A7" w:rsidRPr="00C37D99" w:rsidRDefault="008317A7" w:rsidP="00CD3B88">
            <w:pPr>
              <w:spacing w:line="288" w:lineRule="auto"/>
              <w:rPr>
                <w:lang w:eastAsia="en-AU"/>
              </w:rPr>
            </w:pPr>
            <w:r>
              <w:rPr>
                <w:lang w:eastAsia="en-AU"/>
              </w:rPr>
              <w:t>serialNumber</w:t>
            </w:r>
          </w:p>
        </w:tc>
        <w:tc>
          <w:tcPr>
            <w:tcW w:w="1422" w:type="dxa"/>
            <w:shd w:val="clear" w:color="auto" w:fill="auto"/>
            <w:noWrap/>
            <w:vAlign w:val="center"/>
          </w:tcPr>
          <w:p w14:paraId="64A03446" w14:textId="69883044" w:rsidR="008317A7" w:rsidRPr="00C37D99" w:rsidRDefault="008317A7" w:rsidP="00CD3B88">
            <w:pPr>
              <w:spacing w:line="288" w:lineRule="auto"/>
              <w:rPr>
                <w:lang w:eastAsia="en-AU"/>
              </w:rPr>
            </w:pPr>
            <w:r>
              <w:rPr>
                <w:lang w:eastAsia="en-AU"/>
              </w:rPr>
              <w:t>Optional</w:t>
            </w:r>
          </w:p>
        </w:tc>
        <w:tc>
          <w:tcPr>
            <w:tcW w:w="1080" w:type="dxa"/>
          </w:tcPr>
          <w:p w14:paraId="71024D66" w14:textId="22C44EDF" w:rsidR="008317A7" w:rsidRPr="00C37D99" w:rsidRDefault="008317A7" w:rsidP="00CD3B88">
            <w:pPr>
              <w:spacing w:line="288" w:lineRule="auto"/>
              <w:rPr>
                <w:lang w:eastAsia="en-AU"/>
              </w:rPr>
            </w:pPr>
            <w:r>
              <w:rPr>
                <w:lang w:eastAsia="en-AU"/>
              </w:rPr>
              <w:t>String</w:t>
            </w:r>
          </w:p>
        </w:tc>
        <w:tc>
          <w:tcPr>
            <w:tcW w:w="1440" w:type="dxa"/>
            <w:vAlign w:val="center"/>
          </w:tcPr>
          <w:p w14:paraId="00603872" w14:textId="471220EF" w:rsidR="008317A7" w:rsidRPr="00C37D99" w:rsidRDefault="008317A7" w:rsidP="00CD3B88">
            <w:pPr>
              <w:spacing w:line="288" w:lineRule="auto"/>
              <w:rPr>
                <w:lang w:eastAsia="en-AU"/>
              </w:rPr>
            </w:pPr>
            <w:r>
              <w:rPr>
                <w:lang w:eastAsia="en-AU"/>
              </w:rPr>
              <w:t>16</w:t>
            </w:r>
          </w:p>
        </w:tc>
        <w:tc>
          <w:tcPr>
            <w:tcW w:w="2970" w:type="dxa"/>
            <w:shd w:val="clear" w:color="auto" w:fill="auto"/>
            <w:noWrap/>
            <w:vAlign w:val="center"/>
          </w:tcPr>
          <w:p w14:paraId="06622098" w14:textId="73C99084" w:rsidR="008317A7" w:rsidRPr="00C37D99" w:rsidRDefault="008317A7" w:rsidP="00CD3B88">
            <w:pPr>
              <w:spacing w:line="288" w:lineRule="auto"/>
              <w:rPr>
                <w:lang w:eastAsia="en-AU"/>
              </w:rPr>
            </w:pPr>
            <w:r>
              <w:rPr>
                <w:lang w:eastAsia="en-AU"/>
              </w:rPr>
              <w:t>Số serial của thiết bị</w:t>
            </w:r>
          </w:p>
        </w:tc>
      </w:tr>
      <w:tr w:rsidR="008317A7" w:rsidRPr="00C37D99" w14:paraId="2D3A92B2" w14:textId="77777777" w:rsidTr="00CD3B88">
        <w:trPr>
          <w:trHeight w:val="255"/>
        </w:trPr>
        <w:tc>
          <w:tcPr>
            <w:tcW w:w="625" w:type="dxa"/>
            <w:vAlign w:val="center"/>
          </w:tcPr>
          <w:p w14:paraId="17F4C9AB" w14:textId="60AC1C78" w:rsidR="008317A7" w:rsidRPr="00C37D99" w:rsidRDefault="008317A7" w:rsidP="00CD3B88">
            <w:pPr>
              <w:spacing w:line="288" w:lineRule="auto"/>
              <w:rPr>
                <w:lang w:eastAsia="en-AU"/>
              </w:rPr>
            </w:pPr>
            <w:r>
              <w:rPr>
                <w:lang w:eastAsia="en-AU"/>
              </w:rPr>
              <w:t>4</w:t>
            </w:r>
          </w:p>
        </w:tc>
        <w:tc>
          <w:tcPr>
            <w:tcW w:w="1638" w:type="dxa"/>
            <w:shd w:val="clear" w:color="auto" w:fill="auto"/>
            <w:noWrap/>
            <w:vAlign w:val="center"/>
          </w:tcPr>
          <w:p w14:paraId="24E97632" w14:textId="18B05400" w:rsidR="008317A7" w:rsidRPr="00C37D99" w:rsidRDefault="008317A7" w:rsidP="00CD3B88">
            <w:pPr>
              <w:spacing w:line="288" w:lineRule="auto"/>
              <w:rPr>
                <w:lang w:eastAsia="en-AU"/>
              </w:rPr>
            </w:pPr>
            <w:r>
              <w:rPr>
                <w:lang w:eastAsia="en-AU"/>
              </w:rPr>
              <w:t>modelName</w:t>
            </w:r>
          </w:p>
        </w:tc>
        <w:tc>
          <w:tcPr>
            <w:tcW w:w="1422" w:type="dxa"/>
            <w:shd w:val="clear" w:color="auto" w:fill="auto"/>
            <w:noWrap/>
            <w:vAlign w:val="center"/>
          </w:tcPr>
          <w:p w14:paraId="2B68242C" w14:textId="7970F37D" w:rsidR="008317A7" w:rsidRPr="00C37D99" w:rsidRDefault="008317A7" w:rsidP="00CD3B88">
            <w:pPr>
              <w:spacing w:line="288" w:lineRule="auto"/>
              <w:rPr>
                <w:lang w:eastAsia="en-AU"/>
              </w:rPr>
            </w:pPr>
            <w:r>
              <w:rPr>
                <w:lang w:eastAsia="en-AU"/>
              </w:rPr>
              <w:t>Optional</w:t>
            </w:r>
          </w:p>
        </w:tc>
        <w:tc>
          <w:tcPr>
            <w:tcW w:w="1080" w:type="dxa"/>
          </w:tcPr>
          <w:p w14:paraId="554074D0" w14:textId="0B5F0AEB" w:rsidR="008317A7" w:rsidRPr="00C37D99" w:rsidRDefault="008317A7" w:rsidP="00CD3B88">
            <w:pPr>
              <w:spacing w:line="288" w:lineRule="auto"/>
              <w:rPr>
                <w:lang w:eastAsia="en-AU"/>
              </w:rPr>
            </w:pPr>
            <w:r>
              <w:rPr>
                <w:lang w:eastAsia="en-AU"/>
              </w:rPr>
              <w:t>String</w:t>
            </w:r>
          </w:p>
        </w:tc>
        <w:tc>
          <w:tcPr>
            <w:tcW w:w="1440" w:type="dxa"/>
            <w:vAlign w:val="center"/>
          </w:tcPr>
          <w:p w14:paraId="24CE3EAF" w14:textId="5916D1E1" w:rsidR="008317A7" w:rsidRPr="00C37D99" w:rsidRDefault="008317A7" w:rsidP="00CD3B88">
            <w:pPr>
              <w:spacing w:line="288" w:lineRule="auto"/>
              <w:rPr>
                <w:lang w:eastAsia="en-AU"/>
              </w:rPr>
            </w:pPr>
            <w:r>
              <w:rPr>
                <w:lang w:eastAsia="en-AU"/>
              </w:rPr>
              <w:t>16</w:t>
            </w:r>
          </w:p>
        </w:tc>
        <w:tc>
          <w:tcPr>
            <w:tcW w:w="2970" w:type="dxa"/>
            <w:shd w:val="clear" w:color="auto" w:fill="auto"/>
            <w:noWrap/>
            <w:vAlign w:val="center"/>
          </w:tcPr>
          <w:p w14:paraId="1747815D" w14:textId="07B9E3D9" w:rsidR="008317A7" w:rsidRPr="00C37D99" w:rsidRDefault="008317A7" w:rsidP="00CD3B88">
            <w:pPr>
              <w:spacing w:line="288" w:lineRule="auto"/>
              <w:rPr>
                <w:lang w:eastAsia="en-AU"/>
              </w:rPr>
            </w:pPr>
            <w:r>
              <w:rPr>
                <w:lang w:eastAsia="en-AU"/>
              </w:rPr>
              <w:t>Model của thiết bị</w:t>
            </w:r>
          </w:p>
        </w:tc>
      </w:tr>
      <w:tr w:rsidR="006A7C86" w:rsidRPr="00C37D99" w14:paraId="58C87F35" w14:textId="77777777" w:rsidTr="00CD3B88">
        <w:trPr>
          <w:trHeight w:val="255"/>
        </w:trPr>
        <w:tc>
          <w:tcPr>
            <w:tcW w:w="625" w:type="dxa"/>
            <w:vAlign w:val="center"/>
          </w:tcPr>
          <w:p w14:paraId="76D80D95" w14:textId="649772AD" w:rsidR="006A7C86" w:rsidRPr="00ED7DB8" w:rsidRDefault="008317A7" w:rsidP="00CD3B88">
            <w:pPr>
              <w:spacing w:line="288" w:lineRule="auto"/>
              <w:rPr>
                <w:lang w:eastAsia="en-AU"/>
              </w:rPr>
            </w:pPr>
            <w:r>
              <w:rPr>
                <w:lang w:eastAsia="en-AU"/>
              </w:rPr>
              <w:t>5</w:t>
            </w:r>
          </w:p>
        </w:tc>
        <w:tc>
          <w:tcPr>
            <w:tcW w:w="1638" w:type="dxa"/>
            <w:shd w:val="clear" w:color="auto" w:fill="auto"/>
            <w:noWrap/>
            <w:vAlign w:val="center"/>
          </w:tcPr>
          <w:p w14:paraId="598DFC65" w14:textId="77777777" w:rsidR="006A7C86" w:rsidRPr="00C37D99" w:rsidRDefault="006A7C86" w:rsidP="00CD3B88">
            <w:pPr>
              <w:spacing w:line="288" w:lineRule="auto"/>
              <w:rPr>
                <w:lang w:eastAsia="en-AU"/>
              </w:rPr>
            </w:pPr>
            <w:r w:rsidRPr="00C37D99">
              <w:rPr>
                <w:color w:val="000000"/>
              </w:rPr>
              <w:t>deviceMac</w:t>
            </w:r>
          </w:p>
        </w:tc>
        <w:tc>
          <w:tcPr>
            <w:tcW w:w="1422" w:type="dxa"/>
            <w:shd w:val="clear" w:color="auto" w:fill="auto"/>
            <w:noWrap/>
            <w:vAlign w:val="center"/>
          </w:tcPr>
          <w:p w14:paraId="3718A4DB" w14:textId="77777777" w:rsidR="006A7C86" w:rsidRPr="00C37D99" w:rsidRDefault="006A7C86" w:rsidP="00CD3B88">
            <w:pPr>
              <w:spacing w:line="288" w:lineRule="auto"/>
              <w:rPr>
                <w:lang w:eastAsia="en-AU"/>
              </w:rPr>
            </w:pPr>
            <w:r w:rsidRPr="00C37D99">
              <w:rPr>
                <w:lang w:eastAsia="en-AU"/>
              </w:rPr>
              <w:t>Optional</w:t>
            </w:r>
          </w:p>
        </w:tc>
        <w:tc>
          <w:tcPr>
            <w:tcW w:w="1080" w:type="dxa"/>
            <w:vAlign w:val="center"/>
          </w:tcPr>
          <w:p w14:paraId="47792A31" w14:textId="77777777" w:rsidR="006A7C86" w:rsidRPr="00C37D99" w:rsidRDefault="006A7C86" w:rsidP="00CD3B88">
            <w:pPr>
              <w:spacing w:line="288" w:lineRule="auto"/>
              <w:rPr>
                <w:lang w:eastAsia="en-AU"/>
              </w:rPr>
            </w:pPr>
            <w:r w:rsidRPr="00C37D99">
              <w:rPr>
                <w:lang w:val="vi-VN" w:eastAsia="en-AU"/>
              </w:rPr>
              <w:t>String</w:t>
            </w:r>
          </w:p>
        </w:tc>
        <w:tc>
          <w:tcPr>
            <w:tcW w:w="1440" w:type="dxa"/>
            <w:vAlign w:val="center"/>
          </w:tcPr>
          <w:p w14:paraId="0E548254" w14:textId="77777777" w:rsidR="006A7C86" w:rsidRPr="00C37D99" w:rsidRDefault="006A7C86" w:rsidP="00CD3B88">
            <w:pPr>
              <w:spacing w:line="288" w:lineRule="auto"/>
              <w:rPr>
                <w:lang w:val="vi-VN" w:eastAsia="en-AU"/>
              </w:rPr>
            </w:pPr>
            <w:r w:rsidRPr="00C37D99">
              <w:rPr>
                <w:lang w:val="vi-VN" w:eastAsia="en-AU"/>
              </w:rPr>
              <w:t>16</w:t>
            </w:r>
          </w:p>
        </w:tc>
        <w:tc>
          <w:tcPr>
            <w:tcW w:w="2970" w:type="dxa"/>
            <w:shd w:val="clear" w:color="auto" w:fill="auto"/>
            <w:noWrap/>
            <w:vAlign w:val="center"/>
          </w:tcPr>
          <w:p w14:paraId="5B1892E7" w14:textId="77777777" w:rsidR="006A7C86" w:rsidRPr="00C37D99" w:rsidRDefault="006A7C86" w:rsidP="00CD3B88">
            <w:pPr>
              <w:spacing w:line="288" w:lineRule="auto"/>
              <w:rPr>
                <w:lang w:eastAsia="en-AU"/>
              </w:rPr>
            </w:pPr>
            <w:r w:rsidRPr="00C37D99">
              <w:rPr>
                <w:color w:val="000000"/>
              </w:rPr>
              <w:t>Địa chỉ MAC của thiết bị ONT</w:t>
            </w:r>
          </w:p>
        </w:tc>
      </w:tr>
      <w:tr w:rsidR="006A7C86" w:rsidRPr="00C37D99" w14:paraId="7D58B8EE" w14:textId="77777777" w:rsidTr="00CD3B88">
        <w:trPr>
          <w:trHeight w:val="255"/>
        </w:trPr>
        <w:tc>
          <w:tcPr>
            <w:tcW w:w="625" w:type="dxa"/>
            <w:vAlign w:val="center"/>
          </w:tcPr>
          <w:p w14:paraId="1EC5058C" w14:textId="13E9E823" w:rsidR="006A7C86" w:rsidRPr="00ED7DB8" w:rsidRDefault="008317A7" w:rsidP="00CD3B88">
            <w:pPr>
              <w:spacing w:line="288" w:lineRule="auto"/>
              <w:rPr>
                <w:lang w:eastAsia="en-AU"/>
              </w:rPr>
            </w:pPr>
            <w:r>
              <w:rPr>
                <w:lang w:eastAsia="en-AU"/>
              </w:rPr>
              <w:t>6</w:t>
            </w:r>
          </w:p>
        </w:tc>
        <w:tc>
          <w:tcPr>
            <w:tcW w:w="1638" w:type="dxa"/>
            <w:shd w:val="clear" w:color="auto" w:fill="auto"/>
            <w:noWrap/>
            <w:vAlign w:val="center"/>
          </w:tcPr>
          <w:p w14:paraId="077297EA" w14:textId="77777777" w:rsidR="006A7C86" w:rsidRDefault="006A7C86" w:rsidP="00CD3B88">
            <w:pPr>
              <w:spacing w:line="288" w:lineRule="auto"/>
            </w:pPr>
            <w:r w:rsidRPr="00C37D99">
              <w:rPr>
                <w:color w:val="000000"/>
              </w:rPr>
              <w:t>ipAddr</w:t>
            </w:r>
          </w:p>
        </w:tc>
        <w:tc>
          <w:tcPr>
            <w:tcW w:w="1422" w:type="dxa"/>
            <w:shd w:val="clear" w:color="auto" w:fill="auto"/>
            <w:noWrap/>
            <w:vAlign w:val="center"/>
          </w:tcPr>
          <w:p w14:paraId="523AAD7F" w14:textId="77777777" w:rsidR="006A7C86" w:rsidRPr="00C37D99" w:rsidRDefault="006A7C86" w:rsidP="00CD3B88">
            <w:pPr>
              <w:spacing w:line="288" w:lineRule="auto"/>
              <w:rPr>
                <w:lang w:eastAsia="en-AU"/>
              </w:rPr>
            </w:pPr>
            <w:r w:rsidRPr="00C37D99">
              <w:rPr>
                <w:lang w:eastAsia="en-AU"/>
              </w:rPr>
              <w:t>Optional</w:t>
            </w:r>
          </w:p>
        </w:tc>
        <w:tc>
          <w:tcPr>
            <w:tcW w:w="1080" w:type="dxa"/>
            <w:vAlign w:val="center"/>
          </w:tcPr>
          <w:p w14:paraId="301EB189" w14:textId="77777777" w:rsidR="006A7C86" w:rsidRPr="00C37D99" w:rsidRDefault="006A7C86" w:rsidP="00CD3B88">
            <w:pPr>
              <w:spacing w:line="288" w:lineRule="auto"/>
              <w:rPr>
                <w:lang w:eastAsia="en-AU"/>
              </w:rPr>
            </w:pPr>
            <w:r w:rsidRPr="00C37D99">
              <w:rPr>
                <w:lang w:val="vi-VN" w:eastAsia="en-AU"/>
              </w:rPr>
              <w:t xml:space="preserve">String </w:t>
            </w:r>
          </w:p>
        </w:tc>
        <w:tc>
          <w:tcPr>
            <w:tcW w:w="1440" w:type="dxa"/>
            <w:vAlign w:val="center"/>
          </w:tcPr>
          <w:p w14:paraId="248DAACA" w14:textId="77777777" w:rsidR="006A7C86" w:rsidRPr="00C37D99" w:rsidRDefault="006A7C86" w:rsidP="00CD3B88">
            <w:pPr>
              <w:spacing w:line="288" w:lineRule="auto"/>
              <w:rPr>
                <w:lang w:val="vi-VN" w:eastAsia="en-AU"/>
              </w:rPr>
            </w:pPr>
            <w:r w:rsidRPr="00C37D99">
              <w:rPr>
                <w:lang w:val="vi-VN" w:eastAsia="en-AU"/>
              </w:rPr>
              <w:t>16</w:t>
            </w:r>
          </w:p>
        </w:tc>
        <w:tc>
          <w:tcPr>
            <w:tcW w:w="2970" w:type="dxa"/>
            <w:shd w:val="clear" w:color="auto" w:fill="auto"/>
            <w:noWrap/>
            <w:vAlign w:val="center"/>
          </w:tcPr>
          <w:p w14:paraId="69DDCEF0" w14:textId="77777777" w:rsidR="006A7C86" w:rsidRPr="00C37D99" w:rsidRDefault="006A7C86" w:rsidP="00CD3B88">
            <w:pPr>
              <w:spacing w:line="288" w:lineRule="auto"/>
              <w:rPr>
                <w:lang w:val="vi-VN"/>
              </w:rPr>
            </w:pPr>
            <w:r w:rsidRPr="00C37D99">
              <w:rPr>
                <w:color w:val="000000"/>
              </w:rPr>
              <w:t>IP điều khiển thiết bị ONT</w:t>
            </w:r>
          </w:p>
        </w:tc>
      </w:tr>
      <w:tr w:rsidR="006A7C86" w:rsidRPr="00C37D99" w14:paraId="4E4CC02D" w14:textId="77777777" w:rsidTr="00CD3B88">
        <w:trPr>
          <w:trHeight w:val="255"/>
        </w:trPr>
        <w:tc>
          <w:tcPr>
            <w:tcW w:w="625" w:type="dxa"/>
            <w:vAlign w:val="center"/>
          </w:tcPr>
          <w:p w14:paraId="4FBB8A4E" w14:textId="047466FD" w:rsidR="006A7C86" w:rsidRPr="00ED7DB8" w:rsidRDefault="008317A7" w:rsidP="00CD3B88">
            <w:pPr>
              <w:spacing w:line="288" w:lineRule="auto"/>
              <w:rPr>
                <w:lang w:eastAsia="en-AU"/>
              </w:rPr>
            </w:pPr>
            <w:r>
              <w:rPr>
                <w:lang w:eastAsia="en-AU"/>
              </w:rPr>
              <w:t>7</w:t>
            </w:r>
          </w:p>
        </w:tc>
        <w:tc>
          <w:tcPr>
            <w:tcW w:w="1638" w:type="dxa"/>
            <w:shd w:val="clear" w:color="auto" w:fill="auto"/>
            <w:noWrap/>
            <w:vAlign w:val="center"/>
          </w:tcPr>
          <w:p w14:paraId="68B5B850" w14:textId="77777777" w:rsidR="006A7C86" w:rsidRPr="00C37D99" w:rsidRDefault="006A7C86" w:rsidP="00CD3B88">
            <w:pPr>
              <w:spacing w:line="288" w:lineRule="auto"/>
              <w:rPr>
                <w:color w:val="000000"/>
              </w:rPr>
            </w:pPr>
          </w:p>
          <w:p w14:paraId="1E6CB712" w14:textId="77777777" w:rsidR="006A7C86" w:rsidRPr="00C37D99" w:rsidRDefault="006A7C86" w:rsidP="00CD3B88">
            <w:pPr>
              <w:spacing w:line="288" w:lineRule="auto"/>
            </w:pPr>
            <w:r w:rsidRPr="00C37D99">
              <w:rPr>
                <w:color w:val="000000"/>
              </w:rPr>
              <w:t>deviceType</w:t>
            </w:r>
          </w:p>
          <w:p w14:paraId="4BB7F77E" w14:textId="77777777" w:rsidR="006A7C86" w:rsidRDefault="006A7C86" w:rsidP="00CD3B88">
            <w:pPr>
              <w:spacing w:line="288" w:lineRule="auto"/>
            </w:pPr>
          </w:p>
        </w:tc>
        <w:tc>
          <w:tcPr>
            <w:tcW w:w="1422" w:type="dxa"/>
            <w:shd w:val="clear" w:color="auto" w:fill="auto"/>
            <w:noWrap/>
            <w:vAlign w:val="center"/>
          </w:tcPr>
          <w:p w14:paraId="6B9E8153" w14:textId="77777777" w:rsidR="006A7C86" w:rsidRPr="00C37D99" w:rsidRDefault="006A7C86" w:rsidP="00CD3B88">
            <w:pPr>
              <w:spacing w:line="288" w:lineRule="auto"/>
              <w:rPr>
                <w:lang w:eastAsia="en-AU"/>
              </w:rPr>
            </w:pPr>
            <w:r w:rsidRPr="00C37D99">
              <w:rPr>
                <w:lang w:eastAsia="en-AU"/>
              </w:rPr>
              <w:t>Optional</w:t>
            </w:r>
          </w:p>
        </w:tc>
        <w:tc>
          <w:tcPr>
            <w:tcW w:w="1080" w:type="dxa"/>
            <w:vAlign w:val="center"/>
          </w:tcPr>
          <w:p w14:paraId="3AD44437" w14:textId="77777777" w:rsidR="006A7C86" w:rsidRPr="00C37D99" w:rsidRDefault="006A7C86" w:rsidP="00CD3B88">
            <w:pPr>
              <w:spacing w:line="288" w:lineRule="auto"/>
              <w:rPr>
                <w:lang w:eastAsia="en-AU"/>
              </w:rPr>
            </w:pPr>
            <w:r w:rsidRPr="72CE505C">
              <w:rPr>
                <w:lang w:val="vi-VN" w:eastAsia="en-AU"/>
              </w:rPr>
              <w:t>Integer</w:t>
            </w:r>
          </w:p>
        </w:tc>
        <w:tc>
          <w:tcPr>
            <w:tcW w:w="1440" w:type="dxa"/>
            <w:vAlign w:val="center"/>
          </w:tcPr>
          <w:p w14:paraId="7C49BD94" w14:textId="77777777" w:rsidR="006A7C86" w:rsidRPr="00C37D99" w:rsidRDefault="006A7C86" w:rsidP="00CD3B88">
            <w:pPr>
              <w:spacing w:line="288" w:lineRule="auto"/>
              <w:rPr>
                <w:lang w:val="vi-VN" w:eastAsia="en-AU"/>
              </w:rPr>
            </w:pPr>
          </w:p>
        </w:tc>
        <w:tc>
          <w:tcPr>
            <w:tcW w:w="2970" w:type="dxa"/>
            <w:shd w:val="clear" w:color="auto" w:fill="auto"/>
            <w:noWrap/>
            <w:vAlign w:val="center"/>
          </w:tcPr>
          <w:p w14:paraId="33FAE189" w14:textId="77777777" w:rsidR="006A7C86" w:rsidRPr="00C37D99" w:rsidRDefault="006A7C86" w:rsidP="00CD3B88">
            <w:pPr>
              <w:spacing w:after="120" w:line="288" w:lineRule="auto"/>
              <w:jc w:val="both"/>
              <w:rPr>
                <w:color w:val="242424"/>
                <w:sz w:val="26"/>
                <w:szCs w:val="26"/>
              </w:rPr>
            </w:pPr>
            <w:r w:rsidRPr="72CE505C">
              <w:rPr>
                <w:color w:val="242424"/>
                <w:sz w:val="26"/>
                <w:szCs w:val="26"/>
              </w:rPr>
              <w:t>CAP = 0,</w:t>
            </w:r>
            <w:r>
              <w:br/>
            </w:r>
            <w:r w:rsidRPr="72CE505C">
              <w:rPr>
                <w:color w:val="242424"/>
                <w:sz w:val="26"/>
                <w:szCs w:val="26"/>
              </w:rPr>
              <w:t>MRE = 1,</w:t>
            </w:r>
            <w:r>
              <w:br/>
            </w:r>
            <w:r w:rsidRPr="72CE505C">
              <w:rPr>
                <w:color w:val="242424"/>
                <w:sz w:val="26"/>
                <w:szCs w:val="26"/>
              </w:rPr>
              <w:t>NONE = 2,</w:t>
            </w:r>
            <w:r>
              <w:br/>
            </w:r>
            <w:r w:rsidRPr="72CE505C">
              <w:rPr>
                <w:color w:val="242424"/>
                <w:sz w:val="26"/>
                <w:szCs w:val="26"/>
              </w:rPr>
              <w:t>ONTMESH = 3</w:t>
            </w:r>
          </w:p>
          <w:p w14:paraId="3AAB0788" w14:textId="77777777" w:rsidR="006A7C86" w:rsidRPr="00C37D99" w:rsidRDefault="006A7C86" w:rsidP="00CD3B88">
            <w:pPr>
              <w:spacing w:after="120" w:line="288" w:lineRule="auto"/>
              <w:jc w:val="both"/>
              <w:rPr>
                <w:color w:val="0078D4"/>
                <w:sz w:val="26"/>
                <w:szCs w:val="26"/>
              </w:rPr>
            </w:pPr>
            <w:r w:rsidRPr="72CE505C">
              <w:rPr>
                <w:color w:val="242424"/>
                <w:sz w:val="26"/>
                <w:szCs w:val="26"/>
              </w:rPr>
              <w:t>ONTONLY = 4</w:t>
            </w:r>
          </w:p>
        </w:tc>
      </w:tr>
      <w:tr w:rsidR="006A7C86" w:rsidRPr="00C37D99" w14:paraId="6DF42ACD" w14:textId="77777777" w:rsidTr="00CD3B88">
        <w:trPr>
          <w:trHeight w:val="255"/>
        </w:trPr>
        <w:tc>
          <w:tcPr>
            <w:tcW w:w="625" w:type="dxa"/>
            <w:vAlign w:val="center"/>
          </w:tcPr>
          <w:p w14:paraId="71755B08" w14:textId="05E6C484" w:rsidR="006A7C86" w:rsidRPr="00ED7DB8" w:rsidRDefault="008317A7" w:rsidP="00CD3B88">
            <w:pPr>
              <w:spacing w:line="288" w:lineRule="auto"/>
              <w:rPr>
                <w:lang w:eastAsia="en-AU"/>
              </w:rPr>
            </w:pPr>
            <w:r>
              <w:rPr>
                <w:lang w:eastAsia="en-AU"/>
              </w:rPr>
              <w:t>8</w:t>
            </w:r>
          </w:p>
        </w:tc>
        <w:tc>
          <w:tcPr>
            <w:tcW w:w="1638" w:type="dxa"/>
            <w:shd w:val="clear" w:color="auto" w:fill="auto"/>
            <w:noWrap/>
            <w:vAlign w:val="center"/>
          </w:tcPr>
          <w:p w14:paraId="3E323632" w14:textId="77777777" w:rsidR="006A7C86" w:rsidRDefault="006A7C86" w:rsidP="00CD3B88">
            <w:pPr>
              <w:spacing w:line="288" w:lineRule="auto"/>
            </w:pPr>
            <w:r>
              <w:rPr>
                <w:color w:val="000000"/>
              </w:rPr>
              <w:t>softwareVersion</w:t>
            </w:r>
          </w:p>
        </w:tc>
        <w:tc>
          <w:tcPr>
            <w:tcW w:w="1422" w:type="dxa"/>
            <w:shd w:val="clear" w:color="auto" w:fill="auto"/>
            <w:noWrap/>
            <w:vAlign w:val="center"/>
          </w:tcPr>
          <w:p w14:paraId="2755F269" w14:textId="77777777" w:rsidR="006A7C86" w:rsidRPr="00C37D99" w:rsidRDefault="006A7C86" w:rsidP="00CD3B88">
            <w:pPr>
              <w:spacing w:line="288" w:lineRule="auto"/>
              <w:rPr>
                <w:lang w:eastAsia="en-AU"/>
              </w:rPr>
            </w:pPr>
            <w:r w:rsidRPr="00C37D99">
              <w:rPr>
                <w:lang w:eastAsia="en-AU"/>
              </w:rPr>
              <w:t>Optional</w:t>
            </w:r>
          </w:p>
        </w:tc>
        <w:tc>
          <w:tcPr>
            <w:tcW w:w="1080" w:type="dxa"/>
            <w:vAlign w:val="center"/>
          </w:tcPr>
          <w:p w14:paraId="27415C3F" w14:textId="77777777" w:rsidR="006A7C86" w:rsidRPr="00C37D99" w:rsidRDefault="006A7C86" w:rsidP="00CD3B88">
            <w:pPr>
              <w:spacing w:line="288" w:lineRule="auto"/>
              <w:rPr>
                <w:lang w:eastAsia="en-AU"/>
              </w:rPr>
            </w:pPr>
            <w:r w:rsidRPr="00C37D99">
              <w:rPr>
                <w:color w:val="000000"/>
              </w:rPr>
              <w:t>String</w:t>
            </w:r>
          </w:p>
        </w:tc>
        <w:tc>
          <w:tcPr>
            <w:tcW w:w="1440" w:type="dxa"/>
            <w:vAlign w:val="center"/>
          </w:tcPr>
          <w:p w14:paraId="117C95E9" w14:textId="77777777" w:rsidR="006A7C86" w:rsidRPr="00ED7DB8" w:rsidRDefault="006A7C86" w:rsidP="00CD3B88">
            <w:pPr>
              <w:spacing w:line="288" w:lineRule="auto"/>
              <w:rPr>
                <w:lang w:eastAsia="en-AU"/>
              </w:rPr>
            </w:pPr>
            <w:r>
              <w:rPr>
                <w:lang w:eastAsia="en-AU"/>
              </w:rPr>
              <w:t>16</w:t>
            </w:r>
          </w:p>
        </w:tc>
        <w:tc>
          <w:tcPr>
            <w:tcW w:w="2970" w:type="dxa"/>
            <w:shd w:val="clear" w:color="auto" w:fill="auto"/>
            <w:noWrap/>
            <w:vAlign w:val="center"/>
          </w:tcPr>
          <w:p w14:paraId="738FC7E2" w14:textId="77777777" w:rsidR="006A7C86" w:rsidRPr="00C37D99" w:rsidRDefault="006A7C86" w:rsidP="00CD3B88">
            <w:pPr>
              <w:spacing w:line="288" w:lineRule="auto"/>
              <w:rPr>
                <w:lang w:val="vi-VN"/>
              </w:rPr>
            </w:pPr>
            <w:r>
              <w:rPr>
                <w:color w:val="000000"/>
              </w:rPr>
              <w:t>Phiên bản phần mềm</w:t>
            </w:r>
          </w:p>
        </w:tc>
      </w:tr>
    </w:tbl>
    <w:p w14:paraId="12F6EF84" w14:textId="77777777" w:rsidR="006A7C86" w:rsidRPr="00C37D99" w:rsidRDefault="006A7C86" w:rsidP="006A7C86">
      <w:pPr>
        <w:pStyle w:val="Heading4"/>
        <w:spacing w:line="288" w:lineRule="auto"/>
        <w:rPr>
          <w:sz w:val="24"/>
          <w:szCs w:val="24"/>
        </w:rPr>
      </w:pPr>
      <w:r w:rsidRPr="00C37D99">
        <w:rPr>
          <w:sz w:val="24"/>
          <w:szCs w:val="24"/>
        </w:rPr>
        <w:lastRenderedPageBreak/>
        <w:t>Example</w:t>
      </w:r>
    </w:p>
    <w:p w14:paraId="264F5C11" w14:textId="77777777" w:rsidR="006A7C86" w:rsidRPr="00C37D99" w:rsidRDefault="006A7C86" w:rsidP="006A7C86">
      <w:pPr>
        <w:spacing w:line="288" w:lineRule="auto"/>
        <w:rPr>
          <w:b/>
          <w:bCs/>
        </w:rPr>
      </w:pPr>
      <w:r w:rsidRPr="00C37D99">
        <w:rPr>
          <w:b/>
          <w:bCs/>
        </w:rPr>
        <w:t>Request:</w:t>
      </w:r>
    </w:p>
    <w:p w14:paraId="4D8BCC18" w14:textId="395F7CDA" w:rsidR="006A7C86" w:rsidRPr="00C37D99" w:rsidRDefault="006A7C86" w:rsidP="006A7C86">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get</w:t>
      </w:r>
      <w:r>
        <w:rPr>
          <w:rFonts w:ascii="Times New Roman" w:hAnsi="Times New Roman" w:cs="Times New Roman"/>
          <w:sz w:val="24"/>
          <w:szCs w:val="24"/>
        </w:rPr>
        <w:t>Device</w:t>
      </w:r>
      <w:r w:rsidR="008317A7">
        <w:rPr>
          <w:rFonts w:ascii="Times New Roman" w:hAnsi="Times New Roman" w:cs="Times New Roman"/>
          <w:sz w:val="24"/>
          <w:szCs w:val="24"/>
        </w:rPr>
        <w:t>List</w:t>
      </w:r>
      <w:r w:rsidRPr="00C37D99">
        <w:rPr>
          <w:rFonts w:ascii="Times New Roman" w:hAnsi="Times New Roman" w:cs="Times New Roman"/>
          <w:sz w:val="24"/>
          <w:szCs w:val="24"/>
        </w:rPr>
        <w:t xml:space="preserve"> ();</w:t>
      </w:r>
    </w:p>
    <w:p w14:paraId="07219F58" w14:textId="6C04061B" w:rsidR="006A7C86" w:rsidRPr="00C37D99" w:rsidRDefault="006A7C86" w:rsidP="006A7C86">
      <w:pPr>
        <w:spacing w:line="288" w:lineRule="auto"/>
        <w:rPr>
          <w:lang w:val="vi-VN"/>
        </w:rPr>
      </w:pPr>
    </w:p>
    <w:p w14:paraId="29CA7E70" w14:textId="77777777" w:rsidR="006A7C86" w:rsidRPr="00C37D99" w:rsidRDefault="006A7C86" w:rsidP="006A7C86">
      <w:pPr>
        <w:spacing w:line="288" w:lineRule="auto"/>
        <w:rPr>
          <w:b/>
          <w:bCs/>
        </w:rPr>
      </w:pPr>
      <w:r w:rsidRPr="00C37D99">
        <w:rPr>
          <w:b/>
          <w:bCs/>
        </w:rPr>
        <w:t>Response:</w:t>
      </w:r>
    </w:p>
    <w:p w14:paraId="586146CF" w14:textId="77777777" w:rsidR="006A7C86" w:rsidRPr="00C37D99" w:rsidRDefault="006A7C86" w:rsidP="006A7C86">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w:t>
      </w:r>
    </w:p>
    <w:p w14:paraId="26E64EEA" w14:textId="77777777" w:rsidR="006A7C86" w:rsidRPr="00C37D99" w:rsidRDefault="006A7C86" w:rsidP="006A7C86">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ab/>
        <w:t>"errorCode": "200",</w:t>
      </w:r>
    </w:p>
    <w:p w14:paraId="6C6E2712" w14:textId="77777777" w:rsidR="006A7C86" w:rsidRPr="00C37D99" w:rsidRDefault="006A7C86" w:rsidP="006A7C86">
      <w:pPr>
        <w:pStyle w:val="ANSVNormal"/>
        <w:rPr>
          <w:lang w:val="vi-VN"/>
        </w:rPr>
      </w:pPr>
      <w:r w:rsidRPr="00C37D99">
        <w:rPr>
          <w:lang w:val="vi-VN"/>
        </w:rPr>
        <w:t xml:space="preserve"> </w:t>
      </w:r>
      <w:r>
        <w:rPr>
          <w:lang w:val="vi-VN"/>
        </w:rPr>
        <w:tab/>
      </w:r>
      <w:r w:rsidRPr="00C37D99">
        <w:t>"errorMessage": "SUCCESS",</w:t>
      </w:r>
      <w:r w:rsidRPr="00C37D99">
        <w:rPr>
          <w:lang w:val="vi-VN"/>
        </w:rPr>
        <w:t xml:space="preserve">                     </w:t>
      </w:r>
    </w:p>
    <w:p w14:paraId="58DDC2FE" w14:textId="77777777" w:rsidR="006A7C86" w:rsidRPr="00C37D99" w:rsidRDefault="006A7C86" w:rsidP="006A7C86">
      <w:pPr>
        <w:pStyle w:val="FirstLevelBullet"/>
        <w:spacing w:line="288" w:lineRule="auto"/>
        <w:ind w:left="0" w:firstLine="720"/>
        <w:rPr>
          <w:sz w:val="24"/>
          <w:szCs w:val="24"/>
        </w:rPr>
      </w:pPr>
      <w:r w:rsidRPr="00C37D99">
        <w:rPr>
          <w:sz w:val="24"/>
          <w:szCs w:val="24"/>
          <w:lang w:val="vi-VN"/>
        </w:rPr>
        <w:t xml:space="preserve"> </w:t>
      </w:r>
      <w:r w:rsidRPr="00C37D99">
        <w:rPr>
          <w:sz w:val="24"/>
          <w:szCs w:val="24"/>
        </w:rPr>
        <w:t xml:space="preserve">"data": </w:t>
      </w:r>
    </w:p>
    <w:p w14:paraId="4E8E6204" w14:textId="6E66E8A3" w:rsidR="006A7C86" w:rsidRDefault="008317A7" w:rsidP="006A7C86">
      <w:pPr>
        <w:shd w:val="clear" w:color="auto" w:fill="FFFFFE"/>
        <w:spacing w:line="288" w:lineRule="auto"/>
        <w:ind w:left="720"/>
      </w:pPr>
      <w:r>
        <w:t>[</w:t>
      </w:r>
    </w:p>
    <w:p w14:paraId="7CF7A05C" w14:textId="00EF27E0" w:rsidR="008317A7" w:rsidRDefault="008317A7" w:rsidP="006A7C86">
      <w:pPr>
        <w:shd w:val="clear" w:color="auto" w:fill="FFFFFE"/>
        <w:spacing w:line="288" w:lineRule="auto"/>
        <w:ind w:left="720"/>
      </w:pPr>
      <w:r>
        <w:tab/>
        <w:t>{</w:t>
      </w:r>
    </w:p>
    <w:p w14:paraId="1241A14C" w14:textId="14EE5DA1" w:rsidR="008317A7" w:rsidRPr="00C37D99" w:rsidRDefault="008317A7" w:rsidP="008317A7">
      <w:pPr>
        <w:shd w:val="clear" w:color="auto" w:fill="FFFFFE"/>
        <w:spacing w:line="288" w:lineRule="auto"/>
        <w:ind w:left="2160"/>
      </w:pPr>
      <w:r w:rsidRPr="00C37D99">
        <w:t>“</w:t>
      </w:r>
      <w:r>
        <w:t>serialNumber</w:t>
      </w:r>
      <w:r w:rsidRPr="00C37D99">
        <w:t>”: “&lt;</w:t>
      </w:r>
      <w:r>
        <w:t>serialNumber1</w:t>
      </w:r>
      <w:r w:rsidRPr="00C37D99">
        <w:t>&gt;”,</w:t>
      </w:r>
    </w:p>
    <w:p w14:paraId="71D97385" w14:textId="15B4F09D" w:rsidR="008317A7" w:rsidRPr="00C37D99" w:rsidRDefault="008317A7" w:rsidP="008317A7">
      <w:pPr>
        <w:shd w:val="clear" w:color="auto" w:fill="FFFFFE"/>
        <w:spacing w:line="288" w:lineRule="auto"/>
        <w:ind w:left="2160"/>
      </w:pPr>
      <w:r w:rsidRPr="00C37D99">
        <w:rPr>
          <w:lang w:val="vi-VN"/>
        </w:rPr>
        <w:t xml:space="preserve"> </w:t>
      </w:r>
      <w:r w:rsidRPr="00C37D99">
        <w:t>“</w:t>
      </w:r>
      <w:r>
        <w:t>modelName</w:t>
      </w:r>
      <w:r w:rsidRPr="00C37D99">
        <w:t>”: “</w:t>
      </w:r>
      <w:r>
        <w:t>GW040H</w:t>
      </w:r>
      <w:r w:rsidRPr="00C37D99">
        <w:t xml:space="preserve">”, </w:t>
      </w:r>
    </w:p>
    <w:p w14:paraId="475301D4" w14:textId="77777777" w:rsidR="006A7C86" w:rsidRPr="00C37D99" w:rsidRDefault="006A7C86" w:rsidP="008317A7">
      <w:pPr>
        <w:shd w:val="clear" w:color="auto" w:fill="FFFFFE"/>
        <w:spacing w:line="288" w:lineRule="auto"/>
        <w:ind w:left="2160"/>
      </w:pPr>
      <w:r w:rsidRPr="00C37D99">
        <w:t>“deviceMac”: “&lt;deviceMac&gt;”,</w:t>
      </w:r>
    </w:p>
    <w:p w14:paraId="5679FBB4" w14:textId="77777777" w:rsidR="006A7C86" w:rsidRPr="00C37D99" w:rsidRDefault="006A7C86" w:rsidP="008317A7">
      <w:pPr>
        <w:shd w:val="clear" w:color="auto" w:fill="FFFFFE"/>
        <w:spacing w:line="288" w:lineRule="auto"/>
        <w:ind w:left="2160"/>
      </w:pPr>
      <w:r w:rsidRPr="00C37D99">
        <w:rPr>
          <w:lang w:val="vi-VN"/>
        </w:rPr>
        <w:t xml:space="preserve"> </w:t>
      </w:r>
      <w:r w:rsidRPr="00C37D99">
        <w:t xml:space="preserve">“ipAddr”: “&lt;ipAddr&gt;”, </w:t>
      </w:r>
    </w:p>
    <w:p w14:paraId="20BA127E" w14:textId="77777777" w:rsidR="006A7C86" w:rsidRPr="00C37D99" w:rsidRDefault="006A7C86" w:rsidP="008317A7">
      <w:pPr>
        <w:shd w:val="clear" w:color="auto" w:fill="FFFFFE"/>
        <w:spacing w:line="288" w:lineRule="auto"/>
        <w:ind w:left="2160"/>
      </w:pPr>
      <w:r w:rsidRPr="00C37D99">
        <w:t>“deviceType”: “&lt;deviceType&gt;”,</w:t>
      </w:r>
    </w:p>
    <w:p w14:paraId="43885F7E" w14:textId="77777777" w:rsidR="008317A7" w:rsidRDefault="006A7C86" w:rsidP="008317A7">
      <w:pPr>
        <w:shd w:val="clear" w:color="auto" w:fill="FFFFFE"/>
        <w:spacing w:line="288" w:lineRule="auto"/>
        <w:ind w:left="2160"/>
      </w:pPr>
      <w:r w:rsidRPr="00C37D99">
        <w:t>“</w:t>
      </w:r>
      <w:r>
        <w:t>softwareVersion</w:t>
      </w:r>
      <w:r w:rsidRPr="00C37D99">
        <w:t>”: “&lt;</w:t>
      </w:r>
      <w:r>
        <w:t>softwareVersion</w:t>
      </w:r>
      <w:r w:rsidRPr="00C37D99">
        <w:t>&gt;”</w:t>
      </w:r>
    </w:p>
    <w:p w14:paraId="25A8217A" w14:textId="3E07FCB6" w:rsidR="008317A7" w:rsidRDefault="008317A7" w:rsidP="008317A7">
      <w:pPr>
        <w:shd w:val="clear" w:color="auto" w:fill="FFFFFE"/>
        <w:spacing w:line="288" w:lineRule="auto"/>
        <w:ind w:left="1440"/>
      </w:pPr>
      <w:r>
        <w:t>},</w:t>
      </w:r>
    </w:p>
    <w:p w14:paraId="1810166C" w14:textId="77777777" w:rsidR="008317A7" w:rsidRDefault="008317A7" w:rsidP="008317A7">
      <w:pPr>
        <w:shd w:val="clear" w:color="auto" w:fill="FFFFFE"/>
        <w:spacing w:line="288" w:lineRule="auto"/>
        <w:ind w:left="720" w:firstLine="720"/>
      </w:pPr>
      <w:r>
        <w:t>{</w:t>
      </w:r>
    </w:p>
    <w:p w14:paraId="3C38E7AE" w14:textId="671AE6E6" w:rsidR="008317A7" w:rsidRPr="00C37D99" w:rsidRDefault="008317A7" w:rsidP="008317A7">
      <w:pPr>
        <w:shd w:val="clear" w:color="auto" w:fill="FFFFFE"/>
        <w:spacing w:line="288" w:lineRule="auto"/>
        <w:ind w:left="2160"/>
      </w:pPr>
      <w:r w:rsidRPr="00C37D99">
        <w:t>“</w:t>
      </w:r>
      <w:r>
        <w:t>serialNumber</w:t>
      </w:r>
      <w:r w:rsidRPr="00C37D99">
        <w:t>”: “&lt;</w:t>
      </w:r>
      <w:r>
        <w:t>serialNumber2</w:t>
      </w:r>
      <w:r w:rsidRPr="00C37D99">
        <w:t>&gt;”,</w:t>
      </w:r>
    </w:p>
    <w:p w14:paraId="6E1CCBC2" w14:textId="2EEFC141" w:rsidR="008317A7" w:rsidRPr="007D53B8" w:rsidRDefault="008317A7" w:rsidP="008317A7">
      <w:pPr>
        <w:shd w:val="clear" w:color="auto" w:fill="FFFFFE"/>
        <w:spacing w:line="288" w:lineRule="auto"/>
        <w:ind w:left="2160"/>
        <w:rPr>
          <w:lang w:val="vi-VN"/>
        </w:rPr>
      </w:pPr>
      <w:r w:rsidRPr="00C37D99">
        <w:rPr>
          <w:lang w:val="vi-VN"/>
        </w:rPr>
        <w:t xml:space="preserve"> </w:t>
      </w:r>
      <w:r w:rsidRPr="00C37D99">
        <w:t>“</w:t>
      </w:r>
      <w:r>
        <w:t>modelName</w:t>
      </w:r>
      <w:r w:rsidRPr="00C37D99">
        <w:t>”: “</w:t>
      </w:r>
      <w:r>
        <w:t>EW12SX</w:t>
      </w:r>
      <w:r w:rsidRPr="00C37D99">
        <w:t xml:space="preserve">”, </w:t>
      </w:r>
    </w:p>
    <w:p w14:paraId="61C1D19A" w14:textId="77777777" w:rsidR="008317A7" w:rsidRPr="00C37D99" w:rsidRDefault="008317A7" w:rsidP="008317A7">
      <w:pPr>
        <w:shd w:val="clear" w:color="auto" w:fill="FFFFFE"/>
        <w:spacing w:line="288" w:lineRule="auto"/>
        <w:ind w:left="2160"/>
      </w:pPr>
      <w:r w:rsidRPr="00C37D99">
        <w:t>“deviceMac”: “&lt;deviceMac&gt;”,</w:t>
      </w:r>
    </w:p>
    <w:p w14:paraId="6392F229" w14:textId="77777777" w:rsidR="008317A7" w:rsidRPr="00C37D99" w:rsidRDefault="008317A7" w:rsidP="008317A7">
      <w:pPr>
        <w:shd w:val="clear" w:color="auto" w:fill="FFFFFE"/>
        <w:spacing w:line="288" w:lineRule="auto"/>
        <w:ind w:left="2160"/>
      </w:pPr>
      <w:r w:rsidRPr="00C37D99">
        <w:rPr>
          <w:lang w:val="vi-VN"/>
        </w:rPr>
        <w:t xml:space="preserve"> </w:t>
      </w:r>
      <w:r w:rsidRPr="00C37D99">
        <w:t xml:space="preserve">“ipAddr”: “&lt;ipAddr&gt;”, </w:t>
      </w:r>
    </w:p>
    <w:p w14:paraId="1760FA58" w14:textId="77777777" w:rsidR="008317A7" w:rsidRPr="00C37D99" w:rsidRDefault="008317A7" w:rsidP="008317A7">
      <w:pPr>
        <w:shd w:val="clear" w:color="auto" w:fill="FFFFFE"/>
        <w:spacing w:line="288" w:lineRule="auto"/>
        <w:ind w:left="2160"/>
      </w:pPr>
      <w:r w:rsidRPr="00C37D99">
        <w:t>“deviceType”: “&lt;deviceType&gt;”,</w:t>
      </w:r>
    </w:p>
    <w:p w14:paraId="7E70C793" w14:textId="77777777" w:rsidR="008317A7" w:rsidRDefault="008317A7" w:rsidP="008317A7">
      <w:pPr>
        <w:shd w:val="clear" w:color="auto" w:fill="FFFFFE"/>
        <w:spacing w:line="288" w:lineRule="auto"/>
        <w:ind w:left="2160"/>
      </w:pPr>
      <w:r w:rsidRPr="00C37D99">
        <w:t>“</w:t>
      </w:r>
      <w:r>
        <w:t>softwareVersion</w:t>
      </w:r>
      <w:r w:rsidRPr="00C37D99">
        <w:t>”: “&lt;</w:t>
      </w:r>
      <w:r>
        <w:t>softwareVersion</w:t>
      </w:r>
      <w:r w:rsidRPr="00C37D99">
        <w:t>&gt;”</w:t>
      </w:r>
    </w:p>
    <w:p w14:paraId="5376A882" w14:textId="5F3BA7E5" w:rsidR="008317A7" w:rsidRPr="00C37D99" w:rsidRDefault="008317A7" w:rsidP="008317A7">
      <w:pPr>
        <w:shd w:val="clear" w:color="auto" w:fill="FFFFFE"/>
        <w:spacing w:line="288" w:lineRule="auto"/>
        <w:ind w:left="1440"/>
      </w:pPr>
      <w:r>
        <w:t>}</w:t>
      </w:r>
    </w:p>
    <w:p w14:paraId="31DE5AC1" w14:textId="5CF642A0" w:rsidR="006A7C86" w:rsidRPr="00C37D99" w:rsidRDefault="008317A7" w:rsidP="006A7C86">
      <w:pPr>
        <w:pStyle w:val="FirstLevelBullet"/>
        <w:spacing w:line="288" w:lineRule="auto"/>
        <w:ind w:firstLine="0"/>
        <w:jc w:val="left"/>
        <w:rPr>
          <w:sz w:val="24"/>
          <w:szCs w:val="24"/>
        </w:rPr>
      </w:pPr>
      <w:r>
        <w:rPr>
          <w:sz w:val="24"/>
          <w:szCs w:val="24"/>
        </w:rPr>
        <w:t>]</w:t>
      </w:r>
    </w:p>
    <w:p w14:paraId="3A4C6CF0" w14:textId="77777777" w:rsidR="006A7C86" w:rsidRPr="00A85734" w:rsidRDefault="006A7C86" w:rsidP="006A7C86">
      <w:pPr>
        <w:pStyle w:val="ANSVNormal"/>
        <w:rPr>
          <w:lang w:val="vi-VN"/>
        </w:rPr>
      </w:pPr>
      <w:r w:rsidRPr="00C37D99">
        <w:rPr>
          <w:lang w:val="vi-VN"/>
        </w:rPr>
        <w:t>}</w:t>
      </w:r>
    </w:p>
    <w:p w14:paraId="0FC8A56C" w14:textId="300CC451" w:rsidR="006A7C86" w:rsidRDefault="006A7C86" w:rsidP="006102C1">
      <w:pPr>
        <w:pStyle w:val="ANSVNormal"/>
        <w:rPr>
          <w:lang w:val="vi-VN"/>
        </w:rPr>
      </w:pPr>
    </w:p>
    <w:p w14:paraId="74D42CFE" w14:textId="3225E9C0" w:rsidR="002E1845" w:rsidRDefault="002E1845" w:rsidP="00303550">
      <w:pPr>
        <w:pStyle w:val="Heading3"/>
      </w:pPr>
      <w:bookmarkStart w:id="221" w:name="_Toc113436613"/>
      <w:r>
        <w:t>getRegionList</w:t>
      </w:r>
      <w:bookmarkEnd w:id="221"/>
    </w:p>
    <w:p w14:paraId="4F6B0F6F" w14:textId="77777777" w:rsidR="007D53B8" w:rsidRPr="00C37D99" w:rsidRDefault="007D53B8" w:rsidP="007D53B8">
      <w:pPr>
        <w:pStyle w:val="Heading4"/>
        <w:spacing w:line="288" w:lineRule="auto"/>
        <w:rPr>
          <w:sz w:val="24"/>
          <w:szCs w:val="24"/>
        </w:rPr>
      </w:pPr>
      <w:r w:rsidRPr="00C37D99">
        <w:rPr>
          <w:sz w:val="24"/>
          <w:szCs w:val="24"/>
        </w:rPr>
        <w:t>Mô tả API</w:t>
      </w:r>
    </w:p>
    <w:tbl>
      <w:tblPr>
        <w:tblStyle w:val="TableGridLight1"/>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49"/>
        <w:gridCol w:w="7605"/>
      </w:tblGrid>
      <w:tr w:rsidR="007D53B8" w:rsidRPr="00C37D99" w14:paraId="17628A19" w14:textId="77777777" w:rsidTr="00CD3B88">
        <w:tc>
          <w:tcPr>
            <w:tcW w:w="978" w:type="pct"/>
            <w:shd w:val="clear" w:color="auto" w:fill="BFBFBF" w:themeFill="background1" w:themeFillShade="BF"/>
          </w:tcPr>
          <w:p w14:paraId="593BE1FA" w14:textId="77777777" w:rsidR="007D53B8" w:rsidRPr="00C37D99" w:rsidRDefault="007D53B8" w:rsidP="00CD3B88">
            <w:pPr>
              <w:pStyle w:val="ANSVNormal"/>
            </w:pPr>
            <w:r w:rsidRPr="00C37D99">
              <w:t>Tên API</w:t>
            </w:r>
          </w:p>
        </w:tc>
        <w:tc>
          <w:tcPr>
            <w:tcW w:w="4022" w:type="pct"/>
            <w:shd w:val="clear" w:color="auto" w:fill="BFBFBF" w:themeFill="background1" w:themeFillShade="BF"/>
          </w:tcPr>
          <w:p w14:paraId="695906B0" w14:textId="77777777" w:rsidR="007D53B8" w:rsidRPr="00C37D99" w:rsidRDefault="007D53B8" w:rsidP="00CD3B88">
            <w:pPr>
              <w:pStyle w:val="ANSVNormal"/>
            </w:pPr>
            <w:r w:rsidRPr="00C37D99">
              <w:t>Mô tả</w:t>
            </w:r>
          </w:p>
        </w:tc>
      </w:tr>
      <w:tr w:rsidR="007D53B8" w:rsidRPr="00C37D99" w14:paraId="6FB9375A" w14:textId="77777777" w:rsidTr="00CD3B88">
        <w:trPr>
          <w:trHeight w:val="362"/>
        </w:trPr>
        <w:tc>
          <w:tcPr>
            <w:tcW w:w="978" w:type="pct"/>
          </w:tcPr>
          <w:p w14:paraId="3A5893BC" w14:textId="1DDACBB4" w:rsidR="007D53B8" w:rsidRPr="00ED7DB8" w:rsidRDefault="007D53B8" w:rsidP="00CD3B88">
            <w:pPr>
              <w:pStyle w:val="ANSVNormal"/>
            </w:pPr>
            <w:r w:rsidRPr="00C37D99">
              <w:rPr>
                <w:lang w:val="vi-VN"/>
              </w:rPr>
              <w:t>get</w:t>
            </w:r>
            <w:r>
              <w:rPr>
                <w:lang w:val="vi-VN"/>
              </w:rPr>
              <w:t>Region</w:t>
            </w:r>
            <w:r>
              <w:t>List</w:t>
            </w:r>
          </w:p>
        </w:tc>
        <w:tc>
          <w:tcPr>
            <w:tcW w:w="4022" w:type="pct"/>
          </w:tcPr>
          <w:p w14:paraId="7328650A" w14:textId="77777777" w:rsidR="007D53B8" w:rsidRPr="00C37D99" w:rsidRDefault="007D53B8" w:rsidP="00CD3B88">
            <w:pPr>
              <w:pStyle w:val="ANSVNormal"/>
              <w:rPr>
                <w:lang w:val="vi-VN"/>
              </w:rPr>
            </w:pPr>
            <w:r>
              <w:t>Lấy danh sách thiết bị</w:t>
            </w:r>
          </w:p>
        </w:tc>
      </w:tr>
      <w:tr w:rsidR="007D53B8" w:rsidRPr="00C37D99" w14:paraId="76D35512" w14:textId="77777777" w:rsidTr="00CD3B88">
        <w:tc>
          <w:tcPr>
            <w:tcW w:w="978" w:type="pct"/>
          </w:tcPr>
          <w:p w14:paraId="2F8D6850" w14:textId="77777777" w:rsidR="007D53B8" w:rsidRPr="00C37D99" w:rsidRDefault="007D53B8" w:rsidP="00CD3B88">
            <w:pPr>
              <w:pStyle w:val="ANSVNormal"/>
            </w:pPr>
            <w:r w:rsidRPr="00C37D99">
              <w:t>Method</w:t>
            </w:r>
          </w:p>
        </w:tc>
        <w:tc>
          <w:tcPr>
            <w:tcW w:w="4022" w:type="pct"/>
          </w:tcPr>
          <w:p w14:paraId="5EE79F33" w14:textId="77777777" w:rsidR="007D53B8" w:rsidRPr="00C37D99" w:rsidRDefault="007D53B8" w:rsidP="00CD3B88">
            <w:pPr>
              <w:pStyle w:val="ANSVNormal"/>
            </w:pPr>
            <w:r w:rsidRPr="00C37D99">
              <w:t>Function call</w:t>
            </w:r>
          </w:p>
        </w:tc>
      </w:tr>
      <w:tr w:rsidR="007D53B8" w:rsidRPr="00C37D99" w14:paraId="5F4237A2" w14:textId="77777777" w:rsidTr="00CD3B88">
        <w:tc>
          <w:tcPr>
            <w:tcW w:w="978" w:type="pct"/>
          </w:tcPr>
          <w:p w14:paraId="247382CF" w14:textId="77777777" w:rsidR="007D53B8" w:rsidRPr="00C37D99" w:rsidRDefault="007D53B8" w:rsidP="00CD3B88">
            <w:pPr>
              <w:pStyle w:val="ANSVNormal"/>
            </w:pPr>
            <w:r w:rsidRPr="00C37D99">
              <w:t>Response</w:t>
            </w:r>
          </w:p>
        </w:tc>
        <w:tc>
          <w:tcPr>
            <w:tcW w:w="4022" w:type="pct"/>
          </w:tcPr>
          <w:p w14:paraId="7E6E0EFF" w14:textId="77777777" w:rsidR="007D53B8" w:rsidRPr="00C37D99" w:rsidRDefault="007D53B8" w:rsidP="00CD3B88">
            <w:pPr>
              <w:pStyle w:val="ANSVNormal"/>
            </w:pPr>
            <w:r w:rsidRPr="00C37D99">
              <w:t>JSON Object</w:t>
            </w:r>
          </w:p>
        </w:tc>
      </w:tr>
    </w:tbl>
    <w:p w14:paraId="0A5D2A61" w14:textId="77777777" w:rsidR="007D53B8" w:rsidRPr="00C37D99" w:rsidRDefault="007D53B8" w:rsidP="007D53B8">
      <w:pPr>
        <w:spacing w:line="288" w:lineRule="auto"/>
      </w:pPr>
    </w:p>
    <w:p w14:paraId="332F8DA0" w14:textId="77777777" w:rsidR="007D53B8" w:rsidRDefault="007D53B8" w:rsidP="007D53B8">
      <w:pPr>
        <w:pStyle w:val="Heading4"/>
        <w:spacing w:line="288" w:lineRule="auto"/>
        <w:rPr>
          <w:sz w:val="24"/>
          <w:szCs w:val="24"/>
        </w:rPr>
      </w:pPr>
      <w:r w:rsidRPr="00C37D99">
        <w:rPr>
          <w:sz w:val="24"/>
          <w:szCs w:val="24"/>
        </w:rPr>
        <w:t>Request</w:t>
      </w:r>
    </w:p>
    <w:p w14:paraId="42590A6B" w14:textId="0BCED413" w:rsidR="007D53B8" w:rsidRPr="00A7422D" w:rsidRDefault="007D53B8" w:rsidP="007D53B8">
      <w:r>
        <w:t>get</w:t>
      </w:r>
      <w:r>
        <w:rPr>
          <w:lang w:val="vi-VN"/>
        </w:rPr>
        <w:t>Region</w:t>
      </w:r>
      <w:r>
        <w:t>List();</w:t>
      </w:r>
    </w:p>
    <w:p w14:paraId="6CF175CC" w14:textId="77777777" w:rsidR="007D53B8" w:rsidRPr="006A7C86" w:rsidRDefault="007D53B8" w:rsidP="007D53B8"/>
    <w:p w14:paraId="06410587" w14:textId="77777777" w:rsidR="007D53B8" w:rsidRPr="00C37D99" w:rsidRDefault="007D53B8" w:rsidP="007D53B8">
      <w:pPr>
        <w:pStyle w:val="Heading4"/>
        <w:spacing w:line="288" w:lineRule="auto"/>
        <w:rPr>
          <w:sz w:val="24"/>
          <w:szCs w:val="24"/>
        </w:rPr>
      </w:pPr>
      <w:r w:rsidRPr="00C37D99">
        <w:rPr>
          <w:sz w:val="24"/>
          <w:szCs w:val="24"/>
        </w:rPr>
        <w:t>Response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638"/>
        <w:gridCol w:w="1422"/>
        <w:gridCol w:w="1080"/>
        <w:gridCol w:w="1440"/>
        <w:gridCol w:w="2970"/>
      </w:tblGrid>
      <w:tr w:rsidR="007D53B8" w:rsidRPr="00C37D99" w14:paraId="19127318" w14:textId="77777777" w:rsidTr="00CD3B88">
        <w:trPr>
          <w:trHeight w:val="255"/>
        </w:trPr>
        <w:tc>
          <w:tcPr>
            <w:tcW w:w="625" w:type="dxa"/>
            <w:vAlign w:val="center"/>
          </w:tcPr>
          <w:p w14:paraId="077DCD9C" w14:textId="77777777" w:rsidR="007D53B8" w:rsidRPr="00C37D99" w:rsidRDefault="007D53B8" w:rsidP="00CD3B88">
            <w:pPr>
              <w:spacing w:line="288" w:lineRule="auto"/>
              <w:rPr>
                <w:b/>
                <w:bCs/>
                <w:lang w:eastAsia="en-AU"/>
              </w:rPr>
            </w:pPr>
            <w:r w:rsidRPr="00C37D99">
              <w:rPr>
                <w:b/>
                <w:bCs/>
                <w:lang w:eastAsia="en-AU"/>
              </w:rPr>
              <w:t>No</w:t>
            </w:r>
          </w:p>
        </w:tc>
        <w:tc>
          <w:tcPr>
            <w:tcW w:w="1638" w:type="dxa"/>
            <w:shd w:val="clear" w:color="auto" w:fill="auto"/>
            <w:noWrap/>
            <w:vAlign w:val="center"/>
          </w:tcPr>
          <w:p w14:paraId="00458AAE" w14:textId="77777777" w:rsidR="007D53B8" w:rsidRPr="00C37D99" w:rsidRDefault="007D53B8" w:rsidP="00CD3B88">
            <w:pPr>
              <w:spacing w:line="288" w:lineRule="auto"/>
              <w:rPr>
                <w:b/>
                <w:bCs/>
                <w:lang w:eastAsia="en-AU"/>
              </w:rPr>
            </w:pPr>
            <w:r w:rsidRPr="00C37D99">
              <w:rPr>
                <w:b/>
                <w:bCs/>
                <w:lang w:eastAsia="en-AU"/>
              </w:rPr>
              <w:t>Parameter</w:t>
            </w:r>
          </w:p>
        </w:tc>
        <w:tc>
          <w:tcPr>
            <w:tcW w:w="1422" w:type="dxa"/>
            <w:shd w:val="clear" w:color="auto" w:fill="auto"/>
            <w:noWrap/>
            <w:vAlign w:val="center"/>
          </w:tcPr>
          <w:p w14:paraId="06E5E0C0" w14:textId="77777777" w:rsidR="007D53B8" w:rsidRPr="00C37D99" w:rsidRDefault="007D53B8" w:rsidP="00CD3B88">
            <w:pPr>
              <w:spacing w:line="288" w:lineRule="auto"/>
              <w:rPr>
                <w:b/>
                <w:bCs/>
                <w:lang w:eastAsia="en-AU"/>
              </w:rPr>
            </w:pPr>
            <w:r w:rsidRPr="00C37D99">
              <w:rPr>
                <w:b/>
                <w:bCs/>
                <w:lang w:eastAsia="en-AU"/>
              </w:rPr>
              <w:t>Mandatory</w:t>
            </w:r>
          </w:p>
        </w:tc>
        <w:tc>
          <w:tcPr>
            <w:tcW w:w="1080" w:type="dxa"/>
          </w:tcPr>
          <w:p w14:paraId="3BEBC752" w14:textId="77777777" w:rsidR="007D53B8" w:rsidRPr="00C37D99" w:rsidRDefault="007D53B8" w:rsidP="00CD3B88">
            <w:pPr>
              <w:spacing w:line="288" w:lineRule="auto"/>
              <w:rPr>
                <w:b/>
                <w:bCs/>
                <w:lang w:eastAsia="en-AU"/>
              </w:rPr>
            </w:pPr>
            <w:r w:rsidRPr="00C37D99">
              <w:rPr>
                <w:b/>
                <w:bCs/>
                <w:lang w:eastAsia="en-AU"/>
              </w:rPr>
              <w:t>Type</w:t>
            </w:r>
          </w:p>
        </w:tc>
        <w:tc>
          <w:tcPr>
            <w:tcW w:w="1440" w:type="dxa"/>
            <w:vAlign w:val="center"/>
          </w:tcPr>
          <w:p w14:paraId="5F4A6507" w14:textId="77777777" w:rsidR="007D53B8" w:rsidRPr="00C37D99" w:rsidRDefault="007D53B8" w:rsidP="00CD3B88">
            <w:pPr>
              <w:spacing w:line="288" w:lineRule="auto"/>
              <w:rPr>
                <w:b/>
                <w:bCs/>
                <w:lang w:eastAsia="en-AU"/>
              </w:rPr>
            </w:pPr>
            <w:r w:rsidRPr="00C37D99">
              <w:rPr>
                <w:b/>
                <w:bCs/>
                <w:lang w:eastAsia="en-AU"/>
              </w:rPr>
              <w:t>Max length</w:t>
            </w:r>
          </w:p>
        </w:tc>
        <w:tc>
          <w:tcPr>
            <w:tcW w:w="2970" w:type="dxa"/>
            <w:shd w:val="clear" w:color="auto" w:fill="auto"/>
            <w:noWrap/>
            <w:vAlign w:val="center"/>
          </w:tcPr>
          <w:p w14:paraId="44129CB4" w14:textId="77777777" w:rsidR="007D53B8" w:rsidRPr="00C37D99" w:rsidRDefault="007D53B8" w:rsidP="00CD3B88">
            <w:pPr>
              <w:spacing w:line="288" w:lineRule="auto"/>
              <w:rPr>
                <w:b/>
                <w:bCs/>
                <w:lang w:eastAsia="en-AU"/>
              </w:rPr>
            </w:pPr>
            <w:r w:rsidRPr="00C37D99">
              <w:rPr>
                <w:b/>
                <w:bCs/>
                <w:lang w:eastAsia="en-AU"/>
              </w:rPr>
              <w:t>Meaning</w:t>
            </w:r>
          </w:p>
        </w:tc>
      </w:tr>
      <w:tr w:rsidR="007D53B8" w:rsidRPr="00C37D99" w14:paraId="38398C47" w14:textId="77777777" w:rsidTr="00CD3B88">
        <w:trPr>
          <w:trHeight w:val="255"/>
        </w:trPr>
        <w:tc>
          <w:tcPr>
            <w:tcW w:w="625" w:type="dxa"/>
            <w:vAlign w:val="center"/>
          </w:tcPr>
          <w:p w14:paraId="73D6210E" w14:textId="77777777" w:rsidR="007D53B8" w:rsidRPr="00C37D99" w:rsidRDefault="007D53B8" w:rsidP="00CD3B88">
            <w:pPr>
              <w:spacing w:line="288" w:lineRule="auto"/>
              <w:rPr>
                <w:lang w:eastAsia="en-AU"/>
              </w:rPr>
            </w:pPr>
            <w:r w:rsidRPr="00C37D99">
              <w:rPr>
                <w:lang w:eastAsia="en-AU"/>
              </w:rPr>
              <w:t>1</w:t>
            </w:r>
          </w:p>
        </w:tc>
        <w:tc>
          <w:tcPr>
            <w:tcW w:w="1638" w:type="dxa"/>
            <w:shd w:val="clear" w:color="auto" w:fill="auto"/>
            <w:noWrap/>
            <w:vAlign w:val="center"/>
          </w:tcPr>
          <w:p w14:paraId="78BEFEE8" w14:textId="77777777" w:rsidR="007D53B8" w:rsidRPr="00C37D99" w:rsidRDefault="007D53B8" w:rsidP="00CD3B88">
            <w:pPr>
              <w:spacing w:line="288" w:lineRule="auto"/>
              <w:rPr>
                <w:lang w:eastAsia="en-AU"/>
              </w:rPr>
            </w:pPr>
            <w:r w:rsidRPr="00C37D99">
              <w:rPr>
                <w:lang w:eastAsia="en-AU"/>
              </w:rPr>
              <w:t>errorCode</w:t>
            </w:r>
          </w:p>
        </w:tc>
        <w:tc>
          <w:tcPr>
            <w:tcW w:w="1422" w:type="dxa"/>
            <w:shd w:val="clear" w:color="auto" w:fill="auto"/>
            <w:noWrap/>
            <w:vAlign w:val="center"/>
          </w:tcPr>
          <w:p w14:paraId="52460EFA" w14:textId="77777777" w:rsidR="007D53B8" w:rsidRPr="00C37D99" w:rsidRDefault="007D53B8" w:rsidP="00CD3B88">
            <w:pPr>
              <w:spacing w:line="288" w:lineRule="auto"/>
              <w:rPr>
                <w:lang w:eastAsia="en-AU"/>
              </w:rPr>
            </w:pPr>
            <w:r w:rsidRPr="00C37D99">
              <w:rPr>
                <w:lang w:eastAsia="en-AU"/>
              </w:rPr>
              <w:t>Mandatory</w:t>
            </w:r>
          </w:p>
        </w:tc>
        <w:tc>
          <w:tcPr>
            <w:tcW w:w="1080" w:type="dxa"/>
          </w:tcPr>
          <w:p w14:paraId="64B98108" w14:textId="77777777" w:rsidR="007D53B8" w:rsidRPr="00C37D99" w:rsidRDefault="007D53B8" w:rsidP="00CD3B88">
            <w:pPr>
              <w:spacing w:line="288" w:lineRule="auto"/>
              <w:rPr>
                <w:lang w:eastAsia="en-AU"/>
              </w:rPr>
            </w:pPr>
            <w:r w:rsidRPr="00C37D99">
              <w:rPr>
                <w:lang w:eastAsia="en-AU"/>
              </w:rPr>
              <w:t>String</w:t>
            </w:r>
          </w:p>
        </w:tc>
        <w:tc>
          <w:tcPr>
            <w:tcW w:w="1440" w:type="dxa"/>
            <w:vAlign w:val="center"/>
          </w:tcPr>
          <w:p w14:paraId="3B98058B" w14:textId="77777777" w:rsidR="007D53B8" w:rsidRPr="00C37D99" w:rsidRDefault="007D53B8" w:rsidP="00CD3B88">
            <w:pPr>
              <w:spacing w:line="288" w:lineRule="auto"/>
              <w:rPr>
                <w:lang w:eastAsia="en-AU"/>
              </w:rPr>
            </w:pPr>
            <w:r w:rsidRPr="00C37D99">
              <w:rPr>
                <w:lang w:eastAsia="en-AU"/>
              </w:rPr>
              <w:t>4</w:t>
            </w:r>
          </w:p>
        </w:tc>
        <w:tc>
          <w:tcPr>
            <w:tcW w:w="2970" w:type="dxa"/>
            <w:shd w:val="clear" w:color="auto" w:fill="auto"/>
            <w:noWrap/>
            <w:vAlign w:val="center"/>
          </w:tcPr>
          <w:p w14:paraId="52198614" w14:textId="77777777" w:rsidR="007D53B8" w:rsidRPr="00C37D99" w:rsidRDefault="007D53B8" w:rsidP="00CD3B88">
            <w:pPr>
              <w:spacing w:line="288" w:lineRule="auto"/>
              <w:rPr>
                <w:lang w:eastAsia="en-AU"/>
              </w:rPr>
            </w:pPr>
            <w:r w:rsidRPr="00C37D99">
              <w:rPr>
                <w:lang w:eastAsia="en-AU"/>
              </w:rPr>
              <w:t>Mã lỗi</w:t>
            </w:r>
          </w:p>
        </w:tc>
      </w:tr>
      <w:tr w:rsidR="007D53B8" w:rsidRPr="00C37D99" w14:paraId="3B287C96" w14:textId="77777777" w:rsidTr="00CD3B88">
        <w:trPr>
          <w:trHeight w:val="255"/>
        </w:trPr>
        <w:tc>
          <w:tcPr>
            <w:tcW w:w="625" w:type="dxa"/>
            <w:vAlign w:val="center"/>
          </w:tcPr>
          <w:p w14:paraId="12C73F8F" w14:textId="77777777" w:rsidR="007D53B8" w:rsidRPr="00C37D99" w:rsidRDefault="007D53B8" w:rsidP="00CD3B88">
            <w:pPr>
              <w:spacing w:line="288" w:lineRule="auto"/>
              <w:rPr>
                <w:lang w:eastAsia="en-AU"/>
              </w:rPr>
            </w:pPr>
            <w:r w:rsidRPr="00C37D99">
              <w:rPr>
                <w:lang w:eastAsia="en-AU"/>
              </w:rPr>
              <w:t>2</w:t>
            </w:r>
          </w:p>
        </w:tc>
        <w:tc>
          <w:tcPr>
            <w:tcW w:w="1638" w:type="dxa"/>
            <w:shd w:val="clear" w:color="auto" w:fill="auto"/>
            <w:noWrap/>
            <w:vAlign w:val="center"/>
          </w:tcPr>
          <w:p w14:paraId="00DE1A88" w14:textId="77777777" w:rsidR="007D53B8" w:rsidRPr="00C37D99" w:rsidRDefault="007D53B8" w:rsidP="00CD3B88">
            <w:pPr>
              <w:spacing w:line="288" w:lineRule="auto"/>
              <w:rPr>
                <w:lang w:eastAsia="en-AU"/>
              </w:rPr>
            </w:pPr>
            <w:r w:rsidRPr="00C37D99">
              <w:rPr>
                <w:lang w:eastAsia="en-AU"/>
              </w:rPr>
              <w:t>errorMessage</w:t>
            </w:r>
          </w:p>
        </w:tc>
        <w:tc>
          <w:tcPr>
            <w:tcW w:w="1422" w:type="dxa"/>
            <w:shd w:val="clear" w:color="auto" w:fill="auto"/>
            <w:noWrap/>
            <w:vAlign w:val="center"/>
          </w:tcPr>
          <w:p w14:paraId="63AC951E" w14:textId="77777777" w:rsidR="007D53B8" w:rsidRPr="00C37D99" w:rsidRDefault="007D53B8" w:rsidP="00CD3B88">
            <w:pPr>
              <w:spacing w:line="288" w:lineRule="auto"/>
              <w:rPr>
                <w:lang w:eastAsia="en-AU"/>
              </w:rPr>
            </w:pPr>
            <w:r w:rsidRPr="00C37D99">
              <w:rPr>
                <w:lang w:eastAsia="en-AU"/>
              </w:rPr>
              <w:t>Optional</w:t>
            </w:r>
          </w:p>
        </w:tc>
        <w:tc>
          <w:tcPr>
            <w:tcW w:w="1080" w:type="dxa"/>
          </w:tcPr>
          <w:p w14:paraId="6EE18533" w14:textId="77777777" w:rsidR="007D53B8" w:rsidRPr="00C37D99" w:rsidRDefault="007D53B8" w:rsidP="00CD3B88">
            <w:pPr>
              <w:spacing w:line="288" w:lineRule="auto"/>
              <w:rPr>
                <w:lang w:eastAsia="en-AU"/>
              </w:rPr>
            </w:pPr>
            <w:r w:rsidRPr="00C37D99">
              <w:rPr>
                <w:lang w:eastAsia="en-AU"/>
              </w:rPr>
              <w:t>String</w:t>
            </w:r>
          </w:p>
        </w:tc>
        <w:tc>
          <w:tcPr>
            <w:tcW w:w="1440" w:type="dxa"/>
            <w:vAlign w:val="center"/>
          </w:tcPr>
          <w:p w14:paraId="5CBFF102" w14:textId="77777777" w:rsidR="007D53B8" w:rsidRPr="00C37D99" w:rsidRDefault="007D53B8" w:rsidP="00CD3B88">
            <w:pPr>
              <w:spacing w:line="288" w:lineRule="auto"/>
              <w:rPr>
                <w:lang w:eastAsia="en-AU"/>
              </w:rPr>
            </w:pPr>
            <w:r w:rsidRPr="00C37D99">
              <w:rPr>
                <w:lang w:eastAsia="en-AU"/>
              </w:rPr>
              <w:t>64</w:t>
            </w:r>
          </w:p>
        </w:tc>
        <w:tc>
          <w:tcPr>
            <w:tcW w:w="2970" w:type="dxa"/>
            <w:shd w:val="clear" w:color="auto" w:fill="auto"/>
            <w:noWrap/>
            <w:vAlign w:val="center"/>
          </w:tcPr>
          <w:p w14:paraId="4A8DC0C1" w14:textId="77777777" w:rsidR="007D53B8" w:rsidRPr="00C37D99" w:rsidRDefault="007D53B8" w:rsidP="00CD3B88">
            <w:pPr>
              <w:spacing w:line="288" w:lineRule="auto"/>
              <w:rPr>
                <w:lang w:eastAsia="en-AU"/>
              </w:rPr>
            </w:pPr>
            <w:r w:rsidRPr="00C37D99">
              <w:rPr>
                <w:lang w:eastAsia="en-AU"/>
              </w:rPr>
              <w:t>Mô tả lỗi</w:t>
            </w:r>
          </w:p>
        </w:tc>
      </w:tr>
      <w:tr w:rsidR="007D53B8" w:rsidRPr="00C37D99" w14:paraId="1CF20709" w14:textId="77777777" w:rsidTr="00CD3B88">
        <w:trPr>
          <w:trHeight w:val="255"/>
        </w:trPr>
        <w:tc>
          <w:tcPr>
            <w:tcW w:w="625" w:type="dxa"/>
            <w:vAlign w:val="center"/>
          </w:tcPr>
          <w:p w14:paraId="1B40637B" w14:textId="77777777" w:rsidR="007D53B8" w:rsidRPr="00C37D99" w:rsidRDefault="007D53B8" w:rsidP="00CD3B88">
            <w:pPr>
              <w:spacing w:line="288" w:lineRule="auto"/>
              <w:rPr>
                <w:lang w:eastAsia="en-AU"/>
              </w:rPr>
            </w:pPr>
            <w:r>
              <w:rPr>
                <w:lang w:eastAsia="en-AU"/>
              </w:rPr>
              <w:t>3</w:t>
            </w:r>
          </w:p>
        </w:tc>
        <w:tc>
          <w:tcPr>
            <w:tcW w:w="1638" w:type="dxa"/>
            <w:shd w:val="clear" w:color="auto" w:fill="auto"/>
            <w:noWrap/>
            <w:vAlign w:val="center"/>
          </w:tcPr>
          <w:p w14:paraId="1035291F" w14:textId="77777777" w:rsidR="007D53B8" w:rsidRPr="00C37D99" w:rsidRDefault="007D53B8" w:rsidP="00CD3B88">
            <w:pPr>
              <w:spacing w:line="288" w:lineRule="auto"/>
              <w:rPr>
                <w:lang w:eastAsia="en-AU"/>
              </w:rPr>
            </w:pPr>
            <w:r>
              <w:rPr>
                <w:lang w:eastAsia="en-AU"/>
              </w:rPr>
              <w:t>data</w:t>
            </w:r>
          </w:p>
        </w:tc>
        <w:tc>
          <w:tcPr>
            <w:tcW w:w="1422" w:type="dxa"/>
            <w:shd w:val="clear" w:color="auto" w:fill="auto"/>
            <w:noWrap/>
            <w:vAlign w:val="center"/>
          </w:tcPr>
          <w:p w14:paraId="62775005" w14:textId="77777777" w:rsidR="007D53B8" w:rsidRPr="00C37D99" w:rsidRDefault="007D53B8" w:rsidP="00CD3B88">
            <w:pPr>
              <w:spacing w:line="288" w:lineRule="auto"/>
              <w:rPr>
                <w:lang w:eastAsia="en-AU"/>
              </w:rPr>
            </w:pPr>
            <w:r>
              <w:rPr>
                <w:lang w:eastAsia="en-AU"/>
              </w:rPr>
              <w:t>Optional</w:t>
            </w:r>
          </w:p>
        </w:tc>
        <w:tc>
          <w:tcPr>
            <w:tcW w:w="1080" w:type="dxa"/>
          </w:tcPr>
          <w:p w14:paraId="1645ADC8" w14:textId="64F01964" w:rsidR="007D53B8" w:rsidRPr="00C37D99" w:rsidRDefault="007D53B8" w:rsidP="00CD3B88">
            <w:pPr>
              <w:spacing w:line="288" w:lineRule="auto"/>
              <w:rPr>
                <w:lang w:eastAsia="en-AU"/>
              </w:rPr>
            </w:pPr>
            <w:r>
              <w:rPr>
                <w:lang w:val="vi-VN" w:eastAsia="en-AU"/>
              </w:rPr>
              <w:t>String</w:t>
            </w:r>
            <w:r>
              <w:rPr>
                <w:lang w:eastAsia="en-AU"/>
              </w:rPr>
              <w:t xml:space="preserve"> arrray</w:t>
            </w:r>
          </w:p>
        </w:tc>
        <w:tc>
          <w:tcPr>
            <w:tcW w:w="1440" w:type="dxa"/>
            <w:vAlign w:val="center"/>
          </w:tcPr>
          <w:p w14:paraId="0A287C98" w14:textId="3085EBE6" w:rsidR="007D53B8" w:rsidRPr="007D53B8" w:rsidRDefault="007D53B8" w:rsidP="00CD3B88">
            <w:pPr>
              <w:spacing w:line="288" w:lineRule="auto"/>
              <w:rPr>
                <w:lang w:val="vi-VN" w:eastAsia="en-AU"/>
              </w:rPr>
            </w:pPr>
            <w:r>
              <w:rPr>
                <w:lang w:val="vi-VN" w:eastAsia="en-AU"/>
              </w:rPr>
              <w:t>256</w:t>
            </w:r>
          </w:p>
        </w:tc>
        <w:tc>
          <w:tcPr>
            <w:tcW w:w="2970" w:type="dxa"/>
            <w:shd w:val="clear" w:color="auto" w:fill="auto"/>
            <w:noWrap/>
            <w:vAlign w:val="center"/>
          </w:tcPr>
          <w:p w14:paraId="4E4089C4" w14:textId="463B840A" w:rsidR="007D53B8" w:rsidRPr="007D53B8" w:rsidRDefault="007D53B8" w:rsidP="00CD3B88">
            <w:pPr>
              <w:spacing w:line="288" w:lineRule="auto"/>
              <w:rPr>
                <w:lang w:val="vi-VN" w:eastAsia="en-AU"/>
              </w:rPr>
            </w:pPr>
            <w:r>
              <w:rPr>
                <w:lang w:val="vi-VN" w:eastAsia="en-AU"/>
              </w:rPr>
              <w:t>Danh sách Region cấu hình Voice</w:t>
            </w:r>
          </w:p>
        </w:tc>
      </w:tr>
    </w:tbl>
    <w:p w14:paraId="7ABFD356" w14:textId="77777777" w:rsidR="007D53B8" w:rsidRPr="00C37D99" w:rsidRDefault="007D53B8" w:rsidP="007D53B8">
      <w:pPr>
        <w:pStyle w:val="Heading4"/>
        <w:spacing w:line="288" w:lineRule="auto"/>
        <w:rPr>
          <w:sz w:val="24"/>
          <w:szCs w:val="24"/>
        </w:rPr>
      </w:pPr>
      <w:r w:rsidRPr="00C37D99">
        <w:rPr>
          <w:sz w:val="24"/>
          <w:szCs w:val="24"/>
        </w:rPr>
        <w:t>Example</w:t>
      </w:r>
    </w:p>
    <w:p w14:paraId="2C1B7804" w14:textId="77777777" w:rsidR="007D53B8" w:rsidRPr="00C37D99" w:rsidRDefault="007D53B8" w:rsidP="007D53B8">
      <w:pPr>
        <w:spacing w:line="288" w:lineRule="auto"/>
        <w:rPr>
          <w:b/>
          <w:bCs/>
        </w:rPr>
      </w:pPr>
      <w:r w:rsidRPr="00C37D99">
        <w:rPr>
          <w:b/>
          <w:bCs/>
        </w:rPr>
        <w:t>Request:</w:t>
      </w:r>
    </w:p>
    <w:p w14:paraId="34D7E8FA" w14:textId="07DEFD9C" w:rsidR="007D53B8" w:rsidRPr="00C37D99" w:rsidRDefault="007D53B8" w:rsidP="007D53B8">
      <w:pPr>
        <w:pStyle w:val="HTMLPreformatted"/>
        <w:spacing w:line="288" w:lineRule="auto"/>
        <w:rPr>
          <w:rFonts w:ascii="Times New Roman" w:hAnsi="Times New Roman" w:cs="Times New Roman"/>
          <w:sz w:val="24"/>
          <w:szCs w:val="24"/>
        </w:rPr>
      </w:pPr>
      <w:r w:rsidRPr="00C37D99">
        <w:rPr>
          <w:rFonts w:ascii="Times New Roman" w:hAnsi="Times New Roman" w:cs="Times New Roman"/>
          <w:sz w:val="24"/>
          <w:szCs w:val="24"/>
        </w:rPr>
        <w:t>get</w:t>
      </w:r>
      <w:r>
        <w:rPr>
          <w:rFonts w:ascii="Times New Roman" w:hAnsi="Times New Roman" w:cs="Times New Roman"/>
          <w:sz w:val="24"/>
          <w:szCs w:val="24"/>
          <w:lang w:val="vi-VN"/>
        </w:rPr>
        <w:t>Region</w:t>
      </w:r>
      <w:r>
        <w:rPr>
          <w:rFonts w:ascii="Times New Roman" w:hAnsi="Times New Roman" w:cs="Times New Roman"/>
          <w:sz w:val="24"/>
          <w:szCs w:val="24"/>
        </w:rPr>
        <w:t>List</w:t>
      </w:r>
      <w:r w:rsidRPr="00C37D99">
        <w:rPr>
          <w:rFonts w:ascii="Times New Roman" w:hAnsi="Times New Roman" w:cs="Times New Roman"/>
          <w:sz w:val="24"/>
          <w:szCs w:val="24"/>
        </w:rPr>
        <w:t xml:space="preserve"> ();</w:t>
      </w:r>
    </w:p>
    <w:p w14:paraId="5A118926" w14:textId="77777777" w:rsidR="007D53B8" w:rsidRPr="00C37D99" w:rsidRDefault="007D53B8" w:rsidP="007D53B8">
      <w:pPr>
        <w:spacing w:line="288" w:lineRule="auto"/>
        <w:rPr>
          <w:lang w:val="vi-VN"/>
        </w:rPr>
      </w:pPr>
    </w:p>
    <w:p w14:paraId="6DC757D6" w14:textId="77777777" w:rsidR="007D53B8" w:rsidRPr="00C37D99" w:rsidRDefault="007D53B8" w:rsidP="007D53B8">
      <w:pPr>
        <w:spacing w:line="288" w:lineRule="auto"/>
        <w:rPr>
          <w:b/>
          <w:bCs/>
        </w:rPr>
      </w:pPr>
      <w:r w:rsidRPr="00C37D99">
        <w:rPr>
          <w:b/>
          <w:bCs/>
        </w:rPr>
        <w:t>Response:</w:t>
      </w:r>
    </w:p>
    <w:p w14:paraId="13818F33" w14:textId="77777777" w:rsidR="007D53B8" w:rsidRPr="00C37D99" w:rsidRDefault="007D53B8" w:rsidP="007D53B8">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w:t>
      </w:r>
    </w:p>
    <w:p w14:paraId="6C5F6513" w14:textId="77777777" w:rsidR="007D53B8" w:rsidRPr="00C37D99" w:rsidRDefault="007D53B8" w:rsidP="007D53B8">
      <w:pPr>
        <w:pStyle w:val="FirstLevelBullet"/>
        <w:spacing w:line="288" w:lineRule="auto"/>
        <w:ind w:left="0" w:firstLine="0"/>
        <w:rPr>
          <w:sz w:val="24"/>
          <w:szCs w:val="24"/>
        </w:rPr>
      </w:pPr>
      <w:r w:rsidRPr="00C37D99">
        <w:rPr>
          <w:sz w:val="24"/>
          <w:szCs w:val="24"/>
          <w:lang w:val="vi-VN"/>
        </w:rPr>
        <w:t xml:space="preserve"> </w:t>
      </w:r>
      <w:r w:rsidRPr="00C37D99">
        <w:rPr>
          <w:sz w:val="24"/>
          <w:szCs w:val="24"/>
        </w:rPr>
        <w:tab/>
        <w:t>"errorCode": "200",</w:t>
      </w:r>
    </w:p>
    <w:p w14:paraId="22B58A08" w14:textId="77777777" w:rsidR="007D53B8" w:rsidRPr="00C37D99" w:rsidRDefault="007D53B8" w:rsidP="007D53B8">
      <w:pPr>
        <w:pStyle w:val="ANSVNormal"/>
        <w:rPr>
          <w:lang w:val="vi-VN"/>
        </w:rPr>
      </w:pPr>
      <w:r w:rsidRPr="00C37D99">
        <w:rPr>
          <w:lang w:val="vi-VN"/>
        </w:rPr>
        <w:t xml:space="preserve"> </w:t>
      </w:r>
      <w:r>
        <w:rPr>
          <w:lang w:val="vi-VN"/>
        </w:rPr>
        <w:tab/>
      </w:r>
      <w:r w:rsidRPr="00C37D99">
        <w:t>"errorMessage": "SUCCESS",</w:t>
      </w:r>
      <w:r w:rsidRPr="00C37D99">
        <w:rPr>
          <w:lang w:val="vi-VN"/>
        </w:rPr>
        <w:t xml:space="preserve">                     </w:t>
      </w:r>
    </w:p>
    <w:p w14:paraId="297D1FC3" w14:textId="65DD1CEA" w:rsidR="007D53B8" w:rsidRPr="007D53B8" w:rsidRDefault="007D53B8" w:rsidP="007D53B8">
      <w:pPr>
        <w:pStyle w:val="ANSVNormal"/>
        <w:ind w:left="720" w:firstLine="60"/>
        <w:rPr>
          <w:lang w:val="vi-VN"/>
        </w:rPr>
      </w:pPr>
      <w:r w:rsidRPr="00C37D99">
        <w:rPr>
          <w:sz w:val="24"/>
          <w:szCs w:val="24"/>
        </w:rPr>
        <w:t xml:space="preserve">"data": </w:t>
      </w:r>
      <w:r>
        <w:rPr>
          <w:sz w:val="24"/>
          <w:szCs w:val="24"/>
          <w:lang w:val="vi-VN"/>
        </w:rPr>
        <w:t>[</w:t>
      </w:r>
      <w:r w:rsidRPr="00B53854">
        <w:t>"AU",  "BE","BR","CL","CN","CZ","DK","XE","FI","FR","DE","HU","IN","IT","JP","MX","NL","NZ","US","PL","ES","SE","No","CH","XT","GB","TW","AE", "CY"</w:t>
      </w:r>
      <w:r>
        <w:rPr>
          <w:lang w:val="vi-VN"/>
        </w:rPr>
        <w:t>]</w:t>
      </w:r>
    </w:p>
    <w:p w14:paraId="62D6D80D" w14:textId="440CAA02" w:rsidR="007D53B8" w:rsidRDefault="007D53B8" w:rsidP="006102C1">
      <w:pPr>
        <w:pStyle w:val="ANSVNormal"/>
        <w:rPr>
          <w:lang w:val="vi-VN"/>
        </w:rPr>
      </w:pPr>
      <w:r>
        <w:rPr>
          <w:lang w:val="vi-VN"/>
        </w:rPr>
        <w:t>}</w:t>
      </w:r>
    </w:p>
    <w:p w14:paraId="4D902CE5" w14:textId="41F4C03F" w:rsidR="00A44448" w:rsidRDefault="00A44448" w:rsidP="00B67F8B">
      <w:pPr>
        <w:pStyle w:val="Heading2"/>
        <w:spacing w:line="288" w:lineRule="auto"/>
        <w:rPr>
          <w:rFonts w:cs="Times New Roman"/>
          <w:sz w:val="24"/>
          <w:szCs w:val="24"/>
        </w:rPr>
      </w:pPr>
      <w:bookmarkStart w:id="222" w:name="_Toc106029439"/>
      <w:bookmarkStart w:id="223" w:name="_Toc113436614"/>
      <w:r w:rsidRPr="00C37D99">
        <w:rPr>
          <w:rFonts w:cs="Times New Roman"/>
          <w:sz w:val="24"/>
          <w:szCs w:val="24"/>
        </w:rPr>
        <w:t>Bảng mã lỗi</w:t>
      </w:r>
      <w:bookmarkEnd w:id="222"/>
      <w:bookmarkEnd w:id="223"/>
    </w:p>
    <w:p w14:paraId="6580173D" w14:textId="375ABD3F" w:rsidR="00711076" w:rsidRDefault="00711076" w:rsidP="00303550">
      <w:pPr>
        <w:pStyle w:val="Heading3"/>
      </w:pPr>
      <w:bookmarkStart w:id="224" w:name="_Toc113436615"/>
      <w:r>
        <w:t>Bảng mã lỗi ONE Link SDK</w:t>
      </w:r>
      <w:bookmarkEnd w:id="224"/>
    </w:p>
    <w:p w14:paraId="4E340F25" w14:textId="77777777" w:rsidR="00711076" w:rsidRPr="00711076" w:rsidRDefault="00711076" w:rsidP="00B67F8B">
      <w:pPr>
        <w:spacing w:line="288" w:lineRule="auto"/>
      </w:pPr>
    </w:p>
    <w:tbl>
      <w:tblPr>
        <w:tblW w:w="960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440"/>
        <w:gridCol w:w="4080"/>
        <w:gridCol w:w="4080"/>
      </w:tblGrid>
      <w:tr w:rsidR="008E1AA5" w:rsidRPr="00C37D99" w14:paraId="1A2A9FFC" w14:textId="14D404EE" w:rsidTr="008E1AA5">
        <w:tc>
          <w:tcPr>
            <w:tcW w:w="1440" w:type="dxa"/>
            <w:shd w:val="clear" w:color="auto" w:fill="auto"/>
            <w:vAlign w:val="center"/>
          </w:tcPr>
          <w:p w14:paraId="2F172469" w14:textId="094E09A2" w:rsidR="008E1AA5" w:rsidRPr="00C37D99" w:rsidRDefault="00711076" w:rsidP="00B67F8B">
            <w:pPr>
              <w:pStyle w:val="TableContents"/>
              <w:snapToGrid w:val="0"/>
              <w:spacing w:line="288" w:lineRule="auto"/>
              <w:rPr>
                <w:b/>
              </w:rPr>
            </w:pPr>
            <w:r>
              <w:rPr>
                <w:b/>
              </w:rPr>
              <w:t>Mã lỗi</w:t>
            </w:r>
          </w:p>
        </w:tc>
        <w:tc>
          <w:tcPr>
            <w:tcW w:w="4080" w:type="dxa"/>
            <w:shd w:val="clear" w:color="auto" w:fill="auto"/>
            <w:vAlign w:val="center"/>
          </w:tcPr>
          <w:p w14:paraId="25DC941B" w14:textId="673CDEA3" w:rsidR="008E1AA5" w:rsidRPr="00C37D99" w:rsidRDefault="008E1AA5" w:rsidP="00B67F8B">
            <w:pPr>
              <w:pStyle w:val="TableContents"/>
              <w:snapToGrid w:val="0"/>
              <w:spacing w:line="288" w:lineRule="auto"/>
              <w:rPr>
                <w:b/>
              </w:rPr>
            </w:pPr>
            <w:r w:rsidRPr="00C37D99">
              <w:rPr>
                <w:b/>
              </w:rPr>
              <w:t>Mô tả</w:t>
            </w:r>
          </w:p>
        </w:tc>
        <w:tc>
          <w:tcPr>
            <w:tcW w:w="4080" w:type="dxa"/>
            <w:vAlign w:val="center"/>
          </w:tcPr>
          <w:p w14:paraId="24CDECD7" w14:textId="06294718" w:rsidR="008E1AA5" w:rsidRPr="00C37D99" w:rsidRDefault="008E1AA5" w:rsidP="00B67F8B">
            <w:pPr>
              <w:pStyle w:val="TableContents"/>
              <w:snapToGrid w:val="0"/>
              <w:spacing w:line="288" w:lineRule="auto"/>
              <w:rPr>
                <w:b/>
              </w:rPr>
            </w:pPr>
            <w:r w:rsidRPr="00C37D99">
              <w:rPr>
                <w:b/>
              </w:rPr>
              <w:t>Ý nghĩa</w:t>
            </w:r>
          </w:p>
        </w:tc>
      </w:tr>
      <w:tr w:rsidR="008E1AA5" w:rsidRPr="006E33FE" w14:paraId="1FE9D1B0" w14:textId="0B03A76F" w:rsidTr="008E1AA5">
        <w:tc>
          <w:tcPr>
            <w:tcW w:w="1440" w:type="dxa"/>
            <w:shd w:val="clear" w:color="auto" w:fill="auto"/>
            <w:vAlign w:val="center"/>
          </w:tcPr>
          <w:p w14:paraId="704847A8" w14:textId="77777777" w:rsidR="008E1AA5" w:rsidRPr="006E33FE" w:rsidRDefault="008E1AA5" w:rsidP="00B67F8B">
            <w:pPr>
              <w:pStyle w:val="TableContents"/>
              <w:snapToGrid w:val="0"/>
              <w:spacing w:line="288" w:lineRule="auto"/>
            </w:pPr>
            <w:r w:rsidRPr="006E33FE">
              <w:t>200</w:t>
            </w:r>
          </w:p>
        </w:tc>
        <w:tc>
          <w:tcPr>
            <w:tcW w:w="4080" w:type="dxa"/>
            <w:shd w:val="clear" w:color="auto" w:fill="auto"/>
            <w:vAlign w:val="center"/>
          </w:tcPr>
          <w:p w14:paraId="1FF1F251" w14:textId="77777777" w:rsidR="008E1AA5" w:rsidRPr="006E33FE" w:rsidRDefault="008E1AA5" w:rsidP="00B67F8B">
            <w:pPr>
              <w:pStyle w:val="TableContents"/>
              <w:snapToGrid w:val="0"/>
              <w:spacing w:line="288" w:lineRule="auto"/>
            </w:pPr>
            <w:r w:rsidRPr="006E33FE">
              <w:t>SUCCESS</w:t>
            </w:r>
          </w:p>
        </w:tc>
        <w:tc>
          <w:tcPr>
            <w:tcW w:w="4080" w:type="dxa"/>
            <w:vAlign w:val="center"/>
          </w:tcPr>
          <w:p w14:paraId="263B1110" w14:textId="1DE08558" w:rsidR="008E1AA5" w:rsidRPr="006E33FE" w:rsidRDefault="008E1AA5" w:rsidP="00B67F8B">
            <w:pPr>
              <w:pStyle w:val="TableContents"/>
              <w:snapToGrid w:val="0"/>
              <w:spacing w:line="288" w:lineRule="auto"/>
            </w:pPr>
            <w:r w:rsidRPr="006E33FE">
              <w:t>Thành công</w:t>
            </w:r>
          </w:p>
        </w:tc>
      </w:tr>
      <w:tr w:rsidR="008E1AA5" w:rsidRPr="006E33FE" w14:paraId="348DB167" w14:textId="430A4E15" w:rsidTr="008E1AA5">
        <w:trPr>
          <w:trHeight w:val="536"/>
        </w:trPr>
        <w:tc>
          <w:tcPr>
            <w:tcW w:w="1440" w:type="dxa"/>
            <w:shd w:val="clear" w:color="auto" w:fill="auto"/>
            <w:vAlign w:val="center"/>
          </w:tcPr>
          <w:p w14:paraId="3FE42EF1" w14:textId="77777777" w:rsidR="008E1AA5" w:rsidRPr="006E33FE" w:rsidRDefault="008E1AA5" w:rsidP="00B67F8B">
            <w:pPr>
              <w:pStyle w:val="TableContents"/>
              <w:snapToGrid w:val="0"/>
              <w:spacing w:line="288" w:lineRule="auto"/>
            </w:pPr>
            <w:r w:rsidRPr="006E33FE">
              <w:t>400</w:t>
            </w:r>
          </w:p>
        </w:tc>
        <w:tc>
          <w:tcPr>
            <w:tcW w:w="4080" w:type="dxa"/>
            <w:shd w:val="clear" w:color="auto" w:fill="auto"/>
            <w:vAlign w:val="center"/>
          </w:tcPr>
          <w:p w14:paraId="2FE9B9E7" w14:textId="099EAB6F" w:rsidR="008E1AA5" w:rsidRPr="006E33FE" w:rsidRDefault="008E1AA5" w:rsidP="00B67F8B">
            <w:pPr>
              <w:pStyle w:val="TableContents"/>
              <w:snapToGrid w:val="0"/>
              <w:spacing w:line="288" w:lineRule="auto"/>
            </w:pPr>
            <w:r w:rsidRPr="006E33FE">
              <w:t>NOK_APPID_NOT_EXIS</w:t>
            </w:r>
            <w:r w:rsidR="008317A7">
              <w:t>T</w:t>
            </w:r>
          </w:p>
        </w:tc>
        <w:tc>
          <w:tcPr>
            <w:tcW w:w="4080" w:type="dxa"/>
            <w:vAlign w:val="center"/>
          </w:tcPr>
          <w:p w14:paraId="7D62491A" w14:textId="78D649BF" w:rsidR="008E1AA5" w:rsidRPr="006E33FE" w:rsidRDefault="008E1AA5" w:rsidP="00B67F8B">
            <w:pPr>
              <w:pStyle w:val="TableContents"/>
              <w:snapToGrid w:val="0"/>
              <w:spacing w:line="288" w:lineRule="auto"/>
            </w:pPr>
            <w:r w:rsidRPr="006E33FE">
              <w:t>App ID không tồn tại</w:t>
            </w:r>
          </w:p>
        </w:tc>
      </w:tr>
      <w:tr w:rsidR="008E1AA5" w:rsidRPr="006E33FE" w14:paraId="544A97F6" w14:textId="3E9B639B" w:rsidTr="008E1AA5">
        <w:tc>
          <w:tcPr>
            <w:tcW w:w="1440" w:type="dxa"/>
            <w:shd w:val="clear" w:color="auto" w:fill="auto"/>
            <w:vAlign w:val="center"/>
          </w:tcPr>
          <w:p w14:paraId="3ADB9821" w14:textId="77777777" w:rsidR="008E1AA5" w:rsidRPr="006E33FE" w:rsidRDefault="008E1AA5" w:rsidP="00B67F8B">
            <w:pPr>
              <w:pStyle w:val="TableContents"/>
              <w:snapToGrid w:val="0"/>
              <w:spacing w:line="288" w:lineRule="auto"/>
            </w:pPr>
            <w:r w:rsidRPr="006E33FE">
              <w:t>401</w:t>
            </w:r>
          </w:p>
        </w:tc>
        <w:tc>
          <w:tcPr>
            <w:tcW w:w="4080" w:type="dxa"/>
            <w:shd w:val="clear" w:color="auto" w:fill="auto"/>
            <w:vAlign w:val="center"/>
          </w:tcPr>
          <w:p w14:paraId="1568106B" w14:textId="3BBBB843" w:rsidR="008E1AA5" w:rsidRPr="006E33FE" w:rsidRDefault="008E1AA5" w:rsidP="00B67F8B">
            <w:pPr>
              <w:spacing w:line="288" w:lineRule="auto"/>
            </w:pPr>
            <w:r w:rsidRPr="006E33FE">
              <w:t>NOK_VERSION_NOT_SUPPORT</w:t>
            </w:r>
          </w:p>
        </w:tc>
        <w:tc>
          <w:tcPr>
            <w:tcW w:w="4080" w:type="dxa"/>
            <w:vAlign w:val="center"/>
          </w:tcPr>
          <w:p w14:paraId="6A490035" w14:textId="7A3C018C" w:rsidR="008E1AA5" w:rsidRPr="006E33FE" w:rsidRDefault="008E1AA5" w:rsidP="00B67F8B">
            <w:pPr>
              <w:spacing w:line="288" w:lineRule="auto"/>
            </w:pPr>
            <w:r w:rsidRPr="006E33FE">
              <w:t>Version không được hỗ trợ</w:t>
            </w:r>
          </w:p>
        </w:tc>
      </w:tr>
      <w:tr w:rsidR="008E1AA5" w:rsidRPr="006E33FE" w14:paraId="11D710C5" w14:textId="0D99D55D" w:rsidTr="008E1AA5">
        <w:tc>
          <w:tcPr>
            <w:tcW w:w="1440" w:type="dxa"/>
            <w:shd w:val="clear" w:color="auto" w:fill="auto"/>
            <w:vAlign w:val="center"/>
          </w:tcPr>
          <w:p w14:paraId="4CB48FF5" w14:textId="77777777" w:rsidR="008E1AA5" w:rsidRPr="006E33FE" w:rsidRDefault="008E1AA5" w:rsidP="00B67F8B">
            <w:pPr>
              <w:pStyle w:val="TableContents"/>
              <w:snapToGrid w:val="0"/>
              <w:spacing w:line="288" w:lineRule="auto"/>
            </w:pPr>
            <w:r w:rsidRPr="006E33FE">
              <w:t>402</w:t>
            </w:r>
          </w:p>
        </w:tc>
        <w:tc>
          <w:tcPr>
            <w:tcW w:w="4080" w:type="dxa"/>
            <w:shd w:val="clear" w:color="auto" w:fill="auto"/>
            <w:vAlign w:val="center"/>
          </w:tcPr>
          <w:p w14:paraId="460390CE" w14:textId="4CABB792" w:rsidR="008E1AA5" w:rsidRPr="006E33FE" w:rsidRDefault="008E1AA5" w:rsidP="00B67F8B">
            <w:pPr>
              <w:spacing w:line="288" w:lineRule="auto"/>
            </w:pPr>
            <w:r w:rsidRPr="006E33FE">
              <w:t>NOK_DEVICEID_NOT_FOUND</w:t>
            </w:r>
          </w:p>
        </w:tc>
        <w:tc>
          <w:tcPr>
            <w:tcW w:w="4080" w:type="dxa"/>
            <w:vAlign w:val="center"/>
          </w:tcPr>
          <w:p w14:paraId="619AF7AC" w14:textId="77B6F05C" w:rsidR="008E1AA5" w:rsidRPr="006E33FE" w:rsidRDefault="008E1AA5" w:rsidP="00B67F8B">
            <w:pPr>
              <w:spacing w:line="288" w:lineRule="auto"/>
            </w:pPr>
            <w:r w:rsidRPr="006E33FE">
              <w:t>Device ID không tồn tại</w:t>
            </w:r>
          </w:p>
        </w:tc>
      </w:tr>
      <w:tr w:rsidR="008E1AA5" w:rsidRPr="006E33FE" w14:paraId="54F064E1" w14:textId="111C65BE" w:rsidTr="008E1AA5">
        <w:tc>
          <w:tcPr>
            <w:tcW w:w="1440" w:type="dxa"/>
            <w:shd w:val="clear" w:color="auto" w:fill="auto"/>
            <w:vAlign w:val="center"/>
          </w:tcPr>
          <w:p w14:paraId="02AB188E" w14:textId="77777777" w:rsidR="008E1AA5" w:rsidRPr="006E33FE" w:rsidRDefault="008E1AA5" w:rsidP="00B67F8B">
            <w:pPr>
              <w:pStyle w:val="TableContents"/>
              <w:snapToGrid w:val="0"/>
              <w:spacing w:line="288" w:lineRule="auto"/>
            </w:pPr>
            <w:r w:rsidRPr="006E33FE">
              <w:lastRenderedPageBreak/>
              <w:t>403</w:t>
            </w:r>
          </w:p>
        </w:tc>
        <w:tc>
          <w:tcPr>
            <w:tcW w:w="4080" w:type="dxa"/>
            <w:shd w:val="clear" w:color="auto" w:fill="auto"/>
            <w:vAlign w:val="center"/>
          </w:tcPr>
          <w:p w14:paraId="78D9C1E5" w14:textId="5D9DD2D0" w:rsidR="008E1AA5" w:rsidRPr="006E33FE" w:rsidRDefault="008E1AA5" w:rsidP="00B67F8B">
            <w:pPr>
              <w:spacing w:line="288" w:lineRule="auto"/>
            </w:pPr>
            <w:r w:rsidRPr="006E33FE">
              <w:t>NOK_ACCESS_KEY_EXPIRED</w:t>
            </w:r>
          </w:p>
        </w:tc>
        <w:tc>
          <w:tcPr>
            <w:tcW w:w="4080" w:type="dxa"/>
            <w:vAlign w:val="center"/>
          </w:tcPr>
          <w:p w14:paraId="0977DEDA" w14:textId="1DC5FD90" w:rsidR="008E1AA5" w:rsidRPr="006E33FE" w:rsidRDefault="008E1AA5" w:rsidP="00B67F8B">
            <w:pPr>
              <w:spacing w:line="288" w:lineRule="auto"/>
            </w:pPr>
            <w:r w:rsidRPr="006E33FE">
              <w:t>Access Key bị hết hạn</w:t>
            </w:r>
          </w:p>
        </w:tc>
      </w:tr>
      <w:tr w:rsidR="008E1AA5" w:rsidRPr="006E33FE" w14:paraId="1838E826" w14:textId="56AD06D8" w:rsidTr="008E1AA5">
        <w:tc>
          <w:tcPr>
            <w:tcW w:w="1440" w:type="dxa"/>
            <w:shd w:val="clear" w:color="auto" w:fill="auto"/>
            <w:vAlign w:val="center"/>
          </w:tcPr>
          <w:p w14:paraId="255AF1DE" w14:textId="77777777" w:rsidR="008E1AA5" w:rsidRPr="006E33FE" w:rsidRDefault="008E1AA5" w:rsidP="00B67F8B">
            <w:pPr>
              <w:pStyle w:val="TableContents"/>
              <w:snapToGrid w:val="0"/>
              <w:spacing w:line="288" w:lineRule="auto"/>
            </w:pPr>
            <w:r w:rsidRPr="006E33FE">
              <w:t>404</w:t>
            </w:r>
          </w:p>
        </w:tc>
        <w:tc>
          <w:tcPr>
            <w:tcW w:w="4080" w:type="dxa"/>
            <w:shd w:val="clear" w:color="auto" w:fill="auto"/>
            <w:vAlign w:val="center"/>
          </w:tcPr>
          <w:p w14:paraId="2CFD9B3B" w14:textId="7294722A" w:rsidR="008E1AA5" w:rsidRPr="006E33FE" w:rsidRDefault="008E1AA5" w:rsidP="00B67F8B">
            <w:pPr>
              <w:spacing w:line="288" w:lineRule="auto"/>
            </w:pPr>
            <w:r w:rsidRPr="006E33FE">
              <w:t>NOK_TOKEN_EXPIRED</w:t>
            </w:r>
          </w:p>
        </w:tc>
        <w:tc>
          <w:tcPr>
            <w:tcW w:w="4080" w:type="dxa"/>
            <w:vAlign w:val="center"/>
          </w:tcPr>
          <w:p w14:paraId="46EC6868" w14:textId="43ECAA5F" w:rsidR="008E1AA5" w:rsidRPr="006E33FE" w:rsidRDefault="008E1AA5" w:rsidP="00B67F8B">
            <w:pPr>
              <w:spacing w:line="288" w:lineRule="auto"/>
            </w:pPr>
            <w:r w:rsidRPr="006E33FE">
              <w:t>Token bị hết hạn</w:t>
            </w:r>
          </w:p>
        </w:tc>
      </w:tr>
      <w:tr w:rsidR="008E1AA5" w:rsidRPr="006E33FE" w14:paraId="33360BAD" w14:textId="766E32BF" w:rsidTr="008E1AA5">
        <w:tc>
          <w:tcPr>
            <w:tcW w:w="1440" w:type="dxa"/>
            <w:shd w:val="clear" w:color="auto" w:fill="auto"/>
            <w:vAlign w:val="center"/>
          </w:tcPr>
          <w:p w14:paraId="5A2EB8BE" w14:textId="77777777" w:rsidR="008E1AA5" w:rsidRPr="006E33FE" w:rsidRDefault="008E1AA5" w:rsidP="00B67F8B">
            <w:pPr>
              <w:pStyle w:val="TableContents"/>
              <w:snapToGrid w:val="0"/>
              <w:spacing w:line="288" w:lineRule="auto"/>
            </w:pPr>
            <w:r w:rsidRPr="006E33FE">
              <w:t>405</w:t>
            </w:r>
          </w:p>
        </w:tc>
        <w:tc>
          <w:tcPr>
            <w:tcW w:w="4080" w:type="dxa"/>
            <w:shd w:val="clear" w:color="auto" w:fill="auto"/>
            <w:vAlign w:val="center"/>
          </w:tcPr>
          <w:p w14:paraId="4D72410A" w14:textId="77777777" w:rsidR="008E1AA5" w:rsidRPr="006E33FE" w:rsidRDefault="008E1AA5" w:rsidP="00B67F8B">
            <w:pPr>
              <w:spacing w:line="288" w:lineRule="auto"/>
            </w:pPr>
            <w:r w:rsidRPr="006E33FE">
              <w:t>NOK_PARAMETER_BAD_VALUE</w:t>
            </w:r>
          </w:p>
        </w:tc>
        <w:tc>
          <w:tcPr>
            <w:tcW w:w="4080" w:type="dxa"/>
            <w:vAlign w:val="center"/>
          </w:tcPr>
          <w:p w14:paraId="7C9DC8D6" w14:textId="5EF75AEB" w:rsidR="008E1AA5" w:rsidRPr="006E33FE" w:rsidRDefault="008E1AA5" w:rsidP="00B67F8B">
            <w:pPr>
              <w:spacing w:line="288" w:lineRule="auto"/>
            </w:pPr>
            <w:r w:rsidRPr="006E33FE">
              <w:t>Giá trị không hợp lệ</w:t>
            </w:r>
          </w:p>
        </w:tc>
      </w:tr>
      <w:tr w:rsidR="008E1AA5" w:rsidRPr="006E33FE" w14:paraId="75E13D58" w14:textId="4C2EB8E5" w:rsidTr="008E1AA5">
        <w:tc>
          <w:tcPr>
            <w:tcW w:w="1440" w:type="dxa"/>
            <w:shd w:val="clear" w:color="auto" w:fill="auto"/>
            <w:vAlign w:val="center"/>
          </w:tcPr>
          <w:p w14:paraId="3B6ACD08" w14:textId="77777777" w:rsidR="008E1AA5" w:rsidRPr="006E33FE" w:rsidRDefault="008E1AA5" w:rsidP="00B67F8B">
            <w:pPr>
              <w:pStyle w:val="TableContents"/>
              <w:snapToGrid w:val="0"/>
              <w:spacing w:line="288" w:lineRule="auto"/>
            </w:pPr>
            <w:r w:rsidRPr="006E33FE">
              <w:t>406</w:t>
            </w:r>
          </w:p>
        </w:tc>
        <w:tc>
          <w:tcPr>
            <w:tcW w:w="4080" w:type="dxa"/>
            <w:shd w:val="clear" w:color="auto" w:fill="auto"/>
            <w:vAlign w:val="center"/>
          </w:tcPr>
          <w:p w14:paraId="0B4875F0" w14:textId="77777777" w:rsidR="008E1AA5" w:rsidRPr="006E33FE" w:rsidRDefault="008E1AA5" w:rsidP="00B67F8B">
            <w:pPr>
              <w:spacing w:line="288" w:lineRule="auto"/>
            </w:pPr>
            <w:r w:rsidRPr="006E33FE">
              <w:t>NOK_BAD_SYNTAX</w:t>
            </w:r>
          </w:p>
        </w:tc>
        <w:tc>
          <w:tcPr>
            <w:tcW w:w="4080" w:type="dxa"/>
            <w:vAlign w:val="center"/>
          </w:tcPr>
          <w:p w14:paraId="37780C79" w14:textId="76C9BED9" w:rsidR="008E1AA5" w:rsidRPr="006E33FE" w:rsidRDefault="008E1AA5" w:rsidP="00B67F8B">
            <w:pPr>
              <w:spacing w:line="288" w:lineRule="auto"/>
            </w:pPr>
            <w:r w:rsidRPr="006E33FE">
              <w:t>Cấu trúc không hợp lệ</w:t>
            </w:r>
          </w:p>
        </w:tc>
      </w:tr>
      <w:tr w:rsidR="008E1AA5" w:rsidRPr="006E33FE" w14:paraId="0D2D9585" w14:textId="13834B49" w:rsidTr="008E1AA5">
        <w:tc>
          <w:tcPr>
            <w:tcW w:w="1440" w:type="dxa"/>
            <w:shd w:val="clear" w:color="auto" w:fill="auto"/>
            <w:vAlign w:val="center"/>
          </w:tcPr>
          <w:p w14:paraId="5CFB4BE8" w14:textId="77777777" w:rsidR="008E1AA5" w:rsidRPr="006E33FE" w:rsidRDefault="008E1AA5" w:rsidP="00B67F8B">
            <w:pPr>
              <w:pStyle w:val="TableContents"/>
              <w:snapToGrid w:val="0"/>
              <w:spacing w:line="288" w:lineRule="auto"/>
            </w:pPr>
            <w:r w:rsidRPr="006E33FE">
              <w:t>407</w:t>
            </w:r>
          </w:p>
        </w:tc>
        <w:tc>
          <w:tcPr>
            <w:tcW w:w="4080" w:type="dxa"/>
            <w:shd w:val="clear" w:color="auto" w:fill="auto"/>
            <w:vAlign w:val="center"/>
          </w:tcPr>
          <w:p w14:paraId="2F9BF5B3" w14:textId="40C3F58B" w:rsidR="008E1AA5" w:rsidRPr="006E33FE" w:rsidRDefault="003561E3" w:rsidP="00B67F8B">
            <w:pPr>
              <w:spacing w:line="288" w:lineRule="auto"/>
            </w:pPr>
            <w:r w:rsidRPr="006E33FE">
              <w:t>NOK_</w:t>
            </w:r>
            <w:r w:rsidR="008E1AA5" w:rsidRPr="006E33FE">
              <w:t>DEVICE_NOT_FOUND</w:t>
            </w:r>
          </w:p>
        </w:tc>
        <w:tc>
          <w:tcPr>
            <w:tcW w:w="4080" w:type="dxa"/>
            <w:vAlign w:val="center"/>
          </w:tcPr>
          <w:p w14:paraId="2EEBF461" w14:textId="4DB858B7" w:rsidR="008E1AA5" w:rsidRPr="006E33FE" w:rsidRDefault="008E1AA5" w:rsidP="00B67F8B">
            <w:pPr>
              <w:spacing w:line="288" w:lineRule="auto"/>
            </w:pPr>
            <w:r w:rsidRPr="006E33FE">
              <w:t>Không tìm thấy thiết bị</w:t>
            </w:r>
            <w:r w:rsidR="00692BB7" w:rsidRPr="006E33FE">
              <w:t xml:space="preserve"> </w:t>
            </w:r>
          </w:p>
        </w:tc>
      </w:tr>
      <w:tr w:rsidR="008E1AA5" w:rsidRPr="006E33FE" w14:paraId="4DFF3F09" w14:textId="2D0B044E" w:rsidTr="008E1AA5">
        <w:tc>
          <w:tcPr>
            <w:tcW w:w="1440" w:type="dxa"/>
            <w:shd w:val="clear" w:color="auto" w:fill="auto"/>
            <w:vAlign w:val="center"/>
          </w:tcPr>
          <w:p w14:paraId="28CDB95A" w14:textId="77777777" w:rsidR="008E1AA5" w:rsidRPr="006E33FE" w:rsidRDefault="008E1AA5" w:rsidP="00B67F8B">
            <w:pPr>
              <w:pStyle w:val="TableContents"/>
              <w:snapToGrid w:val="0"/>
              <w:spacing w:line="288" w:lineRule="auto"/>
            </w:pPr>
            <w:r w:rsidRPr="006E33FE">
              <w:t>408</w:t>
            </w:r>
          </w:p>
        </w:tc>
        <w:tc>
          <w:tcPr>
            <w:tcW w:w="4080" w:type="dxa"/>
            <w:shd w:val="clear" w:color="auto" w:fill="auto"/>
            <w:vAlign w:val="center"/>
          </w:tcPr>
          <w:p w14:paraId="774C87B6" w14:textId="4F33BC51" w:rsidR="008E1AA5" w:rsidRPr="006E33FE" w:rsidRDefault="008E1AA5" w:rsidP="00B67F8B">
            <w:pPr>
              <w:spacing w:line="288" w:lineRule="auto"/>
            </w:pPr>
            <w:r w:rsidRPr="006E33FE">
              <w:t>NOK_</w:t>
            </w:r>
            <w:r w:rsidR="00692BB7" w:rsidRPr="006E33FE">
              <w:t>REQUEST_TIMEOUT</w:t>
            </w:r>
          </w:p>
        </w:tc>
        <w:tc>
          <w:tcPr>
            <w:tcW w:w="4080" w:type="dxa"/>
            <w:vAlign w:val="center"/>
          </w:tcPr>
          <w:p w14:paraId="1AB100BA" w14:textId="152AAD97" w:rsidR="008E1AA5" w:rsidRPr="006E33FE" w:rsidRDefault="00692BB7" w:rsidP="00B67F8B">
            <w:pPr>
              <w:spacing w:line="288" w:lineRule="auto"/>
            </w:pPr>
            <w:r w:rsidRPr="006E33FE">
              <w:t>Yêu cầu quá thời hạn xử lý</w:t>
            </w:r>
          </w:p>
        </w:tc>
      </w:tr>
      <w:tr w:rsidR="008E1AA5" w:rsidRPr="006E33FE" w14:paraId="7BD1DA9D" w14:textId="137591A0" w:rsidTr="008E1AA5">
        <w:tc>
          <w:tcPr>
            <w:tcW w:w="1440" w:type="dxa"/>
            <w:shd w:val="clear" w:color="auto" w:fill="auto"/>
            <w:vAlign w:val="center"/>
          </w:tcPr>
          <w:p w14:paraId="54222817" w14:textId="77777777" w:rsidR="008E1AA5" w:rsidRPr="006E33FE" w:rsidRDefault="008E1AA5" w:rsidP="00B67F8B">
            <w:pPr>
              <w:pStyle w:val="TableContents"/>
              <w:snapToGrid w:val="0"/>
              <w:spacing w:line="288" w:lineRule="auto"/>
            </w:pPr>
            <w:r w:rsidRPr="006E33FE">
              <w:t>409</w:t>
            </w:r>
          </w:p>
        </w:tc>
        <w:tc>
          <w:tcPr>
            <w:tcW w:w="4080" w:type="dxa"/>
            <w:shd w:val="clear" w:color="auto" w:fill="auto"/>
            <w:vAlign w:val="center"/>
          </w:tcPr>
          <w:p w14:paraId="3D68E2CE" w14:textId="5E7B2596" w:rsidR="008E1AA5" w:rsidRPr="006E33FE" w:rsidRDefault="003561E3" w:rsidP="00B67F8B">
            <w:pPr>
              <w:spacing w:line="288" w:lineRule="auto"/>
            </w:pPr>
            <w:r w:rsidRPr="006E33FE">
              <w:t>NOK_</w:t>
            </w:r>
            <w:r w:rsidR="008E1AA5" w:rsidRPr="006E33FE">
              <w:t>DEVICE_NOT_CONNECTED</w:t>
            </w:r>
          </w:p>
        </w:tc>
        <w:tc>
          <w:tcPr>
            <w:tcW w:w="4080" w:type="dxa"/>
            <w:vAlign w:val="center"/>
          </w:tcPr>
          <w:p w14:paraId="2060677E" w14:textId="24FF1509" w:rsidR="008E1AA5" w:rsidRPr="006E33FE" w:rsidRDefault="00692BB7" w:rsidP="00B67F8B">
            <w:pPr>
              <w:spacing w:line="288" w:lineRule="auto"/>
            </w:pPr>
            <w:r w:rsidRPr="006E33FE">
              <w:t>Device mất kết nối</w:t>
            </w:r>
          </w:p>
        </w:tc>
      </w:tr>
      <w:tr w:rsidR="008E1AA5" w:rsidRPr="006E33FE" w14:paraId="4C0DB679" w14:textId="2D6F0160" w:rsidTr="008E1AA5">
        <w:tc>
          <w:tcPr>
            <w:tcW w:w="1440" w:type="dxa"/>
            <w:shd w:val="clear" w:color="auto" w:fill="auto"/>
            <w:vAlign w:val="center"/>
          </w:tcPr>
          <w:p w14:paraId="3CBCBAD0" w14:textId="77777777" w:rsidR="008E1AA5" w:rsidRPr="006E33FE" w:rsidRDefault="008E1AA5" w:rsidP="00B67F8B">
            <w:pPr>
              <w:pStyle w:val="TableContents"/>
              <w:snapToGrid w:val="0"/>
              <w:spacing w:line="288" w:lineRule="auto"/>
            </w:pPr>
            <w:r w:rsidRPr="006E33FE">
              <w:t>410</w:t>
            </w:r>
          </w:p>
        </w:tc>
        <w:tc>
          <w:tcPr>
            <w:tcW w:w="4080" w:type="dxa"/>
            <w:shd w:val="clear" w:color="auto" w:fill="auto"/>
            <w:vAlign w:val="center"/>
          </w:tcPr>
          <w:p w14:paraId="2F57881E" w14:textId="1965F57B" w:rsidR="008E1AA5" w:rsidRPr="006E33FE" w:rsidRDefault="003561E3" w:rsidP="00B67F8B">
            <w:pPr>
              <w:spacing w:line="288" w:lineRule="auto"/>
            </w:pPr>
            <w:r w:rsidRPr="006E33FE">
              <w:t>NOK_</w:t>
            </w:r>
            <w:r w:rsidR="008E1AA5" w:rsidRPr="006E33FE">
              <w:t>SCHEDULE_NOT_EXIST</w:t>
            </w:r>
          </w:p>
        </w:tc>
        <w:tc>
          <w:tcPr>
            <w:tcW w:w="4080" w:type="dxa"/>
            <w:vAlign w:val="center"/>
          </w:tcPr>
          <w:p w14:paraId="169486FC" w14:textId="06A848D6" w:rsidR="008E1AA5" w:rsidRPr="006E33FE" w:rsidRDefault="00692BB7" w:rsidP="00B67F8B">
            <w:pPr>
              <w:spacing w:line="288" w:lineRule="auto"/>
            </w:pPr>
            <w:r w:rsidRPr="006E33FE">
              <w:t>Lịch không tồn tại</w:t>
            </w:r>
          </w:p>
        </w:tc>
      </w:tr>
      <w:tr w:rsidR="008E1AA5" w:rsidRPr="006E33FE" w14:paraId="25DA958B" w14:textId="6C79E17B" w:rsidTr="008E1AA5">
        <w:tc>
          <w:tcPr>
            <w:tcW w:w="1440" w:type="dxa"/>
            <w:shd w:val="clear" w:color="auto" w:fill="auto"/>
            <w:vAlign w:val="center"/>
          </w:tcPr>
          <w:p w14:paraId="62277272" w14:textId="77777777" w:rsidR="008E1AA5" w:rsidRPr="006E33FE" w:rsidRDefault="008E1AA5" w:rsidP="00B67F8B">
            <w:pPr>
              <w:pStyle w:val="TableContents"/>
              <w:snapToGrid w:val="0"/>
              <w:spacing w:line="288" w:lineRule="auto"/>
            </w:pPr>
            <w:r w:rsidRPr="006E33FE">
              <w:t>500</w:t>
            </w:r>
          </w:p>
        </w:tc>
        <w:tc>
          <w:tcPr>
            <w:tcW w:w="4080" w:type="dxa"/>
            <w:shd w:val="clear" w:color="auto" w:fill="auto"/>
            <w:vAlign w:val="center"/>
          </w:tcPr>
          <w:p w14:paraId="1E5E61CC" w14:textId="77777777" w:rsidR="008E1AA5" w:rsidRPr="006E33FE" w:rsidRDefault="008E1AA5" w:rsidP="00B67F8B">
            <w:pPr>
              <w:spacing w:line="288" w:lineRule="auto"/>
            </w:pPr>
            <w:r w:rsidRPr="006E33FE">
              <w:t>SERVER_INTERNAL_ERROR</w:t>
            </w:r>
          </w:p>
        </w:tc>
        <w:tc>
          <w:tcPr>
            <w:tcW w:w="4080" w:type="dxa"/>
            <w:vAlign w:val="center"/>
          </w:tcPr>
          <w:p w14:paraId="1ACC1BDB" w14:textId="589C97AF" w:rsidR="008E1AA5" w:rsidRPr="006E33FE" w:rsidRDefault="00692BB7" w:rsidP="00B67F8B">
            <w:pPr>
              <w:spacing w:line="288" w:lineRule="auto"/>
            </w:pPr>
            <w:r w:rsidRPr="006E33FE">
              <w:t>Lỗi hệ thống</w:t>
            </w:r>
          </w:p>
        </w:tc>
      </w:tr>
    </w:tbl>
    <w:p w14:paraId="4DA7C572" w14:textId="77777777" w:rsidR="00A44448" w:rsidRPr="006E33FE" w:rsidRDefault="00A44448" w:rsidP="00B67F8B">
      <w:pPr>
        <w:spacing w:line="288" w:lineRule="auto"/>
        <w:rPr>
          <w:i/>
          <w:iCs/>
        </w:rPr>
      </w:pPr>
    </w:p>
    <w:p w14:paraId="26124EE2" w14:textId="03873990" w:rsidR="00A6738E" w:rsidRDefault="00A6738E">
      <w:pPr>
        <w:rPr>
          <w:rFonts w:cs="Arial"/>
          <w:b/>
          <w:sz w:val="26"/>
          <w:szCs w:val="26"/>
        </w:rPr>
      </w:pPr>
    </w:p>
    <w:p w14:paraId="66B3EB35" w14:textId="5DDDEE78" w:rsidR="00A44448" w:rsidRDefault="00711076" w:rsidP="00303550">
      <w:pPr>
        <w:pStyle w:val="Heading3"/>
      </w:pPr>
      <w:bookmarkStart w:id="225" w:name="_Toc113436616"/>
      <w:r>
        <w:t>Bảng mã lỗi Ping, Trace</w:t>
      </w:r>
      <w:bookmarkEnd w:id="225"/>
    </w:p>
    <w:tbl>
      <w:tblPr>
        <w:tblStyle w:val="TableGrid"/>
        <w:tblW w:w="9540" w:type="dxa"/>
        <w:tblInd w:w="175" w:type="dxa"/>
        <w:tblLook w:val="04A0" w:firstRow="1" w:lastRow="0" w:firstColumn="1" w:lastColumn="0" w:noHBand="0" w:noVBand="1"/>
      </w:tblPr>
      <w:tblGrid>
        <w:gridCol w:w="990"/>
        <w:gridCol w:w="3420"/>
        <w:gridCol w:w="5130"/>
      </w:tblGrid>
      <w:tr w:rsidR="00711076" w14:paraId="46ED7D27" w14:textId="77777777" w:rsidTr="007F1072">
        <w:tc>
          <w:tcPr>
            <w:tcW w:w="990" w:type="dxa"/>
          </w:tcPr>
          <w:p w14:paraId="3D783C98" w14:textId="17AA1881" w:rsidR="00711076" w:rsidRDefault="00711076" w:rsidP="00B67F8B">
            <w:pPr>
              <w:pStyle w:val="ListParagraph"/>
              <w:spacing w:line="288" w:lineRule="auto"/>
              <w:ind w:left="0"/>
              <w:rPr>
                <w:b/>
                <w:bCs/>
              </w:rPr>
            </w:pPr>
            <w:r>
              <w:rPr>
                <w:b/>
                <w:bCs/>
              </w:rPr>
              <w:t>Mã lỗi</w:t>
            </w:r>
          </w:p>
        </w:tc>
        <w:tc>
          <w:tcPr>
            <w:tcW w:w="3420" w:type="dxa"/>
          </w:tcPr>
          <w:p w14:paraId="48B96F75" w14:textId="77777777" w:rsidR="00711076" w:rsidRDefault="00711076" w:rsidP="00B67F8B">
            <w:pPr>
              <w:pStyle w:val="ListParagraph"/>
              <w:spacing w:line="288" w:lineRule="auto"/>
              <w:ind w:left="0"/>
              <w:rPr>
                <w:b/>
                <w:bCs/>
              </w:rPr>
            </w:pPr>
            <w:r>
              <w:rPr>
                <w:b/>
                <w:bCs/>
              </w:rPr>
              <w:t>Mô tả</w:t>
            </w:r>
          </w:p>
        </w:tc>
        <w:tc>
          <w:tcPr>
            <w:tcW w:w="5130" w:type="dxa"/>
          </w:tcPr>
          <w:p w14:paraId="0CF5A5FC" w14:textId="77777777" w:rsidR="00711076" w:rsidRDefault="00711076" w:rsidP="00B67F8B">
            <w:pPr>
              <w:pStyle w:val="ListParagraph"/>
              <w:spacing w:line="288" w:lineRule="auto"/>
              <w:ind w:left="0"/>
              <w:rPr>
                <w:b/>
                <w:bCs/>
              </w:rPr>
            </w:pPr>
            <w:r>
              <w:rPr>
                <w:b/>
                <w:bCs/>
              </w:rPr>
              <w:t>Ý nghĩa</w:t>
            </w:r>
          </w:p>
        </w:tc>
      </w:tr>
      <w:tr w:rsidR="00711076" w14:paraId="6DEDE3A7" w14:textId="77777777" w:rsidTr="007F1072">
        <w:trPr>
          <w:trHeight w:val="213"/>
        </w:trPr>
        <w:tc>
          <w:tcPr>
            <w:tcW w:w="990" w:type="dxa"/>
          </w:tcPr>
          <w:p w14:paraId="1FE71B62" w14:textId="77777777" w:rsidR="00711076" w:rsidRPr="00020A9F" w:rsidRDefault="00711076" w:rsidP="00B67F8B">
            <w:pPr>
              <w:pStyle w:val="ListParagraph"/>
              <w:spacing w:line="288" w:lineRule="auto"/>
              <w:ind w:left="0"/>
            </w:pPr>
            <w:r>
              <w:t>0</w:t>
            </w:r>
          </w:p>
        </w:tc>
        <w:tc>
          <w:tcPr>
            <w:tcW w:w="3420" w:type="dxa"/>
          </w:tcPr>
          <w:p w14:paraId="00124CC2" w14:textId="77777777" w:rsidR="00711076" w:rsidRPr="00020A9F" w:rsidRDefault="00711076" w:rsidP="00B67F8B">
            <w:pPr>
              <w:pStyle w:val="ListParagraph"/>
              <w:spacing w:line="288" w:lineRule="auto"/>
              <w:ind w:left="0"/>
            </w:pPr>
            <w:r>
              <w:t xml:space="preserve">None </w:t>
            </w:r>
          </w:p>
        </w:tc>
        <w:tc>
          <w:tcPr>
            <w:tcW w:w="5130" w:type="dxa"/>
          </w:tcPr>
          <w:p w14:paraId="59174CE5" w14:textId="77777777" w:rsidR="00711076" w:rsidRDefault="00711076" w:rsidP="00B67F8B">
            <w:pPr>
              <w:pStyle w:val="ListParagraph"/>
              <w:spacing w:line="288" w:lineRule="auto"/>
              <w:ind w:left="0"/>
            </w:pPr>
            <w:r>
              <w:t>Chưa nhận được request</w:t>
            </w:r>
          </w:p>
        </w:tc>
      </w:tr>
      <w:tr w:rsidR="00711076" w14:paraId="48573BDF" w14:textId="77777777" w:rsidTr="007F1072">
        <w:tc>
          <w:tcPr>
            <w:tcW w:w="990" w:type="dxa"/>
          </w:tcPr>
          <w:p w14:paraId="5A436BD0" w14:textId="77777777" w:rsidR="00711076" w:rsidRPr="00020A9F" w:rsidRDefault="00711076" w:rsidP="00B67F8B">
            <w:pPr>
              <w:pStyle w:val="ListParagraph"/>
              <w:spacing w:line="288" w:lineRule="auto"/>
              <w:ind w:left="0"/>
            </w:pPr>
            <w:r>
              <w:t>1</w:t>
            </w:r>
          </w:p>
        </w:tc>
        <w:tc>
          <w:tcPr>
            <w:tcW w:w="3420" w:type="dxa"/>
          </w:tcPr>
          <w:p w14:paraId="678BE500" w14:textId="77777777" w:rsidR="00711076" w:rsidRDefault="00711076" w:rsidP="00B67F8B">
            <w:pPr>
              <w:pStyle w:val="ListParagraph"/>
              <w:spacing w:line="288" w:lineRule="auto"/>
              <w:ind w:left="0"/>
            </w:pPr>
            <w:r>
              <w:t>Requested</w:t>
            </w:r>
          </w:p>
        </w:tc>
        <w:tc>
          <w:tcPr>
            <w:tcW w:w="5130" w:type="dxa"/>
          </w:tcPr>
          <w:p w14:paraId="7CDD140D" w14:textId="77777777" w:rsidR="00711076" w:rsidRDefault="00711076" w:rsidP="00B67F8B">
            <w:pPr>
              <w:pStyle w:val="ListParagraph"/>
              <w:spacing w:line="288" w:lineRule="auto"/>
              <w:ind w:left="0"/>
            </w:pPr>
            <w:r>
              <w:t>Nhận request thành công</w:t>
            </w:r>
          </w:p>
        </w:tc>
      </w:tr>
      <w:tr w:rsidR="00711076" w14:paraId="0B8557BF" w14:textId="77777777" w:rsidTr="007F1072">
        <w:tc>
          <w:tcPr>
            <w:tcW w:w="990" w:type="dxa"/>
          </w:tcPr>
          <w:p w14:paraId="55A0AB4F" w14:textId="77777777" w:rsidR="00711076" w:rsidRDefault="00711076" w:rsidP="00B67F8B">
            <w:pPr>
              <w:pStyle w:val="ListParagraph"/>
              <w:spacing w:line="288" w:lineRule="auto"/>
              <w:ind w:left="0"/>
            </w:pPr>
            <w:r>
              <w:t>2</w:t>
            </w:r>
          </w:p>
        </w:tc>
        <w:tc>
          <w:tcPr>
            <w:tcW w:w="3420" w:type="dxa"/>
          </w:tcPr>
          <w:p w14:paraId="0FD8D29D" w14:textId="77777777" w:rsidR="00711076" w:rsidRPr="00BB7273" w:rsidRDefault="00711076" w:rsidP="00B67F8B">
            <w:pPr>
              <w:pStyle w:val="ListParagraph"/>
              <w:spacing w:line="288" w:lineRule="auto"/>
              <w:ind w:left="0"/>
            </w:pPr>
            <w:r>
              <w:t>Inprogress</w:t>
            </w:r>
          </w:p>
        </w:tc>
        <w:tc>
          <w:tcPr>
            <w:tcW w:w="5130" w:type="dxa"/>
          </w:tcPr>
          <w:p w14:paraId="0C148D81" w14:textId="77777777" w:rsidR="00711076" w:rsidRDefault="00711076" w:rsidP="00B67F8B">
            <w:pPr>
              <w:pStyle w:val="ListParagraph"/>
              <w:spacing w:line="288" w:lineRule="auto"/>
              <w:ind w:left="0"/>
            </w:pPr>
            <w:r>
              <w:t xml:space="preserve">Đang thực hiện </w:t>
            </w:r>
          </w:p>
        </w:tc>
      </w:tr>
      <w:tr w:rsidR="00711076" w14:paraId="61A4330E" w14:textId="77777777" w:rsidTr="007F1072">
        <w:tc>
          <w:tcPr>
            <w:tcW w:w="990" w:type="dxa"/>
          </w:tcPr>
          <w:p w14:paraId="1583F19D" w14:textId="77777777" w:rsidR="00711076" w:rsidRPr="00020A9F" w:rsidRDefault="00711076" w:rsidP="00B67F8B">
            <w:pPr>
              <w:pStyle w:val="ListParagraph"/>
              <w:spacing w:line="288" w:lineRule="auto"/>
              <w:ind w:left="0"/>
            </w:pPr>
            <w:r>
              <w:t>3</w:t>
            </w:r>
          </w:p>
        </w:tc>
        <w:tc>
          <w:tcPr>
            <w:tcW w:w="3420" w:type="dxa"/>
          </w:tcPr>
          <w:p w14:paraId="01D8C27F" w14:textId="77777777" w:rsidR="00711076" w:rsidRDefault="00711076" w:rsidP="00B67F8B">
            <w:pPr>
              <w:pStyle w:val="ListParagraph"/>
              <w:spacing w:line="288" w:lineRule="auto"/>
              <w:ind w:left="0"/>
            </w:pPr>
            <w:r w:rsidRPr="00BB7273">
              <w:t>Success</w:t>
            </w:r>
          </w:p>
        </w:tc>
        <w:tc>
          <w:tcPr>
            <w:tcW w:w="5130" w:type="dxa"/>
          </w:tcPr>
          <w:p w14:paraId="73AA26EC" w14:textId="77777777" w:rsidR="00711076" w:rsidRDefault="00711076" w:rsidP="00B67F8B">
            <w:pPr>
              <w:pStyle w:val="ListParagraph"/>
              <w:spacing w:line="288" w:lineRule="auto"/>
              <w:ind w:left="0"/>
            </w:pPr>
            <w:r>
              <w:t>Thực hiện thành công</w:t>
            </w:r>
          </w:p>
        </w:tc>
      </w:tr>
      <w:tr w:rsidR="00711076" w14:paraId="488A2824" w14:textId="77777777" w:rsidTr="007F1072">
        <w:tc>
          <w:tcPr>
            <w:tcW w:w="990" w:type="dxa"/>
          </w:tcPr>
          <w:p w14:paraId="734792A6" w14:textId="77777777" w:rsidR="00711076" w:rsidRDefault="00711076" w:rsidP="00B67F8B">
            <w:pPr>
              <w:pStyle w:val="ListParagraph"/>
              <w:spacing w:line="288" w:lineRule="auto"/>
              <w:ind w:left="0"/>
            </w:pPr>
            <w:r>
              <w:t>4</w:t>
            </w:r>
          </w:p>
        </w:tc>
        <w:tc>
          <w:tcPr>
            <w:tcW w:w="3420" w:type="dxa"/>
          </w:tcPr>
          <w:p w14:paraId="1BD1E018" w14:textId="737AC62E" w:rsidR="00711076" w:rsidRDefault="00711076" w:rsidP="00B67F8B">
            <w:pPr>
              <w:pStyle w:val="ListParagraph"/>
              <w:spacing w:line="288" w:lineRule="auto"/>
              <w:ind w:left="0"/>
            </w:pPr>
            <w:r>
              <w:t>Error, Invalid Interface</w:t>
            </w:r>
          </w:p>
        </w:tc>
        <w:tc>
          <w:tcPr>
            <w:tcW w:w="5130" w:type="dxa"/>
          </w:tcPr>
          <w:p w14:paraId="5D8EC0E0" w14:textId="77777777" w:rsidR="00711076" w:rsidRDefault="00711076" w:rsidP="00B67F8B">
            <w:pPr>
              <w:pStyle w:val="ListParagraph"/>
              <w:spacing w:line="288" w:lineRule="auto"/>
              <w:ind w:left="0"/>
            </w:pPr>
            <w:r>
              <w:t>Interface chưa được tạo</w:t>
            </w:r>
          </w:p>
        </w:tc>
      </w:tr>
      <w:tr w:rsidR="00711076" w14:paraId="0B22398D" w14:textId="77777777" w:rsidTr="007F1072">
        <w:tc>
          <w:tcPr>
            <w:tcW w:w="990" w:type="dxa"/>
          </w:tcPr>
          <w:p w14:paraId="7732D3F4" w14:textId="77777777" w:rsidR="00711076" w:rsidRDefault="00711076" w:rsidP="00B67F8B">
            <w:pPr>
              <w:pStyle w:val="ListParagraph"/>
              <w:spacing w:line="288" w:lineRule="auto"/>
              <w:ind w:left="0"/>
            </w:pPr>
            <w:r>
              <w:t>5</w:t>
            </w:r>
          </w:p>
        </w:tc>
        <w:tc>
          <w:tcPr>
            <w:tcW w:w="3420" w:type="dxa"/>
          </w:tcPr>
          <w:p w14:paraId="73FA208A" w14:textId="77777777" w:rsidR="00711076" w:rsidRDefault="00711076" w:rsidP="00B67F8B">
            <w:pPr>
              <w:pStyle w:val="ListParagraph"/>
              <w:spacing w:line="288" w:lineRule="auto"/>
              <w:ind w:left="0"/>
            </w:pPr>
            <w:r w:rsidRPr="00BB7273">
              <w:t>Error</w:t>
            </w:r>
            <w:r>
              <w:t>, Interface Down</w:t>
            </w:r>
          </w:p>
        </w:tc>
        <w:tc>
          <w:tcPr>
            <w:tcW w:w="5130" w:type="dxa"/>
          </w:tcPr>
          <w:p w14:paraId="5DBF335C" w14:textId="77777777" w:rsidR="00711076" w:rsidRDefault="00711076" w:rsidP="00B67F8B">
            <w:pPr>
              <w:pStyle w:val="ListParagraph"/>
              <w:spacing w:line="288" w:lineRule="auto"/>
              <w:ind w:left="0"/>
            </w:pPr>
            <w:r>
              <w:t>wanInterface down</w:t>
            </w:r>
          </w:p>
        </w:tc>
      </w:tr>
      <w:tr w:rsidR="00711076" w14:paraId="704563AB" w14:textId="77777777" w:rsidTr="007F1072">
        <w:tc>
          <w:tcPr>
            <w:tcW w:w="990" w:type="dxa"/>
          </w:tcPr>
          <w:p w14:paraId="3B0683A1" w14:textId="77777777" w:rsidR="00711076" w:rsidRDefault="00711076" w:rsidP="00B67F8B">
            <w:pPr>
              <w:pStyle w:val="ListParagraph"/>
              <w:spacing w:line="288" w:lineRule="auto"/>
              <w:ind w:left="0"/>
            </w:pPr>
            <w:r>
              <w:t>6</w:t>
            </w:r>
          </w:p>
        </w:tc>
        <w:tc>
          <w:tcPr>
            <w:tcW w:w="3420" w:type="dxa"/>
          </w:tcPr>
          <w:p w14:paraId="03F4942E" w14:textId="4811D131" w:rsidR="00711076" w:rsidRDefault="00711076" w:rsidP="00B67F8B">
            <w:pPr>
              <w:pStyle w:val="ListParagraph"/>
              <w:spacing w:line="288" w:lineRule="auto"/>
              <w:ind w:left="0"/>
            </w:pPr>
            <w:r w:rsidRPr="00BB7273">
              <w:t>Error, Can</w:t>
            </w:r>
            <w:r>
              <w:t xml:space="preserve"> </w:t>
            </w:r>
            <w:r w:rsidRPr="00BB7273">
              <w:t>not resolve host name</w:t>
            </w:r>
          </w:p>
        </w:tc>
        <w:tc>
          <w:tcPr>
            <w:tcW w:w="5130" w:type="dxa"/>
          </w:tcPr>
          <w:p w14:paraId="58E55046" w14:textId="77777777" w:rsidR="00711076" w:rsidRDefault="00711076" w:rsidP="00B67F8B">
            <w:pPr>
              <w:pStyle w:val="ListParagraph"/>
              <w:spacing w:line="288" w:lineRule="auto"/>
              <w:ind w:left="0"/>
            </w:pPr>
            <w:r>
              <w:t>Không phân giải được địa chỉ DNS</w:t>
            </w:r>
          </w:p>
        </w:tc>
      </w:tr>
      <w:tr w:rsidR="00711076" w14:paraId="570ED340" w14:textId="77777777" w:rsidTr="007F1072">
        <w:tc>
          <w:tcPr>
            <w:tcW w:w="990" w:type="dxa"/>
          </w:tcPr>
          <w:p w14:paraId="310D99F2" w14:textId="77777777" w:rsidR="00711076" w:rsidRDefault="00711076" w:rsidP="00B67F8B">
            <w:pPr>
              <w:pStyle w:val="ListParagraph"/>
              <w:spacing w:line="288" w:lineRule="auto"/>
              <w:ind w:left="0"/>
            </w:pPr>
            <w:r>
              <w:t>7</w:t>
            </w:r>
          </w:p>
        </w:tc>
        <w:tc>
          <w:tcPr>
            <w:tcW w:w="3420" w:type="dxa"/>
          </w:tcPr>
          <w:p w14:paraId="71D7B872" w14:textId="77777777" w:rsidR="00711076" w:rsidRPr="00A7779E" w:rsidRDefault="00711076" w:rsidP="00B67F8B">
            <w:pPr>
              <w:pStyle w:val="ListParagraph"/>
              <w:spacing w:line="288" w:lineRule="auto"/>
              <w:ind w:left="0"/>
            </w:pPr>
            <w:r w:rsidRPr="00A7779E">
              <w:t>Error, No route to host</w:t>
            </w:r>
          </w:p>
        </w:tc>
        <w:tc>
          <w:tcPr>
            <w:tcW w:w="5130" w:type="dxa"/>
          </w:tcPr>
          <w:p w14:paraId="7BCBDDF4" w14:textId="77777777" w:rsidR="00711076" w:rsidRDefault="00711076" w:rsidP="00B67F8B">
            <w:pPr>
              <w:pStyle w:val="ListParagraph"/>
              <w:spacing w:line="288" w:lineRule="auto"/>
              <w:ind w:left="0"/>
            </w:pPr>
          </w:p>
        </w:tc>
      </w:tr>
      <w:tr w:rsidR="00711076" w14:paraId="50221797" w14:textId="77777777" w:rsidTr="007F1072">
        <w:tc>
          <w:tcPr>
            <w:tcW w:w="990" w:type="dxa"/>
          </w:tcPr>
          <w:p w14:paraId="6ECB1098" w14:textId="77777777" w:rsidR="00711076" w:rsidRDefault="00711076" w:rsidP="00B67F8B">
            <w:pPr>
              <w:pStyle w:val="ListParagraph"/>
              <w:spacing w:line="288" w:lineRule="auto"/>
              <w:ind w:left="0"/>
            </w:pPr>
            <w:r>
              <w:t>8</w:t>
            </w:r>
          </w:p>
        </w:tc>
        <w:tc>
          <w:tcPr>
            <w:tcW w:w="3420" w:type="dxa"/>
          </w:tcPr>
          <w:p w14:paraId="7F4888F5" w14:textId="77777777" w:rsidR="00711076" w:rsidRDefault="00711076" w:rsidP="00B67F8B">
            <w:pPr>
              <w:pStyle w:val="ListParagraph"/>
              <w:spacing w:line="288" w:lineRule="auto"/>
              <w:ind w:left="0"/>
            </w:pPr>
            <w:r>
              <w:t>Error, Timeout</w:t>
            </w:r>
          </w:p>
        </w:tc>
        <w:tc>
          <w:tcPr>
            <w:tcW w:w="5130" w:type="dxa"/>
          </w:tcPr>
          <w:p w14:paraId="1CBB1505" w14:textId="77777777" w:rsidR="00711076" w:rsidRDefault="00711076" w:rsidP="00B67F8B">
            <w:pPr>
              <w:pStyle w:val="ListParagraph"/>
              <w:spacing w:line="288" w:lineRule="auto"/>
              <w:ind w:left="0"/>
            </w:pPr>
          </w:p>
        </w:tc>
      </w:tr>
      <w:tr w:rsidR="00711076" w14:paraId="1CD6112B" w14:textId="77777777" w:rsidTr="007F1072">
        <w:tc>
          <w:tcPr>
            <w:tcW w:w="990" w:type="dxa"/>
          </w:tcPr>
          <w:p w14:paraId="46EFCD3A" w14:textId="77777777" w:rsidR="00711076" w:rsidRDefault="00711076" w:rsidP="00B67F8B">
            <w:pPr>
              <w:pStyle w:val="ListParagraph"/>
              <w:spacing w:line="288" w:lineRule="auto"/>
              <w:ind w:left="0"/>
            </w:pPr>
            <w:r>
              <w:t>9</w:t>
            </w:r>
          </w:p>
        </w:tc>
        <w:tc>
          <w:tcPr>
            <w:tcW w:w="3420" w:type="dxa"/>
          </w:tcPr>
          <w:p w14:paraId="78A10DF2" w14:textId="77777777" w:rsidR="00711076" w:rsidRDefault="00711076" w:rsidP="00B67F8B">
            <w:pPr>
              <w:pStyle w:val="ListParagraph"/>
              <w:spacing w:line="288" w:lineRule="auto"/>
              <w:ind w:left="0"/>
            </w:pPr>
            <w:r>
              <w:t xml:space="preserve">Error, </w:t>
            </w:r>
            <w:r w:rsidRPr="00A7779E">
              <w:t>Init connection failed</w:t>
            </w:r>
          </w:p>
        </w:tc>
        <w:tc>
          <w:tcPr>
            <w:tcW w:w="5130" w:type="dxa"/>
          </w:tcPr>
          <w:p w14:paraId="55A101FC" w14:textId="77777777" w:rsidR="00711076" w:rsidRDefault="00711076" w:rsidP="00B67F8B">
            <w:pPr>
              <w:pStyle w:val="ListParagraph"/>
              <w:spacing w:line="288" w:lineRule="auto"/>
              <w:ind w:left="0"/>
            </w:pPr>
            <w:r>
              <w:t>Không kết nối được tới server</w:t>
            </w:r>
          </w:p>
        </w:tc>
      </w:tr>
      <w:tr w:rsidR="00711076" w14:paraId="67A34EB2" w14:textId="77777777" w:rsidTr="007F1072">
        <w:tc>
          <w:tcPr>
            <w:tcW w:w="990" w:type="dxa"/>
          </w:tcPr>
          <w:p w14:paraId="5B5D5252" w14:textId="77777777" w:rsidR="00711076" w:rsidRDefault="00711076" w:rsidP="00B67F8B">
            <w:pPr>
              <w:pStyle w:val="ListParagraph"/>
              <w:spacing w:line="288" w:lineRule="auto"/>
              <w:ind w:left="0"/>
            </w:pPr>
            <w:r>
              <w:t>10</w:t>
            </w:r>
          </w:p>
        </w:tc>
        <w:tc>
          <w:tcPr>
            <w:tcW w:w="3420" w:type="dxa"/>
          </w:tcPr>
          <w:p w14:paraId="262BFA5E" w14:textId="77777777" w:rsidR="00711076" w:rsidRDefault="00711076" w:rsidP="00B67F8B">
            <w:pPr>
              <w:pStyle w:val="ListParagraph"/>
              <w:spacing w:line="288" w:lineRule="auto"/>
              <w:ind w:left="0"/>
            </w:pPr>
            <w:r>
              <w:t xml:space="preserve">Error, </w:t>
            </w:r>
            <w:r w:rsidRPr="00A7779E">
              <w:t>No Response</w:t>
            </w:r>
          </w:p>
        </w:tc>
        <w:tc>
          <w:tcPr>
            <w:tcW w:w="5130" w:type="dxa"/>
          </w:tcPr>
          <w:p w14:paraId="0030B52E" w14:textId="77777777" w:rsidR="00711076" w:rsidRDefault="00711076" w:rsidP="00B67F8B">
            <w:pPr>
              <w:pStyle w:val="ListParagraph"/>
              <w:spacing w:line="288" w:lineRule="auto"/>
              <w:ind w:left="0"/>
            </w:pPr>
          </w:p>
        </w:tc>
      </w:tr>
      <w:tr w:rsidR="00711076" w14:paraId="486EF22E" w14:textId="77777777" w:rsidTr="007F1072">
        <w:tc>
          <w:tcPr>
            <w:tcW w:w="990" w:type="dxa"/>
          </w:tcPr>
          <w:p w14:paraId="7F0EEA37" w14:textId="77777777" w:rsidR="00711076" w:rsidRDefault="00711076" w:rsidP="00B67F8B">
            <w:pPr>
              <w:pStyle w:val="ListParagraph"/>
              <w:spacing w:line="288" w:lineRule="auto"/>
              <w:ind w:left="0"/>
            </w:pPr>
            <w:r>
              <w:t>11</w:t>
            </w:r>
          </w:p>
        </w:tc>
        <w:tc>
          <w:tcPr>
            <w:tcW w:w="3420" w:type="dxa"/>
          </w:tcPr>
          <w:p w14:paraId="7A3C2940" w14:textId="77777777" w:rsidR="00711076" w:rsidRDefault="00711076" w:rsidP="00B67F8B">
            <w:pPr>
              <w:pStyle w:val="ListParagraph"/>
              <w:spacing w:line="288" w:lineRule="auto"/>
              <w:ind w:left="0"/>
            </w:pPr>
            <w:r>
              <w:t>Error, Transfer F</w:t>
            </w:r>
            <w:r w:rsidRPr="00A7779E">
              <w:t>ailed</w:t>
            </w:r>
          </w:p>
        </w:tc>
        <w:tc>
          <w:tcPr>
            <w:tcW w:w="5130" w:type="dxa"/>
          </w:tcPr>
          <w:p w14:paraId="71078464" w14:textId="77777777" w:rsidR="00711076" w:rsidRDefault="00711076" w:rsidP="00B67F8B">
            <w:pPr>
              <w:pStyle w:val="ListParagraph"/>
              <w:spacing w:line="288" w:lineRule="auto"/>
              <w:ind w:left="0"/>
            </w:pPr>
          </w:p>
        </w:tc>
      </w:tr>
      <w:tr w:rsidR="00711076" w14:paraId="0FCC380E" w14:textId="77777777" w:rsidTr="007F1072">
        <w:tc>
          <w:tcPr>
            <w:tcW w:w="990" w:type="dxa"/>
          </w:tcPr>
          <w:p w14:paraId="634DA04E" w14:textId="77777777" w:rsidR="00711076" w:rsidRDefault="00711076" w:rsidP="00B67F8B">
            <w:pPr>
              <w:pStyle w:val="ListParagraph"/>
              <w:spacing w:line="288" w:lineRule="auto"/>
              <w:ind w:left="0"/>
            </w:pPr>
            <w:r>
              <w:lastRenderedPageBreak/>
              <w:t>12</w:t>
            </w:r>
          </w:p>
        </w:tc>
        <w:tc>
          <w:tcPr>
            <w:tcW w:w="3420" w:type="dxa"/>
          </w:tcPr>
          <w:p w14:paraId="340BC91F" w14:textId="77777777" w:rsidR="00711076" w:rsidRDefault="00711076" w:rsidP="00B67F8B">
            <w:pPr>
              <w:pStyle w:val="ListParagraph"/>
              <w:spacing w:line="288" w:lineRule="auto"/>
              <w:ind w:left="0"/>
            </w:pPr>
            <w:r w:rsidRPr="00A7779E">
              <w:t>Error, Internal</w:t>
            </w:r>
          </w:p>
        </w:tc>
        <w:tc>
          <w:tcPr>
            <w:tcW w:w="5130" w:type="dxa"/>
          </w:tcPr>
          <w:p w14:paraId="432F7C9C" w14:textId="77777777" w:rsidR="00711076" w:rsidRDefault="00711076" w:rsidP="00B67F8B">
            <w:pPr>
              <w:pStyle w:val="ListParagraph"/>
              <w:spacing w:line="288" w:lineRule="auto"/>
              <w:ind w:left="0"/>
            </w:pPr>
          </w:p>
        </w:tc>
      </w:tr>
      <w:tr w:rsidR="00711076" w14:paraId="1116366F" w14:textId="77777777" w:rsidTr="007F1072">
        <w:tc>
          <w:tcPr>
            <w:tcW w:w="990" w:type="dxa"/>
          </w:tcPr>
          <w:p w14:paraId="288F1A39" w14:textId="77777777" w:rsidR="00711076" w:rsidRDefault="00711076" w:rsidP="00B67F8B">
            <w:pPr>
              <w:pStyle w:val="ListParagraph"/>
              <w:spacing w:line="288" w:lineRule="auto"/>
              <w:ind w:left="0"/>
            </w:pPr>
            <w:r>
              <w:t>13</w:t>
            </w:r>
          </w:p>
        </w:tc>
        <w:tc>
          <w:tcPr>
            <w:tcW w:w="3420" w:type="dxa"/>
          </w:tcPr>
          <w:p w14:paraId="14EDCBD6" w14:textId="77777777" w:rsidR="00711076" w:rsidRPr="00A7779E" w:rsidRDefault="00711076" w:rsidP="00B67F8B">
            <w:pPr>
              <w:pStyle w:val="ListParagraph"/>
              <w:spacing w:line="288" w:lineRule="auto"/>
              <w:ind w:left="0"/>
            </w:pPr>
            <w:r>
              <w:t>Error, IP Version</w:t>
            </w:r>
          </w:p>
        </w:tc>
        <w:tc>
          <w:tcPr>
            <w:tcW w:w="5130" w:type="dxa"/>
          </w:tcPr>
          <w:p w14:paraId="01B17D07" w14:textId="77777777" w:rsidR="00711076" w:rsidRDefault="00711076" w:rsidP="00B67F8B">
            <w:pPr>
              <w:pStyle w:val="ListParagraph"/>
              <w:spacing w:line="288" w:lineRule="auto"/>
              <w:ind w:left="0"/>
            </w:pPr>
            <w:r>
              <w:t>Đặt sai IP Version</w:t>
            </w:r>
          </w:p>
        </w:tc>
      </w:tr>
      <w:tr w:rsidR="00711076" w14:paraId="79F46269" w14:textId="77777777" w:rsidTr="007F1072">
        <w:tc>
          <w:tcPr>
            <w:tcW w:w="990" w:type="dxa"/>
          </w:tcPr>
          <w:p w14:paraId="1C32FF58" w14:textId="77777777" w:rsidR="00711076" w:rsidRDefault="00711076" w:rsidP="00B67F8B">
            <w:pPr>
              <w:pStyle w:val="ListParagraph"/>
              <w:spacing w:line="288" w:lineRule="auto"/>
              <w:ind w:left="0"/>
            </w:pPr>
            <w:r>
              <w:t>14</w:t>
            </w:r>
          </w:p>
        </w:tc>
        <w:tc>
          <w:tcPr>
            <w:tcW w:w="3420" w:type="dxa"/>
          </w:tcPr>
          <w:p w14:paraId="6B7A943B" w14:textId="77777777" w:rsidR="00711076" w:rsidRPr="00A7779E" w:rsidRDefault="00711076" w:rsidP="00B67F8B">
            <w:pPr>
              <w:pStyle w:val="ListParagraph"/>
              <w:spacing w:line="288" w:lineRule="auto"/>
              <w:ind w:left="0"/>
            </w:pPr>
            <w:r>
              <w:t>Error, IP Version mismatch</w:t>
            </w:r>
          </w:p>
        </w:tc>
        <w:tc>
          <w:tcPr>
            <w:tcW w:w="5130" w:type="dxa"/>
          </w:tcPr>
          <w:p w14:paraId="58957D4A" w14:textId="77777777" w:rsidR="00711076" w:rsidRDefault="00711076" w:rsidP="00B67F8B">
            <w:pPr>
              <w:pStyle w:val="ListParagraph"/>
              <w:spacing w:line="288" w:lineRule="auto"/>
              <w:ind w:left="0"/>
            </w:pPr>
            <w:r>
              <w:t>IP Version không khớp với host (trong trường hợp host được set là IP); hoặc IP Version không khớp với interface được chỉ định</w:t>
            </w:r>
          </w:p>
        </w:tc>
      </w:tr>
    </w:tbl>
    <w:p w14:paraId="192C8DDB" w14:textId="77777777" w:rsidR="00711076" w:rsidRPr="006E33FE" w:rsidRDefault="00711076" w:rsidP="00B67F8B">
      <w:pPr>
        <w:spacing w:line="288" w:lineRule="auto"/>
      </w:pPr>
    </w:p>
    <w:sectPr w:rsidR="00711076" w:rsidRPr="006E33FE" w:rsidSect="00BB017B">
      <w:headerReference w:type="default" r:id="rId13"/>
      <w:footerReference w:type="default" r:id="rId14"/>
      <w:pgSz w:w="11906" w:h="16838" w:code="9"/>
      <w:pgMar w:top="317" w:right="850" w:bottom="317" w:left="1411" w:header="562" w:footer="0" w:gutter="0"/>
      <w:cols w:space="720"/>
      <w:docGrid w:linePitch="35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Bui Thi Minh Yen" w:date="2022-08-29T16:38:00Z" w:initials="BY">
    <w:p w14:paraId="65640255" w14:textId="7CACD032" w:rsidR="00024AD1" w:rsidRDefault="00024AD1">
      <w:pPr>
        <w:pStyle w:val="CommentText"/>
      </w:pPr>
      <w:r>
        <w:t>Bổ sung API từ 37 đến 52</w:t>
      </w:r>
      <w:r>
        <w:rPr>
          <w:rStyle w:val="CommentReference"/>
        </w:rPr>
        <w:annotationRef/>
      </w:r>
    </w:p>
  </w:comment>
  <w:comment w:id="24" w:author="Bui Thi Minh Yen" w:date="2022-08-01T11:37:00Z" w:initials="BY">
    <w:p w14:paraId="35ACE3DA" w14:textId="6D805BF6" w:rsidR="00024AD1" w:rsidRDefault="00024AD1">
      <w:pPr>
        <w:pStyle w:val="CommentText"/>
      </w:pPr>
      <w:r>
        <w:t>Sửa lại thành 3 API createWanConfig, editWanConfig, remoteWanConfig</w:t>
      </w:r>
      <w:r>
        <w:rPr>
          <w:rStyle w:val="CommentReference"/>
        </w:rPr>
        <w:annotationRef/>
      </w:r>
    </w:p>
  </w:comment>
  <w:comment w:id="25" w:author="Bui Thi Minh Yen" w:date="2022-08-01T11:37:00Z" w:initials="BY">
    <w:p w14:paraId="1A5EE832" w14:textId="21A0142A" w:rsidR="00024AD1" w:rsidRDefault="00024AD1">
      <w:pPr>
        <w:pStyle w:val="CommentText"/>
      </w:pPr>
      <w:r>
        <w:t>Sửa lại thành 3 API createPortForwardingConfig, editPortForwardingConfig, removePortForwardingConfig</w:t>
      </w:r>
      <w:r>
        <w:rPr>
          <w:rStyle w:val="CommentReference"/>
        </w:rPr>
        <w:annotationRef/>
      </w:r>
    </w:p>
  </w:comment>
  <w:comment w:id="33" w:author="Luu Thi Oanh" w:date="2022-08-09T09:44:00Z" w:initials="LO">
    <w:p w14:paraId="14406924" w14:textId="2E94E054" w:rsidR="00024AD1" w:rsidRDefault="00024AD1">
      <w:pPr>
        <w:pStyle w:val="CommentText"/>
      </w:pPr>
      <w:r>
        <w:t>Có cần bổ sung database version?</w:t>
      </w:r>
      <w:r>
        <w:rPr>
          <w:rStyle w:val="CommentReference"/>
        </w:rPr>
        <w:annotationRef/>
      </w:r>
    </w:p>
  </w:comment>
  <w:comment w:id="34" w:author="Minh Yen Bui" w:date="2022-08-12T15:03:00Z" w:initials="BMY">
    <w:p w14:paraId="75B7FCDC" w14:textId="7BD7828D" w:rsidR="00024AD1" w:rsidRDefault="00024AD1">
      <w:pPr>
        <w:pStyle w:val="CommentText"/>
      </w:pPr>
      <w:r>
        <w:rPr>
          <w:rStyle w:val="CommentReference"/>
        </w:rPr>
        <w:annotationRef/>
      </w:r>
      <w:r>
        <w:t>OK Đã bổ sung</w:t>
      </w:r>
    </w:p>
  </w:comment>
  <w:comment w:id="36" w:author="Luu Thi Oanh" w:date="2022-08-09T09:44:00Z" w:initials="LO">
    <w:p w14:paraId="12A3C558" w14:textId="6CAEB5B8" w:rsidR="00024AD1" w:rsidRDefault="00024AD1">
      <w:pPr>
        <w:pStyle w:val="CommentText"/>
      </w:pPr>
      <w:r>
        <w:t>Mô tả rõ định dạng device list</w:t>
      </w:r>
      <w:r>
        <w:rPr>
          <w:rStyle w:val="CommentReference"/>
        </w:rPr>
        <w:annotationRef/>
      </w:r>
    </w:p>
  </w:comment>
  <w:comment w:id="37" w:author="Dao Minh Hien" w:date="2022-08-09T16:01:00Z" w:initials="DH">
    <w:p w14:paraId="24F94C15" w14:textId="50A84570" w:rsidR="00024AD1" w:rsidRDefault="00024AD1">
      <w:pPr>
        <w:pStyle w:val="CommentText"/>
      </w:pPr>
      <w:r>
        <w:t xml:space="preserve">trường này bên ONT chưa thống nhất với bên Mesh các trường trả về nên em chưa thêm vào được ạ </w:t>
      </w:r>
      <w:r>
        <w:rPr>
          <w:rStyle w:val="CommentReference"/>
        </w:rPr>
        <w:annotationRef/>
      </w:r>
    </w:p>
  </w:comment>
  <w:comment w:id="35" w:author="Tran Khanh Toan" w:date="2022-08-12T15:51:00Z" w:initials="t">
    <w:p w14:paraId="31AE0914" w14:textId="1F6E8149" w:rsidR="00024AD1" w:rsidRDefault="00024AD1">
      <w:pPr>
        <w:pStyle w:val="CommentText"/>
      </w:pPr>
      <w:r>
        <w:rPr>
          <w:rStyle w:val="CommentReference"/>
        </w:rPr>
        <w:annotationRef/>
      </w:r>
      <w:r>
        <w:t>deviceList sẽ là 1 array bao gồm thông tin của các thiết bị Mesh kết nối đến ONT(master node), đã mô tả trong đặc tả agent</w:t>
      </w:r>
    </w:p>
  </w:comment>
  <w:comment w:id="38" w:author="Tran Khanh Toan" w:date="2022-08-12T15:54:00Z" w:initials="t">
    <w:p w14:paraId="28D40A59" w14:textId="066A50B3" w:rsidR="00024AD1" w:rsidRDefault="00024AD1">
      <w:pPr>
        <w:pStyle w:val="CommentText"/>
      </w:pPr>
      <w:r>
        <w:rPr>
          <w:rStyle w:val="CommentReference"/>
        </w:rPr>
        <w:annotationRef/>
      </w:r>
      <w:r>
        <w:t>tối đa 128 ký tự</w:t>
      </w:r>
    </w:p>
  </w:comment>
  <w:comment w:id="39" w:author="Tran Khanh Toan" w:date="2022-08-12T15:53:00Z" w:initials="t">
    <w:p w14:paraId="0354CC1E" w14:textId="5F4A42BE" w:rsidR="00024AD1" w:rsidRDefault="00024AD1">
      <w:pPr>
        <w:pStyle w:val="CommentText"/>
      </w:pPr>
      <w:r>
        <w:rPr>
          <w:rStyle w:val="CommentReference"/>
        </w:rPr>
        <w:annotationRef/>
      </w:r>
      <w:r>
        <w:t>tên tham số đang định nghĩa trong đặc tả là dbVersion</w:t>
      </w:r>
    </w:p>
  </w:comment>
  <w:comment w:id="41" w:author="Bui Thi Minh Yen" w:date="2022-08-01T11:38:00Z" w:initials="BY">
    <w:p w14:paraId="419F9CA1" w14:textId="1C44D00D" w:rsidR="00024AD1" w:rsidRDefault="00024AD1">
      <w:pPr>
        <w:pStyle w:val="CommentText"/>
      </w:pPr>
      <w:r>
        <w:t>data này phải là 1 json array, vì khi quét sẽ quét được nhiều device</w:t>
      </w:r>
      <w:r>
        <w:rPr>
          <w:rStyle w:val="CommentReference"/>
        </w:rPr>
        <w:annotationRef/>
      </w:r>
    </w:p>
  </w:comment>
  <w:comment w:id="93" w:author="Tran Khanh Toan" w:date="2022-08-08T10:24:00Z" w:initials="t">
    <w:p w14:paraId="5A6CE760" w14:textId="5C2E2EDF" w:rsidR="00024AD1" w:rsidRDefault="00024AD1">
      <w:pPr>
        <w:pStyle w:val="CommentText"/>
      </w:pPr>
      <w:r>
        <w:rPr>
          <w:rStyle w:val="CommentReference"/>
        </w:rPr>
        <w:annotationRef/>
      </w:r>
      <w:r>
        <w:t>Thiếu phần lấy cấu hình OLT Model</w:t>
      </w:r>
    </w:p>
  </w:comment>
  <w:comment w:id="94" w:author="Minh Yen Bui" w:date="2022-08-12T15:03:00Z" w:initials="BMY">
    <w:p w14:paraId="15B86146" w14:textId="5C2EC7E7" w:rsidR="00024AD1" w:rsidRDefault="00024AD1">
      <w:pPr>
        <w:pStyle w:val="CommentText"/>
      </w:pPr>
      <w:r>
        <w:rPr>
          <w:rStyle w:val="CommentReference"/>
        </w:rPr>
        <w:annotationRef/>
      </w:r>
      <w:r>
        <w:t>OK đã bổ sung</w:t>
      </w:r>
    </w:p>
  </w:comment>
  <w:comment w:id="95" w:author="Bui Thi Minh Yen" w:date="2022-08-01T11:42:00Z" w:initials="BY">
    <w:p w14:paraId="16FD5063" w14:textId="37AFE10D" w:rsidR="00024AD1" w:rsidRDefault="00024AD1">
      <w:pPr>
        <w:pStyle w:val="CommentText"/>
      </w:pPr>
      <w:r>
        <w:t>Có cần thiết phải là json array? 1 thiết bị chỉ có 1 slid</w:t>
      </w:r>
      <w:r>
        <w:rPr>
          <w:rStyle w:val="CommentReference"/>
        </w:rPr>
        <w:annotationRef/>
      </w:r>
    </w:p>
  </w:comment>
  <w:comment w:id="96" w:author="Dao Minh Hien" w:date="2022-08-01T14:16:00Z" w:initials="DMH">
    <w:p w14:paraId="62A67191" w14:textId="39851115" w:rsidR="00024AD1" w:rsidRPr="00474770" w:rsidRDefault="00024AD1">
      <w:pPr>
        <w:pStyle w:val="CommentText"/>
        <w:rPr>
          <w:lang w:val="vi-VN"/>
        </w:rPr>
      </w:pPr>
      <w:r>
        <w:rPr>
          <w:rStyle w:val="CommentReference"/>
        </w:rPr>
        <w:annotationRef/>
      </w:r>
      <w:r>
        <w:rPr>
          <w:lang w:val="vi-VN"/>
        </w:rPr>
        <w:t xml:space="preserve">Em thấy API bên thiết bị trả về theo cấu trúc json Array </w:t>
      </w:r>
    </w:p>
  </w:comment>
  <w:comment w:id="100" w:author="Luu Thi Oanh" w:date="2022-08-09T09:41:00Z" w:initials="LO">
    <w:p w14:paraId="6A19248F" w14:textId="6DEB19BD" w:rsidR="00024AD1" w:rsidRDefault="00024AD1">
      <w:pPr>
        <w:pStyle w:val="CommentText"/>
      </w:pPr>
      <w:r>
        <w:t>Nên bổ sung kích thước tối đa cho dữ liệu định dạng string và range cho dữ liệu định dạng interger</w:t>
      </w:r>
      <w:r>
        <w:rPr>
          <w:rStyle w:val="CommentReference"/>
        </w:rPr>
        <w:annotationRef/>
      </w:r>
    </w:p>
  </w:comment>
  <w:comment w:id="99" w:author="Minh Yen Bui" w:date="2022-08-12T15:03:00Z" w:initials="BMY">
    <w:p w14:paraId="09B7C815" w14:textId="18EBEEBD" w:rsidR="00024AD1" w:rsidRDefault="00024AD1">
      <w:pPr>
        <w:pStyle w:val="CommentText"/>
      </w:pPr>
      <w:r>
        <w:rPr>
          <w:rStyle w:val="CommentReference"/>
        </w:rPr>
        <w:annotationRef/>
      </w:r>
      <w:r>
        <w:t>OK Đã bổ sung</w:t>
      </w:r>
    </w:p>
  </w:comment>
  <w:comment w:id="102" w:author="Tran Khanh Toan" w:date="2022-08-08T10:27:00Z" w:initials="t">
    <w:p w14:paraId="7F5987C5" w14:textId="2FCF5015" w:rsidR="00024AD1" w:rsidRDefault="00024AD1">
      <w:pPr>
        <w:pStyle w:val="CommentText"/>
      </w:pPr>
      <w:r>
        <w:rPr>
          <w:rStyle w:val="CommentReference"/>
        </w:rPr>
        <w:annotationRef/>
      </w:r>
      <w:r>
        <w:t>Bổ sung thêm tham số enable, mới thêm trong đặc tả Mobile Agent</w:t>
      </w:r>
    </w:p>
  </w:comment>
  <w:comment w:id="103" w:author="Minh Yen Bui" w:date="2022-08-12T15:04:00Z" w:initials="BMY">
    <w:p w14:paraId="2E328820" w14:textId="05685521" w:rsidR="00024AD1" w:rsidRDefault="00024AD1">
      <w:pPr>
        <w:pStyle w:val="CommentText"/>
      </w:pPr>
      <w:r>
        <w:rPr>
          <w:rStyle w:val="CommentReference"/>
        </w:rPr>
        <w:annotationRef/>
      </w:r>
      <w:r>
        <w:t>OK đã bổ sung</w:t>
      </w:r>
    </w:p>
  </w:comment>
  <w:comment w:id="108" w:author="Tran Khanh Toan" w:date="2022-08-08T10:29:00Z" w:initials="t">
    <w:p w14:paraId="29B5B0C6" w14:textId="40A15438" w:rsidR="00024AD1" w:rsidRDefault="00024AD1">
      <w:pPr>
        <w:pStyle w:val="CommentText"/>
      </w:pPr>
      <w:r>
        <w:rPr>
          <w:rStyle w:val="CommentReference"/>
        </w:rPr>
        <w:annotationRef/>
      </w:r>
      <w:r>
        <w:t>Portforwarding cần get config theo từng WAN. Thiếu thông tin wanIndex</w:t>
      </w:r>
    </w:p>
  </w:comment>
  <w:comment w:id="109" w:author="Minh Yen Bui" w:date="2022-08-12T15:04:00Z" w:initials="BMY">
    <w:p w14:paraId="32CD8848" w14:textId="54C55E33" w:rsidR="00024AD1" w:rsidRDefault="00024AD1">
      <w:pPr>
        <w:pStyle w:val="CommentText"/>
      </w:pPr>
      <w:r>
        <w:rPr>
          <w:rStyle w:val="CommentReference"/>
        </w:rPr>
        <w:annotationRef/>
      </w:r>
      <w:r>
        <w:t>OK đã bổ sung</w:t>
      </w:r>
    </w:p>
  </w:comment>
  <w:comment w:id="110" w:author="Bui Thi Minh Yen" w:date="2022-08-01T11:53:00Z" w:initials="BY">
    <w:p w14:paraId="0F1F4237" w14:textId="01CA4B2D" w:rsidR="00024AD1" w:rsidRDefault="00024AD1">
      <w:pPr>
        <w:pStyle w:val="CommentText"/>
      </w:pPr>
      <w:r>
        <w:t>Khi get all thì data phải là json array</w:t>
      </w:r>
      <w:r>
        <w:rPr>
          <w:rStyle w:val="CommentReference"/>
        </w:rPr>
        <w:annotationRef/>
      </w:r>
    </w:p>
  </w:comment>
  <w:comment w:id="117" w:author="Tran Khanh Toan" w:date="2022-08-08T13:45:00Z" w:initials="t">
    <w:p w14:paraId="36EDEC5D" w14:textId="126447DF" w:rsidR="00024AD1" w:rsidRDefault="00024AD1">
      <w:pPr>
        <w:pStyle w:val="CommentText"/>
      </w:pPr>
      <w:r>
        <w:rPr>
          <w:rStyle w:val="CommentReference"/>
        </w:rPr>
        <w:annotationRef/>
      </w:r>
      <w:r>
        <w:t>Bổ sung thêm tham số enable, mới thêm trong đặc tả Mobile Agent</w:t>
      </w:r>
    </w:p>
  </w:comment>
  <w:comment w:id="118" w:author="Minh Yen Bui" w:date="2022-08-12T15:05:00Z" w:initials="BMY">
    <w:p w14:paraId="240DA4C1" w14:textId="2FC2BEB6" w:rsidR="00024AD1" w:rsidRDefault="00024AD1">
      <w:pPr>
        <w:pStyle w:val="CommentText"/>
      </w:pPr>
      <w:r>
        <w:rPr>
          <w:rStyle w:val="CommentReference"/>
        </w:rPr>
        <w:annotationRef/>
      </w:r>
      <w:r>
        <w:t>OK đã bổ sung</w:t>
      </w:r>
    </w:p>
  </w:comment>
  <w:comment w:id="127" w:author="Tran Khanh Toan" w:date="2022-08-12T16:46:00Z" w:initials="t">
    <w:p w14:paraId="4198377A" w14:textId="74241DD6" w:rsidR="00024AD1" w:rsidRDefault="00024AD1">
      <w:pPr>
        <w:pStyle w:val="CommentText"/>
      </w:pPr>
      <w:r>
        <w:rPr>
          <w:rStyle w:val="CommentReference"/>
        </w:rPr>
        <w:annotationRef/>
      </w:r>
      <w:r>
        <w:t>Mở rộng độ dài lên 128 do có thể hỗ trợ danh sách MAC ngăn cách bởi dấu phẩy để reboot nhiều thiết bị cũng lúc.</w:t>
      </w:r>
    </w:p>
  </w:comment>
  <w:comment w:id="128" w:author="Bui Thi Minh Yen" w:date="2022-08-12T16:58:00Z" w:initials="BY">
    <w:p w14:paraId="6BBEF094" w14:textId="1163C324" w:rsidR="00024AD1" w:rsidRDefault="00024AD1">
      <w:pPr>
        <w:pStyle w:val="CommentText"/>
      </w:pPr>
      <w:r>
        <w:t>OK đã update</w:t>
      </w:r>
      <w:r>
        <w:rPr>
          <w:rStyle w:val="CommentReference"/>
        </w:rPr>
        <w:annotationRef/>
      </w:r>
    </w:p>
  </w:comment>
  <w:comment w:id="129" w:author="Tran Khanh Toan" w:date="2022-08-08T14:47:00Z" w:initials="t">
    <w:p w14:paraId="0954E6B9" w14:textId="671472D8" w:rsidR="00024AD1" w:rsidRDefault="00024AD1">
      <w:pPr>
        <w:pStyle w:val="CommentText"/>
      </w:pPr>
      <w:r>
        <w:rPr>
          <w:rStyle w:val="CommentReference"/>
        </w:rPr>
        <w:annotationRef/>
      </w:r>
      <w:r>
        <w:t>Concept của việc reboot qua local sẽ cần reboot cho các thiết bị trong mạng Mesh thông qua ONT, nên trong request cần có thêm trường thông tin gửi MAC của thiết bị muốn reboot. Xem trong đặc tả Mobile Agent.</w:t>
      </w:r>
    </w:p>
  </w:comment>
  <w:comment w:id="130" w:author="Minh Yen Bui" w:date="2022-08-12T15:05:00Z" w:initials="BMY">
    <w:p w14:paraId="5D1B10D3" w14:textId="6364CC34" w:rsidR="00024AD1" w:rsidRDefault="00024AD1">
      <w:pPr>
        <w:pStyle w:val="CommentText"/>
      </w:pPr>
      <w:r>
        <w:rPr>
          <w:rStyle w:val="CommentReference"/>
        </w:rPr>
        <w:annotationRef/>
      </w:r>
      <w:r>
        <w:t>OK đã bổ sung</w:t>
      </w:r>
    </w:p>
  </w:comment>
  <w:comment w:id="131" w:author="Tran Khanh Toan" w:date="2022-08-08T14:47:00Z" w:initials="t">
    <w:p w14:paraId="3EA3AF80" w14:textId="77777777" w:rsidR="00024AD1" w:rsidRDefault="00024AD1" w:rsidP="007738D1">
      <w:pPr>
        <w:pStyle w:val="CommentText"/>
      </w:pPr>
      <w:r>
        <w:rPr>
          <w:rStyle w:val="CommentReference"/>
        </w:rPr>
        <w:annotationRef/>
      </w:r>
      <w:r>
        <w:t>Concept của việc reboot qua local sẽ cần reboot cho các thiết bị trong mạng Mesh thông qua ONT, nên trong request cần có thêm trường thông tin gửi MAC của thiết bị muốn reboot. Xem trong đặc tả Mobile Agent.</w:t>
      </w:r>
    </w:p>
  </w:comment>
  <w:comment w:id="132" w:author="Minh Yen Bui" w:date="2022-08-12T15:05:00Z" w:initials="BMY">
    <w:p w14:paraId="2CFACDEB" w14:textId="524DFE91" w:rsidR="00024AD1" w:rsidRDefault="00024AD1">
      <w:pPr>
        <w:pStyle w:val="CommentText"/>
      </w:pPr>
      <w:r>
        <w:rPr>
          <w:rStyle w:val="CommentReference"/>
        </w:rPr>
        <w:annotationRef/>
      </w:r>
      <w:r>
        <w:t>OK đã bổ sung</w:t>
      </w:r>
    </w:p>
  </w:comment>
  <w:comment w:id="134" w:author="Tran Khanh Toan" w:date="2022-08-12T16:48:00Z" w:initials="t">
    <w:p w14:paraId="73CF6B2B" w14:textId="63840C6B" w:rsidR="00024AD1" w:rsidRDefault="00024AD1">
      <w:pPr>
        <w:pStyle w:val="CommentText"/>
      </w:pPr>
      <w:r>
        <w:rPr>
          <w:rStyle w:val="CommentReference"/>
        </w:rPr>
        <w:annotationRef/>
      </w:r>
      <w:r>
        <w:t>Mở rộng độ dài lên 128 do có thể hỗ trợ danh sách MAC ngăn cách bởi dấu phẩy để reset nhiều thiết bị cũng lúc.</w:t>
      </w:r>
    </w:p>
  </w:comment>
  <w:comment w:id="135" w:author="Bui Thi Minh Yen" w:date="2022-08-12T16:58:00Z" w:initials="BY">
    <w:p w14:paraId="767999B7" w14:textId="548A3506" w:rsidR="00024AD1" w:rsidRDefault="00024AD1">
      <w:pPr>
        <w:pStyle w:val="CommentText"/>
      </w:pPr>
      <w:r>
        <w:t>OK</w:t>
      </w:r>
      <w:r>
        <w:rPr>
          <w:rStyle w:val="CommentReference"/>
        </w:rPr>
        <w:annotationRef/>
      </w:r>
    </w:p>
  </w:comment>
  <w:comment w:id="136" w:author="Tran Khanh Toan" w:date="2022-08-08T14:49:00Z" w:initials="t">
    <w:p w14:paraId="3AF4744A" w14:textId="244DE67A" w:rsidR="00024AD1" w:rsidRDefault="00024AD1">
      <w:pPr>
        <w:pStyle w:val="CommentText"/>
      </w:pPr>
      <w:r>
        <w:rPr>
          <w:rStyle w:val="CommentReference"/>
        </w:rPr>
        <w:annotationRef/>
      </w:r>
      <w:r>
        <w:t>Concept của việc reset qua local sẽ cần reboot cho các thiết bị trong mạng Mesh thông qua ONT, nên trong request cần có thêm trường thông tin gửi MAC của thiết bị muốn reset. Xem trong đặc tả Mobile Agent.</w:t>
      </w:r>
    </w:p>
  </w:comment>
  <w:comment w:id="137" w:author="Minh Yen Bui" w:date="2022-08-12T15:02:00Z" w:initials="BMY">
    <w:p w14:paraId="7B096BA4" w14:textId="0B13F9FE" w:rsidR="00024AD1" w:rsidRDefault="00024AD1">
      <w:pPr>
        <w:pStyle w:val="CommentText"/>
      </w:pPr>
      <w:r>
        <w:rPr>
          <w:rStyle w:val="CommentReference"/>
        </w:rPr>
        <w:annotationRef/>
      </w:r>
      <w:r>
        <w:t>OK đã update</w:t>
      </w:r>
    </w:p>
  </w:comment>
  <w:comment w:id="138" w:author="Tran Khanh Toan" w:date="2022-08-08T14:47:00Z" w:initials="t">
    <w:p w14:paraId="26063C65" w14:textId="77777777" w:rsidR="00024AD1" w:rsidRDefault="00024AD1" w:rsidP="007738D1">
      <w:pPr>
        <w:pStyle w:val="CommentText"/>
      </w:pPr>
      <w:r>
        <w:rPr>
          <w:rStyle w:val="CommentReference"/>
        </w:rPr>
        <w:annotationRef/>
      </w:r>
      <w:r>
        <w:t>Concept của việc reboot qua local sẽ cần reboot cho các thiết bị trong mạng Mesh thông qua ONT, nên trong request cần có thêm trường thông tin gửi MAC của thiết bị muốn reboot. Xem trong đặc tả Mobile Agent.</w:t>
      </w:r>
    </w:p>
  </w:comment>
  <w:comment w:id="139" w:author="Minh Yen Bui" w:date="2022-08-12T15:02:00Z" w:initials="BMY">
    <w:p w14:paraId="186A439E" w14:textId="5172A5AA" w:rsidR="00024AD1" w:rsidRDefault="00024AD1">
      <w:pPr>
        <w:pStyle w:val="CommentText"/>
      </w:pPr>
      <w:r>
        <w:rPr>
          <w:rStyle w:val="CommentReference"/>
        </w:rPr>
        <w:annotationRef/>
      </w:r>
      <w:r>
        <w:t>OK đã update</w:t>
      </w:r>
    </w:p>
  </w:comment>
  <w:comment w:id="141" w:author="Tran Khanh Toan" w:date="2022-08-12T16:49:00Z" w:initials="t">
    <w:p w14:paraId="36585C4A" w14:textId="0E1E7E4E" w:rsidR="00024AD1" w:rsidRDefault="00024AD1">
      <w:pPr>
        <w:pStyle w:val="CommentText"/>
      </w:pPr>
      <w:r>
        <w:rPr>
          <w:rStyle w:val="CommentReference"/>
        </w:rPr>
        <w:annotationRef/>
      </w:r>
      <w:r>
        <w:t>Restore ko nằm trong scope local</w:t>
      </w:r>
    </w:p>
  </w:comment>
  <w:comment w:id="142" w:author="Bui Thi Minh Yen" w:date="2022-08-12T16:58:00Z" w:initials="BY">
    <w:p w14:paraId="0779777E" w14:textId="1B55C904" w:rsidR="00024AD1" w:rsidRDefault="00024AD1">
      <w:pPr>
        <w:pStyle w:val="CommentText"/>
      </w:pPr>
      <w:r>
        <w:t>SDK đặc tả API ko phân biệt local/Remote, vì kết nối trong suốt với người dùng app</w:t>
      </w:r>
      <w:r>
        <w:rPr>
          <w:rStyle w:val="CommentReference"/>
        </w:rPr>
        <w:annotationRef/>
      </w:r>
    </w:p>
  </w:comment>
  <w:comment w:id="143" w:author="Tran Khanh Toan" w:date="2022-08-08T14:47:00Z" w:initials="t">
    <w:p w14:paraId="0EF688F7" w14:textId="77777777" w:rsidR="00024AD1" w:rsidRDefault="00024AD1" w:rsidP="007738D1">
      <w:pPr>
        <w:pStyle w:val="CommentText"/>
      </w:pPr>
      <w:r>
        <w:rPr>
          <w:rStyle w:val="CommentReference"/>
        </w:rPr>
        <w:annotationRef/>
      </w:r>
      <w:r>
        <w:t>Concept của việc reboot qua local sẽ cần reboot cho các thiết bị trong mạng Mesh thông qua ONT, nên trong request cần có thêm trường thông tin gửi MAC của thiết bị muốn reboot. Xem trong đặc tả Mobile Agent.</w:t>
      </w:r>
    </w:p>
  </w:comment>
  <w:comment w:id="144" w:author="Minh Yen Bui" w:date="2022-08-12T15:02:00Z" w:initials="BMY">
    <w:p w14:paraId="364A5229" w14:textId="648E5102" w:rsidR="00024AD1" w:rsidRDefault="00024AD1">
      <w:pPr>
        <w:pStyle w:val="CommentText"/>
      </w:pPr>
      <w:r>
        <w:rPr>
          <w:rStyle w:val="CommentReference"/>
        </w:rPr>
        <w:annotationRef/>
      </w:r>
      <w:r>
        <w:t>OK Đã update</w:t>
      </w:r>
    </w:p>
  </w:comment>
  <w:comment w:id="146" w:author="Tran Khanh Toan" w:date="2022-08-12T16:49:00Z" w:initials="t">
    <w:p w14:paraId="40223293" w14:textId="52BB56FB" w:rsidR="00024AD1" w:rsidRDefault="00024AD1">
      <w:pPr>
        <w:pStyle w:val="CommentText"/>
      </w:pPr>
      <w:r>
        <w:rPr>
          <w:rStyle w:val="CommentReference"/>
        </w:rPr>
        <w:annotationRef/>
      </w:r>
      <w:r>
        <w:t>Mở rộng độ dài lên 128 do có thể hỗ trợ danh sách MAC ngăn cách bởi dấu phẩy để update fw nhiều thiết bị cũng lúc.</w:t>
      </w:r>
    </w:p>
  </w:comment>
  <w:comment w:id="147" w:author="Bui Thi Minh Yen" w:date="2022-08-12T16:58:00Z" w:initials="BY">
    <w:p w14:paraId="3E0A309F" w14:textId="14A28562" w:rsidR="00024AD1" w:rsidRDefault="00024AD1">
      <w:pPr>
        <w:pStyle w:val="CommentText"/>
      </w:pPr>
      <w:r>
        <w:t>OK</w:t>
      </w:r>
      <w:r>
        <w:rPr>
          <w:rStyle w:val="CommentReference"/>
        </w:rPr>
        <w:annotationRef/>
      </w:r>
    </w:p>
  </w:comment>
  <w:comment w:id="150" w:author="Tran Khanh Toan" w:date="2022-08-08T14:47:00Z" w:initials="t">
    <w:p w14:paraId="293C9C88" w14:textId="77777777" w:rsidR="00024AD1" w:rsidRDefault="00024AD1" w:rsidP="007738D1">
      <w:pPr>
        <w:pStyle w:val="CommentText"/>
      </w:pPr>
      <w:r>
        <w:rPr>
          <w:rStyle w:val="CommentReference"/>
        </w:rPr>
        <w:annotationRef/>
      </w:r>
      <w:r>
        <w:t>Concept của việc reboot qua local sẽ cần reboot cho các thiết bị trong mạng Mesh thông qua ONT, nên trong request cần có thêm trường thông tin gửi MAC của thiết bị muốn reboot. Xem trong đặc tả Mobile Agent.</w:t>
      </w:r>
    </w:p>
  </w:comment>
  <w:comment w:id="151" w:author="Minh Yen Bui" w:date="2022-08-12T15:02:00Z" w:initials="BMY">
    <w:p w14:paraId="1F9EFB76" w14:textId="067CF9C9" w:rsidR="00024AD1" w:rsidRDefault="00024AD1">
      <w:pPr>
        <w:pStyle w:val="CommentText"/>
      </w:pPr>
      <w:r>
        <w:rPr>
          <w:rStyle w:val="CommentReference"/>
        </w:rPr>
        <w:annotationRef/>
      </w:r>
      <w:r>
        <w:t>OK đã update</w:t>
      </w:r>
    </w:p>
  </w:comment>
  <w:comment w:id="148" w:author="Tran Khanh Toan" w:date="2022-08-08T14:51:00Z" w:initials="t">
    <w:p w14:paraId="4A914C17" w14:textId="59F88B0E" w:rsidR="00024AD1" w:rsidRDefault="00024AD1">
      <w:pPr>
        <w:pStyle w:val="CommentText"/>
      </w:pPr>
      <w:r>
        <w:rPr>
          <w:rStyle w:val="CommentReference"/>
        </w:rPr>
        <w:annotationRef/>
      </w:r>
      <w:r>
        <w:t>Concept của việc update fw qua local sẽ cần update cho các thiết bị trong mạng Mesh thông qua ONT. Xem trong đặc tả Mobile Agent.</w:t>
      </w:r>
    </w:p>
  </w:comment>
  <w:comment w:id="149" w:author="Minh Yen Bui" w:date="2022-08-12T15:02:00Z" w:initials="BMY">
    <w:p w14:paraId="42C6A181" w14:textId="38DA092E" w:rsidR="00024AD1" w:rsidRDefault="00024AD1">
      <w:pPr>
        <w:pStyle w:val="CommentText"/>
      </w:pPr>
      <w:r>
        <w:rPr>
          <w:rStyle w:val="CommentReference"/>
        </w:rPr>
        <w:annotationRef/>
      </w:r>
      <w:r>
        <w:t>OK Đã update</w:t>
      </w:r>
    </w:p>
  </w:comment>
  <w:comment w:id="153" w:author="Tran Khanh Toan" w:date="2022-08-12T16:05:00Z" w:initials="t">
    <w:p w14:paraId="437B0A8C" w14:textId="65F16BDC" w:rsidR="00024AD1" w:rsidRDefault="00024AD1">
      <w:pPr>
        <w:pStyle w:val="CommentText"/>
      </w:pPr>
      <w:r>
        <w:rPr>
          <w:rStyle w:val="CommentReference"/>
        </w:rPr>
        <w:annotationRef/>
      </w:r>
      <w:r>
        <w:t>Điều chỉnh định dạng String thành Floar</w:t>
      </w:r>
    </w:p>
  </w:comment>
  <w:comment w:id="154" w:author="Bui Thi Minh Yen" w:date="2022-08-12T17:02:00Z" w:initials="BY">
    <w:p w14:paraId="61291E43" w14:textId="60B577CE" w:rsidR="00024AD1" w:rsidRDefault="00024AD1">
      <w:pPr>
        <w:pStyle w:val="CommentText"/>
      </w:pPr>
      <w:r>
        <w:t>OK</w:t>
      </w:r>
      <w:r>
        <w:rPr>
          <w:rStyle w:val="CommentReference"/>
        </w:rPr>
        <w:annotationRef/>
      </w:r>
    </w:p>
  </w:comment>
  <w:comment w:id="155" w:author="Tran Khanh Toan" w:date="2022-08-12T16:05:00Z" w:initials="t">
    <w:p w14:paraId="2F69A094" w14:textId="66003A93" w:rsidR="00024AD1" w:rsidRDefault="00024AD1">
      <w:pPr>
        <w:pStyle w:val="CommentText"/>
      </w:pPr>
      <w:r>
        <w:rPr>
          <w:rStyle w:val="CommentReference"/>
        </w:rPr>
        <w:annotationRef/>
      </w:r>
      <w:r>
        <w:t>Điều chỉnh định dạng String thành Floar</w:t>
      </w:r>
    </w:p>
  </w:comment>
  <w:comment w:id="156" w:author="Bui Thi Minh Yen" w:date="2022-08-12T17:02:00Z" w:initials="BY">
    <w:p w14:paraId="48C0FEF5" w14:textId="30D7CF7F" w:rsidR="00024AD1" w:rsidRDefault="00024AD1">
      <w:pPr>
        <w:pStyle w:val="CommentText"/>
      </w:pPr>
      <w:r>
        <w:t>OK</w:t>
      </w:r>
      <w:r>
        <w:rPr>
          <w:rStyle w:val="CommentReference"/>
        </w:rPr>
        <w:annotationRef/>
      </w:r>
    </w:p>
  </w:comment>
  <w:comment w:id="157" w:author="Tran Khanh Toan" w:date="2022-08-12T16:05:00Z" w:initials="t">
    <w:p w14:paraId="7C8B6595" w14:textId="353AE8E0" w:rsidR="00024AD1" w:rsidRDefault="00024AD1">
      <w:pPr>
        <w:pStyle w:val="CommentText"/>
      </w:pPr>
      <w:r>
        <w:rPr>
          <w:rStyle w:val="CommentReference"/>
        </w:rPr>
        <w:annotationRef/>
      </w:r>
      <w:r>
        <w:t>Điều chỉnh định dạng String thành Floar</w:t>
      </w:r>
    </w:p>
  </w:comment>
  <w:comment w:id="158" w:author="Bui Thi Minh Yen" w:date="2022-08-12T17:02:00Z" w:initials="BY">
    <w:p w14:paraId="77DCCA2B" w14:textId="7736002A" w:rsidR="00024AD1" w:rsidRDefault="00024AD1">
      <w:pPr>
        <w:pStyle w:val="CommentText"/>
      </w:pPr>
      <w:r>
        <w:t>OK</w:t>
      </w:r>
      <w:r>
        <w:rPr>
          <w:rStyle w:val="CommentReference"/>
        </w:rPr>
        <w:annotationRef/>
      </w:r>
    </w:p>
  </w:comment>
  <w:comment w:id="160" w:author="Tran Khanh Toan" w:date="2022-08-12T16:06:00Z" w:initials="t">
    <w:p w14:paraId="13D867CD" w14:textId="18E53CFC" w:rsidR="00024AD1" w:rsidRDefault="00024AD1">
      <w:pPr>
        <w:pStyle w:val="CommentText"/>
      </w:pPr>
      <w:r>
        <w:rPr>
          <w:rStyle w:val="CommentReference"/>
        </w:rPr>
        <w:annotationRef/>
      </w:r>
      <w:r>
        <w:t>Điều chỉnh định dạng String thành Floar</w:t>
      </w:r>
    </w:p>
  </w:comment>
  <w:comment w:id="161" w:author="Bui Thi Minh Yen" w:date="2022-08-12T17:03:00Z" w:initials="BY">
    <w:p w14:paraId="3DA3ECCE" w14:textId="22C52AFF" w:rsidR="00024AD1" w:rsidRDefault="00024AD1">
      <w:pPr>
        <w:pStyle w:val="CommentText"/>
      </w:pPr>
      <w:r>
        <w:t>OK</w:t>
      </w:r>
      <w:r>
        <w:rPr>
          <w:rStyle w:val="CommentReference"/>
        </w:rPr>
        <w:annotationRef/>
      </w:r>
    </w:p>
  </w:comment>
  <w:comment w:id="163" w:author="Tran Khanh Toan" w:date="2022-08-12T16:06:00Z" w:initials="t">
    <w:p w14:paraId="212E36B6" w14:textId="500B351B" w:rsidR="00024AD1" w:rsidRDefault="00024AD1">
      <w:pPr>
        <w:pStyle w:val="CommentText"/>
      </w:pPr>
      <w:r>
        <w:rPr>
          <w:rStyle w:val="CommentReference"/>
        </w:rPr>
        <w:annotationRef/>
      </w:r>
      <w:r>
        <w:t>Điều chỉnh định dạng String thành Floar</w:t>
      </w:r>
    </w:p>
  </w:comment>
  <w:comment w:id="164" w:author="Bui Thi Minh Yen" w:date="2022-08-12T17:03:00Z" w:initials="BY">
    <w:p w14:paraId="43320D44" w14:textId="33291CC1" w:rsidR="00024AD1" w:rsidRDefault="00024AD1">
      <w:pPr>
        <w:pStyle w:val="CommentText"/>
      </w:pPr>
      <w:r>
        <w:t>OK</w:t>
      </w:r>
      <w:r>
        <w:rPr>
          <w:rStyle w:val="CommentReference"/>
        </w:rPr>
        <w:annotationRef/>
      </w:r>
    </w:p>
  </w:comment>
  <w:comment w:id="165" w:author="Tran Khanh Toan" w:date="2022-08-12T16:06:00Z" w:initials="t">
    <w:p w14:paraId="567AD5B0" w14:textId="20441586" w:rsidR="00024AD1" w:rsidRDefault="00024AD1">
      <w:pPr>
        <w:pStyle w:val="CommentText"/>
      </w:pPr>
      <w:r>
        <w:rPr>
          <w:rStyle w:val="CommentReference"/>
        </w:rPr>
        <w:annotationRef/>
      </w:r>
      <w:r>
        <w:t>Điều chỉnh định dạng String thành Floar</w:t>
      </w:r>
    </w:p>
  </w:comment>
  <w:comment w:id="166" w:author="Bui Thi Minh Yen" w:date="2022-08-12T17:02:00Z" w:initials="BY">
    <w:p w14:paraId="41FFE225" w14:textId="36073448" w:rsidR="00024AD1" w:rsidRDefault="00024AD1">
      <w:pPr>
        <w:pStyle w:val="CommentText"/>
      </w:pPr>
      <w:r>
        <w:t>OK</w:t>
      </w:r>
      <w:r>
        <w:rPr>
          <w:rStyle w:val="CommentReference"/>
        </w:rPr>
        <w:annotationRef/>
      </w:r>
    </w:p>
  </w:comment>
  <w:comment w:id="167" w:author="Tran Khanh Toan" w:date="2022-08-12T16:06:00Z" w:initials="t">
    <w:p w14:paraId="4C292975" w14:textId="26C29D1A" w:rsidR="00024AD1" w:rsidRDefault="00024AD1">
      <w:pPr>
        <w:pStyle w:val="CommentText"/>
      </w:pPr>
      <w:r>
        <w:rPr>
          <w:rStyle w:val="CommentReference"/>
        </w:rPr>
        <w:annotationRef/>
      </w:r>
      <w:r>
        <w:t>Điều chỉnh định dạng String thành Floar</w:t>
      </w:r>
    </w:p>
  </w:comment>
  <w:comment w:id="168" w:author="Bui Thi Minh Yen" w:date="2022-08-12T17:01:00Z" w:initials="BY">
    <w:p w14:paraId="44F22EA7" w14:textId="33162898" w:rsidR="00024AD1" w:rsidRDefault="00024AD1">
      <w:pPr>
        <w:pStyle w:val="CommentText"/>
      </w:pPr>
      <w:r>
        <w:t>OK</w:t>
      </w:r>
      <w:r>
        <w:rPr>
          <w:rStyle w:val="CommentReference"/>
        </w:rPr>
        <w:annotationRef/>
      </w:r>
    </w:p>
  </w:comment>
  <w:comment w:id="170" w:author="Tran Khanh Toan" w:date="2022-08-12T16:13:00Z" w:initials="t">
    <w:p w14:paraId="33E00B7F" w14:textId="663187C8" w:rsidR="00024AD1" w:rsidRDefault="00024AD1">
      <w:pPr>
        <w:pStyle w:val="CommentText"/>
      </w:pPr>
      <w:r>
        <w:rPr>
          <w:rStyle w:val="CommentReference"/>
        </w:rPr>
        <w:annotationRef/>
      </w:r>
      <w:r>
        <w:t>Trường này phía local agent đang không lấy do cũng ko cần thiết.</w:t>
      </w:r>
    </w:p>
  </w:comment>
  <w:comment w:id="171" w:author="Bui Thi Minh Yen" w:date="2022-08-12T17:02:00Z" w:initials="BY">
    <w:p w14:paraId="1FF5CDF1" w14:textId="7C0C1340" w:rsidR="00024AD1" w:rsidRDefault="00024AD1">
      <w:pPr>
        <w:pStyle w:val="CommentText"/>
      </w:pPr>
      <w:r>
        <w:t>Là trường Optional, có thể có hoặc không, Remote đang có trả lại</w:t>
      </w:r>
      <w:r>
        <w:rPr>
          <w:rStyle w:val="CommentReference"/>
        </w:rPr>
        <w:annotationRef/>
      </w:r>
    </w:p>
  </w:comment>
  <w:comment w:id="172" w:author="Tran Khanh Toan" w:date="2022-08-12T16:15:00Z" w:initials="t">
    <w:p w14:paraId="243DA206" w14:textId="1070DF28" w:rsidR="00024AD1" w:rsidRDefault="00024AD1">
      <w:pPr>
        <w:pStyle w:val="CommentText"/>
      </w:pPr>
      <w:r>
        <w:rPr>
          <w:rStyle w:val="CommentReference"/>
        </w:rPr>
        <w:annotationRef/>
      </w:r>
      <w:r>
        <w:t>Trường này phía local agent đang không lấy do cũng ko cần thiết.</w:t>
      </w:r>
    </w:p>
  </w:comment>
  <w:comment w:id="173" w:author="Bui Thi Minh Yen" w:date="2022-08-12T17:01:00Z" w:initials="BY">
    <w:p w14:paraId="25AC1958" w14:textId="7C1D34F1" w:rsidR="00024AD1" w:rsidRDefault="00024AD1">
      <w:pPr>
        <w:pStyle w:val="CommentText"/>
      </w:pPr>
      <w:r>
        <w:t>Là trường optional có thể có hoặc không, Ở Remote đang có</w:t>
      </w:r>
      <w:r>
        <w:rPr>
          <w:rStyle w:val="CommentReference"/>
        </w:rPr>
        <w:annotationRef/>
      </w:r>
    </w:p>
  </w:comment>
  <w:comment w:id="176" w:author="Bui Thi Minh Yen" w:date="2022-08-01T13:21:00Z" w:initials="BY">
    <w:p w14:paraId="7CDD2F57" w14:textId="09EA00D7" w:rsidR="00024AD1" w:rsidRDefault="00024AD1">
      <w:pPr>
        <w:pStyle w:val="CommentText"/>
      </w:pPr>
      <w:r>
        <w:t>Xem lại mục đích sử dụng API này.  Trả lại hết cả danh sách WAN cho app thì app lại phải biết WAN nào cho internet. Có 1 phương án: 1 là request cho truyền vào wan index hoặc wan name, 2 là chỉ lấy thông tin wan ra internet để trả lại</w:t>
      </w:r>
      <w:r>
        <w:rPr>
          <w:rStyle w:val="CommentReference"/>
        </w:rPr>
        <w:annotationRef/>
      </w:r>
    </w:p>
  </w:comment>
  <w:comment w:id="179" w:author="Tran Khanh Toan" w:date="2022-08-12T16:08:00Z" w:initials="t">
    <w:p w14:paraId="28CE3244" w14:textId="7A504E0F" w:rsidR="00024AD1" w:rsidRDefault="00024AD1">
      <w:pPr>
        <w:pStyle w:val="CommentText"/>
      </w:pPr>
      <w:r>
        <w:rPr>
          <w:rStyle w:val="CommentReference"/>
        </w:rPr>
        <w:annotationRef/>
      </w:r>
      <w:r>
        <w:t>Nên bổ sung thông tin Model Name</w:t>
      </w:r>
    </w:p>
  </w:comment>
  <w:comment w:id="180" w:author="Tran Khanh Toan" w:date="2022-08-12T16:40:00Z" w:initials="t">
    <w:p w14:paraId="24CA8E54" w14:textId="19BA95C0" w:rsidR="00024AD1" w:rsidRDefault="00024AD1">
      <w:pPr>
        <w:pStyle w:val="CommentText"/>
      </w:pPr>
      <w:r>
        <w:rPr>
          <w:rStyle w:val="CommentReference"/>
        </w:rPr>
        <w:annotationRef/>
      </w:r>
      <w:r>
        <w:t>Trong đặc tả agent đang định nghĩa là dbVersion</w:t>
      </w:r>
    </w:p>
  </w:comment>
  <w:comment w:id="181" w:author="Bui Thi Minh Yen" w:date="2022-08-12T16:59:00Z" w:initials="BY">
    <w:p w14:paraId="70578F4C" w14:textId="4BF91CB7" w:rsidR="00024AD1" w:rsidRDefault="00024AD1">
      <w:pPr>
        <w:pStyle w:val="CommentText"/>
      </w:pPr>
      <w:r>
        <w:t>OK, cái này ko quan trọng lắm</w:t>
      </w:r>
      <w:r>
        <w:rPr>
          <w:rStyle w:val="CommentReference"/>
        </w:rPr>
        <w:annotationRef/>
      </w:r>
    </w:p>
  </w:comment>
  <w:comment w:id="190" w:author="Tran Khanh Toan" w:date="2022-08-29T16:38:00Z" w:initials="t">
    <w:p w14:paraId="560B51F8" w14:textId="143C4478" w:rsidR="00024AD1" w:rsidRDefault="00024AD1">
      <w:pPr>
        <w:pStyle w:val="CommentText"/>
      </w:pPr>
      <w:r>
        <w:rPr>
          <w:rStyle w:val="CommentReference"/>
        </w:rPr>
        <w:annotationRef/>
      </w:r>
      <w:r>
        <w:rPr>
          <w:noProof/>
        </w:rPr>
        <w:t>Cần phân biệt băng tần 2.4GHz và 5GHz, tham khảo API getWifiConfig</w:t>
      </w:r>
    </w:p>
  </w:comment>
  <w:comment w:id="191" w:author="Minh Yen Bui" w:date="2022-08-29T22:03:00Z" w:initials="MYB">
    <w:p w14:paraId="40CD40A7" w14:textId="3D7FAC36" w:rsidR="002E0DA4" w:rsidRDefault="002E0DA4">
      <w:pPr>
        <w:pStyle w:val="CommentText"/>
      </w:pPr>
      <w:r>
        <w:rPr>
          <w:rStyle w:val="CommentReference"/>
        </w:rPr>
        <w:annotationRef/>
      </w:r>
      <w:r>
        <w:t>OK</w:t>
      </w:r>
    </w:p>
  </w:comment>
  <w:comment w:id="193" w:author="Tran Khanh Toan" w:date="2022-08-29T16:39:00Z" w:initials="t">
    <w:p w14:paraId="1FB180CA" w14:textId="34EEB35A" w:rsidR="00024AD1" w:rsidRDefault="00024AD1" w:rsidP="00E32F45">
      <w:pPr>
        <w:pStyle w:val="CommentText"/>
      </w:pPr>
      <w:r>
        <w:rPr>
          <w:rStyle w:val="CommentReference"/>
        </w:rPr>
        <w:annotationRef/>
      </w:r>
      <w:r>
        <w:rPr>
          <w:noProof/>
        </w:rPr>
        <w:t>Cần phân biệt băng tần 2.4GHz và 5GHz, tham khảo API setWifiConfig</w:t>
      </w:r>
    </w:p>
    <w:p w14:paraId="2C514D68" w14:textId="461349E6" w:rsidR="00024AD1" w:rsidRDefault="00024AD1">
      <w:pPr>
        <w:pStyle w:val="CommentText"/>
      </w:pPr>
    </w:p>
  </w:comment>
  <w:comment w:id="194" w:author="Minh Yen Bui" w:date="2022-08-29T22:06:00Z" w:initials="MYB">
    <w:p w14:paraId="2A6496FD" w14:textId="338A3D38" w:rsidR="0003673C" w:rsidRDefault="0003673C">
      <w:pPr>
        <w:pStyle w:val="CommentText"/>
      </w:pPr>
      <w:r>
        <w:rPr>
          <w:rStyle w:val="CommentReference"/>
        </w:rPr>
        <w:annotationRef/>
      </w:r>
      <w:r>
        <w:t>OK đã sửa</w:t>
      </w:r>
    </w:p>
  </w:comment>
  <w:comment w:id="197" w:author="Tran Khanh Toan" w:date="2022-08-29T17:51:00Z" w:initials="t">
    <w:p w14:paraId="073EE982" w14:textId="1390DF78" w:rsidR="00932714" w:rsidRDefault="00932714">
      <w:pPr>
        <w:pStyle w:val="CommentText"/>
      </w:pPr>
      <w:r>
        <w:rPr>
          <w:rStyle w:val="CommentReference"/>
        </w:rPr>
        <w:annotationRef/>
      </w:r>
      <w:r w:rsidR="004707B1">
        <w:rPr>
          <w:noProof/>
        </w:rPr>
        <w:t>Bổ sung thêm 1 API getAvailableInterfaceGroup. Mục đích để lấy danh sách những interface chưa được add vào group.</w:t>
      </w:r>
    </w:p>
  </w:comment>
  <w:comment w:id="198" w:author="Minh Yen Bui" w:date="2022-08-29T22:19:00Z" w:initials="MYB">
    <w:p w14:paraId="15DC40BB" w14:textId="73E9208A" w:rsidR="00A464AD" w:rsidRDefault="00A464AD">
      <w:pPr>
        <w:pStyle w:val="CommentText"/>
      </w:pPr>
      <w:r>
        <w:rPr>
          <w:rStyle w:val="CommentReference"/>
        </w:rPr>
        <w:annotationRef/>
      </w:r>
      <w:r>
        <w:t>Đã bổ sung mục 1.2.46</w:t>
      </w:r>
    </w:p>
  </w:comment>
  <w:comment w:id="207" w:author="Tran Khanh Toan" w:date="2022-08-29T17:42:00Z" w:initials="t">
    <w:p w14:paraId="364A3822" w14:textId="585835CF" w:rsidR="003040EE" w:rsidRDefault="003040EE">
      <w:pPr>
        <w:pStyle w:val="CommentText"/>
      </w:pPr>
      <w:r>
        <w:rPr>
          <w:rStyle w:val="CommentReference"/>
        </w:rPr>
        <w:annotationRef/>
      </w:r>
      <w:r w:rsidR="004707B1">
        <w:rPr>
          <w:noProof/>
        </w:rPr>
        <w:t>không có trường này ở ONT dualband, chỉ có trên singleband</w:t>
      </w:r>
    </w:p>
  </w:comment>
  <w:comment w:id="208" w:author="Minh Yen Bui" w:date="2022-08-29T22:38:00Z" w:initials="MYB">
    <w:p w14:paraId="505D4A50" w14:textId="4EF25CBB" w:rsidR="00235A13" w:rsidRDefault="00235A13">
      <w:pPr>
        <w:pStyle w:val="CommentText"/>
      </w:pPr>
      <w:r>
        <w:rPr>
          <w:rStyle w:val="CommentReference"/>
        </w:rPr>
        <w:annotationRef/>
      </w:r>
      <w:r>
        <w:t>Đặc tả chung, trường này optional</w:t>
      </w:r>
    </w:p>
  </w:comment>
  <w:comment w:id="212" w:author="Tran Khanh Toan" w:date="2022-08-29T18:13:00Z" w:initials="t">
    <w:p w14:paraId="1959877F" w14:textId="1AAFD108" w:rsidR="00F7308B" w:rsidRDefault="00F7308B">
      <w:pPr>
        <w:pStyle w:val="CommentText"/>
      </w:pPr>
      <w:r>
        <w:rPr>
          <w:rStyle w:val="CommentReference"/>
        </w:rPr>
        <w:annotationRef/>
      </w:r>
      <w:r w:rsidR="004707B1">
        <w:rPr>
          <w:noProof/>
        </w:rPr>
        <w:t>không có trường này ở ONT dualband, chỉ có trên ONT singleband</w:t>
      </w:r>
    </w:p>
  </w:comment>
  <w:comment w:id="214" w:author="Tran Khanh Toan" w:date="2022-08-29T18:13:00Z" w:initials="t">
    <w:p w14:paraId="7C0CA8A6" w14:textId="77777777" w:rsidR="002E755B" w:rsidRDefault="002E755B" w:rsidP="002E755B">
      <w:pPr>
        <w:pStyle w:val="CommentText"/>
      </w:pPr>
      <w:r>
        <w:rPr>
          <w:rStyle w:val="CommentReference"/>
        </w:rPr>
        <w:annotationRef/>
      </w:r>
      <w:r>
        <w:rPr>
          <w:noProof/>
        </w:rPr>
        <w:t>Bổ sung thêm trường registerStatus</w:t>
      </w:r>
    </w:p>
  </w:comment>
  <w:comment w:id="215" w:author="Minh Yen Bui" w:date="2022-08-29T22:37:00Z" w:initials="MYB">
    <w:p w14:paraId="0CAEEE34" w14:textId="77777777" w:rsidR="002E755B" w:rsidRDefault="002E755B" w:rsidP="002E755B">
      <w:pPr>
        <w:pStyle w:val="CommentText"/>
      </w:pPr>
      <w:r>
        <w:rPr>
          <w:rStyle w:val="CommentReference"/>
        </w:rPr>
        <w:annotationRef/>
      </w:r>
      <w:r>
        <w:t>Đã bổ sung</w:t>
      </w:r>
    </w:p>
  </w:comment>
  <w:comment w:id="216" w:author="Tran Khanh Toan" w:date="2022-08-29T18:12:00Z" w:initials="t">
    <w:p w14:paraId="160E93BE" w14:textId="77777777" w:rsidR="002E755B" w:rsidRDefault="002E755B" w:rsidP="002E755B">
      <w:pPr>
        <w:pStyle w:val="CommentText"/>
      </w:pPr>
      <w:r>
        <w:rPr>
          <w:rStyle w:val="CommentReference"/>
        </w:rPr>
        <w:annotationRef/>
      </w:r>
      <w:r>
        <w:rPr>
          <w:noProof/>
        </w:rPr>
        <w:t>không có trường này ở ONT dualband, chỉ có trên singleband</w:t>
      </w:r>
    </w:p>
    <w:p w14:paraId="4846A615" w14:textId="77777777" w:rsidR="002E755B" w:rsidRDefault="002E755B" w:rsidP="002E755B">
      <w:pPr>
        <w:pStyle w:val="CommentText"/>
      </w:pPr>
    </w:p>
  </w:comment>
  <w:comment w:id="217" w:author="Minh Yen Bui" w:date="2022-08-29T22:38:00Z" w:initials="MYB">
    <w:p w14:paraId="595E4719" w14:textId="77777777" w:rsidR="002E755B" w:rsidRDefault="002E755B" w:rsidP="002E755B">
      <w:pPr>
        <w:pStyle w:val="CommentText"/>
      </w:pPr>
      <w:r>
        <w:rPr>
          <w:rStyle w:val="CommentReference"/>
        </w:rPr>
        <w:annotationRef/>
      </w:r>
      <w:r>
        <w:t>Đặc tả chung, optional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640255" w15:done="0"/>
  <w15:commentEx w15:paraId="35ACE3DA" w15:done="0"/>
  <w15:commentEx w15:paraId="1A5EE832" w15:done="0"/>
  <w15:commentEx w15:paraId="14406924" w15:done="0"/>
  <w15:commentEx w15:paraId="75B7FCDC" w15:paraIdParent="14406924" w15:done="0"/>
  <w15:commentEx w15:paraId="12A3C558" w15:done="0"/>
  <w15:commentEx w15:paraId="24F94C15" w15:paraIdParent="12A3C558" w15:done="0"/>
  <w15:commentEx w15:paraId="31AE0914" w15:paraIdParent="12A3C558" w15:done="0"/>
  <w15:commentEx w15:paraId="28D40A59" w15:done="0"/>
  <w15:commentEx w15:paraId="0354CC1E" w15:done="0"/>
  <w15:commentEx w15:paraId="419F9CA1" w15:done="0"/>
  <w15:commentEx w15:paraId="5A6CE760" w15:done="0"/>
  <w15:commentEx w15:paraId="15B86146" w15:paraIdParent="5A6CE760" w15:done="0"/>
  <w15:commentEx w15:paraId="16FD5063" w15:done="0"/>
  <w15:commentEx w15:paraId="62A67191" w15:paraIdParent="16FD5063" w15:done="0"/>
  <w15:commentEx w15:paraId="6A19248F" w15:done="0"/>
  <w15:commentEx w15:paraId="09B7C815" w15:paraIdParent="6A19248F" w15:done="0"/>
  <w15:commentEx w15:paraId="7F5987C5" w15:done="0"/>
  <w15:commentEx w15:paraId="2E328820" w15:paraIdParent="7F5987C5" w15:done="0"/>
  <w15:commentEx w15:paraId="29B5B0C6" w15:done="0"/>
  <w15:commentEx w15:paraId="32CD8848" w15:paraIdParent="29B5B0C6" w15:done="0"/>
  <w15:commentEx w15:paraId="0F1F4237" w15:done="0"/>
  <w15:commentEx w15:paraId="36EDEC5D" w15:done="0"/>
  <w15:commentEx w15:paraId="240DA4C1" w15:paraIdParent="36EDEC5D" w15:done="0"/>
  <w15:commentEx w15:paraId="4198377A" w15:done="0"/>
  <w15:commentEx w15:paraId="6BBEF094" w15:paraIdParent="4198377A" w15:done="0"/>
  <w15:commentEx w15:paraId="0954E6B9" w15:done="0"/>
  <w15:commentEx w15:paraId="5D1B10D3" w15:paraIdParent="0954E6B9" w15:done="0"/>
  <w15:commentEx w15:paraId="3EA3AF80" w15:done="0"/>
  <w15:commentEx w15:paraId="2CFACDEB" w15:paraIdParent="3EA3AF80" w15:done="0"/>
  <w15:commentEx w15:paraId="73CF6B2B" w15:done="0"/>
  <w15:commentEx w15:paraId="767999B7" w15:paraIdParent="73CF6B2B" w15:done="0"/>
  <w15:commentEx w15:paraId="3AF4744A" w15:done="0"/>
  <w15:commentEx w15:paraId="7B096BA4" w15:paraIdParent="3AF4744A" w15:done="0"/>
  <w15:commentEx w15:paraId="26063C65" w15:done="0"/>
  <w15:commentEx w15:paraId="186A439E" w15:paraIdParent="26063C65" w15:done="0"/>
  <w15:commentEx w15:paraId="36585C4A" w15:done="0"/>
  <w15:commentEx w15:paraId="0779777E" w15:paraIdParent="36585C4A" w15:done="0"/>
  <w15:commentEx w15:paraId="0EF688F7" w15:done="0"/>
  <w15:commentEx w15:paraId="364A5229" w15:paraIdParent="0EF688F7" w15:done="0"/>
  <w15:commentEx w15:paraId="40223293" w15:done="0"/>
  <w15:commentEx w15:paraId="3E0A309F" w15:paraIdParent="40223293" w15:done="0"/>
  <w15:commentEx w15:paraId="293C9C88" w15:done="0"/>
  <w15:commentEx w15:paraId="1F9EFB76" w15:paraIdParent="293C9C88" w15:done="0"/>
  <w15:commentEx w15:paraId="4A914C17" w15:done="0"/>
  <w15:commentEx w15:paraId="42C6A181" w15:paraIdParent="4A914C17" w15:done="0"/>
  <w15:commentEx w15:paraId="437B0A8C" w15:done="0"/>
  <w15:commentEx w15:paraId="61291E43" w15:paraIdParent="437B0A8C" w15:done="0"/>
  <w15:commentEx w15:paraId="2F69A094" w15:done="0"/>
  <w15:commentEx w15:paraId="48C0FEF5" w15:paraIdParent="2F69A094" w15:done="0"/>
  <w15:commentEx w15:paraId="7C8B6595" w15:done="0"/>
  <w15:commentEx w15:paraId="77DCCA2B" w15:paraIdParent="7C8B6595" w15:done="0"/>
  <w15:commentEx w15:paraId="13D867CD" w15:done="0"/>
  <w15:commentEx w15:paraId="3DA3ECCE" w15:paraIdParent="13D867CD" w15:done="0"/>
  <w15:commentEx w15:paraId="212E36B6" w15:done="0"/>
  <w15:commentEx w15:paraId="43320D44" w15:paraIdParent="212E36B6" w15:done="0"/>
  <w15:commentEx w15:paraId="567AD5B0" w15:done="0"/>
  <w15:commentEx w15:paraId="41FFE225" w15:paraIdParent="567AD5B0" w15:done="0"/>
  <w15:commentEx w15:paraId="4C292975" w15:done="0"/>
  <w15:commentEx w15:paraId="44F22EA7" w15:paraIdParent="4C292975" w15:done="0"/>
  <w15:commentEx w15:paraId="33E00B7F" w15:done="0"/>
  <w15:commentEx w15:paraId="1FF5CDF1" w15:paraIdParent="33E00B7F" w15:done="0"/>
  <w15:commentEx w15:paraId="243DA206" w15:done="0"/>
  <w15:commentEx w15:paraId="25AC1958" w15:paraIdParent="243DA206" w15:done="0"/>
  <w15:commentEx w15:paraId="7CDD2F57" w15:done="0"/>
  <w15:commentEx w15:paraId="28CE3244" w15:done="0"/>
  <w15:commentEx w15:paraId="24CA8E54" w15:done="0"/>
  <w15:commentEx w15:paraId="70578F4C" w15:paraIdParent="24CA8E54" w15:done="0"/>
  <w15:commentEx w15:paraId="560B51F8" w15:done="0"/>
  <w15:commentEx w15:paraId="40CD40A7" w15:paraIdParent="560B51F8" w15:done="0"/>
  <w15:commentEx w15:paraId="2C514D68" w15:done="0"/>
  <w15:commentEx w15:paraId="2A6496FD" w15:paraIdParent="2C514D68" w15:done="0"/>
  <w15:commentEx w15:paraId="073EE982" w15:done="0"/>
  <w15:commentEx w15:paraId="15DC40BB" w15:paraIdParent="073EE982" w15:done="0"/>
  <w15:commentEx w15:paraId="364A3822" w15:done="0"/>
  <w15:commentEx w15:paraId="505D4A50" w15:paraIdParent="364A3822" w15:done="0"/>
  <w15:commentEx w15:paraId="1959877F" w15:done="0"/>
  <w15:commentEx w15:paraId="7C0CA8A6" w15:done="0"/>
  <w15:commentEx w15:paraId="0CAEEE34" w15:paraIdParent="7C0CA8A6" w15:done="0"/>
  <w15:commentEx w15:paraId="4846A615" w15:done="0"/>
  <w15:commentEx w15:paraId="595E4719" w15:paraIdParent="4846A6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EAE2C89" w16cex:dateUtc="2022-08-01T04:37:00Z"/>
  <w16cex:commentExtensible w16cex:durableId="2F5B0B2F" w16cex:dateUtc="2022-08-01T04:37:00Z"/>
  <w16cex:commentExtensible w16cex:durableId="10D64C9F" w16cex:dateUtc="2022-08-09T02:44:00Z"/>
  <w16cex:commentExtensible w16cex:durableId="26A0EA3F" w16cex:dateUtc="2022-08-12T08:03:00Z"/>
  <w16cex:commentExtensible w16cex:durableId="25F2A58F" w16cex:dateUtc="2022-08-09T02:44:00Z"/>
  <w16cex:commentExtensible w16cex:durableId="4382ACEE" w16cex:dateUtc="2022-08-09T09:01:00Z"/>
  <w16cex:commentExtensible w16cex:durableId="5BA47ACE" w16cex:dateUtc="2022-08-01T04:38:00Z"/>
  <w16cex:commentExtensible w16cex:durableId="26A0EA4F" w16cex:dateUtc="2022-08-12T08:03:00Z"/>
  <w16cex:commentExtensible w16cex:durableId="27113E69" w16cex:dateUtc="2022-08-01T04:42:00Z"/>
  <w16cex:commentExtensible w16cex:durableId="26925EB8" w16cex:dateUtc="2022-08-01T07:16:00Z"/>
  <w16cex:commentExtensible w16cex:durableId="5978F990" w16cex:dateUtc="2022-08-09T02:41:00Z"/>
  <w16cex:commentExtensible w16cex:durableId="26A0EA5B" w16cex:dateUtc="2022-08-12T08:03:00Z"/>
  <w16cex:commentExtensible w16cex:durableId="26A0EA64" w16cex:dateUtc="2022-08-12T08:04:00Z"/>
  <w16cex:commentExtensible w16cex:durableId="26A0EA7C" w16cex:dateUtc="2022-08-12T08:04:00Z"/>
  <w16cex:commentExtensible w16cex:durableId="18A46E75" w16cex:dateUtc="2022-08-01T04:53:00Z"/>
  <w16cex:commentExtensible w16cex:durableId="26A0EAA6" w16cex:dateUtc="2022-08-12T08:05:00Z"/>
  <w16cex:commentExtensible w16cex:durableId="68D8D3D9" w16cex:dateUtc="2022-08-12T09:58:00Z"/>
  <w16cex:commentExtensible w16cex:durableId="26A0EAAD" w16cex:dateUtc="2022-08-12T08:05:00Z"/>
  <w16cex:commentExtensible w16cex:durableId="26A0EAB1" w16cex:dateUtc="2022-08-12T08:05:00Z"/>
  <w16cex:commentExtensible w16cex:durableId="2013F119" w16cex:dateUtc="2022-08-12T09:58:00Z"/>
  <w16cex:commentExtensible w16cex:durableId="26A0EA05" w16cex:dateUtc="2022-08-12T08:02:00Z"/>
  <w16cex:commentExtensible w16cex:durableId="26A0EA0B" w16cex:dateUtc="2022-08-12T08:02:00Z"/>
  <w16cex:commentExtensible w16cex:durableId="1D94FCCC" w16cex:dateUtc="2022-08-12T09:58:00Z"/>
  <w16cex:commentExtensible w16cex:durableId="26A0EA12" w16cex:dateUtc="2022-08-12T08:02:00Z"/>
  <w16cex:commentExtensible w16cex:durableId="1A181AC5" w16cex:dateUtc="2022-08-12T09:58:00Z"/>
  <w16cex:commentExtensible w16cex:durableId="26A0EA20" w16cex:dateUtc="2022-08-12T08:02:00Z"/>
  <w16cex:commentExtensible w16cex:durableId="26A0EA1B" w16cex:dateUtc="2022-08-12T08:02:00Z"/>
  <w16cex:commentExtensible w16cex:durableId="66D0DBB2" w16cex:dateUtc="2022-08-12T10:02:00Z"/>
  <w16cex:commentExtensible w16cex:durableId="479FA385" w16cex:dateUtc="2022-08-12T10:02:00Z"/>
  <w16cex:commentExtensible w16cex:durableId="15FEAE6B" w16cex:dateUtc="2022-08-12T10:02:00Z"/>
  <w16cex:commentExtensible w16cex:durableId="6042DE7D" w16cex:dateUtc="2022-08-12T10:03:00Z"/>
  <w16cex:commentExtensible w16cex:durableId="1046BFF0" w16cex:dateUtc="2022-08-12T10:03:00Z"/>
  <w16cex:commentExtensible w16cex:durableId="54083A09" w16cex:dateUtc="2022-08-12T10:02:00Z"/>
  <w16cex:commentExtensible w16cex:durableId="3BF97315" w16cex:dateUtc="2022-08-12T10:01:00Z"/>
  <w16cex:commentExtensible w16cex:durableId="43B1812E" w16cex:dateUtc="2022-08-12T10:02:00Z"/>
  <w16cex:commentExtensible w16cex:durableId="216A7B05" w16cex:dateUtc="2022-08-12T10:01:00Z"/>
  <w16cex:commentExtensible w16cex:durableId="1E6BE85E" w16cex:dateUtc="2022-08-01T06:21:00Z"/>
  <w16cex:commentExtensible w16cex:durableId="60D95AEE" w16cex:dateUtc="2022-08-12T09:59:00Z"/>
  <w16cex:commentExtensible w16cex:durableId="26B7B65B" w16cex:dateUtc="2022-08-29T15:03:00Z"/>
  <w16cex:commentExtensible w16cex:durableId="26B7B6CE" w16cex:dateUtc="2022-08-29T15:06:00Z"/>
  <w16cex:commentExtensible w16cex:durableId="26B7B9FB" w16cex:dateUtc="2022-08-29T15:19:00Z"/>
  <w16cex:commentExtensible w16cex:durableId="26B7BE49" w16cex:dateUtc="2022-08-29T15:38:00Z"/>
  <w16cex:commentExtensible w16cex:durableId="26C0BF25" w16cex:dateUtc="2022-08-29T15:37:00Z"/>
  <w16cex:commentExtensible w16cex:durableId="26C0BF1C" w16cex:dateUtc="2022-08-29T1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640255" w16cid:durableId="26B7B5F2"/>
  <w16cid:commentId w16cid:paraId="35ACE3DA" w16cid:durableId="4EAE2C89"/>
  <w16cid:commentId w16cid:paraId="1A5EE832" w16cid:durableId="2F5B0B2F"/>
  <w16cid:commentId w16cid:paraId="14406924" w16cid:durableId="10D64C9F"/>
  <w16cid:commentId w16cid:paraId="75B7FCDC" w16cid:durableId="26A0EA3F"/>
  <w16cid:commentId w16cid:paraId="12A3C558" w16cid:durableId="25F2A58F"/>
  <w16cid:commentId w16cid:paraId="24F94C15" w16cid:durableId="4382ACEE"/>
  <w16cid:commentId w16cid:paraId="31AE0914" w16cid:durableId="279D9882"/>
  <w16cid:commentId w16cid:paraId="28D40A59" w16cid:durableId="2C4BB3C4"/>
  <w16cid:commentId w16cid:paraId="0354CC1E" w16cid:durableId="2ACE516B"/>
  <w16cid:commentId w16cid:paraId="419F9CA1" w16cid:durableId="5BA47ACE"/>
  <w16cid:commentId w16cid:paraId="5A6CE760" w16cid:durableId="58AA59CD"/>
  <w16cid:commentId w16cid:paraId="15B86146" w16cid:durableId="26A0EA4F"/>
  <w16cid:commentId w16cid:paraId="16FD5063" w16cid:durableId="27113E69"/>
  <w16cid:commentId w16cid:paraId="62A67191" w16cid:durableId="26925EB8"/>
  <w16cid:commentId w16cid:paraId="6A19248F" w16cid:durableId="5978F990"/>
  <w16cid:commentId w16cid:paraId="09B7C815" w16cid:durableId="26A0EA5B"/>
  <w16cid:commentId w16cid:paraId="7F5987C5" w16cid:durableId="30726BB8"/>
  <w16cid:commentId w16cid:paraId="2E328820" w16cid:durableId="26A0EA64"/>
  <w16cid:commentId w16cid:paraId="29B5B0C6" w16cid:durableId="7AE1CC4F"/>
  <w16cid:commentId w16cid:paraId="32CD8848" w16cid:durableId="26A0EA7C"/>
  <w16cid:commentId w16cid:paraId="0F1F4237" w16cid:durableId="18A46E75"/>
  <w16cid:commentId w16cid:paraId="36EDEC5D" w16cid:durableId="54A20D7C"/>
  <w16cid:commentId w16cid:paraId="240DA4C1" w16cid:durableId="26A0EAA6"/>
  <w16cid:commentId w16cid:paraId="4198377A" w16cid:durableId="751A0D4E"/>
  <w16cid:commentId w16cid:paraId="6BBEF094" w16cid:durableId="68D8D3D9"/>
  <w16cid:commentId w16cid:paraId="0954E6B9" w16cid:durableId="7DE39176"/>
  <w16cid:commentId w16cid:paraId="5D1B10D3" w16cid:durableId="26A0EAAD"/>
  <w16cid:commentId w16cid:paraId="3EA3AF80" w16cid:durableId="26A0E821"/>
  <w16cid:commentId w16cid:paraId="2CFACDEB" w16cid:durableId="26A0EAB1"/>
  <w16cid:commentId w16cid:paraId="73CF6B2B" w16cid:durableId="7AD600B9"/>
  <w16cid:commentId w16cid:paraId="767999B7" w16cid:durableId="2013F119"/>
  <w16cid:commentId w16cid:paraId="3AF4744A" w16cid:durableId="6CC57782"/>
  <w16cid:commentId w16cid:paraId="7B096BA4" w16cid:durableId="26A0EA05"/>
  <w16cid:commentId w16cid:paraId="26063C65" w16cid:durableId="26A0E84C"/>
  <w16cid:commentId w16cid:paraId="186A439E" w16cid:durableId="26A0EA0B"/>
  <w16cid:commentId w16cid:paraId="36585C4A" w16cid:durableId="2437C969"/>
  <w16cid:commentId w16cid:paraId="0779777E" w16cid:durableId="1D94FCCC"/>
  <w16cid:commentId w16cid:paraId="0EF688F7" w16cid:durableId="26A0E86E"/>
  <w16cid:commentId w16cid:paraId="364A5229" w16cid:durableId="26A0EA12"/>
  <w16cid:commentId w16cid:paraId="40223293" w16cid:durableId="43C80B3A"/>
  <w16cid:commentId w16cid:paraId="3E0A309F" w16cid:durableId="1A181AC5"/>
  <w16cid:commentId w16cid:paraId="293C9C88" w16cid:durableId="26A0E85D"/>
  <w16cid:commentId w16cid:paraId="1F9EFB76" w16cid:durableId="26A0EA20"/>
  <w16cid:commentId w16cid:paraId="4A914C17" w16cid:durableId="2CFFBB6F"/>
  <w16cid:commentId w16cid:paraId="42C6A181" w16cid:durableId="26A0EA1B"/>
  <w16cid:commentId w16cid:paraId="437B0A8C" w16cid:durableId="16F81CDA"/>
  <w16cid:commentId w16cid:paraId="61291E43" w16cid:durableId="66D0DBB2"/>
  <w16cid:commentId w16cid:paraId="2F69A094" w16cid:durableId="067A7EF5"/>
  <w16cid:commentId w16cid:paraId="48C0FEF5" w16cid:durableId="479FA385"/>
  <w16cid:commentId w16cid:paraId="7C8B6595" w16cid:durableId="7BC14F91"/>
  <w16cid:commentId w16cid:paraId="77DCCA2B" w16cid:durableId="15FEAE6B"/>
  <w16cid:commentId w16cid:paraId="13D867CD" w16cid:durableId="3C0BBE0A"/>
  <w16cid:commentId w16cid:paraId="3DA3ECCE" w16cid:durableId="6042DE7D"/>
  <w16cid:commentId w16cid:paraId="212E36B6" w16cid:durableId="324B54B3"/>
  <w16cid:commentId w16cid:paraId="43320D44" w16cid:durableId="1046BFF0"/>
  <w16cid:commentId w16cid:paraId="567AD5B0" w16cid:durableId="6F15D4E4"/>
  <w16cid:commentId w16cid:paraId="41FFE225" w16cid:durableId="54083A09"/>
  <w16cid:commentId w16cid:paraId="4C292975" w16cid:durableId="0DC2C508"/>
  <w16cid:commentId w16cid:paraId="44F22EA7" w16cid:durableId="3BF97315"/>
  <w16cid:commentId w16cid:paraId="33E00B7F" w16cid:durableId="0B1B0009"/>
  <w16cid:commentId w16cid:paraId="1FF5CDF1" w16cid:durableId="43B1812E"/>
  <w16cid:commentId w16cid:paraId="243DA206" w16cid:durableId="3BD40033"/>
  <w16cid:commentId w16cid:paraId="25AC1958" w16cid:durableId="216A7B05"/>
  <w16cid:commentId w16cid:paraId="7CDD2F57" w16cid:durableId="1E6BE85E"/>
  <w16cid:commentId w16cid:paraId="28CE3244" w16cid:durableId="7CB0ECAB"/>
  <w16cid:commentId w16cid:paraId="24CA8E54" w16cid:durableId="6A3A22AC"/>
  <w16cid:commentId w16cid:paraId="70578F4C" w16cid:durableId="60D95AEE"/>
  <w16cid:commentId w16cid:paraId="560B51F8" w16cid:durableId="26B7B637"/>
  <w16cid:commentId w16cid:paraId="40CD40A7" w16cid:durableId="26B7B65B"/>
  <w16cid:commentId w16cid:paraId="2C514D68" w16cid:durableId="26B7B638"/>
  <w16cid:commentId w16cid:paraId="2A6496FD" w16cid:durableId="26B7B6CE"/>
  <w16cid:commentId w16cid:paraId="073EE982" w16cid:durableId="26B7B639"/>
  <w16cid:commentId w16cid:paraId="15DC40BB" w16cid:durableId="26B7B9FB"/>
  <w16cid:commentId w16cid:paraId="364A3822" w16cid:durableId="26B7B643"/>
  <w16cid:commentId w16cid:paraId="505D4A50" w16cid:durableId="26B7BE49"/>
  <w16cid:commentId w16cid:paraId="1959877F" w16cid:durableId="26B7B651"/>
  <w16cid:commentId w16cid:paraId="7C0CA8A6" w16cid:durableId="26C0BF26"/>
  <w16cid:commentId w16cid:paraId="0CAEEE34" w16cid:durableId="26C0BF25"/>
  <w16cid:commentId w16cid:paraId="4846A615" w16cid:durableId="26C0BF1D"/>
  <w16cid:commentId w16cid:paraId="595E4719" w16cid:durableId="26C0BF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E6D87" w14:textId="77777777" w:rsidR="00C066EA" w:rsidRDefault="00C066EA">
      <w:r>
        <w:separator/>
      </w:r>
    </w:p>
  </w:endnote>
  <w:endnote w:type="continuationSeparator" w:id="0">
    <w:p w14:paraId="727083A7" w14:textId="77777777" w:rsidR="00C066EA" w:rsidRDefault="00C066EA">
      <w:r>
        <w:continuationSeparator/>
      </w:r>
    </w:p>
  </w:endnote>
  <w:endnote w:type="continuationNotice" w:id="1">
    <w:p w14:paraId="45D91B35" w14:textId="77777777" w:rsidR="00C066EA" w:rsidRDefault="00C066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VNTime">
    <w:panose1 w:val="00000000000000000000"/>
    <w:charset w:val="00"/>
    <w:family w:val="swiss"/>
    <w:notTrueTyp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VnHelvetIns">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1"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VnArialH">
    <w:altName w:val="Calibri"/>
    <w:charset w:val="00"/>
    <w:family w:val="swiss"/>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Futura Bk BT">
    <w:altName w:val="Century Gothic"/>
    <w:charset w:val="00"/>
    <w:family w:val="swiss"/>
    <w:pitch w:val="variable"/>
    <w:sig w:usb0="800000AF" w:usb1="1000204A" w:usb2="00000000" w:usb3="00000000" w:csb0="0000001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34" w:type="dxa"/>
      <w:tblLayout w:type="fixed"/>
      <w:tblLook w:val="0000" w:firstRow="0" w:lastRow="0" w:firstColumn="0" w:lastColumn="0" w:noHBand="0" w:noVBand="0"/>
    </w:tblPr>
    <w:tblGrid>
      <w:gridCol w:w="1702"/>
      <w:gridCol w:w="708"/>
      <w:gridCol w:w="2030"/>
      <w:gridCol w:w="566"/>
      <w:gridCol w:w="4067"/>
      <w:gridCol w:w="850"/>
    </w:tblGrid>
    <w:tr w:rsidR="00024AD1" w14:paraId="42C96DA2" w14:textId="77777777" w:rsidTr="1E8C0E0C">
      <w:trPr>
        <w:trHeight w:hRule="exact" w:val="611"/>
      </w:trPr>
      <w:tc>
        <w:tcPr>
          <w:tcW w:w="9923" w:type="dxa"/>
          <w:gridSpan w:val="6"/>
        </w:tcPr>
        <w:tbl>
          <w:tblPr>
            <w:tblW w:w="9923" w:type="dxa"/>
            <w:tblLayout w:type="fixed"/>
            <w:tblLook w:val="0000" w:firstRow="0" w:lastRow="0" w:firstColumn="0" w:lastColumn="0" w:noHBand="0" w:noVBand="0"/>
          </w:tblPr>
          <w:tblGrid>
            <w:gridCol w:w="9923"/>
          </w:tblGrid>
          <w:tr w:rsidR="00024AD1" w:rsidRPr="004A77C0" w14:paraId="5D408230" w14:textId="77777777" w:rsidTr="009D4E39">
            <w:trPr>
              <w:trHeight w:hRule="exact" w:val="611"/>
            </w:trPr>
            <w:tc>
              <w:tcPr>
                <w:tcW w:w="9923" w:type="dxa"/>
                <w:vAlign w:val="center"/>
              </w:tcPr>
              <w:p w14:paraId="7A244A3A" w14:textId="5B82AFD7" w:rsidR="00024AD1" w:rsidRPr="00EA4F84" w:rsidRDefault="00024AD1" w:rsidP="00F21B03">
                <w:pPr>
                  <w:pStyle w:val="HeaderFooter"/>
                  <w:rPr>
                    <w:sz w:val="24"/>
                  </w:rPr>
                </w:pPr>
                <w:r w:rsidRPr="00EA4F84">
                  <w:rPr>
                    <w:sz w:val="24"/>
                  </w:rPr>
                  <mc:AlternateContent>
                    <mc:Choice Requires="wps">
                      <w:drawing>
                        <wp:anchor distT="0" distB="0" distL="114300" distR="114300" simplePos="0" relativeHeight="251658258" behindDoc="0" locked="0" layoutInCell="0" allowOverlap="1" wp14:anchorId="1A1528E4" wp14:editId="38CE6C73">
                          <wp:simplePos x="0" y="0"/>
                          <wp:positionH relativeFrom="column">
                            <wp:posOffset>-282575</wp:posOffset>
                          </wp:positionH>
                          <wp:positionV relativeFrom="paragraph">
                            <wp:posOffset>93345</wp:posOffset>
                          </wp:positionV>
                          <wp:extent cx="6387465" cy="0"/>
                          <wp:effectExtent l="0" t="0" r="32385" b="19050"/>
                          <wp:wrapNone/>
                          <wp:docPr id="99" name="Straight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7465"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7FFFCE" id="Straight Connector 99" o:spid="_x0000_s1026" style="position:absolute;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5pt,7.35pt" to="480.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" o:allowincell="f">
                          <v:stroke startarrowwidth="narrow" startarrowlength="short" endarrowwidth="narrow" endarrowlength="short"/>
                        </v:line>
                      </w:pict>
                    </mc:Fallback>
                  </mc:AlternateContent>
                </w:r>
                <w:r>
                  <w:rPr>
                    <w:sz w:val="24"/>
                  </w:rPr>
                  <w:t>TÀI LIỆU ĐẶC TẢ API – ONE Link SDK</w:t>
                </w:r>
              </w:p>
            </w:tc>
          </w:tr>
        </w:tbl>
        <w:p w14:paraId="0ECF53AB" w14:textId="77777777" w:rsidR="00024AD1" w:rsidRPr="00C73027" w:rsidRDefault="00024AD1" w:rsidP="00F21B03">
          <w:pPr>
            <w:pStyle w:val="HeaderFooter"/>
            <w:rPr>
              <w:rFonts w:ascii=".VnArialH" w:hAnsi=".VnArialH"/>
            </w:rPr>
          </w:pPr>
        </w:p>
      </w:tc>
    </w:tr>
    <w:tr w:rsidR="00024AD1" w14:paraId="341369D9" w14:textId="77777777" w:rsidTr="1E8C0E0C">
      <w:trPr>
        <w:trHeight w:val="626"/>
      </w:trPr>
      <w:tc>
        <w:tcPr>
          <w:tcW w:w="1702" w:type="dxa"/>
          <w:vAlign w:val="center"/>
        </w:tcPr>
        <w:p w14:paraId="447FC7A1" w14:textId="77777777" w:rsidR="00024AD1" w:rsidRPr="00EA4F84" w:rsidRDefault="00024AD1" w:rsidP="00F21B03">
          <w:pPr>
            <w:pStyle w:val="HeaderFooter"/>
            <w:jc w:val="both"/>
            <w:rPr>
              <w:b w:val="0"/>
              <w:szCs w:val="22"/>
            </w:rPr>
          </w:pPr>
          <w:r w:rsidRPr="00EA4F84">
            <w:rPr>
              <w:b w:val="0"/>
              <w:szCs w:val="22"/>
            </w:rPr>
            <mc:AlternateContent>
              <mc:Choice Requires="wps">
                <w:drawing>
                  <wp:anchor distT="0" distB="0" distL="114300" distR="114300" simplePos="0" relativeHeight="251658250" behindDoc="0" locked="0" layoutInCell="0" allowOverlap="1" wp14:anchorId="62234567" wp14:editId="7E2A6126">
                    <wp:simplePos x="0" y="0"/>
                    <wp:positionH relativeFrom="column">
                      <wp:posOffset>-232410</wp:posOffset>
                    </wp:positionH>
                    <wp:positionV relativeFrom="paragraph">
                      <wp:posOffset>369570</wp:posOffset>
                    </wp:positionV>
                    <wp:extent cx="6430010" cy="0"/>
                    <wp:effectExtent l="0" t="0" r="27940" b="19050"/>
                    <wp:wrapNone/>
                    <wp:docPr id="100"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0010"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4DB5F3" id="Straight Connector 100" o:spid="_x0000_s1026" style="position:absolute;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9.1pt" to="488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" o:allowincell="f" strokeweight="1pt">
                    <v:stroke startarrowwidth="narrow" startarrowlength="short" endarrowwidth="narrow" endarrowlength="short"/>
                  </v:line>
                </w:pict>
              </mc:Fallback>
            </mc:AlternateContent>
          </w:r>
          <w:r w:rsidRPr="00EA4F84">
            <w:rPr>
              <w:b w:val="0"/>
              <w:szCs w:val="22"/>
            </w:rPr>
            <mc:AlternateContent>
              <mc:Choice Requires="wps">
                <w:drawing>
                  <wp:anchor distT="0" distB="0" distL="114300" distR="114300" simplePos="0" relativeHeight="251658257" behindDoc="0" locked="0" layoutInCell="0" allowOverlap="1" wp14:anchorId="3ADDDBC0" wp14:editId="6C4432C8">
                    <wp:simplePos x="0" y="0"/>
                    <wp:positionH relativeFrom="column">
                      <wp:posOffset>3031490</wp:posOffset>
                    </wp:positionH>
                    <wp:positionV relativeFrom="paragraph">
                      <wp:posOffset>59690</wp:posOffset>
                    </wp:positionV>
                    <wp:extent cx="0" cy="285750"/>
                    <wp:effectExtent l="0" t="0" r="19050" b="19050"/>
                    <wp:wrapNone/>
                    <wp:docPr id="101" name="Straight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857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01A821" id="Straight Connector 101" o:spid="_x0000_s1026" style="position:absolute;flip:x;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7pt,4.7pt" to="238.7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" o:allowincell="f" strokeweight="1pt">
                    <v:stroke startarrowwidth="narrow" startarrowlength="short" endarrowwidth="narrow" endarrowlength="short"/>
                  </v:line>
                </w:pict>
              </mc:Fallback>
            </mc:AlternateContent>
          </w:r>
          <w:r w:rsidRPr="00EA4F84">
            <w:rPr>
              <w:b w:val="0"/>
              <w:szCs w:val="22"/>
            </w:rPr>
            <mc:AlternateContent>
              <mc:Choice Requires="wps">
                <w:drawing>
                  <wp:anchor distT="0" distB="0" distL="114300" distR="114300" simplePos="0" relativeHeight="251658249" behindDoc="0" locked="0" layoutInCell="0" allowOverlap="1" wp14:anchorId="0F5D214A" wp14:editId="02D2C677">
                    <wp:simplePos x="0" y="0"/>
                    <wp:positionH relativeFrom="column">
                      <wp:posOffset>-217170</wp:posOffset>
                    </wp:positionH>
                    <wp:positionV relativeFrom="paragraph">
                      <wp:posOffset>59690</wp:posOffset>
                    </wp:positionV>
                    <wp:extent cx="6393180" cy="0"/>
                    <wp:effectExtent l="0" t="0" r="26670" b="19050"/>
                    <wp:wrapNone/>
                    <wp:docPr id="102"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93180"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243F65" id="Straight Connector 102" o:spid="_x0000_s1026" style="position:absolute;flip:y;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4.7pt" to="486.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" o:allowincell="f" strokeweight="1pt">
                    <v:stroke startarrowwidth="narrow" startarrowlength="short" endarrowwidth="narrow" endarrowlength="short"/>
                  </v:line>
                </w:pict>
              </mc:Fallback>
            </mc:AlternateContent>
          </w:r>
          <w:r w:rsidRPr="00EA4F84">
            <w:rPr>
              <w:b w:val="0"/>
              <w:szCs w:val="22"/>
            </w:rPr>
            <w:t>Ấn bản/Edition</w:t>
          </w:r>
        </w:p>
      </w:tc>
      <w:tc>
        <w:tcPr>
          <w:tcW w:w="708" w:type="dxa"/>
          <w:vAlign w:val="center"/>
        </w:tcPr>
        <w:p w14:paraId="751A34EA" w14:textId="4B9EAA32" w:rsidR="00024AD1" w:rsidRPr="00154230" w:rsidRDefault="00024AD1" w:rsidP="00630380">
          <w:pPr>
            <w:pStyle w:val="HeaderFooter"/>
            <w:spacing w:line="360" w:lineRule="auto"/>
            <w:jc w:val="both"/>
            <w:rPr>
              <w:b w:val="0"/>
            </w:rPr>
          </w:pPr>
          <w:r>
            <w:rPr>
              <w:b w:val="0"/>
            </w:rPr>
            <w:t xml:space="preserve"> 1.</w:t>
          </w:r>
          <w:r w:rsidR="00773542">
            <w:rPr>
              <w:b w:val="0"/>
            </w:rPr>
            <w:t>4</w:t>
          </w:r>
        </w:p>
      </w:tc>
      <w:tc>
        <w:tcPr>
          <w:tcW w:w="7513" w:type="dxa"/>
          <w:gridSpan w:val="4"/>
          <w:vAlign w:val="center"/>
        </w:tcPr>
        <w:p w14:paraId="096CF583" w14:textId="51A7523D" w:rsidR="00024AD1" w:rsidRPr="00EA4F84" w:rsidRDefault="00024AD1" w:rsidP="00630380">
          <w:pPr>
            <w:pStyle w:val="HeaderFooter"/>
            <w:spacing w:line="360" w:lineRule="auto"/>
            <w:jc w:val="both"/>
            <w:rPr>
              <w:b w:val="0"/>
            </w:rPr>
          </w:pPr>
          <w:r>
            <w:rPr>
              <w:b w:val="0"/>
            </w:rPr>
            <w:t xml:space="preserve">           </w:t>
          </w:r>
          <w:r w:rsidR="00154230">
            <w:rPr>
              <w:b w:val="0"/>
            </w:rPr>
            <w:t>0</w:t>
          </w:r>
          <w:r w:rsidR="00773542">
            <w:rPr>
              <w:b w:val="0"/>
            </w:rPr>
            <w:t>6</w:t>
          </w:r>
          <w:r>
            <w:rPr>
              <w:b w:val="0"/>
            </w:rPr>
            <w:t>/0</w:t>
          </w:r>
          <w:r w:rsidR="00154230">
            <w:rPr>
              <w:b w:val="0"/>
            </w:rPr>
            <w:t>9</w:t>
          </w:r>
          <w:r>
            <w:rPr>
              <w:b w:val="0"/>
            </w:rPr>
            <w:t>/2022                                        Trạng thái / Status</w:t>
          </w:r>
        </w:p>
      </w:tc>
    </w:tr>
    <w:tr w:rsidR="00024AD1" w14:paraId="407A1E0B" w14:textId="77777777" w:rsidTr="1E8C0E0C">
      <w:trPr>
        <w:trHeight w:val="320"/>
      </w:trPr>
      <w:tc>
        <w:tcPr>
          <w:tcW w:w="4440" w:type="dxa"/>
          <w:gridSpan w:val="3"/>
          <w:vAlign w:val="center"/>
        </w:tcPr>
        <w:p w14:paraId="67D079B4" w14:textId="77777777" w:rsidR="00024AD1" w:rsidRPr="00EA4F84" w:rsidRDefault="00024AD1" w:rsidP="00F21B03">
          <w:pPr>
            <w:pStyle w:val="HeaderFooter"/>
            <w:rPr>
              <w:sz w:val="26"/>
              <w:szCs w:val="26"/>
            </w:rPr>
          </w:pPr>
          <w:r w:rsidRPr="00EA4F84">
            <w:rPr>
              <w:sz w:val="26"/>
              <w:szCs w:val="26"/>
            </w:rPr>
            <mc:AlternateContent>
              <mc:Choice Requires="wps">
                <w:drawing>
                  <wp:anchor distT="0" distB="0" distL="114300" distR="114300" simplePos="0" relativeHeight="251658251" behindDoc="0" locked="0" layoutInCell="0" allowOverlap="1" wp14:anchorId="6B1467A5" wp14:editId="08D9096D">
                    <wp:simplePos x="0" y="0"/>
                    <wp:positionH relativeFrom="column">
                      <wp:posOffset>981710</wp:posOffset>
                    </wp:positionH>
                    <wp:positionV relativeFrom="paragraph">
                      <wp:posOffset>-332740</wp:posOffset>
                    </wp:positionV>
                    <wp:extent cx="0" cy="280670"/>
                    <wp:effectExtent l="0" t="0" r="19050" b="24130"/>
                    <wp:wrapNone/>
                    <wp:docPr id="103"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8067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6718B2" id="Straight Connector 103" o:spid="_x0000_s1026" style="position:absolute;flip:x;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3pt,-26.2pt" to="77.3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" o:allowincell="f" strokeweight="1pt">
                    <v:stroke startarrowwidth="narrow" startarrowlength="short" endarrowwidth="narrow" endarrowlength="short"/>
                  </v:line>
                </w:pict>
              </mc:Fallback>
            </mc:AlternateContent>
          </w:r>
          <w:r w:rsidRPr="00EA4F84">
            <w:rPr>
              <w:sz w:val="26"/>
              <w:szCs w:val="26"/>
            </w:rPr>
            <mc:AlternateContent>
              <mc:Choice Requires="wps">
                <w:drawing>
                  <wp:anchor distT="0" distB="0" distL="114300" distR="114300" simplePos="0" relativeHeight="251658252" behindDoc="0" locked="0" layoutInCell="0" allowOverlap="1" wp14:anchorId="094B54F8" wp14:editId="2A0774AE">
                    <wp:simplePos x="0" y="0"/>
                    <wp:positionH relativeFrom="column">
                      <wp:posOffset>1463675</wp:posOffset>
                    </wp:positionH>
                    <wp:positionV relativeFrom="paragraph">
                      <wp:posOffset>-332740</wp:posOffset>
                    </wp:positionV>
                    <wp:extent cx="0" cy="280670"/>
                    <wp:effectExtent l="0" t="0" r="19050" b="2413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8067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53F4C6" id="Straight Connector 104" o:spid="_x0000_s1026" style="position:absolute;flip:x;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5pt,-26.2pt" to="115.2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" o:allowincell="f" strokeweight="1pt">
                    <v:stroke startarrowwidth="narrow" startarrowlength="short" endarrowwidth="narrow" endarrowlength="short"/>
                  </v:line>
                </w:pict>
              </mc:Fallback>
            </mc:AlternateContent>
          </w:r>
          <w:r w:rsidRPr="00EA4F84">
            <w:rPr>
              <w:sz w:val="26"/>
              <w:szCs w:val="26"/>
            </w:rPr>
            <w:t>VNPT Technology</w:t>
          </w:r>
        </w:p>
      </w:tc>
      <w:tc>
        <w:tcPr>
          <w:tcW w:w="566" w:type="dxa"/>
          <w:vAlign w:val="center"/>
        </w:tcPr>
        <w:p w14:paraId="43D9E05B" w14:textId="77777777" w:rsidR="00024AD1" w:rsidRPr="00EA4F84" w:rsidRDefault="00024AD1" w:rsidP="00F21B03">
          <w:pPr>
            <w:pStyle w:val="HeaderFooter"/>
            <w:rPr>
              <w:sz w:val="26"/>
              <w:szCs w:val="26"/>
            </w:rPr>
          </w:pPr>
          <w:r w:rsidRPr="00EA4F84">
            <w:rPr>
              <w:b w:val="0"/>
              <w:szCs w:val="22"/>
            </w:rPr>
            <mc:AlternateContent>
              <mc:Choice Requires="wps">
                <w:drawing>
                  <wp:anchor distT="0" distB="0" distL="114300" distR="114300" simplePos="0" relativeHeight="251658256" behindDoc="0" locked="0" layoutInCell="0" allowOverlap="1" wp14:anchorId="7B13EEBB" wp14:editId="46BA6CA0">
                    <wp:simplePos x="0" y="0"/>
                    <wp:positionH relativeFrom="column">
                      <wp:posOffset>30480</wp:posOffset>
                    </wp:positionH>
                    <wp:positionV relativeFrom="paragraph">
                      <wp:posOffset>8890</wp:posOffset>
                    </wp:positionV>
                    <wp:extent cx="635" cy="363855"/>
                    <wp:effectExtent l="0" t="0" r="0" b="0"/>
                    <wp:wrapNone/>
                    <wp:docPr id="105" name="Straight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38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96D951" id="Straight Connector 105" o:spid="_x0000_s1026" style="position:absolute;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7pt" to="2.4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" o:allowincell="f" strokeweight="1pt">
                    <v:stroke startarrowwidth="narrow" startarrowlength="short" endarrowwidth="narrow" endarrowlength="short"/>
                  </v:line>
                </w:pict>
              </mc:Fallback>
            </mc:AlternateContent>
          </w:r>
        </w:p>
      </w:tc>
      <w:tc>
        <w:tcPr>
          <w:tcW w:w="4067" w:type="dxa"/>
          <w:vAlign w:val="center"/>
        </w:tcPr>
        <w:p w14:paraId="1880E777" w14:textId="31DC63C3" w:rsidR="00024AD1" w:rsidRPr="00EA4F84" w:rsidRDefault="00024AD1" w:rsidP="00F21B03">
          <w:pPr>
            <w:pStyle w:val="HeaderFooter"/>
            <w:rPr>
              <w:sz w:val="26"/>
              <w:szCs w:val="26"/>
            </w:rPr>
          </w:pPr>
          <w:r w:rsidRPr="00EA4F84">
            <w:rPr>
              <w:b w:val="0"/>
              <w:szCs w:val="22"/>
            </w:rPr>
            <mc:AlternateContent>
              <mc:Choice Requires="wps">
                <w:drawing>
                  <wp:anchor distT="0" distB="0" distL="114300" distR="114300" simplePos="0" relativeHeight="251658254" behindDoc="0" locked="0" layoutInCell="0" allowOverlap="1" wp14:anchorId="78E61727" wp14:editId="2E133BFD">
                    <wp:simplePos x="0" y="0"/>
                    <wp:positionH relativeFrom="column">
                      <wp:posOffset>37465</wp:posOffset>
                    </wp:positionH>
                    <wp:positionV relativeFrom="paragraph">
                      <wp:posOffset>-635</wp:posOffset>
                    </wp:positionV>
                    <wp:extent cx="635" cy="363855"/>
                    <wp:effectExtent l="0" t="0" r="0" b="0"/>
                    <wp:wrapNone/>
                    <wp:docPr id="106" name="Straight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38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8FE63B" id="Straight Connector 106" o:spid="_x0000_s1026" style="position:absolute;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pt,-.05pt" to="3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" o:allowincell="f" strokeweight="1pt">
                    <v:stroke startarrowwidth="narrow" startarrowlength="short" endarrowwidth="narrow" endarrowlength="short"/>
                  </v:line>
                </w:pict>
              </mc:Fallback>
            </mc:AlternateContent>
          </w:r>
          <w:r w:rsidRPr="00EA4F84">
            <w:rPr>
              <w:b w:val="0"/>
              <w:szCs w:val="22"/>
            </w:rPr>
            <mc:AlternateContent>
              <mc:Choice Requires="wps">
                <w:drawing>
                  <wp:anchor distT="0" distB="0" distL="114300" distR="114300" simplePos="0" relativeHeight="251658255" behindDoc="0" locked="0" layoutInCell="0" allowOverlap="1" wp14:anchorId="32F12676" wp14:editId="685D56A1">
                    <wp:simplePos x="0" y="0"/>
                    <wp:positionH relativeFrom="column">
                      <wp:posOffset>2505710</wp:posOffset>
                    </wp:positionH>
                    <wp:positionV relativeFrom="paragraph">
                      <wp:posOffset>-2540</wp:posOffset>
                    </wp:positionV>
                    <wp:extent cx="635" cy="366395"/>
                    <wp:effectExtent l="0" t="0" r="0" b="0"/>
                    <wp:wrapNone/>
                    <wp:docPr id="107" name="Straight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639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231469" id="Straight Connector 107" o:spid="_x0000_s1026" style="position:absolute;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3pt,-.2pt" to="197.3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" o:allowincell="f" strokeweight="1pt">
                    <v:stroke startarrowwidth="narrow" startarrowlength="short" endarrowwidth="narrow" endarrowlength="short"/>
                  </v:line>
                </w:pict>
              </mc:Fallback>
            </mc:AlternateContent>
          </w:r>
          <w:r>
            <w:rPr>
              <w:sz w:val="26"/>
              <w:szCs w:val="26"/>
            </w:rPr>
            <w:t>ID Tài liệu</w:t>
          </w:r>
        </w:p>
      </w:tc>
      <w:tc>
        <w:tcPr>
          <w:tcW w:w="850" w:type="dxa"/>
          <w:vAlign w:val="center"/>
        </w:tcPr>
        <w:p w14:paraId="243C82FE" w14:textId="7AEA9FC6" w:rsidR="00024AD1" w:rsidRPr="00EA4F84" w:rsidRDefault="00024AD1" w:rsidP="00F21B03">
          <w:pPr>
            <w:pStyle w:val="HeaderFooter"/>
            <w:rPr>
              <w:sz w:val="26"/>
              <w:szCs w:val="26"/>
            </w:rPr>
          </w:pPr>
          <w:r w:rsidRPr="00EA4F84">
            <w:rPr>
              <w:bCs/>
              <w:sz w:val="26"/>
              <w:szCs w:val="26"/>
            </w:rPr>
            <w:fldChar w:fldCharType="begin"/>
          </w:r>
          <w:r w:rsidRPr="00EA4F84">
            <w:rPr>
              <w:bCs/>
              <w:sz w:val="26"/>
              <w:szCs w:val="26"/>
            </w:rPr>
            <w:instrText xml:space="preserve"> PAGE  \* Arabic  \* MERGEFORMAT </w:instrText>
          </w:r>
          <w:r w:rsidRPr="00EA4F84">
            <w:rPr>
              <w:bCs/>
              <w:sz w:val="26"/>
              <w:szCs w:val="26"/>
            </w:rPr>
            <w:fldChar w:fldCharType="separate"/>
          </w:r>
          <w:r w:rsidR="004707B1" w:rsidRPr="004707B1">
            <w:rPr>
              <w:bCs/>
              <w:szCs w:val="26"/>
            </w:rPr>
            <w:t>78</w:t>
          </w:r>
          <w:r w:rsidRPr="00EA4F84">
            <w:rPr>
              <w:bCs/>
              <w:sz w:val="26"/>
              <w:szCs w:val="26"/>
            </w:rPr>
            <w:fldChar w:fldCharType="end"/>
          </w:r>
          <w:r w:rsidRPr="00EA4F84">
            <w:rPr>
              <w:bCs/>
              <w:sz w:val="26"/>
              <w:szCs w:val="26"/>
            </w:rPr>
            <w:t>/</w:t>
          </w:r>
          <w:r w:rsidRPr="00EA4F84">
            <w:rPr>
              <w:bCs/>
              <w:sz w:val="26"/>
              <w:szCs w:val="26"/>
            </w:rPr>
            <w:fldChar w:fldCharType="begin"/>
          </w:r>
          <w:r w:rsidRPr="00EA4F84">
            <w:rPr>
              <w:bCs/>
              <w:sz w:val="26"/>
              <w:szCs w:val="26"/>
            </w:rPr>
            <w:instrText xml:space="preserve"> NUMPAGES  \* Arabic  \* MERGEFORMAT </w:instrText>
          </w:r>
          <w:r w:rsidRPr="00EA4F84">
            <w:rPr>
              <w:bCs/>
              <w:sz w:val="26"/>
              <w:szCs w:val="26"/>
            </w:rPr>
            <w:fldChar w:fldCharType="separate"/>
          </w:r>
          <w:r w:rsidR="004707B1" w:rsidRPr="004707B1">
            <w:rPr>
              <w:bCs/>
              <w:szCs w:val="26"/>
            </w:rPr>
            <w:t>82</w:t>
          </w:r>
          <w:r w:rsidRPr="00EA4F84">
            <w:rPr>
              <w:bCs/>
              <w:sz w:val="26"/>
              <w:szCs w:val="26"/>
            </w:rPr>
            <w:fldChar w:fldCharType="end"/>
          </w:r>
        </w:p>
      </w:tc>
    </w:tr>
  </w:tbl>
  <w:p w14:paraId="27DF68AF" w14:textId="77777777" w:rsidR="00024AD1" w:rsidRPr="00F21B03" w:rsidRDefault="00024AD1" w:rsidP="00F21B03">
    <w:pPr>
      <w:pStyle w:val="Footer"/>
    </w:pPr>
    <w:r>
      <w:rPr>
        <w:rFonts w:ascii=".VnArial" w:hAnsi=".VnArial"/>
        <w:noProof/>
        <w:sz w:val="22"/>
        <w:lang w:val="en-US" w:eastAsia="en-US"/>
      </w:rPr>
      <mc:AlternateContent>
        <mc:Choice Requires="wps">
          <w:drawing>
            <wp:anchor distT="0" distB="0" distL="114300" distR="114300" simplePos="0" relativeHeight="251658253" behindDoc="0" locked="0" layoutInCell="0" allowOverlap="1" wp14:anchorId="5FD14F8E" wp14:editId="7BE5D818">
              <wp:simplePos x="0" y="0"/>
              <wp:positionH relativeFrom="margin">
                <wp:posOffset>3075223</wp:posOffset>
              </wp:positionH>
              <wp:positionV relativeFrom="paragraph">
                <wp:posOffset>65377</wp:posOffset>
              </wp:positionV>
              <wp:extent cx="0" cy="620202"/>
              <wp:effectExtent l="0" t="0" r="19050" b="27940"/>
              <wp:wrapNone/>
              <wp:docPr id="108" name="Straight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020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1EBEAE" id="Straight Connector 108" o:spid="_x0000_s1026" style="position:absolute;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42.15pt,5.15pt" to="242.1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" o:allowincell="f" strokeweight="1pt">
              <v:stroke startarrowwidth="narrow" startarrowlength="short" endarrowwidth="narrow" endarrowlength="short"/>
              <w10:wrap anchorx="margin"/>
            </v:line>
          </w:pict>
        </mc:Fallback>
      </mc:AlternateContent>
    </w:r>
    <w:r>
      <w:rPr>
        <w:b/>
        <w:noProof/>
        <w:sz w:val="20"/>
        <w:lang w:val="en-US" w:eastAsia="en-US"/>
      </w:rPr>
      <mc:AlternateContent>
        <mc:Choice Requires="wps">
          <w:drawing>
            <wp:anchor distT="0" distB="0" distL="114300" distR="114300" simplePos="0" relativeHeight="251658248" behindDoc="0" locked="0" layoutInCell="0" allowOverlap="1" wp14:anchorId="3BA004EF" wp14:editId="04EA142D">
              <wp:simplePos x="0" y="0"/>
              <wp:positionH relativeFrom="column">
                <wp:posOffset>-182374</wp:posOffset>
              </wp:positionH>
              <wp:positionV relativeFrom="paragraph">
                <wp:posOffset>57907</wp:posOffset>
              </wp:positionV>
              <wp:extent cx="6423240" cy="0"/>
              <wp:effectExtent l="0" t="0" r="34925" b="19050"/>
              <wp:wrapNone/>
              <wp:docPr id="109" name="Straight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3240"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F968A6" id="Straight Connector 109" o:spid="_x0000_s1026" style="position:absolute;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5pt,4.55pt" to="491.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" o:allowincell="f" strokeweight="1pt">
              <v:stroke startarrowwidth="narrow" startarrowlength="short" endarrowwidth="narrow" endarrowlength="short"/>
            </v:line>
          </w:pict>
        </mc:Fallback>
      </mc:AlternateContent>
    </w:r>
    <w:r w:rsidRPr="004A77C0">
      <w:rPr>
        <w:noProof/>
        <w:sz w:val="24"/>
        <w:szCs w:val="24"/>
        <w:lang w:val="en-US" w:eastAsia="en-US"/>
      </w:rPr>
      <mc:AlternateContent>
        <mc:Choice Requires="wps">
          <w:drawing>
            <wp:anchor distT="0" distB="0" distL="114300" distR="114300" simplePos="0" relativeHeight="251658259" behindDoc="0" locked="0" layoutInCell="0" allowOverlap="1" wp14:anchorId="2314C38A" wp14:editId="6E9E39A8">
              <wp:simplePos x="0" y="0"/>
              <wp:positionH relativeFrom="column">
                <wp:posOffset>9951888</wp:posOffset>
              </wp:positionH>
              <wp:positionV relativeFrom="paragraph">
                <wp:posOffset>-4185094</wp:posOffset>
              </wp:positionV>
              <wp:extent cx="678180" cy="0"/>
              <wp:effectExtent l="0" t="0" r="26670" b="19050"/>
              <wp:wrapNone/>
              <wp:docPr id="110" name="Straight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180"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51622D" id="Straight Connector 110" o:spid="_x0000_s1026" style="position:absolute;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3.6pt,-329.55pt" to="837pt,-3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" o:allowincell="f" strokeweight="1pt">
              <v:stroke startarrowwidth="narrow" startarrowlength="short" endarrowwidth="narrow" endarrowlength="shor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9E688" w14:textId="77777777" w:rsidR="00C066EA" w:rsidRDefault="00C066EA">
      <w:r>
        <w:separator/>
      </w:r>
    </w:p>
  </w:footnote>
  <w:footnote w:type="continuationSeparator" w:id="0">
    <w:p w14:paraId="410C096D" w14:textId="77777777" w:rsidR="00C066EA" w:rsidRDefault="00C066EA">
      <w:r>
        <w:continuationSeparator/>
      </w:r>
    </w:p>
  </w:footnote>
  <w:footnote w:type="continuationNotice" w:id="1">
    <w:p w14:paraId="758D6112" w14:textId="77777777" w:rsidR="00C066EA" w:rsidRDefault="00C066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5D78C" w14:textId="77777777" w:rsidR="00024AD1" w:rsidRDefault="00024AD1" w:rsidP="00F21B03">
    <w:pPr>
      <w:pStyle w:val="Header"/>
      <w:jc w:val="center"/>
    </w:pPr>
    <w:r>
      <w:rPr>
        <w:noProof/>
        <w:sz w:val="20"/>
        <w:lang w:val="en-US" w:eastAsia="en-US"/>
      </w:rPr>
      <mc:AlternateContent>
        <mc:Choice Requires="wps">
          <w:drawing>
            <wp:anchor distT="0" distB="0" distL="114300" distR="114300" simplePos="0" relativeHeight="251658240" behindDoc="0" locked="0" layoutInCell="0" allowOverlap="1" wp14:anchorId="67977953" wp14:editId="3916442A">
              <wp:simplePos x="0" y="0"/>
              <wp:positionH relativeFrom="column">
                <wp:posOffset>6229807</wp:posOffset>
              </wp:positionH>
              <wp:positionV relativeFrom="paragraph">
                <wp:posOffset>1574</wp:posOffset>
              </wp:positionV>
              <wp:extent cx="14580" cy="10114915"/>
              <wp:effectExtent l="0" t="0" r="24130" b="19685"/>
              <wp:wrapNone/>
              <wp:docPr id="9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580" cy="101149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B2788B" id="Line 2"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0.55pt,.1pt" to="491.7pt,7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" o:allowincell="f" strokeweight="1pt">
              <v:stroke startarrowwidth="narrow" startarrowlength="short" endarrowwidth="narrow" endarrowlength="short"/>
            </v:line>
          </w:pict>
        </mc:Fallback>
      </mc:AlternateContent>
    </w:r>
    <w:r>
      <w:rPr>
        <w:rFonts w:ascii=".VnArial" w:hAnsi=".VnArial"/>
        <w:noProof/>
        <w:sz w:val="22"/>
        <w:lang w:val="en-US" w:eastAsia="en-US"/>
      </w:rPr>
      <mc:AlternateContent>
        <mc:Choice Requires="wps">
          <w:drawing>
            <wp:anchor distT="0" distB="0" distL="114300" distR="114300" simplePos="0" relativeHeight="251658241" behindDoc="0" locked="0" layoutInCell="0" allowOverlap="1" wp14:anchorId="2641BF06" wp14:editId="434A12C2">
              <wp:simplePos x="0" y="0"/>
              <wp:positionH relativeFrom="column">
                <wp:posOffset>-185623</wp:posOffset>
              </wp:positionH>
              <wp:positionV relativeFrom="paragraph">
                <wp:posOffset>1574</wp:posOffset>
              </wp:positionV>
              <wp:extent cx="10160" cy="10115016"/>
              <wp:effectExtent l="0" t="0" r="27940" b="19685"/>
              <wp:wrapNone/>
              <wp:docPr id="9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160" cy="1011501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A3A76A" id="Line 11"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pt" to="-13.8pt,7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" o:allowincell="f" strokeweight="1pt">
              <v:stroke startarrowwidth="narrow" startarrowlength="short" endarrowwidth="narrow" endarrowlength="short"/>
            </v:line>
          </w:pict>
        </mc:Fallback>
      </mc:AlternateContent>
    </w:r>
    <w:r>
      <w:rPr>
        <w:noProof/>
        <w:lang w:val="en-US" w:eastAsia="en-US"/>
      </w:rPr>
      <w:drawing>
        <wp:anchor distT="0" distB="0" distL="114300" distR="114300" simplePos="0" relativeHeight="251658244" behindDoc="1" locked="0" layoutInCell="1" allowOverlap="1" wp14:anchorId="0BBE848E" wp14:editId="26EFFA87">
          <wp:simplePos x="0" y="0"/>
          <wp:positionH relativeFrom="margin">
            <wp:posOffset>2240280</wp:posOffset>
          </wp:positionH>
          <wp:positionV relativeFrom="margin">
            <wp:posOffset>-655320</wp:posOffset>
          </wp:positionV>
          <wp:extent cx="1689100" cy="307975"/>
          <wp:effectExtent l="0" t="0" r="635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9100" cy="307975"/>
                  </a:xfrm>
                  <a:prstGeom prst="rect">
                    <a:avLst/>
                  </a:prstGeom>
                  <a:noFill/>
                  <a:ln>
                    <a:noFill/>
                  </a:ln>
                </pic:spPr>
              </pic:pic>
            </a:graphicData>
          </a:graphic>
        </wp:anchor>
      </w:drawing>
    </w:r>
    <w:r>
      <w:rPr>
        <w:noProof/>
        <w:sz w:val="20"/>
        <w:lang w:val="en-US" w:eastAsia="en-US"/>
      </w:rPr>
      <mc:AlternateContent>
        <mc:Choice Requires="wps">
          <w:drawing>
            <wp:anchor distT="0" distB="0" distL="114300" distR="114300" simplePos="0" relativeHeight="251658243" behindDoc="0" locked="0" layoutInCell="0" allowOverlap="1" wp14:anchorId="5F6AD6B2" wp14:editId="20BB59B6">
              <wp:simplePos x="0" y="0"/>
              <wp:positionH relativeFrom="margin">
                <wp:posOffset>3078253</wp:posOffset>
              </wp:positionH>
              <wp:positionV relativeFrom="paragraph">
                <wp:posOffset>-455623</wp:posOffset>
              </wp:positionV>
              <wp:extent cx="635" cy="457835"/>
              <wp:effectExtent l="0" t="0" r="37465" b="18415"/>
              <wp:wrapNone/>
              <wp:docPr id="9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578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07087B" id="Line 14" o:spid="_x0000_s1026" style="position:absolute;flip:y;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42.4pt,-35.9pt" to="242.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" o:allowincell="f" strokeweight="1pt">
              <v:stroke startarrowwidth="narrow" startarrowlength="short" endarrowwidth="narrow" endarrowlength="short"/>
              <w10:wrap anchorx="margin"/>
            </v:line>
          </w:pict>
        </mc:Fallback>
      </mc:AlternateContent>
    </w:r>
    <w:r>
      <w:rPr>
        <w:noProof/>
        <w:sz w:val="20"/>
        <w:lang w:val="en-US" w:eastAsia="en-US"/>
      </w:rPr>
      <mc:AlternateContent>
        <mc:Choice Requires="wps">
          <w:drawing>
            <wp:anchor distT="0" distB="0" distL="114300" distR="114300" simplePos="0" relativeHeight="251658242" behindDoc="0" locked="0" layoutInCell="0" allowOverlap="1" wp14:anchorId="4E6D55EF" wp14:editId="5386A237">
              <wp:simplePos x="0" y="0"/>
              <wp:positionH relativeFrom="column">
                <wp:posOffset>-167640</wp:posOffset>
              </wp:positionH>
              <wp:positionV relativeFrom="paragraph">
                <wp:posOffset>6350</wp:posOffset>
              </wp:positionV>
              <wp:extent cx="6401435" cy="635"/>
              <wp:effectExtent l="0" t="0" r="0" b="0"/>
              <wp:wrapNone/>
              <wp:docPr id="9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14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DE14D8" id="Line 12"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5pt" to="490.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" o:allowincell="f" strokeweight="1pt">
              <v:stroke startarrowwidth="narrow" startarrowlength="short" endarrowwidth="narrow" endarrowlength="short"/>
            </v:line>
          </w:pict>
        </mc:Fallback>
      </mc:AlternateContent>
    </w:r>
  </w:p>
  <w:p w14:paraId="301B0D4C" w14:textId="77777777" w:rsidR="00024AD1" w:rsidRPr="00F21B03" w:rsidRDefault="00024AD1" w:rsidP="00F21B03">
    <w:pPr>
      <w:pStyle w:val="Header"/>
    </w:pPr>
    <w:r>
      <w:rPr>
        <w:noProof/>
        <w:sz w:val="20"/>
        <w:lang w:val="en-US" w:eastAsia="en-US"/>
      </w:rPr>
      <mc:AlternateContent>
        <mc:Choice Requires="wps">
          <w:drawing>
            <wp:anchor distT="0" distB="0" distL="114300" distR="114300" simplePos="0" relativeHeight="251658247" behindDoc="0" locked="0" layoutInCell="1" allowOverlap="1" wp14:anchorId="6F0A0380" wp14:editId="6E353870">
              <wp:simplePos x="0" y="0"/>
              <wp:positionH relativeFrom="leftMargin">
                <wp:posOffset>-17780</wp:posOffset>
              </wp:positionH>
              <wp:positionV relativeFrom="paragraph">
                <wp:posOffset>525780</wp:posOffset>
              </wp:positionV>
              <wp:extent cx="633095" cy="2875915"/>
              <wp:effectExtent l="0" t="0" r="14605" b="19685"/>
              <wp:wrapNone/>
              <wp:docPr id="9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875915"/>
                      </a:xfrm>
                      <a:prstGeom prst="rect">
                        <a:avLst/>
                      </a:prstGeom>
                      <a:solidFill>
                        <a:srgbClr val="FFFFFF"/>
                      </a:solidFill>
                      <a:ln w="9525">
                        <a:solidFill>
                          <a:srgbClr val="FFFFFF"/>
                        </a:solidFill>
                        <a:miter lim="800000"/>
                        <a:headEnd/>
                        <a:tailEnd/>
                      </a:ln>
                    </wps:spPr>
                    <wps:txbx>
                      <w:txbxContent>
                        <w:p w14:paraId="4DC49B60" w14:textId="77777777" w:rsidR="00024AD1" w:rsidRPr="00EA4F84" w:rsidRDefault="00024AD1" w:rsidP="00F21B03">
                          <w:pPr>
                            <w:pStyle w:val="HeaderFooter2"/>
                          </w:pPr>
                          <w:r w:rsidRPr="00EA4F84">
                            <w:t>Bản quyền Công ty</w:t>
                          </w:r>
                        </w:p>
                        <w:p w14:paraId="0A8992C3" w14:textId="77777777" w:rsidR="00024AD1" w:rsidRPr="00EA4F84" w:rsidRDefault="00024AD1" w:rsidP="00F21B03">
                          <w:pPr>
                            <w:pStyle w:val="HeaderFooter2"/>
                          </w:pPr>
                          <w:r w:rsidRPr="00EA4F84">
                            <w:t>Không được sao chụp, phân phát, trao đổi, sử dụng dưới bất kỳ</w:t>
                          </w:r>
                        </w:p>
                        <w:p w14:paraId="5ACFF0FF" w14:textId="77777777" w:rsidR="00024AD1" w:rsidRPr="00EA4F84" w:rsidRDefault="00024AD1" w:rsidP="00F21B03">
                          <w:pPr>
                            <w:pStyle w:val="HeaderFooter2"/>
                          </w:pPr>
                          <w:r w:rsidRPr="00EA4F84">
                            <w:t>hình thức nào nếu không được sự chấp thuận bằng văn bản của</w:t>
                          </w:r>
                        </w:p>
                        <w:p w14:paraId="765D3C47" w14:textId="77777777" w:rsidR="00024AD1" w:rsidRPr="00EA4F84" w:rsidRDefault="00024AD1" w:rsidP="00F21B03">
                          <w:pPr>
                            <w:pStyle w:val="HeaderFooter2"/>
                          </w:pPr>
                          <w:r w:rsidRPr="00EA4F84">
                            <w:t>Công ty Cổ phần Công nghệ Công nghiệp BCVT (VNPT Technology)</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0A0380" id="_x0000_t202" coordsize="21600,21600" o:spt="202" path="m,l,21600r21600,l21600,xe">
              <v:stroke joinstyle="miter"/>
              <v:path gradientshapeok="t" o:connecttype="rect"/>
            </v:shapetype>
            <v:shape id="Text Box 17" o:spid="_x0000_s1026" type="#_x0000_t202" style="position:absolute;left:0;text-align:left;margin-left:-1.4pt;margin-top:41.4pt;width:49.85pt;height:226.45pt;z-index:251658247;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" strokecolor="white">
              <v:textbox style="layout-flow:vertical;mso-layout-flow-alt:bottom-to-top">
                <w:txbxContent>
                  <w:p w14:paraId="4DC49B60" w14:textId="77777777" w:rsidR="00024AD1" w:rsidRPr="00EA4F84" w:rsidRDefault="00024AD1" w:rsidP="00F21B03">
                    <w:pPr>
                      <w:pStyle w:val="HeaderFooter2"/>
                    </w:pPr>
                    <w:r w:rsidRPr="00EA4F84">
                      <w:t>Bản quyền Công ty</w:t>
                    </w:r>
                  </w:p>
                  <w:p w14:paraId="0A8992C3" w14:textId="77777777" w:rsidR="00024AD1" w:rsidRPr="00EA4F84" w:rsidRDefault="00024AD1" w:rsidP="00F21B03">
                    <w:pPr>
                      <w:pStyle w:val="HeaderFooter2"/>
                    </w:pPr>
                    <w:r w:rsidRPr="00EA4F84">
                      <w:t>Không được sao chụp, phân phát, trao đổi, sử dụng dưới bất kỳ</w:t>
                    </w:r>
                  </w:p>
                  <w:p w14:paraId="5ACFF0FF" w14:textId="77777777" w:rsidR="00024AD1" w:rsidRPr="00EA4F84" w:rsidRDefault="00024AD1" w:rsidP="00F21B03">
                    <w:pPr>
                      <w:pStyle w:val="HeaderFooter2"/>
                    </w:pPr>
                    <w:r w:rsidRPr="00EA4F84">
                      <w:t>hình thức nào nếu không được sự chấp thuận bằng văn bản của</w:t>
                    </w:r>
                  </w:p>
                  <w:p w14:paraId="765D3C47" w14:textId="77777777" w:rsidR="00024AD1" w:rsidRPr="00EA4F84" w:rsidRDefault="00024AD1" w:rsidP="00F21B03">
                    <w:pPr>
                      <w:pStyle w:val="HeaderFooter2"/>
                    </w:pPr>
                    <w:r w:rsidRPr="00EA4F84">
                      <w:t>Công ty Cổ phần Công nghệ Công nghiệp BCVT (VNPT Technology)</w:t>
                    </w:r>
                  </w:p>
                </w:txbxContent>
              </v:textbox>
              <w10:wrap anchorx="margin"/>
            </v:shape>
          </w:pict>
        </mc:Fallback>
      </mc:AlternateContent>
    </w:r>
    <w:r w:rsidRPr="004A77C0">
      <w:rPr>
        <w:noProof/>
        <w:sz w:val="24"/>
        <w:szCs w:val="24"/>
        <w:lang w:val="en-US" w:eastAsia="en-US"/>
      </w:rPr>
      <mc:AlternateContent>
        <mc:Choice Requires="wps">
          <w:drawing>
            <wp:anchor distT="0" distB="0" distL="114300" distR="114300" simplePos="0" relativeHeight="251658246" behindDoc="0" locked="0" layoutInCell="0" allowOverlap="1" wp14:anchorId="0AC3131B" wp14:editId="78C0B45E">
              <wp:simplePos x="0" y="0"/>
              <wp:positionH relativeFrom="page">
                <wp:posOffset>7037070</wp:posOffset>
              </wp:positionH>
              <wp:positionV relativeFrom="paragraph">
                <wp:posOffset>4511040</wp:posOffset>
              </wp:positionV>
              <wp:extent cx="501650" cy="0"/>
              <wp:effectExtent l="0" t="0" r="12700" b="19050"/>
              <wp:wrapNone/>
              <wp:docPr id="95" name="Straight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1650"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002A59" id="Straight Connector 95" o:spid="_x0000_s1026" style="position:absolute;flip:x y;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54.1pt,355.2pt" to="593.6pt,3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" o:allowincell="f" strokeweight="1pt">
              <v:stroke startarrowwidth="narrow" startarrowlength="short" endarrowwidth="narrow" endarrowlength="short"/>
              <w10:wrap anchorx="page"/>
            </v:line>
          </w:pict>
        </mc:Fallback>
      </mc:AlternateContent>
    </w:r>
    <w:r w:rsidRPr="004A77C0">
      <w:rPr>
        <w:noProof/>
        <w:sz w:val="24"/>
        <w:szCs w:val="24"/>
        <w:lang w:val="en-US" w:eastAsia="en-US"/>
      </w:rPr>
      <mc:AlternateContent>
        <mc:Choice Requires="wps">
          <w:drawing>
            <wp:anchor distT="0" distB="0" distL="114300" distR="114300" simplePos="0" relativeHeight="251658245" behindDoc="0" locked="0" layoutInCell="0" allowOverlap="1" wp14:anchorId="13D477E2" wp14:editId="5907C4C9">
              <wp:simplePos x="0" y="0"/>
              <wp:positionH relativeFrom="page">
                <wp:posOffset>0</wp:posOffset>
              </wp:positionH>
              <wp:positionV relativeFrom="page">
                <wp:posOffset>5143500</wp:posOffset>
              </wp:positionV>
              <wp:extent cx="628650" cy="0"/>
              <wp:effectExtent l="0" t="0" r="19050" b="19050"/>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28650"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A31FC8" id="Straight Connector 96" o:spid="_x0000_s1026" style="position:absolute;flip:x y;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05pt" to="4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" o:allowincell="f" strokeweight="1pt">
              <v:stroke startarrowwidth="narrow" startarrowlength="short" endarrowwidth="narrow" endarrowlength="shor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3AEE53C"/>
    <w:lvl w:ilvl="0">
      <w:start w:val="1"/>
      <w:numFmt w:val="decimal"/>
      <w:lvlText w:val="%1."/>
      <w:legacy w:legacy="1" w:legacySpace="144" w:legacyIndent="0"/>
      <w:lvlJc w:val="left"/>
      <w:pPr>
        <w:ind w:left="0" w:firstLine="0"/>
      </w:pPr>
      <w:rPr>
        <w:b/>
      </w:r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284"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000000D"/>
    <w:multiLevelType w:val="multilevel"/>
    <w:tmpl w:val="0000000D"/>
    <w:lvl w:ilvl="0">
      <w:numFmt w:val="decimal"/>
      <w:pStyle w:val="Normal2"/>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16D6C08"/>
    <w:multiLevelType w:val="multilevel"/>
    <w:tmpl w:val="5E3818A6"/>
    <w:lvl w:ilvl="0">
      <w:start w:val="1"/>
      <w:numFmt w:val="decimal"/>
      <w:pStyle w:val="BulletTex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45C70F8"/>
    <w:multiLevelType w:val="multilevel"/>
    <w:tmpl w:val="78F27D92"/>
    <w:lvl w:ilvl="0">
      <w:start w:val="1"/>
      <w:numFmt w:val="decimal"/>
      <w:suff w:val="space"/>
      <w:lvlText w:val="%1."/>
      <w:lvlJc w:val="left"/>
      <w:pPr>
        <w:ind w:left="432" w:hanging="432"/>
      </w:pPr>
      <w:rPr>
        <w:rFonts w:ascii="Times New Roman" w:hAnsi="Times New Roman" w:hint="default"/>
        <w:b/>
        <w:i w:val="0"/>
        <w:sz w:val="28"/>
      </w:rPr>
    </w:lvl>
    <w:lvl w:ilvl="1">
      <w:start w:val="1"/>
      <w:numFmt w:val="decimal"/>
      <w:suff w:val="space"/>
      <w:lvlText w:val="%1.%2"/>
      <w:lvlJc w:val="left"/>
      <w:pPr>
        <w:ind w:left="576" w:hanging="576"/>
      </w:pPr>
      <w:rPr>
        <w:rFonts w:ascii="Times New Roman" w:hAnsi="Times New Roman" w:cs="Times New Roman" w:hint="default"/>
        <w:b/>
        <w:bCs w:val="0"/>
        <w:i w:val="0"/>
        <w:iCs w:val="0"/>
        <w:caps w:val="0"/>
        <w:smallCaps w:val="0"/>
        <w:strike w:val="0"/>
        <w:dstrike w:val="0"/>
        <w:noProof w:val="0"/>
        <w:vanish w:val="0"/>
        <w:spacing w:val="0"/>
        <w:kern w:val="0"/>
        <w:position w:val="0"/>
        <w:sz w:val="28"/>
        <w:u w:val="none"/>
        <w:vertAlign w:val="baseline"/>
        <w:em w:val="none"/>
      </w:rPr>
    </w:lvl>
    <w:lvl w:ilvl="2">
      <w:start w:val="1"/>
      <w:numFmt w:val="decimal"/>
      <w:lvlText w:val="%1.%2.%3"/>
      <w:lvlJc w:val="left"/>
      <w:pPr>
        <w:ind w:left="612" w:hanging="612"/>
      </w:pPr>
      <w:rPr>
        <w:rFonts w:ascii="Times New Roman" w:hAnsi="Times New Roman" w:hint="default"/>
        <w:b/>
        <w:i w:val="0"/>
        <w:sz w:val="26"/>
      </w:rPr>
    </w:lvl>
    <w:lvl w:ilvl="3">
      <w:start w:val="1"/>
      <w:numFmt w:val="decimal"/>
      <w:lvlText w:val="%1.%2.%3.%4"/>
      <w:lvlJc w:val="left"/>
      <w:pPr>
        <w:ind w:left="864" w:hanging="864"/>
      </w:pPr>
      <w:rPr>
        <w:rFonts w:ascii="Times New Roman" w:hAnsi="Times New Roman" w:hint="default"/>
        <w:b/>
        <w:i w:val="0"/>
        <w:sz w:val="24"/>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41337C07"/>
    <w:multiLevelType w:val="hybridMultilevel"/>
    <w:tmpl w:val="A920B842"/>
    <w:lvl w:ilvl="0" w:tplc="F9D897F2">
      <w:start w:val="2"/>
      <w:numFmt w:val="bullet"/>
      <w:lvlText w:val="-"/>
      <w:lvlJc w:val="left"/>
      <w:pPr>
        <w:ind w:left="720" w:hanging="360"/>
      </w:pPr>
      <w:rPr>
        <w:rFonts w:ascii="Times New Roman" w:eastAsia="Times New Roman" w:hAnsi="Times New Roman" w:cs="Times New Roman" w:hint="default"/>
      </w:rPr>
    </w:lvl>
    <w:lvl w:ilvl="1" w:tplc="412CC8C8">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557E45"/>
    <w:multiLevelType w:val="hybridMultilevel"/>
    <w:tmpl w:val="FFC85114"/>
    <w:lvl w:ilvl="0" w:tplc="0FD246B8">
      <w:start w:val="1"/>
      <w:numFmt w:val="bullet"/>
      <w:pStyle w:val="Bullet1"/>
      <w:lvlText w:val="-"/>
      <w:lvlJc w:val="left"/>
      <w:pPr>
        <w:ind w:left="720" w:hanging="360"/>
      </w:pPr>
      <w:rPr>
        <w:rFonts w:ascii="Segoe UI" w:eastAsia="Calibri" w:hAnsi="Segoe UI" w:cs="Segoe UI" w:hint="default"/>
      </w:rPr>
    </w:lvl>
    <w:lvl w:ilvl="1" w:tplc="E33033A2">
      <w:start w:val="1"/>
      <w:numFmt w:val="bullet"/>
      <w:pStyle w:val="Bullet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D6789F"/>
    <w:multiLevelType w:val="hybridMultilevel"/>
    <w:tmpl w:val="1102C108"/>
    <w:lvl w:ilvl="0" w:tplc="E8FA5AD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64723B"/>
    <w:multiLevelType w:val="hybridMultilevel"/>
    <w:tmpl w:val="23D28BC2"/>
    <w:lvl w:ilvl="0" w:tplc="667E532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29107B"/>
    <w:multiLevelType w:val="multilevel"/>
    <w:tmpl w:val="E1EEFA2A"/>
    <w:styleLink w:val="I1"/>
    <w:lvl w:ilvl="0">
      <w:start w:val="1"/>
      <w:numFmt w:val="upperRoman"/>
      <w:lvlText w:val="%1."/>
      <w:lvlJc w:val="right"/>
      <w:pPr>
        <w:ind w:left="720" w:hanging="360"/>
      </w:p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35486004">
    <w:abstractNumId w:val="0"/>
  </w:num>
  <w:num w:numId="2" w16cid:durableId="859242702">
    <w:abstractNumId w:val="3"/>
  </w:num>
  <w:num w:numId="3" w16cid:durableId="529538173">
    <w:abstractNumId w:val="5"/>
  </w:num>
  <w:num w:numId="4" w16cid:durableId="662322291">
    <w:abstractNumId w:val="1"/>
  </w:num>
  <w:num w:numId="5" w16cid:durableId="1366565077">
    <w:abstractNumId w:val="2"/>
  </w:num>
  <w:num w:numId="6" w16cid:durableId="631793573">
    <w:abstractNumId w:val="4"/>
  </w:num>
  <w:num w:numId="7" w16cid:durableId="14957300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54348796">
    <w:abstractNumId w:val="7"/>
  </w:num>
  <w:num w:numId="9" w16cid:durableId="1869218525">
    <w:abstractNumId w:val="6"/>
  </w:num>
  <w:num w:numId="10" w16cid:durableId="1841387546">
    <w:abstractNumId w:val="8"/>
  </w:num>
  <w:num w:numId="11" w16cid:durableId="550731554">
    <w:abstractNumId w:val="0"/>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i Thi Minh Yen">
    <w15:presenceInfo w15:providerId="AD" w15:userId="S::yenbtm@vnpt-technology.vn::07cd214e-af1b-4604-a7de-3aef9425c887"/>
  </w15:person>
  <w15:person w15:author="Luu Thi Oanh">
    <w15:presenceInfo w15:providerId="AD" w15:userId="S::oanhlt@vnpt-technology.vn::9b83d986-c3f1-41f8-8d05-ae40ff800469"/>
  </w15:person>
  <w15:person w15:author="Minh Yen Bui">
    <w15:presenceInfo w15:providerId="Windows Live" w15:userId="d9e269a004c54692"/>
  </w15:person>
  <w15:person w15:author="Dao Minh Hien">
    <w15:presenceInfo w15:providerId="AD" w15:userId="S::hiendm@vnpt-technology.vn::b5bf928d-4ad5-42ee-a04b-fec2493902f7"/>
  </w15:person>
  <w15:person w15:author="Tran Khanh Toan">
    <w15:presenceInfo w15:providerId="None" w15:userId="Tran Khanh Toan"/>
  </w15:person>
  <w15:person w15:author="toantk">
    <w15:presenceInfo w15:providerId="Windows Live" w15:userId="9e6aa70691df19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6D1"/>
    <w:rsid w:val="00000C12"/>
    <w:rsid w:val="0000112F"/>
    <w:rsid w:val="0000186E"/>
    <w:rsid w:val="000030B4"/>
    <w:rsid w:val="00005EE9"/>
    <w:rsid w:val="000062B1"/>
    <w:rsid w:val="00006890"/>
    <w:rsid w:val="00006EF7"/>
    <w:rsid w:val="00007114"/>
    <w:rsid w:val="00007D0B"/>
    <w:rsid w:val="000114EB"/>
    <w:rsid w:val="000118A4"/>
    <w:rsid w:val="00011AB3"/>
    <w:rsid w:val="00013F94"/>
    <w:rsid w:val="000143FD"/>
    <w:rsid w:val="000146D2"/>
    <w:rsid w:val="00014772"/>
    <w:rsid w:val="000147C5"/>
    <w:rsid w:val="0001610E"/>
    <w:rsid w:val="00017E5F"/>
    <w:rsid w:val="000219FD"/>
    <w:rsid w:val="00021B5A"/>
    <w:rsid w:val="00022117"/>
    <w:rsid w:val="00024AD1"/>
    <w:rsid w:val="00025923"/>
    <w:rsid w:val="00031300"/>
    <w:rsid w:val="000313F3"/>
    <w:rsid w:val="00032497"/>
    <w:rsid w:val="00032CBD"/>
    <w:rsid w:val="00034655"/>
    <w:rsid w:val="00034D8F"/>
    <w:rsid w:val="00035B58"/>
    <w:rsid w:val="00035E2A"/>
    <w:rsid w:val="000361B8"/>
    <w:rsid w:val="0003673C"/>
    <w:rsid w:val="0003687C"/>
    <w:rsid w:val="00037832"/>
    <w:rsid w:val="00040534"/>
    <w:rsid w:val="00042444"/>
    <w:rsid w:val="00042510"/>
    <w:rsid w:val="00042ECA"/>
    <w:rsid w:val="00042EFA"/>
    <w:rsid w:val="00042F66"/>
    <w:rsid w:val="00044709"/>
    <w:rsid w:val="00045124"/>
    <w:rsid w:val="00045180"/>
    <w:rsid w:val="000463A5"/>
    <w:rsid w:val="00047330"/>
    <w:rsid w:val="000473F3"/>
    <w:rsid w:val="00047EFA"/>
    <w:rsid w:val="0005095A"/>
    <w:rsid w:val="00050B75"/>
    <w:rsid w:val="0005161C"/>
    <w:rsid w:val="00052CD3"/>
    <w:rsid w:val="00052E3A"/>
    <w:rsid w:val="000539FC"/>
    <w:rsid w:val="00053B7F"/>
    <w:rsid w:val="0005454B"/>
    <w:rsid w:val="00054B5E"/>
    <w:rsid w:val="00055478"/>
    <w:rsid w:val="00056E1C"/>
    <w:rsid w:val="0006401B"/>
    <w:rsid w:val="00065520"/>
    <w:rsid w:val="00067C89"/>
    <w:rsid w:val="00067DFB"/>
    <w:rsid w:val="00067E29"/>
    <w:rsid w:val="00071A99"/>
    <w:rsid w:val="0007218B"/>
    <w:rsid w:val="00072398"/>
    <w:rsid w:val="00072945"/>
    <w:rsid w:val="0007413A"/>
    <w:rsid w:val="000741AD"/>
    <w:rsid w:val="0007446D"/>
    <w:rsid w:val="000744ED"/>
    <w:rsid w:val="00074F7E"/>
    <w:rsid w:val="0007599A"/>
    <w:rsid w:val="00075F3F"/>
    <w:rsid w:val="00076CD1"/>
    <w:rsid w:val="0007748E"/>
    <w:rsid w:val="00077831"/>
    <w:rsid w:val="000779A9"/>
    <w:rsid w:val="000800A4"/>
    <w:rsid w:val="0008030F"/>
    <w:rsid w:val="0008163B"/>
    <w:rsid w:val="0008276B"/>
    <w:rsid w:val="00082BD7"/>
    <w:rsid w:val="00083508"/>
    <w:rsid w:val="00083D97"/>
    <w:rsid w:val="00083EDC"/>
    <w:rsid w:val="00086CF7"/>
    <w:rsid w:val="0008701D"/>
    <w:rsid w:val="00087B6B"/>
    <w:rsid w:val="000925A2"/>
    <w:rsid w:val="000931A0"/>
    <w:rsid w:val="00093419"/>
    <w:rsid w:val="00093E46"/>
    <w:rsid w:val="0009443B"/>
    <w:rsid w:val="00094569"/>
    <w:rsid w:val="000951E9"/>
    <w:rsid w:val="00095399"/>
    <w:rsid w:val="00095BBF"/>
    <w:rsid w:val="00096E5C"/>
    <w:rsid w:val="00097338"/>
    <w:rsid w:val="00097FDF"/>
    <w:rsid w:val="000A06E7"/>
    <w:rsid w:val="000A0DB6"/>
    <w:rsid w:val="000A1055"/>
    <w:rsid w:val="000A1455"/>
    <w:rsid w:val="000A1799"/>
    <w:rsid w:val="000A19C4"/>
    <w:rsid w:val="000A238A"/>
    <w:rsid w:val="000A2FE5"/>
    <w:rsid w:val="000A329C"/>
    <w:rsid w:val="000B10CA"/>
    <w:rsid w:val="000B1659"/>
    <w:rsid w:val="000B240F"/>
    <w:rsid w:val="000B2D25"/>
    <w:rsid w:val="000B36C8"/>
    <w:rsid w:val="000B42F6"/>
    <w:rsid w:val="000B4365"/>
    <w:rsid w:val="000B5E82"/>
    <w:rsid w:val="000B760F"/>
    <w:rsid w:val="000B7A80"/>
    <w:rsid w:val="000C0A33"/>
    <w:rsid w:val="000C1456"/>
    <w:rsid w:val="000C1C44"/>
    <w:rsid w:val="000C2E91"/>
    <w:rsid w:val="000C2FCA"/>
    <w:rsid w:val="000C3091"/>
    <w:rsid w:val="000C3319"/>
    <w:rsid w:val="000C3D5E"/>
    <w:rsid w:val="000C4CAC"/>
    <w:rsid w:val="000C4CC5"/>
    <w:rsid w:val="000C549E"/>
    <w:rsid w:val="000D06CD"/>
    <w:rsid w:val="000D0BE5"/>
    <w:rsid w:val="000D1364"/>
    <w:rsid w:val="000D151D"/>
    <w:rsid w:val="000D1858"/>
    <w:rsid w:val="000D6A3B"/>
    <w:rsid w:val="000D6A9C"/>
    <w:rsid w:val="000E15F8"/>
    <w:rsid w:val="000E1AE9"/>
    <w:rsid w:val="000E1DD7"/>
    <w:rsid w:val="000E2027"/>
    <w:rsid w:val="000E2998"/>
    <w:rsid w:val="000E3E39"/>
    <w:rsid w:val="000E3EFD"/>
    <w:rsid w:val="000E4CF2"/>
    <w:rsid w:val="000E4F8A"/>
    <w:rsid w:val="000E60C7"/>
    <w:rsid w:val="000E7725"/>
    <w:rsid w:val="000F0925"/>
    <w:rsid w:val="000F2EE6"/>
    <w:rsid w:val="000F545B"/>
    <w:rsid w:val="000F5621"/>
    <w:rsid w:val="000F608B"/>
    <w:rsid w:val="000F6CE1"/>
    <w:rsid w:val="001001D9"/>
    <w:rsid w:val="001002AA"/>
    <w:rsid w:val="001007DC"/>
    <w:rsid w:val="00100AED"/>
    <w:rsid w:val="00100DB8"/>
    <w:rsid w:val="0010348E"/>
    <w:rsid w:val="0010357C"/>
    <w:rsid w:val="00103A72"/>
    <w:rsid w:val="00104852"/>
    <w:rsid w:val="00105236"/>
    <w:rsid w:val="00105965"/>
    <w:rsid w:val="00106003"/>
    <w:rsid w:val="00106F18"/>
    <w:rsid w:val="001075EA"/>
    <w:rsid w:val="00111BBD"/>
    <w:rsid w:val="001124C6"/>
    <w:rsid w:val="0011256D"/>
    <w:rsid w:val="001125E8"/>
    <w:rsid w:val="001137AF"/>
    <w:rsid w:val="0011382D"/>
    <w:rsid w:val="00113C6F"/>
    <w:rsid w:val="001140C1"/>
    <w:rsid w:val="0011422C"/>
    <w:rsid w:val="0011468D"/>
    <w:rsid w:val="0011532D"/>
    <w:rsid w:val="001167F8"/>
    <w:rsid w:val="00123EE7"/>
    <w:rsid w:val="0012471C"/>
    <w:rsid w:val="00124C89"/>
    <w:rsid w:val="00124E6F"/>
    <w:rsid w:val="0012558C"/>
    <w:rsid w:val="0012659C"/>
    <w:rsid w:val="0012684F"/>
    <w:rsid w:val="0012792C"/>
    <w:rsid w:val="00127C65"/>
    <w:rsid w:val="00130450"/>
    <w:rsid w:val="001306A4"/>
    <w:rsid w:val="00131719"/>
    <w:rsid w:val="00134F23"/>
    <w:rsid w:val="001359A7"/>
    <w:rsid w:val="00137C57"/>
    <w:rsid w:val="00137EB2"/>
    <w:rsid w:val="00140C67"/>
    <w:rsid w:val="00140F3A"/>
    <w:rsid w:val="00141324"/>
    <w:rsid w:val="001424AE"/>
    <w:rsid w:val="001426B5"/>
    <w:rsid w:val="00142CDF"/>
    <w:rsid w:val="00142D89"/>
    <w:rsid w:val="00143431"/>
    <w:rsid w:val="001449A4"/>
    <w:rsid w:val="00145962"/>
    <w:rsid w:val="00145D0D"/>
    <w:rsid w:val="00146AA9"/>
    <w:rsid w:val="00146F76"/>
    <w:rsid w:val="00147372"/>
    <w:rsid w:val="0014741E"/>
    <w:rsid w:val="001476DD"/>
    <w:rsid w:val="0015027B"/>
    <w:rsid w:val="001509C1"/>
    <w:rsid w:val="00151917"/>
    <w:rsid w:val="00152616"/>
    <w:rsid w:val="00153CD8"/>
    <w:rsid w:val="00154230"/>
    <w:rsid w:val="00154438"/>
    <w:rsid w:val="00154899"/>
    <w:rsid w:val="00154E2A"/>
    <w:rsid w:val="001556E9"/>
    <w:rsid w:val="00157424"/>
    <w:rsid w:val="00157D5F"/>
    <w:rsid w:val="0016123A"/>
    <w:rsid w:val="0016199D"/>
    <w:rsid w:val="00161C46"/>
    <w:rsid w:val="00162B66"/>
    <w:rsid w:val="00162E25"/>
    <w:rsid w:val="00162FAA"/>
    <w:rsid w:val="00163CB1"/>
    <w:rsid w:val="001643E8"/>
    <w:rsid w:val="0016484D"/>
    <w:rsid w:val="00165D45"/>
    <w:rsid w:val="001666D1"/>
    <w:rsid w:val="00166D26"/>
    <w:rsid w:val="00166E74"/>
    <w:rsid w:val="00171EF1"/>
    <w:rsid w:val="00172C92"/>
    <w:rsid w:val="00173281"/>
    <w:rsid w:val="00173610"/>
    <w:rsid w:val="0017367A"/>
    <w:rsid w:val="00176BD0"/>
    <w:rsid w:val="00177287"/>
    <w:rsid w:val="00177460"/>
    <w:rsid w:val="00180571"/>
    <w:rsid w:val="00180697"/>
    <w:rsid w:val="00181C9D"/>
    <w:rsid w:val="00182880"/>
    <w:rsid w:val="00182F32"/>
    <w:rsid w:val="00183B65"/>
    <w:rsid w:val="00185232"/>
    <w:rsid w:val="0018649D"/>
    <w:rsid w:val="00186B87"/>
    <w:rsid w:val="00187610"/>
    <w:rsid w:val="00187AF0"/>
    <w:rsid w:val="001914B8"/>
    <w:rsid w:val="00194029"/>
    <w:rsid w:val="001951B6"/>
    <w:rsid w:val="00195481"/>
    <w:rsid w:val="001959D4"/>
    <w:rsid w:val="00196F88"/>
    <w:rsid w:val="001973C2"/>
    <w:rsid w:val="00197E7C"/>
    <w:rsid w:val="001A067A"/>
    <w:rsid w:val="001A07B7"/>
    <w:rsid w:val="001A07E8"/>
    <w:rsid w:val="001A32CB"/>
    <w:rsid w:val="001A367E"/>
    <w:rsid w:val="001A5CFE"/>
    <w:rsid w:val="001B0105"/>
    <w:rsid w:val="001B054B"/>
    <w:rsid w:val="001B1350"/>
    <w:rsid w:val="001B1FE4"/>
    <w:rsid w:val="001B2DAF"/>
    <w:rsid w:val="001B2EBA"/>
    <w:rsid w:val="001B3F16"/>
    <w:rsid w:val="001B4C9D"/>
    <w:rsid w:val="001B5443"/>
    <w:rsid w:val="001B5CFE"/>
    <w:rsid w:val="001B7451"/>
    <w:rsid w:val="001C0345"/>
    <w:rsid w:val="001C0BC3"/>
    <w:rsid w:val="001C1A12"/>
    <w:rsid w:val="001C3190"/>
    <w:rsid w:val="001C3B9B"/>
    <w:rsid w:val="001C48B0"/>
    <w:rsid w:val="001C4BEC"/>
    <w:rsid w:val="001C6472"/>
    <w:rsid w:val="001C7DA3"/>
    <w:rsid w:val="001D117C"/>
    <w:rsid w:val="001D4A6C"/>
    <w:rsid w:val="001D4D15"/>
    <w:rsid w:val="001D69F6"/>
    <w:rsid w:val="001D7B95"/>
    <w:rsid w:val="001E13FE"/>
    <w:rsid w:val="001E2B8A"/>
    <w:rsid w:val="001E2D4E"/>
    <w:rsid w:val="001E3619"/>
    <w:rsid w:val="001E4468"/>
    <w:rsid w:val="001E501D"/>
    <w:rsid w:val="001E5215"/>
    <w:rsid w:val="001E5408"/>
    <w:rsid w:val="001E629F"/>
    <w:rsid w:val="001E659A"/>
    <w:rsid w:val="001F02CC"/>
    <w:rsid w:val="001F0F8A"/>
    <w:rsid w:val="001F1229"/>
    <w:rsid w:val="001F1B5A"/>
    <w:rsid w:val="001F250E"/>
    <w:rsid w:val="001F264B"/>
    <w:rsid w:val="001F3358"/>
    <w:rsid w:val="001F3AD2"/>
    <w:rsid w:val="001F3B32"/>
    <w:rsid w:val="001F3EC6"/>
    <w:rsid w:val="001F4575"/>
    <w:rsid w:val="001F7393"/>
    <w:rsid w:val="001F7DF7"/>
    <w:rsid w:val="0020251E"/>
    <w:rsid w:val="0020287D"/>
    <w:rsid w:val="0020426F"/>
    <w:rsid w:val="0020443F"/>
    <w:rsid w:val="00204610"/>
    <w:rsid w:val="00205CE7"/>
    <w:rsid w:val="002068D0"/>
    <w:rsid w:val="00206B07"/>
    <w:rsid w:val="00211600"/>
    <w:rsid w:val="0021445A"/>
    <w:rsid w:val="00214C75"/>
    <w:rsid w:val="00214CA6"/>
    <w:rsid w:val="00214CE2"/>
    <w:rsid w:val="00215C51"/>
    <w:rsid w:val="00215F7D"/>
    <w:rsid w:val="00216733"/>
    <w:rsid w:val="00217A02"/>
    <w:rsid w:val="0022038F"/>
    <w:rsid w:val="002213FB"/>
    <w:rsid w:val="00221778"/>
    <w:rsid w:val="00222733"/>
    <w:rsid w:val="00222D81"/>
    <w:rsid w:val="00224605"/>
    <w:rsid w:val="0022547F"/>
    <w:rsid w:val="00227573"/>
    <w:rsid w:val="00227DAA"/>
    <w:rsid w:val="0023001E"/>
    <w:rsid w:val="0023008F"/>
    <w:rsid w:val="0023031E"/>
    <w:rsid w:val="002303CE"/>
    <w:rsid w:val="002326BA"/>
    <w:rsid w:val="002328DD"/>
    <w:rsid w:val="00234BCD"/>
    <w:rsid w:val="00235A13"/>
    <w:rsid w:val="002361B8"/>
    <w:rsid w:val="0023682F"/>
    <w:rsid w:val="002406D2"/>
    <w:rsid w:val="00240C00"/>
    <w:rsid w:val="002426CE"/>
    <w:rsid w:val="0024303A"/>
    <w:rsid w:val="002438DC"/>
    <w:rsid w:val="00244F64"/>
    <w:rsid w:val="00245A9F"/>
    <w:rsid w:val="00246049"/>
    <w:rsid w:val="0025052E"/>
    <w:rsid w:val="00252552"/>
    <w:rsid w:val="002529CE"/>
    <w:rsid w:val="00253539"/>
    <w:rsid w:val="002542D1"/>
    <w:rsid w:val="0025499F"/>
    <w:rsid w:val="00254CC2"/>
    <w:rsid w:val="00255BC7"/>
    <w:rsid w:val="00255CD2"/>
    <w:rsid w:val="002617DD"/>
    <w:rsid w:val="0026196D"/>
    <w:rsid w:val="002619D0"/>
    <w:rsid w:val="002631B1"/>
    <w:rsid w:val="00263E68"/>
    <w:rsid w:val="0026451F"/>
    <w:rsid w:val="00264697"/>
    <w:rsid w:val="00264FCA"/>
    <w:rsid w:val="002650DD"/>
    <w:rsid w:val="00265BDE"/>
    <w:rsid w:val="00270002"/>
    <w:rsid w:val="00270EA5"/>
    <w:rsid w:val="00271863"/>
    <w:rsid w:val="00272D7D"/>
    <w:rsid w:val="00277A43"/>
    <w:rsid w:val="00277D3C"/>
    <w:rsid w:val="00277FD9"/>
    <w:rsid w:val="00280429"/>
    <w:rsid w:val="00280BE2"/>
    <w:rsid w:val="00281B2A"/>
    <w:rsid w:val="002828D4"/>
    <w:rsid w:val="00284038"/>
    <w:rsid w:val="0028454E"/>
    <w:rsid w:val="00284DC6"/>
    <w:rsid w:val="0028683A"/>
    <w:rsid w:val="00286A30"/>
    <w:rsid w:val="00286E1B"/>
    <w:rsid w:val="002901C2"/>
    <w:rsid w:val="00290A88"/>
    <w:rsid w:val="00295AF2"/>
    <w:rsid w:val="00296F16"/>
    <w:rsid w:val="00297053"/>
    <w:rsid w:val="00297640"/>
    <w:rsid w:val="0029777A"/>
    <w:rsid w:val="00297DED"/>
    <w:rsid w:val="002A015D"/>
    <w:rsid w:val="002A0B8D"/>
    <w:rsid w:val="002A1875"/>
    <w:rsid w:val="002A1E7A"/>
    <w:rsid w:val="002A2629"/>
    <w:rsid w:val="002A2917"/>
    <w:rsid w:val="002A29EC"/>
    <w:rsid w:val="002A32E3"/>
    <w:rsid w:val="002A3D52"/>
    <w:rsid w:val="002A4803"/>
    <w:rsid w:val="002A4E60"/>
    <w:rsid w:val="002A64A1"/>
    <w:rsid w:val="002A67D8"/>
    <w:rsid w:val="002A714A"/>
    <w:rsid w:val="002A7A7A"/>
    <w:rsid w:val="002B1254"/>
    <w:rsid w:val="002B1602"/>
    <w:rsid w:val="002B174E"/>
    <w:rsid w:val="002B1F75"/>
    <w:rsid w:val="002B213C"/>
    <w:rsid w:val="002B38D7"/>
    <w:rsid w:val="002B42C6"/>
    <w:rsid w:val="002B5C98"/>
    <w:rsid w:val="002B5F18"/>
    <w:rsid w:val="002B6560"/>
    <w:rsid w:val="002C1890"/>
    <w:rsid w:val="002C3309"/>
    <w:rsid w:val="002C4256"/>
    <w:rsid w:val="002C51BF"/>
    <w:rsid w:val="002C5748"/>
    <w:rsid w:val="002C6D5F"/>
    <w:rsid w:val="002C7528"/>
    <w:rsid w:val="002C7585"/>
    <w:rsid w:val="002C7687"/>
    <w:rsid w:val="002D0513"/>
    <w:rsid w:val="002D05C2"/>
    <w:rsid w:val="002D57EE"/>
    <w:rsid w:val="002D67C0"/>
    <w:rsid w:val="002E0DA4"/>
    <w:rsid w:val="002E153F"/>
    <w:rsid w:val="002E1845"/>
    <w:rsid w:val="002E2211"/>
    <w:rsid w:val="002E4746"/>
    <w:rsid w:val="002E4C3F"/>
    <w:rsid w:val="002E532E"/>
    <w:rsid w:val="002E5396"/>
    <w:rsid w:val="002E5E37"/>
    <w:rsid w:val="002E6574"/>
    <w:rsid w:val="002E6EAB"/>
    <w:rsid w:val="002E755B"/>
    <w:rsid w:val="002E75F7"/>
    <w:rsid w:val="002F0088"/>
    <w:rsid w:val="002F0C03"/>
    <w:rsid w:val="002F1DBB"/>
    <w:rsid w:val="002F1FA0"/>
    <w:rsid w:val="002F2733"/>
    <w:rsid w:val="002F2E58"/>
    <w:rsid w:val="002F3624"/>
    <w:rsid w:val="002F45FF"/>
    <w:rsid w:val="002F4630"/>
    <w:rsid w:val="002F4637"/>
    <w:rsid w:val="002F46E4"/>
    <w:rsid w:val="002F47D7"/>
    <w:rsid w:val="002F48BC"/>
    <w:rsid w:val="002F4D7F"/>
    <w:rsid w:val="002F4D8B"/>
    <w:rsid w:val="002F525F"/>
    <w:rsid w:val="0030117E"/>
    <w:rsid w:val="00301E85"/>
    <w:rsid w:val="0030233F"/>
    <w:rsid w:val="0030302A"/>
    <w:rsid w:val="00303550"/>
    <w:rsid w:val="003038F9"/>
    <w:rsid w:val="003039EE"/>
    <w:rsid w:val="00303CDE"/>
    <w:rsid w:val="003040EE"/>
    <w:rsid w:val="0030608E"/>
    <w:rsid w:val="0030627E"/>
    <w:rsid w:val="003063BB"/>
    <w:rsid w:val="0030697F"/>
    <w:rsid w:val="00306F55"/>
    <w:rsid w:val="003073C3"/>
    <w:rsid w:val="003079D1"/>
    <w:rsid w:val="00307BBB"/>
    <w:rsid w:val="00311E7F"/>
    <w:rsid w:val="00311FF2"/>
    <w:rsid w:val="003132E1"/>
    <w:rsid w:val="003145A8"/>
    <w:rsid w:val="003145BF"/>
    <w:rsid w:val="00314822"/>
    <w:rsid w:val="003157E2"/>
    <w:rsid w:val="0031632A"/>
    <w:rsid w:val="00316D23"/>
    <w:rsid w:val="003213B2"/>
    <w:rsid w:val="00323482"/>
    <w:rsid w:val="00323A29"/>
    <w:rsid w:val="00324CFA"/>
    <w:rsid w:val="0032530F"/>
    <w:rsid w:val="0032539A"/>
    <w:rsid w:val="00325620"/>
    <w:rsid w:val="003257BB"/>
    <w:rsid w:val="00326BA3"/>
    <w:rsid w:val="003276D3"/>
    <w:rsid w:val="003277CA"/>
    <w:rsid w:val="0033003F"/>
    <w:rsid w:val="003311B1"/>
    <w:rsid w:val="003313C2"/>
    <w:rsid w:val="00331529"/>
    <w:rsid w:val="00331DB1"/>
    <w:rsid w:val="0033231D"/>
    <w:rsid w:val="0033273B"/>
    <w:rsid w:val="00332896"/>
    <w:rsid w:val="003355D9"/>
    <w:rsid w:val="00336B8B"/>
    <w:rsid w:val="00336BF7"/>
    <w:rsid w:val="00336DF4"/>
    <w:rsid w:val="0033707E"/>
    <w:rsid w:val="003371A2"/>
    <w:rsid w:val="00340BF7"/>
    <w:rsid w:val="003413E1"/>
    <w:rsid w:val="00341E34"/>
    <w:rsid w:val="00342A65"/>
    <w:rsid w:val="00343146"/>
    <w:rsid w:val="0034405B"/>
    <w:rsid w:val="00344523"/>
    <w:rsid w:val="00344C63"/>
    <w:rsid w:val="00345364"/>
    <w:rsid w:val="003460C4"/>
    <w:rsid w:val="00346369"/>
    <w:rsid w:val="00346AC1"/>
    <w:rsid w:val="00346EA2"/>
    <w:rsid w:val="0035159F"/>
    <w:rsid w:val="0035182A"/>
    <w:rsid w:val="00351F97"/>
    <w:rsid w:val="00353653"/>
    <w:rsid w:val="00353EA7"/>
    <w:rsid w:val="0035424E"/>
    <w:rsid w:val="00354B3B"/>
    <w:rsid w:val="00354BB7"/>
    <w:rsid w:val="00355AA3"/>
    <w:rsid w:val="003561E3"/>
    <w:rsid w:val="003571EC"/>
    <w:rsid w:val="00361526"/>
    <w:rsid w:val="00361FA6"/>
    <w:rsid w:val="00361FF4"/>
    <w:rsid w:val="0036226C"/>
    <w:rsid w:val="00362767"/>
    <w:rsid w:val="00363722"/>
    <w:rsid w:val="00363FD4"/>
    <w:rsid w:val="0036619D"/>
    <w:rsid w:val="0036625D"/>
    <w:rsid w:val="003671B5"/>
    <w:rsid w:val="00370BBC"/>
    <w:rsid w:val="003716CB"/>
    <w:rsid w:val="003719E8"/>
    <w:rsid w:val="003733B9"/>
    <w:rsid w:val="0038032C"/>
    <w:rsid w:val="00380D04"/>
    <w:rsid w:val="0038134E"/>
    <w:rsid w:val="0038220E"/>
    <w:rsid w:val="00382653"/>
    <w:rsid w:val="00383035"/>
    <w:rsid w:val="0038324F"/>
    <w:rsid w:val="00383497"/>
    <w:rsid w:val="00383C2C"/>
    <w:rsid w:val="00384705"/>
    <w:rsid w:val="00385367"/>
    <w:rsid w:val="00386B26"/>
    <w:rsid w:val="00386C3C"/>
    <w:rsid w:val="00390AA3"/>
    <w:rsid w:val="00392ED5"/>
    <w:rsid w:val="00393869"/>
    <w:rsid w:val="00393D28"/>
    <w:rsid w:val="00393FC9"/>
    <w:rsid w:val="003948DB"/>
    <w:rsid w:val="00394AEE"/>
    <w:rsid w:val="003959B0"/>
    <w:rsid w:val="003A037E"/>
    <w:rsid w:val="003A1ECA"/>
    <w:rsid w:val="003A2128"/>
    <w:rsid w:val="003A2B08"/>
    <w:rsid w:val="003A30BF"/>
    <w:rsid w:val="003A318E"/>
    <w:rsid w:val="003A3EE7"/>
    <w:rsid w:val="003A4AC1"/>
    <w:rsid w:val="003A4ED2"/>
    <w:rsid w:val="003A58BF"/>
    <w:rsid w:val="003A6733"/>
    <w:rsid w:val="003A6C1D"/>
    <w:rsid w:val="003A7C1E"/>
    <w:rsid w:val="003B003B"/>
    <w:rsid w:val="003B07CB"/>
    <w:rsid w:val="003B0B40"/>
    <w:rsid w:val="003B1012"/>
    <w:rsid w:val="003B1B69"/>
    <w:rsid w:val="003B1B9A"/>
    <w:rsid w:val="003B1D16"/>
    <w:rsid w:val="003B2E6D"/>
    <w:rsid w:val="003B33F7"/>
    <w:rsid w:val="003B4237"/>
    <w:rsid w:val="003B46FA"/>
    <w:rsid w:val="003B63EC"/>
    <w:rsid w:val="003C2540"/>
    <w:rsid w:val="003C2675"/>
    <w:rsid w:val="003C2AA7"/>
    <w:rsid w:val="003C2BFA"/>
    <w:rsid w:val="003C2E7C"/>
    <w:rsid w:val="003C37F9"/>
    <w:rsid w:val="003C3DEE"/>
    <w:rsid w:val="003C4225"/>
    <w:rsid w:val="003C4D5F"/>
    <w:rsid w:val="003C4EF1"/>
    <w:rsid w:val="003C5BE9"/>
    <w:rsid w:val="003C6890"/>
    <w:rsid w:val="003C6B36"/>
    <w:rsid w:val="003D0377"/>
    <w:rsid w:val="003D1CBF"/>
    <w:rsid w:val="003D2442"/>
    <w:rsid w:val="003D2C83"/>
    <w:rsid w:val="003D3698"/>
    <w:rsid w:val="003D3F28"/>
    <w:rsid w:val="003D47C2"/>
    <w:rsid w:val="003D524F"/>
    <w:rsid w:val="003D580B"/>
    <w:rsid w:val="003D723D"/>
    <w:rsid w:val="003D7E8A"/>
    <w:rsid w:val="003E0AFB"/>
    <w:rsid w:val="003E0B7E"/>
    <w:rsid w:val="003E0C8E"/>
    <w:rsid w:val="003E1BFD"/>
    <w:rsid w:val="003E2739"/>
    <w:rsid w:val="003E2D78"/>
    <w:rsid w:val="003E33F6"/>
    <w:rsid w:val="003E36DB"/>
    <w:rsid w:val="003E5220"/>
    <w:rsid w:val="003E62DA"/>
    <w:rsid w:val="003E6436"/>
    <w:rsid w:val="003E7382"/>
    <w:rsid w:val="003E7604"/>
    <w:rsid w:val="003E7C1A"/>
    <w:rsid w:val="003F0456"/>
    <w:rsid w:val="003F07C4"/>
    <w:rsid w:val="003F0CD1"/>
    <w:rsid w:val="003F1DB0"/>
    <w:rsid w:val="003F2119"/>
    <w:rsid w:val="003F2B5E"/>
    <w:rsid w:val="003F47F2"/>
    <w:rsid w:val="003F67E4"/>
    <w:rsid w:val="003F7767"/>
    <w:rsid w:val="003F7DF2"/>
    <w:rsid w:val="00400A3C"/>
    <w:rsid w:val="00400E1C"/>
    <w:rsid w:val="00401F3C"/>
    <w:rsid w:val="00402DD3"/>
    <w:rsid w:val="004035A2"/>
    <w:rsid w:val="00403FB3"/>
    <w:rsid w:val="00406295"/>
    <w:rsid w:val="00406823"/>
    <w:rsid w:val="00406B9A"/>
    <w:rsid w:val="00407C0F"/>
    <w:rsid w:val="00407EEC"/>
    <w:rsid w:val="00410BD7"/>
    <w:rsid w:val="00411F06"/>
    <w:rsid w:val="00412767"/>
    <w:rsid w:val="004128FC"/>
    <w:rsid w:val="00413132"/>
    <w:rsid w:val="00414FF1"/>
    <w:rsid w:val="00415AAB"/>
    <w:rsid w:val="004162BE"/>
    <w:rsid w:val="004171B8"/>
    <w:rsid w:val="00417B01"/>
    <w:rsid w:val="0042011C"/>
    <w:rsid w:val="004204E0"/>
    <w:rsid w:val="00420AEF"/>
    <w:rsid w:val="0042153D"/>
    <w:rsid w:val="004216B2"/>
    <w:rsid w:val="00422008"/>
    <w:rsid w:val="00422DCF"/>
    <w:rsid w:val="004235E0"/>
    <w:rsid w:val="00423726"/>
    <w:rsid w:val="00427A08"/>
    <w:rsid w:val="00427F3F"/>
    <w:rsid w:val="00430429"/>
    <w:rsid w:val="00430F4F"/>
    <w:rsid w:val="00431B28"/>
    <w:rsid w:val="00432855"/>
    <w:rsid w:val="00432AC8"/>
    <w:rsid w:val="00434191"/>
    <w:rsid w:val="0043476E"/>
    <w:rsid w:val="00436235"/>
    <w:rsid w:val="004369E6"/>
    <w:rsid w:val="004369EE"/>
    <w:rsid w:val="00436C83"/>
    <w:rsid w:val="0043750F"/>
    <w:rsid w:val="00437661"/>
    <w:rsid w:val="004378CA"/>
    <w:rsid w:val="00440074"/>
    <w:rsid w:val="00440A47"/>
    <w:rsid w:val="004423ED"/>
    <w:rsid w:val="00443DD5"/>
    <w:rsid w:val="00444538"/>
    <w:rsid w:val="00444D91"/>
    <w:rsid w:val="00444EE1"/>
    <w:rsid w:val="00445ACA"/>
    <w:rsid w:val="00445FEF"/>
    <w:rsid w:val="00446A31"/>
    <w:rsid w:val="004477BA"/>
    <w:rsid w:val="00447903"/>
    <w:rsid w:val="004479DD"/>
    <w:rsid w:val="004504D6"/>
    <w:rsid w:val="0045087B"/>
    <w:rsid w:val="00451C9C"/>
    <w:rsid w:val="00452177"/>
    <w:rsid w:val="00452A76"/>
    <w:rsid w:val="004535E8"/>
    <w:rsid w:val="004538A1"/>
    <w:rsid w:val="004542D1"/>
    <w:rsid w:val="004555A1"/>
    <w:rsid w:val="00456EA5"/>
    <w:rsid w:val="004578E4"/>
    <w:rsid w:val="0046077A"/>
    <w:rsid w:val="004616CC"/>
    <w:rsid w:val="004624AC"/>
    <w:rsid w:val="00462DD9"/>
    <w:rsid w:val="00463AC0"/>
    <w:rsid w:val="00463D52"/>
    <w:rsid w:val="00464A1E"/>
    <w:rsid w:val="004654A0"/>
    <w:rsid w:val="004655CD"/>
    <w:rsid w:val="00465B03"/>
    <w:rsid w:val="00465E3E"/>
    <w:rsid w:val="004673E8"/>
    <w:rsid w:val="004707B1"/>
    <w:rsid w:val="00471F3B"/>
    <w:rsid w:val="00472107"/>
    <w:rsid w:val="00472CE8"/>
    <w:rsid w:val="00473426"/>
    <w:rsid w:val="004736A8"/>
    <w:rsid w:val="00473EED"/>
    <w:rsid w:val="00474770"/>
    <w:rsid w:val="00474A0C"/>
    <w:rsid w:val="00474B0B"/>
    <w:rsid w:val="00474F8A"/>
    <w:rsid w:val="00475C63"/>
    <w:rsid w:val="00476479"/>
    <w:rsid w:val="00476F3D"/>
    <w:rsid w:val="00477099"/>
    <w:rsid w:val="00483082"/>
    <w:rsid w:val="0048314A"/>
    <w:rsid w:val="00483199"/>
    <w:rsid w:val="00483803"/>
    <w:rsid w:val="004838DB"/>
    <w:rsid w:val="0048439F"/>
    <w:rsid w:val="0048555A"/>
    <w:rsid w:val="0048598C"/>
    <w:rsid w:val="00485DC1"/>
    <w:rsid w:val="0048658D"/>
    <w:rsid w:val="0048661F"/>
    <w:rsid w:val="00486C22"/>
    <w:rsid w:val="004907F1"/>
    <w:rsid w:val="00490B3C"/>
    <w:rsid w:val="0049173F"/>
    <w:rsid w:val="004929A7"/>
    <w:rsid w:val="00495CBC"/>
    <w:rsid w:val="00495DD2"/>
    <w:rsid w:val="0049689A"/>
    <w:rsid w:val="004A1100"/>
    <w:rsid w:val="004A1462"/>
    <w:rsid w:val="004A2A9F"/>
    <w:rsid w:val="004A317B"/>
    <w:rsid w:val="004A33AB"/>
    <w:rsid w:val="004A3BA8"/>
    <w:rsid w:val="004A5112"/>
    <w:rsid w:val="004A5694"/>
    <w:rsid w:val="004A5A92"/>
    <w:rsid w:val="004A5EE8"/>
    <w:rsid w:val="004A68EC"/>
    <w:rsid w:val="004A77C0"/>
    <w:rsid w:val="004B13E4"/>
    <w:rsid w:val="004B143A"/>
    <w:rsid w:val="004B1533"/>
    <w:rsid w:val="004B199E"/>
    <w:rsid w:val="004B1AF1"/>
    <w:rsid w:val="004B2D44"/>
    <w:rsid w:val="004B2F38"/>
    <w:rsid w:val="004B4DC5"/>
    <w:rsid w:val="004B52FF"/>
    <w:rsid w:val="004B532C"/>
    <w:rsid w:val="004B5B84"/>
    <w:rsid w:val="004B5BD2"/>
    <w:rsid w:val="004B6835"/>
    <w:rsid w:val="004B75DB"/>
    <w:rsid w:val="004B7E35"/>
    <w:rsid w:val="004C0292"/>
    <w:rsid w:val="004C07E5"/>
    <w:rsid w:val="004C09BF"/>
    <w:rsid w:val="004C21FE"/>
    <w:rsid w:val="004C2869"/>
    <w:rsid w:val="004C2C9B"/>
    <w:rsid w:val="004C2DE9"/>
    <w:rsid w:val="004C37B2"/>
    <w:rsid w:val="004C4000"/>
    <w:rsid w:val="004C523F"/>
    <w:rsid w:val="004C6861"/>
    <w:rsid w:val="004D02D5"/>
    <w:rsid w:val="004D05B5"/>
    <w:rsid w:val="004D1905"/>
    <w:rsid w:val="004D2770"/>
    <w:rsid w:val="004D4207"/>
    <w:rsid w:val="004D467E"/>
    <w:rsid w:val="004D475E"/>
    <w:rsid w:val="004D4916"/>
    <w:rsid w:val="004D503D"/>
    <w:rsid w:val="004D53B9"/>
    <w:rsid w:val="004D69D9"/>
    <w:rsid w:val="004D6AE8"/>
    <w:rsid w:val="004E1288"/>
    <w:rsid w:val="004E25BF"/>
    <w:rsid w:val="004E2639"/>
    <w:rsid w:val="004E2824"/>
    <w:rsid w:val="004E343A"/>
    <w:rsid w:val="004E3C41"/>
    <w:rsid w:val="004E538A"/>
    <w:rsid w:val="004E6A0E"/>
    <w:rsid w:val="004E72D8"/>
    <w:rsid w:val="004E77B4"/>
    <w:rsid w:val="004E7E76"/>
    <w:rsid w:val="004F102C"/>
    <w:rsid w:val="004F15F7"/>
    <w:rsid w:val="004F230B"/>
    <w:rsid w:val="004F2F64"/>
    <w:rsid w:val="004F33E9"/>
    <w:rsid w:val="004F3ECA"/>
    <w:rsid w:val="004F63F4"/>
    <w:rsid w:val="004F6519"/>
    <w:rsid w:val="004F685F"/>
    <w:rsid w:val="004F6E19"/>
    <w:rsid w:val="004F74F1"/>
    <w:rsid w:val="00500153"/>
    <w:rsid w:val="005002A7"/>
    <w:rsid w:val="005003F9"/>
    <w:rsid w:val="00501446"/>
    <w:rsid w:val="00503021"/>
    <w:rsid w:val="005032C6"/>
    <w:rsid w:val="0050422E"/>
    <w:rsid w:val="005043C1"/>
    <w:rsid w:val="00504E23"/>
    <w:rsid w:val="00504E77"/>
    <w:rsid w:val="0050500D"/>
    <w:rsid w:val="00505B55"/>
    <w:rsid w:val="005066E9"/>
    <w:rsid w:val="00506823"/>
    <w:rsid w:val="00507BEA"/>
    <w:rsid w:val="00507FCB"/>
    <w:rsid w:val="00511767"/>
    <w:rsid w:val="0051190B"/>
    <w:rsid w:val="00511A0F"/>
    <w:rsid w:val="005127B9"/>
    <w:rsid w:val="00512D38"/>
    <w:rsid w:val="0051463F"/>
    <w:rsid w:val="0051655E"/>
    <w:rsid w:val="005176BA"/>
    <w:rsid w:val="00521AFE"/>
    <w:rsid w:val="00523586"/>
    <w:rsid w:val="00523587"/>
    <w:rsid w:val="00524EEB"/>
    <w:rsid w:val="00525517"/>
    <w:rsid w:val="00525D41"/>
    <w:rsid w:val="00525D6D"/>
    <w:rsid w:val="00525E43"/>
    <w:rsid w:val="005268DE"/>
    <w:rsid w:val="00526A0C"/>
    <w:rsid w:val="0052748D"/>
    <w:rsid w:val="00530346"/>
    <w:rsid w:val="0053104F"/>
    <w:rsid w:val="00532656"/>
    <w:rsid w:val="00532843"/>
    <w:rsid w:val="00532A56"/>
    <w:rsid w:val="00532CBF"/>
    <w:rsid w:val="005335C3"/>
    <w:rsid w:val="0053413B"/>
    <w:rsid w:val="00535674"/>
    <w:rsid w:val="00535D77"/>
    <w:rsid w:val="00536AEC"/>
    <w:rsid w:val="00536DD8"/>
    <w:rsid w:val="005370E7"/>
    <w:rsid w:val="00537A44"/>
    <w:rsid w:val="00540946"/>
    <w:rsid w:val="00540B8A"/>
    <w:rsid w:val="00541086"/>
    <w:rsid w:val="0054113A"/>
    <w:rsid w:val="00541467"/>
    <w:rsid w:val="00544311"/>
    <w:rsid w:val="00544383"/>
    <w:rsid w:val="0054448B"/>
    <w:rsid w:val="0054461D"/>
    <w:rsid w:val="00544B2B"/>
    <w:rsid w:val="00544FB2"/>
    <w:rsid w:val="00545C03"/>
    <w:rsid w:val="00545F53"/>
    <w:rsid w:val="005462F6"/>
    <w:rsid w:val="0054636B"/>
    <w:rsid w:val="005466AA"/>
    <w:rsid w:val="005473DE"/>
    <w:rsid w:val="005476A1"/>
    <w:rsid w:val="00550A98"/>
    <w:rsid w:val="00551287"/>
    <w:rsid w:val="00552F04"/>
    <w:rsid w:val="00554D7B"/>
    <w:rsid w:val="005551C3"/>
    <w:rsid w:val="00556A93"/>
    <w:rsid w:val="00556FFA"/>
    <w:rsid w:val="00557E30"/>
    <w:rsid w:val="00560C62"/>
    <w:rsid w:val="00560C79"/>
    <w:rsid w:val="00561170"/>
    <w:rsid w:val="005635B2"/>
    <w:rsid w:val="005664F3"/>
    <w:rsid w:val="0056678B"/>
    <w:rsid w:val="00566FE4"/>
    <w:rsid w:val="00567BEF"/>
    <w:rsid w:val="00571186"/>
    <w:rsid w:val="00571C6A"/>
    <w:rsid w:val="005739DC"/>
    <w:rsid w:val="00573E9B"/>
    <w:rsid w:val="00574057"/>
    <w:rsid w:val="005746EE"/>
    <w:rsid w:val="00574797"/>
    <w:rsid w:val="00575F6B"/>
    <w:rsid w:val="00576AAA"/>
    <w:rsid w:val="00576F5B"/>
    <w:rsid w:val="00576F65"/>
    <w:rsid w:val="00577CDF"/>
    <w:rsid w:val="005803A8"/>
    <w:rsid w:val="0058105D"/>
    <w:rsid w:val="00581981"/>
    <w:rsid w:val="00581A40"/>
    <w:rsid w:val="00583D45"/>
    <w:rsid w:val="00586594"/>
    <w:rsid w:val="00586F4E"/>
    <w:rsid w:val="00590DF5"/>
    <w:rsid w:val="00591168"/>
    <w:rsid w:val="0059271A"/>
    <w:rsid w:val="00593050"/>
    <w:rsid w:val="0059311B"/>
    <w:rsid w:val="00593F10"/>
    <w:rsid w:val="00594C4E"/>
    <w:rsid w:val="00594F08"/>
    <w:rsid w:val="0059570C"/>
    <w:rsid w:val="0059602C"/>
    <w:rsid w:val="005963AE"/>
    <w:rsid w:val="00597851"/>
    <w:rsid w:val="005A1176"/>
    <w:rsid w:val="005A119C"/>
    <w:rsid w:val="005A26E5"/>
    <w:rsid w:val="005A2F85"/>
    <w:rsid w:val="005A309E"/>
    <w:rsid w:val="005A3C54"/>
    <w:rsid w:val="005A4B10"/>
    <w:rsid w:val="005A5381"/>
    <w:rsid w:val="005A77F5"/>
    <w:rsid w:val="005A7F47"/>
    <w:rsid w:val="005B0AED"/>
    <w:rsid w:val="005B12E8"/>
    <w:rsid w:val="005B1BF8"/>
    <w:rsid w:val="005B211A"/>
    <w:rsid w:val="005B2FD4"/>
    <w:rsid w:val="005B32BE"/>
    <w:rsid w:val="005B393E"/>
    <w:rsid w:val="005B463A"/>
    <w:rsid w:val="005B48AF"/>
    <w:rsid w:val="005B5519"/>
    <w:rsid w:val="005B6133"/>
    <w:rsid w:val="005B6506"/>
    <w:rsid w:val="005C01BC"/>
    <w:rsid w:val="005C01E6"/>
    <w:rsid w:val="005C0E70"/>
    <w:rsid w:val="005C3EE8"/>
    <w:rsid w:val="005C413D"/>
    <w:rsid w:val="005C4258"/>
    <w:rsid w:val="005C4EE5"/>
    <w:rsid w:val="005C57E7"/>
    <w:rsid w:val="005C5EB2"/>
    <w:rsid w:val="005C63B9"/>
    <w:rsid w:val="005C66B7"/>
    <w:rsid w:val="005D08D3"/>
    <w:rsid w:val="005D09B6"/>
    <w:rsid w:val="005D4055"/>
    <w:rsid w:val="005D47DD"/>
    <w:rsid w:val="005D4B2D"/>
    <w:rsid w:val="005D4CE3"/>
    <w:rsid w:val="005E0B64"/>
    <w:rsid w:val="005E1761"/>
    <w:rsid w:val="005E1941"/>
    <w:rsid w:val="005E256F"/>
    <w:rsid w:val="005E31FB"/>
    <w:rsid w:val="005E3430"/>
    <w:rsid w:val="005E37FB"/>
    <w:rsid w:val="005E5263"/>
    <w:rsid w:val="005E61D0"/>
    <w:rsid w:val="005E6FFC"/>
    <w:rsid w:val="005E7E73"/>
    <w:rsid w:val="005F05B6"/>
    <w:rsid w:val="005F0619"/>
    <w:rsid w:val="005F0D99"/>
    <w:rsid w:val="005F11B2"/>
    <w:rsid w:val="005F26BB"/>
    <w:rsid w:val="005F28EF"/>
    <w:rsid w:val="005F2D4A"/>
    <w:rsid w:val="005F3DFE"/>
    <w:rsid w:val="005F409E"/>
    <w:rsid w:val="005F5650"/>
    <w:rsid w:val="005F58AA"/>
    <w:rsid w:val="005F7C88"/>
    <w:rsid w:val="00600C44"/>
    <w:rsid w:val="00602E38"/>
    <w:rsid w:val="00603C39"/>
    <w:rsid w:val="00604595"/>
    <w:rsid w:val="00604D2F"/>
    <w:rsid w:val="00605EB6"/>
    <w:rsid w:val="00606FA3"/>
    <w:rsid w:val="006070EE"/>
    <w:rsid w:val="006102C1"/>
    <w:rsid w:val="00610DCA"/>
    <w:rsid w:val="006110DA"/>
    <w:rsid w:val="00611BC4"/>
    <w:rsid w:val="00612BEB"/>
    <w:rsid w:val="00613144"/>
    <w:rsid w:val="006139B0"/>
    <w:rsid w:val="0061451E"/>
    <w:rsid w:val="006170CE"/>
    <w:rsid w:val="00617766"/>
    <w:rsid w:val="0062010E"/>
    <w:rsid w:val="00621348"/>
    <w:rsid w:val="006216F0"/>
    <w:rsid w:val="00621F10"/>
    <w:rsid w:val="00622B19"/>
    <w:rsid w:val="00622E7A"/>
    <w:rsid w:val="00623447"/>
    <w:rsid w:val="00623C69"/>
    <w:rsid w:val="00624996"/>
    <w:rsid w:val="006252F5"/>
    <w:rsid w:val="00625A26"/>
    <w:rsid w:val="00627225"/>
    <w:rsid w:val="006301B5"/>
    <w:rsid w:val="00630380"/>
    <w:rsid w:val="00631AA8"/>
    <w:rsid w:val="00632897"/>
    <w:rsid w:val="00633475"/>
    <w:rsid w:val="00634C31"/>
    <w:rsid w:val="0063611A"/>
    <w:rsid w:val="0063612F"/>
    <w:rsid w:val="006379BF"/>
    <w:rsid w:val="00637C42"/>
    <w:rsid w:val="0064005C"/>
    <w:rsid w:val="0064039B"/>
    <w:rsid w:val="00640530"/>
    <w:rsid w:val="00641A99"/>
    <w:rsid w:val="006442DB"/>
    <w:rsid w:val="00644A68"/>
    <w:rsid w:val="00645D05"/>
    <w:rsid w:val="00647196"/>
    <w:rsid w:val="0064726E"/>
    <w:rsid w:val="00647341"/>
    <w:rsid w:val="00647CE2"/>
    <w:rsid w:val="00647D53"/>
    <w:rsid w:val="00650786"/>
    <w:rsid w:val="00650863"/>
    <w:rsid w:val="006510CE"/>
    <w:rsid w:val="00651AEF"/>
    <w:rsid w:val="006523D5"/>
    <w:rsid w:val="006528DD"/>
    <w:rsid w:val="00652A34"/>
    <w:rsid w:val="00653637"/>
    <w:rsid w:val="00655107"/>
    <w:rsid w:val="00655EE4"/>
    <w:rsid w:val="006627EE"/>
    <w:rsid w:val="006629E8"/>
    <w:rsid w:val="0066331E"/>
    <w:rsid w:val="00664606"/>
    <w:rsid w:val="0066576E"/>
    <w:rsid w:val="00665979"/>
    <w:rsid w:val="00665A80"/>
    <w:rsid w:val="00665FAC"/>
    <w:rsid w:val="00670227"/>
    <w:rsid w:val="006703E7"/>
    <w:rsid w:val="006704AB"/>
    <w:rsid w:val="0067061E"/>
    <w:rsid w:val="00670A72"/>
    <w:rsid w:val="00670AB7"/>
    <w:rsid w:val="00671D41"/>
    <w:rsid w:val="00672E64"/>
    <w:rsid w:val="006730EB"/>
    <w:rsid w:val="00673CF6"/>
    <w:rsid w:val="0067471C"/>
    <w:rsid w:val="006747E9"/>
    <w:rsid w:val="00674AAB"/>
    <w:rsid w:val="00674F68"/>
    <w:rsid w:val="00677294"/>
    <w:rsid w:val="00677AD4"/>
    <w:rsid w:val="00677FCC"/>
    <w:rsid w:val="0068174F"/>
    <w:rsid w:val="00681F05"/>
    <w:rsid w:val="0068394B"/>
    <w:rsid w:val="00684647"/>
    <w:rsid w:val="006850BD"/>
    <w:rsid w:val="006856E5"/>
    <w:rsid w:val="00685894"/>
    <w:rsid w:val="00686104"/>
    <w:rsid w:val="00690AC9"/>
    <w:rsid w:val="0069101C"/>
    <w:rsid w:val="00692556"/>
    <w:rsid w:val="00692BB7"/>
    <w:rsid w:val="00692F3F"/>
    <w:rsid w:val="006942A3"/>
    <w:rsid w:val="00694DE3"/>
    <w:rsid w:val="006955E1"/>
    <w:rsid w:val="0069608A"/>
    <w:rsid w:val="006972EF"/>
    <w:rsid w:val="006A1DF8"/>
    <w:rsid w:val="006A2040"/>
    <w:rsid w:val="006A2B69"/>
    <w:rsid w:val="006A2F9B"/>
    <w:rsid w:val="006A3AA9"/>
    <w:rsid w:val="006A3F94"/>
    <w:rsid w:val="006A6923"/>
    <w:rsid w:val="006A708C"/>
    <w:rsid w:val="006A7C86"/>
    <w:rsid w:val="006B01CD"/>
    <w:rsid w:val="006B111A"/>
    <w:rsid w:val="006B13C0"/>
    <w:rsid w:val="006B177E"/>
    <w:rsid w:val="006B1A6C"/>
    <w:rsid w:val="006B2827"/>
    <w:rsid w:val="006B2E3E"/>
    <w:rsid w:val="006B433E"/>
    <w:rsid w:val="006B4771"/>
    <w:rsid w:val="006B4BC1"/>
    <w:rsid w:val="006B5810"/>
    <w:rsid w:val="006B64F4"/>
    <w:rsid w:val="006B6AFC"/>
    <w:rsid w:val="006B7289"/>
    <w:rsid w:val="006B7458"/>
    <w:rsid w:val="006C0CDF"/>
    <w:rsid w:val="006C15E7"/>
    <w:rsid w:val="006C1B8E"/>
    <w:rsid w:val="006C2025"/>
    <w:rsid w:val="006C21E1"/>
    <w:rsid w:val="006C2CCE"/>
    <w:rsid w:val="006C3008"/>
    <w:rsid w:val="006C5959"/>
    <w:rsid w:val="006C5C7E"/>
    <w:rsid w:val="006C6AA2"/>
    <w:rsid w:val="006C72E4"/>
    <w:rsid w:val="006C7B17"/>
    <w:rsid w:val="006D01C2"/>
    <w:rsid w:val="006D0E2D"/>
    <w:rsid w:val="006D32ED"/>
    <w:rsid w:val="006D3DA4"/>
    <w:rsid w:val="006D4C69"/>
    <w:rsid w:val="006D4FCF"/>
    <w:rsid w:val="006D589B"/>
    <w:rsid w:val="006D6064"/>
    <w:rsid w:val="006D7BE2"/>
    <w:rsid w:val="006E0236"/>
    <w:rsid w:val="006E080B"/>
    <w:rsid w:val="006E0C57"/>
    <w:rsid w:val="006E0F93"/>
    <w:rsid w:val="006E1E45"/>
    <w:rsid w:val="006E2D6B"/>
    <w:rsid w:val="006E33FE"/>
    <w:rsid w:val="006E452B"/>
    <w:rsid w:val="006E4E17"/>
    <w:rsid w:val="006E6047"/>
    <w:rsid w:val="006E7563"/>
    <w:rsid w:val="006F02FE"/>
    <w:rsid w:val="006F0FCB"/>
    <w:rsid w:val="006F11FD"/>
    <w:rsid w:val="006F5262"/>
    <w:rsid w:val="006F57E2"/>
    <w:rsid w:val="006F5D48"/>
    <w:rsid w:val="006F5E85"/>
    <w:rsid w:val="006F6DA3"/>
    <w:rsid w:val="006F7176"/>
    <w:rsid w:val="007017B3"/>
    <w:rsid w:val="007021B9"/>
    <w:rsid w:val="00702406"/>
    <w:rsid w:val="00702638"/>
    <w:rsid w:val="0070405F"/>
    <w:rsid w:val="007044D0"/>
    <w:rsid w:val="00704E8F"/>
    <w:rsid w:val="007051CE"/>
    <w:rsid w:val="007071DB"/>
    <w:rsid w:val="00707CA0"/>
    <w:rsid w:val="0071102D"/>
    <w:rsid w:val="00711076"/>
    <w:rsid w:val="00713423"/>
    <w:rsid w:val="00713CC6"/>
    <w:rsid w:val="0071422A"/>
    <w:rsid w:val="0071482A"/>
    <w:rsid w:val="00714D99"/>
    <w:rsid w:val="00715870"/>
    <w:rsid w:val="00716384"/>
    <w:rsid w:val="00717DB8"/>
    <w:rsid w:val="007227BA"/>
    <w:rsid w:val="00722CC4"/>
    <w:rsid w:val="007233EB"/>
    <w:rsid w:val="00723E16"/>
    <w:rsid w:val="007252E4"/>
    <w:rsid w:val="00725D86"/>
    <w:rsid w:val="00725F66"/>
    <w:rsid w:val="00726114"/>
    <w:rsid w:val="007266BD"/>
    <w:rsid w:val="007270E3"/>
    <w:rsid w:val="007277D4"/>
    <w:rsid w:val="00730495"/>
    <w:rsid w:val="00731F78"/>
    <w:rsid w:val="00732DF2"/>
    <w:rsid w:val="00733807"/>
    <w:rsid w:val="00734444"/>
    <w:rsid w:val="007361A1"/>
    <w:rsid w:val="007404CA"/>
    <w:rsid w:val="007417FF"/>
    <w:rsid w:val="00741CCE"/>
    <w:rsid w:val="00743094"/>
    <w:rsid w:val="007432BF"/>
    <w:rsid w:val="00743743"/>
    <w:rsid w:val="00743A5D"/>
    <w:rsid w:val="00743B4C"/>
    <w:rsid w:val="00745271"/>
    <w:rsid w:val="00745A11"/>
    <w:rsid w:val="00745B4C"/>
    <w:rsid w:val="00745B76"/>
    <w:rsid w:val="00747143"/>
    <w:rsid w:val="007500A7"/>
    <w:rsid w:val="007512D9"/>
    <w:rsid w:val="00751392"/>
    <w:rsid w:val="00752A14"/>
    <w:rsid w:val="00753301"/>
    <w:rsid w:val="00753C14"/>
    <w:rsid w:val="00754828"/>
    <w:rsid w:val="0075496A"/>
    <w:rsid w:val="007556B2"/>
    <w:rsid w:val="00755A48"/>
    <w:rsid w:val="00755FCD"/>
    <w:rsid w:val="0075658E"/>
    <w:rsid w:val="007568E0"/>
    <w:rsid w:val="0075725E"/>
    <w:rsid w:val="00757B65"/>
    <w:rsid w:val="00760AD5"/>
    <w:rsid w:val="007640C2"/>
    <w:rsid w:val="007644B7"/>
    <w:rsid w:val="00765425"/>
    <w:rsid w:val="00765602"/>
    <w:rsid w:val="0076666F"/>
    <w:rsid w:val="007666E9"/>
    <w:rsid w:val="007670F8"/>
    <w:rsid w:val="007671DA"/>
    <w:rsid w:val="00770192"/>
    <w:rsid w:val="00771333"/>
    <w:rsid w:val="0077161B"/>
    <w:rsid w:val="00771DA5"/>
    <w:rsid w:val="0077204F"/>
    <w:rsid w:val="00772580"/>
    <w:rsid w:val="007726DC"/>
    <w:rsid w:val="00772E4C"/>
    <w:rsid w:val="00773542"/>
    <w:rsid w:val="007738D1"/>
    <w:rsid w:val="0077408D"/>
    <w:rsid w:val="007746AE"/>
    <w:rsid w:val="0077499F"/>
    <w:rsid w:val="007749B2"/>
    <w:rsid w:val="00774FB4"/>
    <w:rsid w:val="0077512C"/>
    <w:rsid w:val="00775462"/>
    <w:rsid w:val="00775E6F"/>
    <w:rsid w:val="007765B7"/>
    <w:rsid w:val="00776FE3"/>
    <w:rsid w:val="007814EF"/>
    <w:rsid w:val="00782A91"/>
    <w:rsid w:val="00783F36"/>
    <w:rsid w:val="00784922"/>
    <w:rsid w:val="007851E4"/>
    <w:rsid w:val="00785CE5"/>
    <w:rsid w:val="00786943"/>
    <w:rsid w:val="00787988"/>
    <w:rsid w:val="00787A91"/>
    <w:rsid w:val="00788A00"/>
    <w:rsid w:val="007901D4"/>
    <w:rsid w:val="00791935"/>
    <w:rsid w:val="00792115"/>
    <w:rsid w:val="007926D5"/>
    <w:rsid w:val="00793048"/>
    <w:rsid w:val="0079334A"/>
    <w:rsid w:val="00793596"/>
    <w:rsid w:val="007935C5"/>
    <w:rsid w:val="00793862"/>
    <w:rsid w:val="007939D8"/>
    <w:rsid w:val="007941C8"/>
    <w:rsid w:val="00794208"/>
    <w:rsid w:val="00794E5B"/>
    <w:rsid w:val="00795EA3"/>
    <w:rsid w:val="00796FF6"/>
    <w:rsid w:val="00797463"/>
    <w:rsid w:val="007A060B"/>
    <w:rsid w:val="007A14DD"/>
    <w:rsid w:val="007A1E22"/>
    <w:rsid w:val="007A1EC7"/>
    <w:rsid w:val="007A2EE8"/>
    <w:rsid w:val="007A347D"/>
    <w:rsid w:val="007A4626"/>
    <w:rsid w:val="007A52F6"/>
    <w:rsid w:val="007A5569"/>
    <w:rsid w:val="007A5E7C"/>
    <w:rsid w:val="007A609C"/>
    <w:rsid w:val="007A68F9"/>
    <w:rsid w:val="007A7D24"/>
    <w:rsid w:val="007B006E"/>
    <w:rsid w:val="007B17BB"/>
    <w:rsid w:val="007B2E31"/>
    <w:rsid w:val="007B3D33"/>
    <w:rsid w:val="007B59ED"/>
    <w:rsid w:val="007B5DB7"/>
    <w:rsid w:val="007B63EB"/>
    <w:rsid w:val="007B68EF"/>
    <w:rsid w:val="007B6C15"/>
    <w:rsid w:val="007C0672"/>
    <w:rsid w:val="007C0C13"/>
    <w:rsid w:val="007C13C3"/>
    <w:rsid w:val="007C1537"/>
    <w:rsid w:val="007C28D8"/>
    <w:rsid w:val="007C2B80"/>
    <w:rsid w:val="007C3052"/>
    <w:rsid w:val="007C4D8C"/>
    <w:rsid w:val="007C4F91"/>
    <w:rsid w:val="007C587D"/>
    <w:rsid w:val="007C59E1"/>
    <w:rsid w:val="007C59E4"/>
    <w:rsid w:val="007C6187"/>
    <w:rsid w:val="007D0182"/>
    <w:rsid w:val="007D2428"/>
    <w:rsid w:val="007D24B5"/>
    <w:rsid w:val="007D2B9C"/>
    <w:rsid w:val="007D4214"/>
    <w:rsid w:val="007D53B8"/>
    <w:rsid w:val="007D54D3"/>
    <w:rsid w:val="007D5BBB"/>
    <w:rsid w:val="007E02AC"/>
    <w:rsid w:val="007E0934"/>
    <w:rsid w:val="007E0C86"/>
    <w:rsid w:val="007E119E"/>
    <w:rsid w:val="007E171A"/>
    <w:rsid w:val="007E1828"/>
    <w:rsid w:val="007E25ED"/>
    <w:rsid w:val="007E348C"/>
    <w:rsid w:val="007E3BEA"/>
    <w:rsid w:val="007E4D90"/>
    <w:rsid w:val="007E55BE"/>
    <w:rsid w:val="007E56A1"/>
    <w:rsid w:val="007E6A4F"/>
    <w:rsid w:val="007E7794"/>
    <w:rsid w:val="007F0D0C"/>
    <w:rsid w:val="007F1072"/>
    <w:rsid w:val="007F2151"/>
    <w:rsid w:val="007F26CB"/>
    <w:rsid w:val="007F31C8"/>
    <w:rsid w:val="007F3252"/>
    <w:rsid w:val="007F340A"/>
    <w:rsid w:val="007F35AA"/>
    <w:rsid w:val="007F4037"/>
    <w:rsid w:val="007F437F"/>
    <w:rsid w:val="007F59FA"/>
    <w:rsid w:val="007F6317"/>
    <w:rsid w:val="007F6542"/>
    <w:rsid w:val="007F6888"/>
    <w:rsid w:val="007F6F61"/>
    <w:rsid w:val="008010A9"/>
    <w:rsid w:val="00803456"/>
    <w:rsid w:val="00803A18"/>
    <w:rsid w:val="00803AEC"/>
    <w:rsid w:val="008049F2"/>
    <w:rsid w:val="0080540B"/>
    <w:rsid w:val="00805EA8"/>
    <w:rsid w:val="00806022"/>
    <w:rsid w:val="00806D5F"/>
    <w:rsid w:val="00807104"/>
    <w:rsid w:val="0080730C"/>
    <w:rsid w:val="008074E0"/>
    <w:rsid w:val="00807BBB"/>
    <w:rsid w:val="00807DC8"/>
    <w:rsid w:val="00810600"/>
    <w:rsid w:val="00812F22"/>
    <w:rsid w:val="0081498D"/>
    <w:rsid w:val="00815EDC"/>
    <w:rsid w:val="008169FF"/>
    <w:rsid w:val="00816FA2"/>
    <w:rsid w:val="00817DE0"/>
    <w:rsid w:val="00820B7B"/>
    <w:rsid w:val="008214B7"/>
    <w:rsid w:val="00821A70"/>
    <w:rsid w:val="00823AC9"/>
    <w:rsid w:val="00823F77"/>
    <w:rsid w:val="00825040"/>
    <w:rsid w:val="008252DB"/>
    <w:rsid w:val="008262A0"/>
    <w:rsid w:val="00827975"/>
    <w:rsid w:val="0083081C"/>
    <w:rsid w:val="008317A7"/>
    <w:rsid w:val="00832056"/>
    <w:rsid w:val="00832E97"/>
    <w:rsid w:val="008338B6"/>
    <w:rsid w:val="00833C2C"/>
    <w:rsid w:val="008342F5"/>
    <w:rsid w:val="00835156"/>
    <w:rsid w:val="00835413"/>
    <w:rsid w:val="0083606F"/>
    <w:rsid w:val="0083696B"/>
    <w:rsid w:val="0083707F"/>
    <w:rsid w:val="0083714D"/>
    <w:rsid w:val="008375C6"/>
    <w:rsid w:val="00837AF6"/>
    <w:rsid w:val="00840321"/>
    <w:rsid w:val="00840981"/>
    <w:rsid w:val="00841088"/>
    <w:rsid w:val="0084183C"/>
    <w:rsid w:val="0084247C"/>
    <w:rsid w:val="008427EA"/>
    <w:rsid w:val="008438DA"/>
    <w:rsid w:val="008442DD"/>
    <w:rsid w:val="008444F2"/>
    <w:rsid w:val="00844E92"/>
    <w:rsid w:val="00845A0E"/>
    <w:rsid w:val="00845CAC"/>
    <w:rsid w:val="00846042"/>
    <w:rsid w:val="00850593"/>
    <w:rsid w:val="00850655"/>
    <w:rsid w:val="00850960"/>
    <w:rsid w:val="00852E0F"/>
    <w:rsid w:val="0085386A"/>
    <w:rsid w:val="00853C77"/>
    <w:rsid w:val="008546A5"/>
    <w:rsid w:val="00854778"/>
    <w:rsid w:val="008566CF"/>
    <w:rsid w:val="0085784E"/>
    <w:rsid w:val="00857D35"/>
    <w:rsid w:val="00857E4C"/>
    <w:rsid w:val="008612E2"/>
    <w:rsid w:val="00862358"/>
    <w:rsid w:val="00862A6C"/>
    <w:rsid w:val="0086326B"/>
    <w:rsid w:val="0086411B"/>
    <w:rsid w:val="00864BB8"/>
    <w:rsid w:val="00864CD7"/>
    <w:rsid w:val="0086653D"/>
    <w:rsid w:val="00866A35"/>
    <w:rsid w:val="00866B1C"/>
    <w:rsid w:val="008679D0"/>
    <w:rsid w:val="00867B94"/>
    <w:rsid w:val="00870094"/>
    <w:rsid w:val="00870EF7"/>
    <w:rsid w:val="008717BC"/>
    <w:rsid w:val="00872395"/>
    <w:rsid w:val="008733B0"/>
    <w:rsid w:val="00874B9C"/>
    <w:rsid w:val="00875659"/>
    <w:rsid w:val="00877678"/>
    <w:rsid w:val="00882405"/>
    <w:rsid w:val="00882907"/>
    <w:rsid w:val="0088411E"/>
    <w:rsid w:val="008853A9"/>
    <w:rsid w:val="00885425"/>
    <w:rsid w:val="00885B3E"/>
    <w:rsid w:val="00885E92"/>
    <w:rsid w:val="008862CF"/>
    <w:rsid w:val="00886521"/>
    <w:rsid w:val="00887982"/>
    <w:rsid w:val="00890660"/>
    <w:rsid w:val="00890E70"/>
    <w:rsid w:val="0089173E"/>
    <w:rsid w:val="00891CAE"/>
    <w:rsid w:val="00892599"/>
    <w:rsid w:val="00893429"/>
    <w:rsid w:val="008938D9"/>
    <w:rsid w:val="00894293"/>
    <w:rsid w:val="00894660"/>
    <w:rsid w:val="008949F4"/>
    <w:rsid w:val="00894A1D"/>
    <w:rsid w:val="00894AB8"/>
    <w:rsid w:val="008953C5"/>
    <w:rsid w:val="00896403"/>
    <w:rsid w:val="0089649C"/>
    <w:rsid w:val="008964C3"/>
    <w:rsid w:val="00896FE5"/>
    <w:rsid w:val="00897147"/>
    <w:rsid w:val="008971FB"/>
    <w:rsid w:val="0089741A"/>
    <w:rsid w:val="008979F8"/>
    <w:rsid w:val="00897DA6"/>
    <w:rsid w:val="008A1A61"/>
    <w:rsid w:val="008A1B62"/>
    <w:rsid w:val="008A23EB"/>
    <w:rsid w:val="008A2639"/>
    <w:rsid w:val="008A310A"/>
    <w:rsid w:val="008A3BE9"/>
    <w:rsid w:val="008A4569"/>
    <w:rsid w:val="008A5A88"/>
    <w:rsid w:val="008A5F0A"/>
    <w:rsid w:val="008A60E8"/>
    <w:rsid w:val="008A618F"/>
    <w:rsid w:val="008A619F"/>
    <w:rsid w:val="008A76EF"/>
    <w:rsid w:val="008A7A77"/>
    <w:rsid w:val="008B02B1"/>
    <w:rsid w:val="008B0DC0"/>
    <w:rsid w:val="008B1EFD"/>
    <w:rsid w:val="008B3605"/>
    <w:rsid w:val="008B3621"/>
    <w:rsid w:val="008B4341"/>
    <w:rsid w:val="008B4419"/>
    <w:rsid w:val="008B50A7"/>
    <w:rsid w:val="008B7923"/>
    <w:rsid w:val="008B7B07"/>
    <w:rsid w:val="008C0031"/>
    <w:rsid w:val="008C05D6"/>
    <w:rsid w:val="008C05ED"/>
    <w:rsid w:val="008C0876"/>
    <w:rsid w:val="008C1308"/>
    <w:rsid w:val="008C1399"/>
    <w:rsid w:val="008C19B7"/>
    <w:rsid w:val="008C1E5D"/>
    <w:rsid w:val="008C2E9F"/>
    <w:rsid w:val="008C4529"/>
    <w:rsid w:val="008C4AD3"/>
    <w:rsid w:val="008C4B62"/>
    <w:rsid w:val="008C4CFB"/>
    <w:rsid w:val="008C6119"/>
    <w:rsid w:val="008C7561"/>
    <w:rsid w:val="008C7896"/>
    <w:rsid w:val="008D09BA"/>
    <w:rsid w:val="008D09EC"/>
    <w:rsid w:val="008D1817"/>
    <w:rsid w:val="008D1C62"/>
    <w:rsid w:val="008D3AD3"/>
    <w:rsid w:val="008D5279"/>
    <w:rsid w:val="008D5402"/>
    <w:rsid w:val="008D586F"/>
    <w:rsid w:val="008D7655"/>
    <w:rsid w:val="008D76B1"/>
    <w:rsid w:val="008D7ABD"/>
    <w:rsid w:val="008E0902"/>
    <w:rsid w:val="008E1AA5"/>
    <w:rsid w:val="008E331F"/>
    <w:rsid w:val="008E3D86"/>
    <w:rsid w:val="008E4040"/>
    <w:rsid w:val="008E4562"/>
    <w:rsid w:val="008E45A8"/>
    <w:rsid w:val="008E4C3C"/>
    <w:rsid w:val="008E6D93"/>
    <w:rsid w:val="008E7EAA"/>
    <w:rsid w:val="008F005F"/>
    <w:rsid w:val="008F0C65"/>
    <w:rsid w:val="008F4DA4"/>
    <w:rsid w:val="008F6635"/>
    <w:rsid w:val="008F6712"/>
    <w:rsid w:val="0090071B"/>
    <w:rsid w:val="0090144E"/>
    <w:rsid w:val="00901468"/>
    <w:rsid w:val="00902135"/>
    <w:rsid w:val="00903198"/>
    <w:rsid w:val="00903591"/>
    <w:rsid w:val="00905115"/>
    <w:rsid w:val="009060A5"/>
    <w:rsid w:val="00906BB1"/>
    <w:rsid w:val="00906FF5"/>
    <w:rsid w:val="00911D94"/>
    <w:rsid w:val="0091270D"/>
    <w:rsid w:val="00912D59"/>
    <w:rsid w:val="009140DC"/>
    <w:rsid w:val="009146DA"/>
    <w:rsid w:val="009152CA"/>
    <w:rsid w:val="009153DA"/>
    <w:rsid w:val="009167DB"/>
    <w:rsid w:val="009171B8"/>
    <w:rsid w:val="0091752C"/>
    <w:rsid w:val="00917D6A"/>
    <w:rsid w:val="0092072E"/>
    <w:rsid w:val="009213E4"/>
    <w:rsid w:val="0092248B"/>
    <w:rsid w:val="00922C0A"/>
    <w:rsid w:val="00924E0E"/>
    <w:rsid w:val="00924F9D"/>
    <w:rsid w:val="009252B9"/>
    <w:rsid w:val="00926B0A"/>
    <w:rsid w:val="00927DCA"/>
    <w:rsid w:val="0093052B"/>
    <w:rsid w:val="00930A61"/>
    <w:rsid w:val="00930ABC"/>
    <w:rsid w:val="00930C5A"/>
    <w:rsid w:val="00931A9E"/>
    <w:rsid w:val="00932714"/>
    <w:rsid w:val="00932AD5"/>
    <w:rsid w:val="00932E1B"/>
    <w:rsid w:val="00933061"/>
    <w:rsid w:val="0093393A"/>
    <w:rsid w:val="00934F92"/>
    <w:rsid w:val="009358C4"/>
    <w:rsid w:val="00935B73"/>
    <w:rsid w:val="00935C24"/>
    <w:rsid w:val="0093614C"/>
    <w:rsid w:val="0093636B"/>
    <w:rsid w:val="00936B45"/>
    <w:rsid w:val="00936B78"/>
    <w:rsid w:val="00937384"/>
    <w:rsid w:val="00937F5E"/>
    <w:rsid w:val="0094099F"/>
    <w:rsid w:val="00940C6E"/>
    <w:rsid w:val="009436C0"/>
    <w:rsid w:val="00945633"/>
    <w:rsid w:val="00945857"/>
    <w:rsid w:val="00945B82"/>
    <w:rsid w:val="00947E28"/>
    <w:rsid w:val="009505CC"/>
    <w:rsid w:val="00950C90"/>
    <w:rsid w:val="00950D10"/>
    <w:rsid w:val="00952FFE"/>
    <w:rsid w:val="0095373D"/>
    <w:rsid w:val="0095417C"/>
    <w:rsid w:val="00954E17"/>
    <w:rsid w:val="00957690"/>
    <w:rsid w:val="009577C5"/>
    <w:rsid w:val="0096177A"/>
    <w:rsid w:val="00961AAA"/>
    <w:rsid w:val="00962213"/>
    <w:rsid w:val="009622E5"/>
    <w:rsid w:val="00962ADD"/>
    <w:rsid w:val="00963534"/>
    <w:rsid w:val="00963AF7"/>
    <w:rsid w:val="00963C45"/>
    <w:rsid w:val="00963CA9"/>
    <w:rsid w:val="009647ED"/>
    <w:rsid w:val="00964CBE"/>
    <w:rsid w:val="00965895"/>
    <w:rsid w:val="00965B00"/>
    <w:rsid w:val="009665F7"/>
    <w:rsid w:val="00967B07"/>
    <w:rsid w:val="00971D36"/>
    <w:rsid w:val="00972A3B"/>
    <w:rsid w:val="00973DA5"/>
    <w:rsid w:val="00973DCE"/>
    <w:rsid w:val="009740AF"/>
    <w:rsid w:val="0097434A"/>
    <w:rsid w:val="00977231"/>
    <w:rsid w:val="00977330"/>
    <w:rsid w:val="009803C9"/>
    <w:rsid w:val="00981C65"/>
    <w:rsid w:val="0098337D"/>
    <w:rsid w:val="00985385"/>
    <w:rsid w:val="0098549A"/>
    <w:rsid w:val="009875CE"/>
    <w:rsid w:val="0098786E"/>
    <w:rsid w:val="00987E3F"/>
    <w:rsid w:val="00990540"/>
    <w:rsid w:val="00990BFA"/>
    <w:rsid w:val="0099183F"/>
    <w:rsid w:val="00993079"/>
    <w:rsid w:val="00993926"/>
    <w:rsid w:val="00993AE3"/>
    <w:rsid w:val="00993EEC"/>
    <w:rsid w:val="00994131"/>
    <w:rsid w:val="00994E71"/>
    <w:rsid w:val="00995605"/>
    <w:rsid w:val="0099609B"/>
    <w:rsid w:val="009967A1"/>
    <w:rsid w:val="00997974"/>
    <w:rsid w:val="009A0BFA"/>
    <w:rsid w:val="009A2842"/>
    <w:rsid w:val="009A2F74"/>
    <w:rsid w:val="009A35F3"/>
    <w:rsid w:val="009A3D2C"/>
    <w:rsid w:val="009A5652"/>
    <w:rsid w:val="009A586C"/>
    <w:rsid w:val="009A5E2C"/>
    <w:rsid w:val="009A660B"/>
    <w:rsid w:val="009B0A9B"/>
    <w:rsid w:val="009B28F7"/>
    <w:rsid w:val="009B295E"/>
    <w:rsid w:val="009B4B3A"/>
    <w:rsid w:val="009B5EBD"/>
    <w:rsid w:val="009B634A"/>
    <w:rsid w:val="009B67DC"/>
    <w:rsid w:val="009B7706"/>
    <w:rsid w:val="009B7EE2"/>
    <w:rsid w:val="009C094C"/>
    <w:rsid w:val="009C097F"/>
    <w:rsid w:val="009C3858"/>
    <w:rsid w:val="009C4224"/>
    <w:rsid w:val="009C4FA3"/>
    <w:rsid w:val="009C5900"/>
    <w:rsid w:val="009C5BE4"/>
    <w:rsid w:val="009C5CAB"/>
    <w:rsid w:val="009C63EA"/>
    <w:rsid w:val="009C7669"/>
    <w:rsid w:val="009D049A"/>
    <w:rsid w:val="009D0995"/>
    <w:rsid w:val="009D1598"/>
    <w:rsid w:val="009D3158"/>
    <w:rsid w:val="009D35F2"/>
    <w:rsid w:val="009D3B51"/>
    <w:rsid w:val="009D3F5A"/>
    <w:rsid w:val="009D4E39"/>
    <w:rsid w:val="009D5047"/>
    <w:rsid w:val="009D612E"/>
    <w:rsid w:val="009D693C"/>
    <w:rsid w:val="009D7A21"/>
    <w:rsid w:val="009D7A2C"/>
    <w:rsid w:val="009D7BEF"/>
    <w:rsid w:val="009E1239"/>
    <w:rsid w:val="009E1620"/>
    <w:rsid w:val="009E1DB7"/>
    <w:rsid w:val="009E2401"/>
    <w:rsid w:val="009E4922"/>
    <w:rsid w:val="009E5831"/>
    <w:rsid w:val="009E5D23"/>
    <w:rsid w:val="009E5FEA"/>
    <w:rsid w:val="009E7360"/>
    <w:rsid w:val="009F02DC"/>
    <w:rsid w:val="009F2A38"/>
    <w:rsid w:val="009F339F"/>
    <w:rsid w:val="009F38EA"/>
    <w:rsid w:val="009F3BD6"/>
    <w:rsid w:val="009F41FE"/>
    <w:rsid w:val="009F4DCE"/>
    <w:rsid w:val="009F6F1C"/>
    <w:rsid w:val="009F7284"/>
    <w:rsid w:val="009F7753"/>
    <w:rsid w:val="00A00E8A"/>
    <w:rsid w:val="00A01BC1"/>
    <w:rsid w:val="00A01D26"/>
    <w:rsid w:val="00A0224F"/>
    <w:rsid w:val="00A029C6"/>
    <w:rsid w:val="00A02BD0"/>
    <w:rsid w:val="00A030A7"/>
    <w:rsid w:val="00A0359C"/>
    <w:rsid w:val="00A03AD7"/>
    <w:rsid w:val="00A03BEC"/>
    <w:rsid w:val="00A059DF"/>
    <w:rsid w:val="00A06684"/>
    <w:rsid w:val="00A06B89"/>
    <w:rsid w:val="00A076EC"/>
    <w:rsid w:val="00A07FD9"/>
    <w:rsid w:val="00A1050F"/>
    <w:rsid w:val="00A11B2C"/>
    <w:rsid w:val="00A11C63"/>
    <w:rsid w:val="00A1477B"/>
    <w:rsid w:val="00A1678D"/>
    <w:rsid w:val="00A1796C"/>
    <w:rsid w:val="00A2004B"/>
    <w:rsid w:val="00A2179B"/>
    <w:rsid w:val="00A23692"/>
    <w:rsid w:val="00A251F0"/>
    <w:rsid w:val="00A25F17"/>
    <w:rsid w:val="00A262E8"/>
    <w:rsid w:val="00A268BD"/>
    <w:rsid w:val="00A26B3B"/>
    <w:rsid w:val="00A277FB"/>
    <w:rsid w:val="00A27DA2"/>
    <w:rsid w:val="00A31833"/>
    <w:rsid w:val="00A32831"/>
    <w:rsid w:val="00A329E0"/>
    <w:rsid w:val="00A32D2F"/>
    <w:rsid w:val="00A32D8E"/>
    <w:rsid w:val="00A32EC3"/>
    <w:rsid w:val="00A33771"/>
    <w:rsid w:val="00A35818"/>
    <w:rsid w:val="00A3582A"/>
    <w:rsid w:val="00A35952"/>
    <w:rsid w:val="00A35F98"/>
    <w:rsid w:val="00A36EAD"/>
    <w:rsid w:val="00A40BD0"/>
    <w:rsid w:val="00A41633"/>
    <w:rsid w:val="00A4252D"/>
    <w:rsid w:val="00A4261F"/>
    <w:rsid w:val="00A4431E"/>
    <w:rsid w:val="00A44448"/>
    <w:rsid w:val="00A4638B"/>
    <w:rsid w:val="00A464AD"/>
    <w:rsid w:val="00A46A00"/>
    <w:rsid w:val="00A476E6"/>
    <w:rsid w:val="00A47C23"/>
    <w:rsid w:val="00A47E43"/>
    <w:rsid w:val="00A505EA"/>
    <w:rsid w:val="00A50A71"/>
    <w:rsid w:val="00A51A04"/>
    <w:rsid w:val="00A51DEF"/>
    <w:rsid w:val="00A520B7"/>
    <w:rsid w:val="00A52824"/>
    <w:rsid w:val="00A53BB1"/>
    <w:rsid w:val="00A54D5E"/>
    <w:rsid w:val="00A54FA2"/>
    <w:rsid w:val="00A5694D"/>
    <w:rsid w:val="00A5712E"/>
    <w:rsid w:val="00A5789E"/>
    <w:rsid w:val="00A57F2D"/>
    <w:rsid w:val="00A60303"/>
    <w:rsid w:val="00A60B71"/>
    <w:rsid w:val="00A60E46"/>
    <w:rsid w:val="00A61905"/>
    <w:rsid w:val="00A638D5"/>
    <w:rsid w:val="00A644BA"/>
    <w:rsid w:val="00A64674"/>
    <w:rsid w:val="00A64791"/>
    <w:rsid w:val="00A64E3D"/>
    <w:rsid w:val="00A65F0C"/>
    <w:rsid w:val="00A6622A"/>
    <w:rsid w:val="00A67265"/>
    <w:rsid w:val="00A6738E"/>
    <w:rsid w:val="00A67872"/>
    <w:rsid w:val="00A67A13"/>
    <w:rsid w:val="00A67A4C"/>
    <w:rsid w:val="00A67F05"/>
    <w:rsid w:val="00A708C5"/>
    <w:rsid w:val="00A70D80"/>
    <w:rsid w:val="00A710D7"/>
    <w:rsid w:val="00A7236A"/>
    <w:rsid w:val="00A726B9"/>
    <w:rsid w:val="00A7377D"/>
    <w:rsid w:val="00A7422D"/>
    <w:rsid w:val="00A74943"/>
    <w:rsid w:val="00A76963"/>
    <w:rsid w:val="00A77283"/>
    <w:rsid w:val="00A8023B"/>
    <w:rsid w:val="00A804E3"/>
    <w:rsid w:val="00A80849"/>
    <w:rsid w:val="00A81674"/>
    <w:rsid w:val="00A822AB"/>
    <w:rsid w:val="00A8300F"/>
    <w:rsid w:val="00A836A2"/>
    <w:rsid w:val="00A83D6C"/>
    <w:rsid w:val="00A841E9"/>
    <w:rsid w:val="00A848DF"/>
    <w:rsid w:val="00A84CC8"/>
    <w:rsid w:val="00A85734"/>
    <w:rsid w:val="00A858C2"/>
    <w:rsid w:val="00A86B75"/>
    <w:rsid w:val="00A873D4"/>
    <w:rsid w:val="00A87522"/>
    <w:rsid w:val="00A8797D"/>
    <w:rsid w:val="00A9022B"/>
    <w:rsid w:val="00A90231"/>
    <w:rsid w:val="00A904EE"/>
    <w:rsid w:val="00A91920"/>
    <w:rsid w:val="00A93B99"/>
    <w:rsid w:val="00A953D4"/>
    <w:rsid w:val="00A95610"/>
    <w:rsid w:val="00A962C7"/>
    <w:rsid w:val="00A962F4"/>
    <w:rsid w:val="00A9644F"/>
    <w:rsid w:val="00A967EE"/>
    <w:rsid w:val="00A96C2A"/>
    <w:rsid w:val="00AA0990"/>
    <w:rsid w:val="00AA177B"/>
    <w:rsid w:val="00AA232A"/>
    <w:rsid w:val="00AA541F"/>
    <w:rsid w:val="00AA594E"/>
    <w:rsid w:val="00AA5AFC"/>
    <w:rsid w:val="00AA6C21"/>
    <w:rsid w:val="00AB0623"/>
    <w:rsid w:val="00AB06B2"/>
    <w:rsid w:val="00AB0924"/>
    <w:rsid w:val="00AB0976"/>
    <w:rsid w:val="00AB0B5B"/>
    <w:rsid w:val="00AB0BDA"/>
    <w:rsid w:val="00AB0E14"/>
    <w:rsid w:val="00AB11B4"/>
    <w:rsid w:val="00AB2508"/>
    <w:rsid w:val="00AB4ADB"/>
    <w:rsid w:val="00AB4C1F"/>
    <w:rsid w:val="00AB4CF1"/>
    <w:rsid w:val="00AB54CC"/>
    <w:rsid w:val="00AC07AF"/>
    <w:rsid w:val="00AC09F0"/>
    <w:rsid w:val="00AC1424"/>
    <w:rsid w:val="00AC143E"/>
    <w:rsid w:val="00AC2289"/>
    <w:rsid w:val="00AC2EFC"/>
    <w:rsid w:val="00AC4259"/>
    <w:rsid w:val="00AC468D"/>
    <w:rsid w:val="00AC6DEF"/>
    <w:rsid w:val="00AD0F6B"/>
    <w:rsid w:val="00AD149F"/>
    <w:rsid w:val="00AD19CD"/>
    <w:rsid w:val="00AD284C"/>
    <w:rsid w:val="00AD28B5"/>
    <w:rsid w:val="00AD3AD1"/>
    <w:rsid w:val="00AD774D"/>
    <w:rsid w:val="00AE0434"/>
    <w:rsid w:val="00AE0690"/>
    <w:rsid w:val="00AE0D85"/>
    <w:rsid w:val="00AE1C3A"/>
    <w:rsid w:val="00AE2289"/>
    <w:rsid w:val="00AE41B3"/>
    <w:rsid w:val="00AE430D"/>
    <w:rsid w:val="00AE4B21"/>
    <w:rsid w:val="00AE5638"/>
    <w:rsid w:val="00AE5825"/>
    <w:rsid w:val="00AE58AC"/>
    <w:rsid w:val="00AF1E78"/>
    <w:rsid w:val="00AF1E81"/>
    <w:rsid w:val="00AF241A"/>
    <w:rsid w:val="00AF428E"/>
    <w:rsid w:val="00AF6243"/>
    <w:rsid w:val="00AF71B8"/>
    <w:rsid w:val="00AF7F78"/>
    <w:rsid w:val="00B00BC1"/>
    <w:rsid w:val="00B01943"/>
    <w:rsid w:val="00B01A6B"/>
    <w:rsid w:val="00B04745"/>
    <w:rsid w:val="00B04B95"/>
    <w:rsid w:val="00B05474"/>
    <w:rsid w:val="00B06809"/>
    <w:rsid w:val="00B06C11"/>
    <w:rsid w:val="00B06FD5"/>
    <w:rsid w:val="00B07992"/>
    <w:rsid w:val="00B10477"/>
    <w:rsid w:val="00B109C5"/>
    <w:rsid w:val="00B12412"/>
    <w:rsid w:val="00B12D3F"/>
    <w:rsid w:val="00B12DB6"/>
    <w:rsid w:val="00B13BB1"/>
    <w:rsid w:val="00B14812"/>
    <w:rsid w:val="00B16FE6"/>
    <w:rsid w:val="00B17193"/>
    <w:rsid w:val="00B17577"/>
    <w:rsid w:val="00B17688"/>
    <w:rsid w:val="00B17B77"/>
    <w:rsid w:val="00B20CBD"/>
    <w:rsid w:val="00B21690"/>
    <w:rsid w:val="00B21B74"/>
    <w:rsid w:val="00B21C19"/>
    <w:rsid w:val="00B21EB2"/>
    <w:rsid w:val="00B23006"/>
    <w:rsid w:val="00B2322D"/>
    <w:rsid w:val="00B24965"/>
    <w:rsid w:val="00B272E6"/>
    <w:rsid w:val="00B2776A"/>
    <w:rsid w:val="00B30207"/>
    <w:rsid w:val="00B31AF3"/>
    <w:rsid w:val="00B31B52"/>
    <w:rsid w:val="00B32262"/>
    <w:rsid w:val="00B33C62"/>
    <w:rsid w:val="00B33C97"/>
    <w:rsid w:val="00B36762"/>
    <w:rsid w:val="00B36FD8"/>
    <w:rsid w:val="00B374EA"/>
    <w:rsid w:val="00B375C5"/>
    <w:rsid w:val="00B37879"/>
    <w:rsid w:val="00B37BD7"/>
    <w:rsid w:val="00B402D4"/>
    <w:rsid w:val="00B421A1"/>
    <w:rsid w:val="00B42217"/>
    <w:rsid w:val="00B42496"/>
    <w:rsid w:val="00B426CF"/>
    <w:rsid w:val="00B42E0D"/>
    <w:rsid w:val="00B459E4"/>
    <w:rsid w:val="00B465CE"/>
    <w:rsid w:val="00B46A5D"/>
    <w:rsid w:val="00B47E59"/>
    <w:rsid w:val="00B52F48"/>
    <w:rsid w:val="00B53879"/>
    <w:rsid w:val="00B53F91"/>
    <w:rsid w:val="00B54D9B"/>
    <w:rsid w:val="00B56292"/>
    <w:rsid w:val="00B566A2"/>
    <w:rsid w:val="00B578FC"/>
    <w:rsid w:val="00B5790E"/>
    <w:rsid w:val="00B60BC7"/>
    <w:rsid w:val="00B61952"/>
    <w:rsid w:val="00B62673"/>
    <w:rsid w:val="00B62B99"/>
    <w:rsid w:val="00B64C49"/>
    <w:rsid w:val="00B64DA5"/>
    <w:rsid w:val="00B65348"/>
    <w:rsid w:val="00B6538D"/>
    <w:rsid w:val="00B67F8B"/>
    <w:rsid w:val="00B70189"/>
    <w:rsid w:val="00B72686"/>
    <w:rsid w:val="00B72B5B"/>
    <w:rsid w:val="00B72CEE"/>
    <w:rsid w:val="00B73245"/>
    <w:rsid w:val="00B74F88"/>
    <w:rsid w:val="00B75AD4"/>
    <w:rsid w:val="00B7779B"/>
    <w:rsid w:val="00B80AF6"/>
    <w:rsid w:val="00B82957"/>
    <w:rsid w:val="00B83840"/>
    <w:rsid w:val="00B83DD4"/>
    <w:rsid w:val="00B84271"/>
    <w:rsid w:val="00B84F09"/>
    <w:rsid w:val="00B85E0B"/>
    <w:rsid w:val="00B8693C"/>
    <w:rsid w:val="00B86CA7"/>
    <w:rsid w:val="00B9050B"/>
    <w:rsid w:val="00B90757"/>
    <w:rsid w:val="00B9108D"/>
    <w:rsid w:val="00B929AC"/>
    <w:rsid w:val="00B93809"/>
    <w:rsid w:val="00B94D62"/>
    <w:rsid w:val="00B96595"/>
    <w:rsid w:val="00B966CE"/>
    <w:rsid w:val="00B97709"/>
    <w:rsid w:val="00B97F81"/>
    <w:rsid w:val="00BA0B72"/>
    <w:rsid w:val="00BA1F2C"/>
    <w:rsid w:val="00BA275C"/>
    <w:rsid w:val="00BA3074"/>
    <w:rsid w:val="00BA429F"/>
    <w:rsid w:val="00BA463C"/>
    <w:rsid w:val="00BA48E3"/>
    <w:rsid w:val="00BA4AA4"/>
    <w:rsid w:val="00BA5480"/>
    <w:rsid w:val="00BA5AB1"/>
    <w:rsid w:val="00BA6CF4"/>
    <w:rsid w:val="00BA70E2"/>
    <w:rsid w:val="00BB017B"/>
    <w:rsid w:val="00BB187D"/>
    <w:rsid w:val="00BB1CAE"/>
    <w:rsid w:val="00BB2235"/>
    <w:rsid w:val="00BB22F7"/>
    <w:rsid w:val="00BB232D"/>
    <w:rsid w:val="00BB3475"/>
    <w:rsid w:val="00BB48F4"/>
    <w:rsid w:val="00BB4C39"/>
    <w:rsid w:val="00BB62FF"/>
    <w:rsid w:val="00BB66A1"/>
    <w:rsid w:val="00BB765E"/>
    <w:rsid w:val="00BC0C74"/>
    <w:rsid w:val="00BC1C72"/>
    <w:rsid w:val="00BC2D88"/>
    <w:rsid w:val="00BC3111"/>
    <w:rsid w:val="00BC38F2"/>
    <w:rsid w:val="00BC4AE1"/>
    <w:rsid w:val="00BC51F0"/>
    <w:rsid w:val="00BC5386"/>
    <w:rsid w:val="00BC5402"/>
    <w:rsid w:val="00BC5B8C"/>
    <w:rsid w:val="00BC650A"/>
    <w:rsid w:val="00BC71F4"/>
    <w:rsid w:val="00BD418D"/>
    <w:rsid w:val="00BE06B2"/>
    <w:rsid w:val="00BE0F5F"/>
    <w:rsid w:val="00BE1519"/>
    <w:rsid w:val="00BE16AF"/>
    <w:rsid w:val="00BE1BD7"/>
    <w:rsid w:val="00BE215C"/>
    <w:rsid w:val="00BE27D1"/>
    <w:rsid w:val="00BE31EA"/>
    <w:rsid w:val="00BE41C7"/>
    <w:rsid w:val="00BE4B06"/>
    <w:rsid w:val="00BE4CBF"/>
    <w:rsid w:val="00BE5404"/>
    <w:rsid w:val="00BE573B"/>
    <w:rsid w:val="00BE57BC"/>
    <w:rsid w:val="00BE62F4"/>
    <w:rsid w:val="00BE65A6"/>
    <w:rsid w:val="00BE73FF"/>
    <w:rsid w:val="00BE76CA"/>
    <w:rsid w:val="00BF2133"/>
    <w:rsid w:val="00BF4B7E"/>
    <w:rsid w:val="00BF50A2"/>
    <w:rsid w:val="00BF5F7C"/>
    <w:rsid w:val="00BF6DBE"/>
    <w:rsid w:val="00C00344"/>
    <w:rsid w:val="00C01A00"/>
    <w:rsid w:val="00C01AFE"/>
    <w:rsid w:val="00C01FAE"/>
    <w:rsid w:val="00C02A4A"/>
    <w:rsid w:val="00C03997"/>
    <w:rsid w:val="00C04A23"/>
    <w:rsid w:val="00C066EA"/>
    <w:rsid w:val="00C069C2"/>
    <w:rsid w:val="00C07BE6"/>
    <w:rsid w:val="00C1187B"/>
    <w:rsid w:val="00C11E25"/>
    <w:rsid w:val="00C11F1D"/>
    <w:rsid w:val="00C12D70"/>
    <w:rsid w:val="00C14023"/>
    <w:rsid w:val="00C14395"/>
    <w:rsid w:val="00C15C92"/>
    <w:rsid w:val="00C16EC9"/>
    <w:rsid w:val="00C1730C"/>
    <w:rsid w:val="00C17DC1"/>
    <w:rsid w:val="00C20159"/>
    <w:rsid w:val="00C227BF"/>
    <w:rsid w:val="00C22CCB"/>
    <w:rsid w:val="00C22D63"/>
    <w:rsid w:val="00C23457"/>
    <w:rsid w:val="00C2466C"/>
    <w:rsid w:val="00C25EF2"/>
    <w:rsid w:val="00C2674D"/>
    <w:rsid w:val="00C2730C"/>
    <w:rsid w:val="00C2755F"/>
    <w:rsid w:val="00C2772A"/>
    <w:rsid w:val="00C2782E"/>
    <w:rsid w:val="00C323DB"/>
    <w:rsid w:val="00C32942"/>
    <w:rsid w:val="00C347A7"/>
    <w:rsid w:val="00C34B6D"/>
    <w:rsid w:val="00C366C2"/>
    <w:rsid w:val="00C37D99"/>
    <w:rsid w:val="00C40F5E"/>
    <w:rsid w:val="00C411C4"/>
    <w:rsid w:val="00C41A46"/>
    <w:rsid w:val="00C41E05"/>
    <w:rsid w:val="00C41F0A"/>
    <w:rsid w:val="00C43410"/>
    <w:rsid w:val="00C436D4"/>
    <w:rsid w:val="00C438AF"/>
    <w:rsid w:val="00C44050"/>
    <w:rsid w:val="00C444AE"/>
    <w:rsid w:val="00C444DB"/>
    <w:rsid w:val="00C446CD"/>
    <w:rsid w:val="00C459EA"/>
    <w:rsid w:val="00C45B83"/>
    <w:rsid w:val="00C45D52"/>
    <w:rsid w:val="00C463AA"/>
    <w:rsid w:val="00C47184"/>
    <w:rsid w:val="00C51062"/>
    <w:rsid w:val="00C51408"/>
    <w:rsid w:val="00C53490"/>
    <w:rsid w:val="00C5498B"/>
    <w:rsid w:val="00C54A21"/>
    <w:rsid w:val="00C55246"/>
    <w:rsid w:val="00C564CA"/>
    <w:rsid w:val="00C57CDF"/>
    <w:rsid w:val="00C57D86"/>
    <w:rsid w:val="00C60668"/>
    <w:rsid w:val="00C62A05"/>
    <w:rsid w:val="00C62A8F"/>
    <w:rsid w:val="00C63B00"/>
    <w:rsid w:val="00C63B08"/>
    <w:rsid w:val="00C64916"/>
    <w:rsid w:val="00C64BF8"/>
    <w:rsid w:val="00C653CA"/>
    <w:rsid w:val="00C65499"/>
    <w:rsid w:val="00C67189"/>
    <w:rsid w:val="00C67AD8"/>
    <w:rsid w:val="00C7005B"/>
    <w:rsid w:val="00C702B9"/>
    <w:rsid w:val="00C706EA"/>
    <w:rsid w:val="00C70E13"/>
    <w:rsid w:val="00C72067"/>
    <w:rsid w:val="00C726A1"/>
    <w:rsid w:val="00C72A00"/>
    <w:rsid w:val="00C73027"/>
    <w:rsid w:val="00C736C2"/>
    <w:rsid w:val="00C73B58"/>
    <w:rsid w:val="00C741D9"/>
    <w:rsid w:val="00C748A6"/>
    <w:rsid w:val="00C74A9D"/>
    <w:rsid w:val="00C76EDA"/>
    <w:rsid w:val="00C779FE"/>
    <w:rsid w:val="00C77D51"/>
    <w:rsid w:val="00C8064C"/>
    <w:rsid w:val="00C8097E"/>
    <w:rsid w:val="00C849E4"/>
    <w:rsid w:val="00C85453"/>
    <w:rsid w:val="00C872C5"/>
    <w:rsid w:val="00C87894"/>
    <w:rsid w:val="00C87AB5"/>
    <w:rsid w:val="00C87C54"/>
    <w:rsid w:val="00C90721"/>
    <w:rsid w:val="00C9080E"/>
    <w:rsid w:val="00C92B27"/>
    <w:rsid w:val="00C93B17"/>
    <w:rsid w:val="00C93EF9"/>
    <w:rsid w:val="00C9546B"/>
    <w:rsid w:val="00C96A12"/>
    <w:rsid w:val="00CA0903"/>
    <w:rsid w:val="00CA1B5F"/>
    <w:rsid w:val="00CA6453"/>
    <w:rsid w:val="00CA7495"/>
    <w:rsid w:val="00CB1EC5"/>
    <w:rsid w:val="00CB1FA5"/>
    <w:rsid w:val="00CB232D"/>
    <w:rsid w:val="00CB2570"/>
    <w:rsid w:val="00CB27D1"/>
    <w:rsid w:val="00CB35F4"/>
    <w:rsid w:val="00CB3C6D"/>
    <w:rsid w:val="00CB4645"/>
    <w:rsid w:val="00CB4F10"/>
    <w:rsid w:val="00CB532B"/>
    <w:rsid w:val="00CB5A5B"/>
    <w:rsid w:val="00CB5C67"/>
    <w:rsid w:val="00CB6CA9"/>
    <w:rsid w:val="00CB75F4"/>
    <w:rsid w:val="00CC2362"/>
    <w:rsid w:val="00CC26E5"/>
    <w:rsid w:val="00CC295A"/>
    <w:rsid w:val="00CC2F02"/>
    <w:rsid w:val="00CC3C17"/>
    <w:rsid w:val="00CC4B03"/>
    <w:rsid w:val="00CC5F96"/>
    <w:rsid w:val="00CC61ED"/>
    <w:rsid w:val="00CC699A"/>
    <w:rsid w:val="00CC72E1"/>
    <w:rsid w:val="00CD02A4"/>
    <w:rsid w:val="00CD0B3C"/>
    <w:rsid w:val="00CD0CFF"/>
    <w:rsid w:val="00CD266D"/>
    <w:rsid w:val="00CD2AF1"/>
    <w:rsid w:val="00CD3B88"/>
    <w:rsid w:val="00CD4012"/>
    <w:rsid w:val="00CD5AC3"/>
    <w:rsid w:val="00CD5D2C"/>
    <w:rsid w:val="00CD5E7C"/>
    <w:rsid w:val="00CD6A50"/>
    <w:rsid w:val="00CD6B24"/>
    <w:rsid w:val="00CE1650"/>
    <w:rsid w:val="00CE1C5B"/>
    <w:rsid w:val="00CE1F98"/>
    <w:rsid w:val="00CE2681"/>
    <w:rsid w:val="00CE5EED"/>
    <w:rsid w:val="00CE73A7"/>
    <w:rsid w:val="00CF00A8"/>
    <w:rsid w:val="00CF0552"/>
    <w:rsid w:val="00CF05DC"/>
    <w:rsid w:val="00CF0B47"/>
    <w:rsid w:val="00CF0F89"/>
    <w:rsid w:val="00CF1707"/>
    <w:rsid w:val="00CF1EB4"/>
    <w:rsid w:val="00CF2761"/>
    <w:rsid w:val="00CF28B6"/>
    <w:rsid w:val="00CF3322"/>
    <w:rsid w:val="00CF45B5"/>
    <w:rsid w:val="00CF4AD9"/>
    <w:rsid w:val="00CF51F3"/>
    <w:rsid w:val="00CF62D4"/>
    <w:rsid w:val="00CF726B"/>
    <w:rsid w:val="00CF7758"/>
    <w:rsid w:val="00CF783C"/>
    <w:rsid w:val="00D03FEC"/>
    <w:rsid w:val="00D04D46"/>
    <w:rsid w:val="00D04EF1"/>
    <w:rsid w:val="00D0580A"/>
    <w:rsid w:val="00D07B07"/>
    <w:rsid w:val="00D100E5"/>
    <w:rsid w:val="00D10A1D"/>
    <w:rsid w:val="00D11459"/>
    <w:rsid w:val="00D12479"/>
    <w:rsid w:val="00D129ED"/>
    <w:rsid w:val="00D13691"/>
    <w:rsid w:val="00D14DE0"/>
    <w:rsid w:val="00D1674F"/>
    <w:rsid w:val="00D16F48"/>
    <w:rsid w:val="00D175F3"/>
    <w:rsid w:val="00D17938"/>
    <w:rsid w:val="00D21008"/>
    <w:rsid w:val="00D214DA"/>
    <w:rsid w:val="00D2235F"/>
    <w:rsid w:val="00D23048"/>
    <w:rsid w:val="00D254E4"/>
    <w:rsid w:val="00D2555D"/>
    <w:rsid w:val="00D25817"/>
    <w:rsid w:val="00D2587A"/>
    <w:rsid w:val="00D272E4"/>
    <w:rsid w:val="00D27C86"/>
    <w:rsid w:val="00D302D9"/>
    <w:rsid w:val="00D30414"/>
    <w:rsid w:val="00D309FE"/>
    <w:rsid w:val="00D30F44"/>
    <w:rsid w:val="00D31435"/>
    <w:rsid w:val="00D317B8"/>
    <w:rsid w:val="00D32212"/>
    <w:rsid w:val="00D3387D"/>
    <w:rsid w:val="00D340E1"/>
    <w:rsid w:val="00D3594C"/>
    <w:rsid w:val="00D366CF"/>
    <w:rsid w:val="00D4135D"/>
    <w:rsid w:val="00D4171B"/>
    <w:rsid w:val="00D42CC1"/>
    <w:rsid w:val="00D4479C"/>
    <w:rsid w:val="00D458AF"/>
    <w:rsid w:val="00D45F8B"/>
    <w:rsid w:val="00D4673A"/>
    <w:rsid w:val="00D4735F"/>
    <w:rsid w:val="00D4745F"/>
    <w:rsid w:val="00D479E3"/>
    <w:rsid w:val="00D50112"/>
    <w:rsid w:val="00D505CB"/>
    <w:rsid w:val="00D50C66"/>
    <w:rsid w:val="00D517BE"/>
    <w:rsid w:val="00D519D8"/>
    <w:rsid w:val="00D52020"/>
    <w:rsid w:val="00D53874"/>
    <w:rsid w:val="00D546BE"/>
    <w:rsid w:val="00D5479F"/>
    <w:rsid w:val="00D54F70"/>
    <w:rsid w:val="00D5668E"/>
    <w:rsid w:val="00D57E26"/>
    <w:rsid w:val="00D60574"/>
    <w:rsid w:val="00D60E46"/>
    <w:rsid w:val="00D6139B"/>
    <w:rsid w:val="00D627D0"/>
    <w:rsid w:val="00D62EF5"/>
    <w:rsid w:val="00D6314E"/>
    <w:rsid w:val="00D643E2"/>
    <w:rsid w:val="00D6460B"/>
    <w:rsid w:val="00D651A7"/>
    <w:rsid w:val="00D6600D"/>
    <w:rsid w:val="00D66419"/>
    <w:rsid w:val="00D67922"/>
    <w:rsid w:val="00D70493"/>
    <w:rsid w:val="00D718EF"/>
    <w:rsid w:val="00D72415"/>
    <w:rsid w:val="00D72A6E"/>
    <w:rsid w:val="00D73B84"/>
    <w:rsid w:val="00D75564"/>
    <w:rsid w:val="00D75783"/>
    <w:rsid w:val="00D75ACF"/>
    <w:rsid w:val="00D76920"/>
    <w:rsid w:val="00D76D35"/>
    <w:rsid w:val="00D76FD8"/>
    <w:rsid w:val="00D77641"/>
    <w:rsid w:val="00D77A4F"/>
    <w:rsid w:val="00D80435"/>
    <w:rsid w:val="00D80A72"/>
    <w:rsid w:val="00D81419"/>
    <w:rsid w:val="00D81B3F"/>
    <w:rsid w:val="00D8285C"/>
    <w:rsid w:val="00D83706"/>
    <w:rsid w:val="00D83E08"/>
    <w:rsid w:val="00D83E67"/>
    <w:rsid w:val="00D915E9"/>
    <w:rsid w:val="00D91E3B"/>
    <w:rsid w:val="00D91EE4"/>
    <w:rsid w:val="00D923D5"/>
    <w:rsid w:val="00D92FEB"/>
    <w:rsid w:val="00D93D34"/>
    <w:rsid w:val="00D95277"/>
    <w:rsid w:val="00D95F6D"/>
    <w:rsid w:val="00D963E3"/>
    <w:rsid w:val="00D96571"/>
    <w:rsid w:val="00D965D1"/>
    <w:rsid w:val="00D97B12"/>
    <w:rsid w:val="00DA0C6B"/>
    <w:rsid w:val="00DA12E1"/>
    <w:rsid w:val="00DA343E"/>
    <w:rsid w:val="00DA3A85"/>
    <w:rsid w:val="00DA50C5"/>
    <w:rsid w:val="00DA59CB"/>
    <w:rsid w:val="00DA5BA7"/>
    <w:rsid w:val="00DA64F5"/>
    <w:rsid w:val="00DB000F"/>
    <w:rsid w:val="00DB0194"/>
    <w:rsid w:val="00DB0651"/>
    <w:rsid w:val="00DB1A34"/>
    <w:rsid w:val="00DB2099"/>
    <w:rsid w:val="00DB2BE0"/>
    <w:rsid w:val="00DB30E3"/>
    <w:rsid w:val="00DB338A"/>
    <w:rsid w:val="00DB6D2D"/>
    <w:rsid w:val="00DB7542"/>
    <w:rsid w:val="00DC0E0B"/>
    <w:rsid w:val="00DC0E1E"/>
    <w:rsid w:val="00DC1111"/>
    <w:rsid w:val="00DC21E5"/>
    <w:rsid w:val="00DC3375"/>
    <w:rsid w:val="00DC3A5E"/>
    <w:rsid w:val="00DC3D8F"/>
    <w:rsid w:val="00DC671F"/>
    <w:rsid w:val="00DC67EE"/>
    <w:rsid w:val="00DC6DCB"/>
    <w:rsid w:val="00DC7536"/>
    <w:rsid w:val="00DC7976"/>
    <w:rsid w:val="00DD0750"/>
    <w:rsid w:val="00DD08ED"/>
    <w:rsid w:val="00DD0E34"/>
    <w:rsid w:val="00DD1796"/>
    <w:rsid w:val="00DD18C9"/>
    <w:rsid w:val="00DD1B54"/>
    <w:rsid w:val="00DD2390"/>
    <w:rsid w:val="00DD41C2"/>
    <w:rsid w:val="00DD5D35"/>
    <w:rsid w:val="00DD65C8"/>
    <w:rsid w:val="00DD75B4"/>
    <w:rsid w:val="00DD7AD2"/>
    <w:rsid w:val="00DE01EB"/>
    <w:rsid w:val="00DE080A"/>
    <w:rsid w:val="00DE0A01"/>
    <w:rsid w:val="00DE0A90"/>
    <w:rsid w:val="00DE19F0"/>
    <w:rsid w:val="00DE1D00"/>
    <w:rsid w:val="00DE23C9"/>
    <w:rsid w:val="00DE5A98"/>
    <w:rsid w:val="00DE601C"/>
    <w:rsid w:val="00DE6174"/>
    <w:rsid w:val="00DE65FD"/>
    <w:rsid w:val="00DF02D7"/>
    <w:rsid w:val="00DF03C6"/>
    <w:rsid w:val="00DF0A7C"/>
    <w:rsid w:val="00DF11EF"/>
    <w:rsid w:val="00DF1FA9"/>
    <w:rsid w:val="00DF2E43"/>
    <w:rsid w:val="00DF3B72"/>
    <w:rsid w:val="00DF4246"/>
    <w:rsid w:val="00DF4401"/>
    <w:rsid w:val="00DF4E02"/>
    <w:rsid w:val="00DF4F5A"/>
    <w:rsid w:val="00DF657D"/>
    <w:rsid w:val="00DF6843"/>
    <w:rsid w:val="00DF6EC4"/>
    <w:rsid w:val="00DF7F94"/>
    <w:rsid w:val="00E019E3"/>
    <w:rsid w:val="00E020AA"/>
    <w:rsid w:val="00E025C9"/>
    <w:rsid w:val="00E02C92"/>
    <w:rsid w:val="00E02E66"/>
    <w:rsid w:val="00E03172"/>
    <w:rsid w:val="00E0352A"/>
    <w:rsid w:val="00E0357B"/>
    <w:rsid w:val="00E03B2D"/>
    <w:rsid w:val="00E04A24"/>
    <w:rsid w:val="00E05490"/>
    <w:rsid w:val="00E05552"/>
    <w:rsid w:val="00E05A1D"/>
    <w:rsid w:val="00E07F1B"/>
    <w:rsid w:val="00E111F3"/>
    <w:rsid w:val="00E12655"/>
    <w:rsid w:val="00E131AF"/>
    <w:rsid w:val="00E13575"/>
    <w:rsid w:val="00E13C0D"/>
    <w:rsid w:val="00E14097"/>
    <w:rsid w:val="00E144BD"/>
    <w:rsid w:val="00E14790"/>
    <w:rsid w:val="00E1498F"/>
    <w:rsid w:val="00E14CFD"/>
    <w:rsid w:val="00E1501B"/>
    <w:rsid w:val="00E1611D"/>
    <w:rsid w:val="00E16C70"/>
    <w:rsid w:val="00E16FCE"/>
    <w:rsid w:val="00E20166"/>
    <w:rsid w:val="00E20A19"/>
    <w:rsid w:val="00E2134F"/>
    <w:rsid w:val="00E214C4"/>
    <w:rsid w:val="00E23E70"/>
    <w:rsid w:val="00E25709"/>
    <w:rsid w:val="00E25D03"/>
    <w:rsid w:val="00E30D6E"/>
    <w:rsid w:val="00E30E52"/>
    <w:rsid w:val="00E313BA"/>
    <w:rsid w:val="00E32F45"/>
    <w:rsid w:val="00E33665"/>
    <w:rsid w:val="00E34396"/>
    <w:rsid w:val="00E35405"/>
    <w:rsid w:val="00E36180"/>
    <w:rsid w:val="00E36905"/>
    <w:rsid w:val="00E36E53"/>
    <w:rsid w:val="00E37299"/>
    <w:rsid w:val="00E40E2B"/>
    <w:rsid w:val="00E4267D"/>
    <w:rsid w:val="00E43243"/>
    <w:rsid w:val="00E439B5"/>
    <w:rsid w:val="00E43DE3"/>
    <w:rsid w:val="00E43FDE"/>
    <w:rsid w:val="00E446C9"/>
    <w:rsid w:val="00E4567D"/>
    <w:rsid w:val="00E45CFA"/>
    <w:rsid w:val="00E46C9D"/>
    <w:rsid w:val="00E4704A"/>
    <w:rsid w:val="00E4798D"/>
    <w:rsid w:val="00E47C37"/>
    <w:rsid w:val="00E47E29"/>
    <w:rsid w:val="00E51334"/>
    <w:rsid w:val="00E516D4"/>
    <w:rsid w:val="00E539BE"/>
    <w:rsid w:val="00E551ED"/>
    <w:rsid w:val="00E56E96"/>
    <w:rsid w:val="00E60B8D"/>
    <w:rsid w:val="00E60DC0"/>
    <w:rsid w:val="00E61074"/>
    <w:rsid w:val="00E61498"/>
    <w:rsid w:val="00E62EC5"/>
    <w:rsid w:val="00E6479A"/>
    <w:rsid w:val="00E648C3"/>
    <w:rsid w:val="00E64DEC"/>
    <w:rsid w:val="00E64E3D"/>
    <w:rsid w:val="00E659A6"/>
    <w:rsid w:val="00E66034"/>
    <w:rsid w:val="00E664E8"/>
    <w:rsid w:val="00E6686D"/>
    <w:rsid w:val="00E67705"/>
    <w:rsid w:val="00E67B2C"/>
    <w:rsid w:val="00E67D14"/>
    <w:rsid w:val="00E73649"/>
    <w:rsid w:val="00E73B9A"/>
    <w:rsid w:val="00E73FE9"/>
    <w:rsid w:val="00E74C11"/>
    <w:rsid w:val="00E759FF"/>
    <w:rsid w:val="00E769B3"/>
    <w:rsid w:val="00E76B08"/>
    <w:rsid w:val="00E776BB"/>
    <w:rsid w:val="00E77E10"/>
    <w:rsid w:val="00E804B1"/>
    <w:rsid w:val="00E81444"/>
    <w:rsid w:val="00E83D2C"/>
    <w:rsid w:val="00E84083"/>
    <w:rsid w:val="00E84822"/>
    <w:rsid w:val="00E857C2"/>
    <w:rsid w:val="00E86508"/>
    <w:rsid w:val="00E86924"/>
    <w:rsid w:val="00E86FAE"/>
    <w:rsid w:val="00E87CBE"/>
    <w:rsid w:val="00E87EEC"/>
    <w:rsid w:val="00E90930"/>
    <w:rsid w:val="00E911AF"/>
    <w:rsid w:val="00E91377"/>
    <w:rsid w:val="00E9172E"/>
    <w:rsid w:val="00E91D94"/>
    <w:rsid w:val="00E91DF7"/>
    <w:rsid w:val="00E923A4"/>
    <w:rsid w:val="00E93004"/>
    <w:rsid w:val="00E93BFF"/>
    <w:rsid w:val="00E9452F"/>
    <w:rsid w:val="00E95892"/>
    <w:rsid w:val="00E95C0F"/>
    <w:rsid w:val="00E965FE"/>
    <w:rsid w:val="00E96615"/>
    <w:rsid w:val="00E97DE5"/>
    <w:rsid w:val="00EA0E12"/>
    <w:rsid w:val="00EA14F6"/>
    <w:rsid w:val="00EA1743"/>
    <w:rsid w:val="00EA393D"/>
    <w:rsid w:val="00EA39EE"/>
    <w:rsid w:val="00EA40FE"/>
    <w:rsid w:val="00EA46D2"/>
    <w:rsid w:val="00EA4996"/>
    <w:rsid w:val="00EA4B37"/>
    <w:rsid w:val="00EA4B40"/>
    <w:rsid w:val="00EA4F84"/>
    <w:rsid w:val="00EA52F2"/>
    <w:rsid w:val="00EA5DD4"/>
    <w:rsid w:val="00EA5E4A"/>
    <w:rsid w:val="00EA6240"/>
    <w:rsid w:val="00EA7A97"/>
    <w:rsid w:val="00EB0AAB"/>
    <w:rsid w:val="00EB0D22"/>
    <w:rsid w:val="00EB1F0D"/>
    <w:rsid w:val="00EB21F0"/>
    <w:rsid w:val="00EB236E"/>
    <w:rsid w:val="00EB2901"/>
    <w:rsid w:val="00EB5CA8"/>
    <w:rsid w:val="00EB6183"/>
    <w:rsid w:val="00EC1DD3"/>
    <w:rsid w:val="00EC280D"/>
    <w:rsid w:val="00EC2D75"/>
    <w:rsid w:val="00EC4898"/>
    <w:rsid w:val="00EC4D3F"/>
    <w:rsid w:val="00EC5C44"/>
    <w:rsid w:val="00EC6AA6"/>
    <w:rsid w:val="00EC72B4"/>
    <w:rsid w:val="00EC7BAD"/>
    <w:rsid w:val="00ED037D"/>
    <w:rsid w:val="00ED0D66"/>
    <w:rsid w:val="00ED14CD"/>
    <w:rsid w:val="00ED2DB4"/>
    <w:rsid w:val="00ED2DF3"/>
    <w:rsid w:val="00ED3BEF"/>
    <w:rsid w:val="00ED4B72"/>
    <w:rsid w:val="00ED525C"/>
    <w:rsid w:val="00ED52FB"/>
    <w:rsid w:val="00ED5AD6"/>
    <w:rsid w:val="00ED5C0C"/>
    <w:rsid w:val="00ED5E3B"/>
    <w:rsid w:val="00ED5ECF"/>
    <w:rsid w:val="00ED6C99"/>
    <w:rsid w:val="00ED7509"/>
    <w:rsid w:val="00ED7DB8"/>
    <w:rsid w:val="00ED7E1C"/>
    <w:rsid w:val="00EE0023"/>
    <w:rsid w:val="00EE090B"/>
    <w:rsid w:val="00EE0E2D"/>
    <w:rsid w:val="00EE2A69"/>
    <w:rsid w:val="00EE434E"/>
    <w:rsid w:val="00EE7EEC"/>
    <w:rsid w:val="00EF0FE4"/>
    <w:rsid w:val="00EF263C"/>
    <w:rsid w:val="00EF2B19"/>
    <w:rsid w:val="00EF2D0F"/>
    <w:rsid w:val="00EF2F40"/>
    <w:rsid w:val="00EF31E5"/>
    <w:rsid w:val="00EF37DB"/>
    <w:rsid w:val="00EF3B01"/>
    <w:rsid w:val="00EF3C3B"/>
    <w:rsid w:val="00EF68CF"/>
    <w:rsid w:val="00EF70BB"/>
    <w:rsid w:val="00EF725B"/>
    <w:rsid w:val="00EF7427"/>
    <w:rsid w:val="00F03598"/>
    <w:rsid w:val="00F04C14"/>
    <w:rsid w:val="00F053C1"/>
    <w:rsid w:val="00F07C03"/>
    <w:rsid w:val="00F10D62"/>
    <w:rsid w:val="00F11295"/>
    <w:rsid w:val="00F1182A"/>
    <w:rsid w:val="00F11C32"/>
    <w:rsid w:val="00F12D8A"/>
    <w:rsid w:val="00F13412"/>
    <w:rsid w:val="00F13696"/>
    <w:rsid w:val="00F137D6"/>
    <w:rsid w:val="00F13B03"/>
    <w:rsid w:val="00F16354"/>
    <w:rsid w:val="00F16643"/>
    <w:rsid w:val="00F16759"/>
    <w:rsid w:val="00F16B6D"/>
    <w:rsid w:val="00F17288"/>
    <w:rsid w:val="00F17359"/>
    <w:rsid w:val="00F203E5"/>
    <w:rsid w:val="00F20423"/>
    <w:rsid w:val="00F20512"/>
    <w:rsid w:val="00F21B03"/>
    <w:rsid w:val="00F22097"/>
    <w:rsid w:val="00F226C6"/>
    <w:rsid w:val="00F231D3"/>
    <w:rsid w:val="00F235E4"/>
    <w:rsid w:val="00F23A1F"/>
    <w:rsid w:val="00F240B4"/>
    <w:rsid w:val="00F24504"/>
    <w:rsid w:val="00F27350"/>
    <w:rsid w:val="00F273DE"/>
    <w:rsid w:val="00F27707"/>
    <w:rsid w:val="00F30912"/>
    <w:rsid w:val="00F309B7"/>
    <w:rsid w:val="00F30D23"/>
    <w:rsid w:val="00F31707"/>
    <w:rsid w:val="00F32FC3"/>
    <w:rsid w:val="00F334AA"/>
    <w:rsid w:val="00F34216"/>
    <w:rsid w:val="00F36A26"/>
    <w:rsid w:val="00F373EF"/>
    <w:rsid w:val="00F37DFB"/>
    <w:rsid w:val="00F37EF7"/>
    <w:rsid w:val="00F417ED"/>
    <w:rsid w:val="00F41A1A"/>
    <w:rsid w:val="00F41D9F"/>
    <w:rsid w:val="00F41E56"/>
    <w:rsid w:val="00F42042"/>
    <w:rsid w:val="00F42416"/>
    <w:rsid w:val="00F44857"/>
    <w:rsid w:val="00F452D8"/>
    <w:rsid w:val="00F456BA"/>
    <w:rsid w:val="00F46A7E"/>
    <w:rsid w:val="00F46E56"/>
    <w:rsid w:val="00F47589"/>
    <w:rsid w:val="00F50FAF"/>
    <w:rsid w:val="00F5244F"/>
    <w:rsid w:val="00F526FA"/>
    <w:rsid w:val="00F5271E"/>
    <w:rsid w:val="00F53FC2"/>
    <w:rsid w:val="00F54AB1"/>
    <w:rsid w:val="00F54C5D"/>
    <w:rsid w:val="00F56A82"/>
    <w:rsid w:val="00F56EAA"/>
    <w:rsid w:val="00F57DA1"/>
    <w:rsid w:val="00F601CE"/>
    <w:rsid w:val="00F617AF"/>
    <w:rsid w:val="00F6268B"/>
    <w:rsid w:val="00F62ABD"/>
    <w:rsid w:val="00F63342"/>
    <w:rsid w:val="00F63E55"/>
    <w:rsid w:val="00F64178"/>
    <w:rsid w:val="00F6622E"/>
    <w:rsid w:val="00F66D61"/>
    <w:rsid w:val="00F67B92"/>
    <w:rsid w:val="00F70529"/>
    <w:rsid w:val="00F70607"/>
    <w:rsid w:val="00F72DB2"/>
    <w:rsid w:val="00F7308B"/>
    <w:rsid w:val="00F745F0"/>
    <w:rsid w:val="00F74E1A"/>
    <w:rsid w:val="00F75172"/>
    <w:rsid w:val="00F75860"/>
    <w:rsid w:val="00F76D55"/>
    <w:rsid w:val="00F76DE5"/>
    <w:rsid w:val="00F76FFB"/>
    <w:rsid w:val="00F806B9"/>
    <w:rsid w:val="00F81448"/>
    <w:rsid w:val="00F81534"/>
    <w:rsid w:val="00F82801"/>
    <w:rsid w:val="00F83405"/>
    <w:rsid w:val="00F836E9"/>
    <w:rsid w:val="00F853CE"/>
    <w:rsid w:val="00F85B6F"/>
    <w:rsid w:val="00F86871"/>
    <w:rsid w:val="00F87F2A"/>
    <w:rsid w:val="00F91E3F"/>
    <w:rsid w:val="00F92997"/>
    <w:rsid w:val="00F94273"/>
    <w:rsid w:val="00F943A8"/>
    <w:rsid w:val="00F95579"/>
    <w:rsid w:val="00F96562"/>
    <w:rsid w:val="00F972D7"/>
    <w:rsid w:val="00FA143A"/>
    <w:rsid w:val="00FA3896"/>
    <w:rsid w:val="00FA46AD"/>
    <w:rsid w:val="00FA4901"/>
    <w:rsid w:val="00FA4988"/>
    <w:rsid w:val="00FA50F3"/>
    <w:rsid w:val="00FA5B35"/>
    <w:rsid w:val="00FA6849"/>
    <w:rsid w:val="00FB03AB"/>
    <w:rsid w:val="00FB03AE"/>
    <w:rsid w:val="00FB072B"/>
    <w:rsid w:val="00FB0DD5"/>
    <w:rsid w:val="00FB1A34"/>
    <w:rsid w:val="00FB21F7"/>
    <w:rsid w:val="00FB28CC"/>
    <w:rsid w:val="00FB2AF6"/>
    <w:rsid w:val="00FB4BD2"/>
    <w:rsid w:val="00FB4BFC"/>
    <w:rsid w:val="00FB4DC7"/>
    <w:rsid w:val="00FB5DE4"/>
    <w:rsid w:val="00FB6E19"/>
    <w:rsid w:val="00FB7BC5"/>
    <w:rsid w:val="00FC0324"/>
    <w:rsid w:val="00FC109B"/>
    <w:rsid w:val="00FC1F8F"/>
    <w:rsid w:val="00FC39B3"/>
    <w:rsid w:val="00FC4135"/>
    <w:rsid w:val="00FC49A5"/>
    <w:rsid w:val="00FC566F"/>
    <w:rsid w:val="00FC6266"/>
    <w:rsid w:val="00FC6292"/>
    <w:rsid w:val="00FC64DF"/>
    <w:rsid w:val="00FC7211"/>
    <w:rsid w:val="00FD0130"/>
    <w:rsid w:val="00FD21E1"/>
    <w:rsid w:val="00FD2CF9"/>
    <w:rsid w:val="00FD3D82"/>
    <w:rsid w:val="00FD3E6D"/>
    <w:rsid w:val="00FD45A1"/>
    <w:rsid w:val="00FD4FC9"/>
    <w:rsid w:val="00FD554F"/>
    <w:rsid w:val="00FD6355"/>
    <w:rsid w:val="00FD6C06"/>
    <w:rsid w:val="00FD712A"/>
    <w:rsid w:val="00FD728E"/>
    <w:rsid w:val="00FD7735"/>
    <w:rsid w:val="00FE0568"/>
    <w:rsid w:val="00FE0A28"/>
    <w:rsid w:val="00FE1070"/>
    <w:rsid w:val="00FE17E4"/>
    <w:rsid w:val="00FE215C"/>
    <w:rsid w:val="00FE282C"/>
    <w:rsid w:val="00FE2FE9"/>
    <w:rsid w:val="00FE38FD"/>
    <w:rsid w:val="00FE403B"/>
    <w:rsid w:val="00FE4EC1"/>
    <w:rsid w:val="00FE5927"/>
    <w:rsid w:val="00FE5B04"/>
    <w:rsid w:val="00FE74B3"/>
    <w:rsid w:val="00FE7E4D"/>
    <w:rsid w:val="00FF043E"/>
    <w:rsid w:val="00FF0759"/>
    <w:rsid w:val="00FF0FDA"/>
    <w:rsid w:val="00FF156C"/>
    <w:rsid w:val="00FF1A5E"/>
    <w:rsid w:val="00FF1E9D"/>
    <w:rsid w:val="00FF31FD"/>
    <w:rsid w:val="00FF4181"/>
    <w:rsid w:val="00FF4A82"/>
    <w:rsid w:val="00FF5E01"/>
    <w:rsid w:val="01E208B1"/>
    <w:rsid w:val="02C45555"/>
    <w:rsid w:val="03F2EAFB"/>
    <w:rsid w:val="073FD9CE"/>
    <w:rsid w:val="07E86789"/>
    <w:rsid w:val="0A456297"/>
    <w:rsid w:val="0A467B53"/>
    <w:rsid w:val="0A648112"/>
    <w:rsid w:val="0A96BD6C"/>
    <w:rsid w:val="0C1E4850"/>
    <w:rsid w:val="0CC99CE4"/>
    <w:rsid w:val="0CF6E124"/>
    <w:rsid w:val="0DDC0615"/>
    <w:rsid w:val="0E916185"/>
    <w:rsid w:val="0EDC8CAF"/>
    <w:rsid w:val="0EF5B50C"/>
    <w:rsid w:val="0F218ABE"/>
    <w:rsid w:val="101F0F74"/>
    <w:rsid w:val="105383A6"/>
    <w:rsid w:val="1055C69F"/>
    <w:rsid w:val="118D1EC0"/>
    <w:rsid w:val="128157FB"/>
    <w:rsid w:val="12CA5344"/>
    <w:rsid w:val="136817E9"/>
    <w:rsid w:val="13952216"/>
    <w:rsid w:val="13BE6A57"/>
    <w:rsid w:val="142DFA17"/>
    <w:rsid w:val="14654100"/>
    <w:rsid w:val="14ADC234"/>
    <w:rsid w:val="1607C5F9"/>
    <w:rsid w:val="16608FE3"/>
    <w:rsid w:val="1816F8BB"/>
    <w:rsid w:val="1839BCC7"/>
    <w:rsid w:val="1B36A552"/>
    <w:rsid w:val="1BFED7B6"/>
    <w:rsid w:val="1D60C5DC"/>
    <w:rsid w:val="1DBCEBB8"/>
    <w:rsid w:val="1E8C0E0C"/>
    <w:rsid w:val="1EEFA9FB"/>
    <w:rsid w:val="1EFF00B9"/>
    <w:rsid w:val="23F1B22B"/>
    <w:rsid w:val="23FCA349"/>
    <w:rsid w:val="246E6953"/>
    <w:rsid w:val="25BD83C1"/>
    <w:rsid w:val="25C730A8"/>
    <w:rsid w:val="2655B4F0"/>
    <w:rsid w:val="267135CB"/>
    <w:rsid w:val="27AD0410"/>
    <w:rsid w:val="27EEADAE"/>
    <w:rsid w:val="2882FA6D"/>
    <w:rsid w:val="2C3339C0"/>
    <w:rsid w:val="2C9C18BF"/>
    <w:rsid w:val="2D0094F7"/>
    <w:rsid w:val="2DA18948"/>
    <w:rsid w:val="2DE103CC"/>
    <w:rsid w:val="2F26D289"/>
    <w:rsid w:val="2F3276B8"/>
    <w:rsid w:val="2FE36ED9"/>
    <w:rsid w:val="2FF9BF93"/>
    <w:rsid w:val="306BEFC4"/>
    <w:rsid w:val="31B52489"/>
    <w:rsid w:val="31FD2E02"/>
    <w:rsid w:val="340ED28E"/>
    <w:rsid w:val="363D7977"/>
    <w:rsid w:val="37222D5B"/>
    <w:rsid w:val="37E91DA0"/>
    <w:rsid w:val="37F86682"/>
    <w:rsid w:val="383A282B"/>
    <w:rsid w:val="3ABDF492"/>
    <w:rsid w:val="3B8E4D48"/>
    <w:rsid w:val="3BA11ECF"/>
    <w:rsid w:val="3BFF08B7"/>
    <w:rsid w:val="3CB03720"/>
    <w:rsid w:val="3D0B4A68"/>
    <w:rsid w:val="3DF97CD3"/>
    <w:rsid w:val="3EE8D5CA"/>
    <w:rsid w:val="3F3ADF71"/>
    <w:rsid w:val="3FC14334"/>
    <w:rsid w:val="413889B6"/>
    <w:rsid w:val="415F1F99"/>
    <w:rsid w:val="431A07B5"/>
    <w:rsid w:val="43364948"/>
    <w:rsid w:val="43B871E5"/>
    <w:rsid w:val="4402C766"/>
    <w:rsid w:val="4491CE88"/>
    <w:rsid w:val="4529B485"/>
    <w:rsid w:val="466074DD"/>
    <w:rsid w:val="471D3BC9"/>
    <w:rsid w:val="47B22DDC"/>
    <w:rsid w:val="4822E2C8"/>
    <w:rsid w:val="48BA050D"/>
    <w:rsid w:val="48C8995A"/>
    <w:rsid w:val="49BEB329"/>
    <w:rsid w:val="49D18C2F"/>
    <w:rsid w:val="4C28406B"/>
    <w:rsid w:val="4CDA0790"/>
    <w:rsid w:val="4DA6C3E8"/>
    <w:rsid w:val="4E6EFC55"/>
    <w:rsid w:val="4E78FBEF"/>
    <w:rsid w:val="4FFA0BBC"/>
    <w:rsid w:val="50F32B56"/>
    <w:rsid w:val="529D6A1A"/>
    <w:rsid w:val="5353C7AD"/>
    <w:rsid w:val="5471D652"/>
    <w:rsid w:val="55A3193B"/>
    <w:rsid w:val="57002EFB"/>
    <w:rsid w:val="57B70430"/>
    <w:rsid w:val="5913A128"/>
    <w:rsid w:val="591C6FC9"/>
    <w:rsid w:val="59AD4B62"/>
    <w:rsid w:val="5B0C6F58"/>
    <w:rsid w:val="5DB89AFE"/>
    <w:rsid w:val="5F670315"/>
    <w:rsid w:val="605EDF03"/>
    <w:rsid w:val="6089A157"/>
    <w:rsid w:val="61018CFC"/>
    <w:rsid w:val="616F1B05"/>
    <w:rsid w:val="61F46F4D"/>
    <w:rsid w:val="64EA316E"/>
    <w:rsid w:val="6602D862"/>
    <w:rsid w:val="667B4C97"/>
    <w:rsid w:val="67B3DF88"/>
    <w:rsid w:val="67EDC749"/>
    <w:rsid w:val="68752AB1"/>
    <w:rsid w:val="69188A1B"/>
    <w:rsid w:val="69B83278"/>
    <w:rsid w:val="6AAC6CF6"/>
    <w:rsid w:val="6B275921"/>
    <w:rsid w:val="6B8322A0"/>
    <w:rsid w:val="6E0D81C3"/>
    <w:rsid w:val="70108FC2"/>
    <w:rsid w:val="70701E34"/>
    <w:rsid w:val="724BE896"/>
    <w:rsid w:val="729F1A71"/>
    <w:rsid w:val="72B17BE1"/>
    <w:rsid w:val="72CE505C"/>
    <w:rsid w:val="72DB470C"/>
    <w:rsid w:val="73CB432C"/>
    <w:rsid w:val="75521B77"/>
    <w:rsid w:val="760893D3"/>
    <w:rsid w:val="7616EC5D"/>
    <w:rsid w:val="789C74DE"/>
    <w:rsid w:val="78CFDA39"/>
    <w:rsid w:val="798793B3"/>
    <w:rsid w:val="798E0350"/>
    <w:rsid w:val="7A53ACDB"/>
    <w:rsid w:val="7A60FBE0"/>
    <w:rsid w:val="7E731D53"/>
    <w:rsid w:val="7E95D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39C75"/>
  <w15:docId w15:val="{3B47C411-BAA4-4E9A-AA46-586C9FA68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77A"/>
    <w:rPr>
      <w:sz w:val="24"/>
      <w:szCs w:val="24"/>
      <w:lang w:eastAsia="en-GB"/>
    </w:rPr>
  </w:style>
  <w:style w:type="paragraph" w:styleId="Heading1">
    <w:name w:val="heading 1"/>
    <w:aliases w:val="heading 1,结算规范 标题1,H1,PIM 1,h1,1st level,Section Head,l1,Heading 0,&amp;3,List level 1,H11,H12,H13,H14,H15,H16,H17,标书1,h11,heading 1TOC,Header 1,Header1,SAHeading 1,Head1,Heading apps,123321,H111,H121,H131,H141,H151,H161,H18,H112,H122,H132,H142"/>
    <w:basedOn w:val="Normal"/>
    <w:next w:val="Normal"/>
    <w:link w:val="Heading1Char"/>
    <w:autoRedefine/>
    <w:qFormat/>
    <w:rsid w:val="00B9108D"/>
    <w:pPr>
      <w:keepNext/>
      <w:spacing w:before="120" w:after="120"/>
      <w:jc w:val="both"/>
      <w:outlineLvl w:val="0"/>
    </w:pPr>
    <w:rPr>
      <w:b/>
      <w:kern w:val="28"/>
      <w:sz w:val="28"/>
    </w:rPr>
  </w:style>
  <w:style w:type="paragraph" w:styleId="Heading2">
    <w:name w:val="heading 2"/>
    <w:aliases w:val="heading 2,结算规范 标题2,第一章 标题 2,Heading 2 Hidden,Heading 2 CCBS,H2,h2,PIM2,Titre3,HD2,sect 1.2,H21,sect 1.21,H22,sect 1.22,H211,sect 1.211,H23,sect 1.23,H212,sect 1.212,DO,ISO1,Underrubrik1,prop2,UNDERRUBRIK 1-2,2,Level 2 Head,L2,2nd level,l2"/>
    <w:basedOn w:val="Normal"/>
    <w:next w:val="Normal"/>
    <w:link w:val="Heading2Char"/>
    <w:autoRedefine/>
    <w:unhideWhenUsed/>
    <w:qFormat/>
    <w:rsid w:val="00C323DB"/>
    <w:pPr>
      <w:keepNext/>
      <w:numPr>
        <w:ilvl w:val="1"/>
        <w:numId w:val="1"/>
      </w:numPr>
      <w:spacing w:before="120" w:after="120"/>
      <w:jc w:val="both"/>
      <w:outlineLvl w:val="1"/>
    </w:pPr>
    <w:rPr>
      <w:rFonts w:cs="Arial"/>
      <w:b/>
      <w:sz w:val="26"/>
      <w:szCs w:val="26"/>
    </w:rPr>
  </w:style>
  <w:style w:type="paragraph" w:styleId="Heading3">
    <w:name w:val="heading 3"/>
    <w:aliases w:val="heading 3,结算规范 标题3,h3,H3,level_3,PIM 3,Level 3 Head,Heading 3 - old,sect1.2.3,sect1.2.31,sect1.2.32,sect1.2.311,sect1.2.33,sect1.2.312,Bold Head,bh,BOD 0,3rd level,3,Head 3,二级节名,heading 3TOC,l3,PRTM Heading 3,CT,Heading 2.3,1.2.3.,Titles,Hd"/>
    <w:basedOn w:val="Heading2"/>
    <w:next w:val="Normal"/>
    <w:link w:val="Heading3Char"/>
    <w:autoRedefine/>
    <w:unhideWhenUsed/>
    <w:qFormat/>
    <w:rsid w:val="00303550"/>
    <w:pPr>
      <w:numPr>
        <w:ilvl w:val="2"/>
      </w:numPr>
      <w:spacing w:line="288" w:lineRule="auto"/>
      <w:ind w:left="0"/>
      <w:outlineLvl w:val="2"/>
    </w:pPr>
  </w:style>
  <w:style w:type="paragraph" w:styleId="Heading4">
    <w:name w:val="heading 4"/>
    <w:aliases w:val="结算规范 标题4,bullet,bl,bb,PIM 4,H4,h4,L4,4th level,4,sect 1.2.3.4,heading 4,Ref Heading 1,rh1,Heading sql,4heading,sect 1.2.3.41,Ref Heading 11,rh11,sect 1.2.3.42,Ref Heading 12,rh12,sect 1.2.3.411,Ref Heading 111,rh111,sect 1.2.3.43,标题,Map Title"/>
    <w:basedOn w:val="Normal"/>
    <w:next w:val="Normal"/>
    <w:link w:val="Heading4Char"/>
    <w:unhideWhenUsed/>
    <w:qFormat/>
    <w:rsid w:val="00B52F48"/>
    <w:pPr>
      <w:keepNext/>
      <w:numPr>
        <w:ilvl w:val="3"/>
        <w:numId w:val="1"/>
      </w:numPr>
      <w:spacing w:before="120" w:after="120"/>
      <w:jc w:val="both"/>
      <w:outlineLvl w:val="3"/>
    </w:pPr>
    <w:rPr>
      <w:b/>
      <w:i/>
      <w:sz w:val="26"/>
      <w:szCs w:val="20"/>
    </w:rPr>
  </w:style>
  <w:style w:type="paragraph" w:styleId="Heading5">
    <w:name w:val="heading 5"/>
    <w:basedOn w:val="Normal"/>
    <w:next w:val="Normal"/>
    <w:link w:val="Heading5Char"/>
    <w:autoRedefine/>
    <w:unhideWhenUsed/>
    <w:qFormat/>
    <w:rsid w:val="000744ED"/>
    <w:pPr>
      <w:numPr>
        <w:ilvl w:val="4"/>
        <w:numId w:val="1"/>
      </w:numPr>
      <w:spacing w:before="120" w:after="120"/>
      <w:jc w:val="both"/>
      <w:outlineLvl w:val="4"/>
    </w:pPr>
    <w:rPr>
      <w:i/>
    </w:rPr>
  </w:style>
  <w:style w:type="paragraph" w:styleId="Heading6">
    <w:name w:val="heading 6"/>
    <w:basedOn w:val="Normal"/>
    <w:next w:val="Normal"/>
    <w:link w:val="Heading6Char"/>
    <w:unhideWhenUsed/>
    <w:qFormat/>
    <w:rsid w:val="00C323DB"/>
    <w:pPr>
      <w:numPr>
        <w:ilvl w:val="5"/>
        <w:numId w:val="1"/>
      </w:numPr>
      <w:spacing w:before="120" w:after="120"/>
      <w:jc w:val="both"/>
      <w:outlineLvl w:val="5"/>
    </w:pPr>
    <w:rPr>
      <w:rFonts w:ascii="Arial" w:hAnsi="Arial"/>
      <w:i/>
      <w:sz w:val="22"/>
      <w:szCs w:val="20"/>
    </w:rPr>
  </w:style>
  <w:style w:type="paragraph" w:styleId="Heading7">
    <w:name w:val="heading 7"/>
    <w:basedOn w:val="Normal"/>
    <w:next w:val="Normal"/>
    <w:link w:val="Heading7Char"/>
    <w:uiPriority w:val="99"/>
    <w:semiHidden/>
    <w:unhideWhenUsed/>
    <w:qFormat/>
    <w:rsid w:val="00DC6DCB"/>
    <w:pPr>
      <w:numPr>
        <w:ilvl w:val="6"/>
        <w:numId w:val="1"/>
      </w:numPr>
      <w:spacing w:before="240" w:after="60"/>
      <w:jc w:val="both"/>
      <w:outlineLvl w:val="6"/>
    </w:pPr>
    <w:rPr>
      <w:rFonts w:ascii="Arial" w:hAnsi="Arial"/>
      <w:sz w:val="20"/>
      <w:szCs w:val="20"/>
    </w:rPr>
  </w:style>
  <w:style w:type="paragraph" w:styleId="Heading8">
    <w:name w:val="heading 8"/>
    <w:basedOn w:val="Normal"/>
    <w:next w:val="Normal"/>
    <w:link w:val="Heading8Char"/>
    <w:uiPriority w:val="99"/>
    <w:semiHidden/>
    <w:unhideWhenUsed/>
    <w:qFormat/>
    <w:rsid w:val="00DC6DCB"/>
    <w:pPr>
      <w:numPr>
        <w:ilvl w:val="7"/>
        <w:numId w:val="1"/>
      </w:numPr>
      <w:spacing w:before="240" w:after="60"/>
      <w:jc w:val="both"/>
      <w:outlineLvl w:val="7"/>
    </w:pPr>
    <w:rPr>
      <w:rFonts w:ascii="Arial" w:hAnsi="Arial"/>
      <w:i/>
      <w:sz w:val="20"/>
      <w:szCs w:val="20"/>
    </w:rPr>
  </w:style>
  <w:style w:type="paragraph" w:styleId="Heading9">
    <w:name w:val="heading 9"/>
    <w:basedOn w:val="Normal"/>
    <w:next w:val="Normal"/>
    <w:link w:val="Heading9Char"/>
    <w:uiPriority w:val="99"/>
    <w:semiHidden/>
    <w:unhideWhenUsed/>
    <w:qFormat/>
    <w:rsid w:val="00DC6DCB"/>
    <w:pPr>
      <w:numPr>
        <w:ilvl w:val="8"/>
        <w:numId w:val="1"/>
      </w:numPr>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overflowPunct w:val="0"/>
      <w:autoSpaceDE w:val="0"/>
      <w:autoSpaceDN w:val="0"/>
      <w:adjustRightInd w:val="0"/>
      <w:spacing w:after="120"/>
      <w:jc w:val="both"/>
      <w:textAlignment w:val="baseline"/>
    </w:pPr>
    <w:rPr>
      <w:sz w:val="26"/>
      <w:szCs w:val="20"/>
      <w:lang w:val="x-none" w:eastAsia="x-none"/>
    </w:rPr>
  </w:style>
  <w:style w:type="paragraph" w:styleId="Footer">
    <w:name w:val="footer"/>
    <w:basedOn w:val="Normal"/>
    <w:link w:val="FooterChar"/>
    <w:uiPriority w:val="99"/>
    <w:pPr>
      <w:tabs>
        <w:tab w:val="center" w:pos="4153"/>
        <w:tab w:val="right" w:pos="8306"/>
      </w:tabs>
      <w:overflowPunct w:val="0"/>
      <w:autoSpaceDE w:val="0"/>
      <w:autoSpaceDN w:val="0"/>
      <w:adjustRightInd w:val="0"/>
      <w:spacing w:after="120"/>
      <w:jc w:val="both"/>
      <w:textAlignment w:val="baseline"/>
    </w:pPr>
    <w:rPr>
      <w:sz w:val="26"/>
      <w:szCs w:val="20"/>
      <w:lang w:val="x-none" w:eastAsia="x-none"/>
    </w:rPr>
  </w:style>
  <w:style w:type="character" w:styleId="PageNumber">
    <w:name w:val="page number"/>
    <w:basedOn w:val="DefaultParagraphFont"/>
    <w:semiHidden/>
  </w:style>
  <w:style w:type="paragraph" w:customStyle="1" w:styleId="NormalFrancez">
    <w:name w:val="Normal Francez"/>
    <w:basedOn w:val="Normal"/>
    <w:pPr>
      <w:widowControl w:val="0"/>
      <w:overflowPunct w:val="0"/>
      <w:autoSpaceDE w:val="0"/>
      <w:autoSpaceDN w:val="0"/>
      <w:adjustRightInd w:val="0"/>
      <w:spacing w:after="120"/>
      <w:jc w:val="both"/>
      <w:textAlignment w:val="baseline"/>
    </w:pPr>
    <w:rPr>
      <w:rFonts w:ascii="Arial" w:hAnsi="Arial"/>
      <w:b/>
      <w:sz w:val="22"/>
      <w:szCs w:val="20"/>
      <w:lang w:val="fr-FR"/>
    </w:rPr>
  </w:style>
  <w:style w:type="character" w:customStyle="1" w:styleId="st">
    <w:name w:val="st"/>
    <w:rsid w:val="00866B1C"/>
    <w:rPr>
      <w:rFonts w:cs=".VnTime"/>
    </w:rPr>
  </w:style>
  <w:style w:type="character" w:customStyle="1" w:styleId="HeaderChar">
    <w:name w:val="Header Char"/>
    <w:link w:val="Header"/>
    <w:locked/>
    <w:rsid w:val="00CD266D"/>
    <w:rPr>
      <w:sz w:val="26"/>
      <w:lang w:val="x-none" w:eastAsia="x-none"/>
    </w:rPr>
  </w:style>
  <w:style w:type="character" w:customStyle="1" w:styleId="FooterChar">
    <w:name w:val="Footer Char"/>
    <w:link w:val="Footer"/>
    <w:uiPriority w:val="99"/>
    <w:locked/>
    <w:rsid w:val="00CD266D"/>
    <w:rPr>
      <w:sz w:val="26"/>
      <w:lang w:val="x-none" w:eastAsia="x-none"/>
    </w:rPr>
  </w:style>
  <w:style w:type="table" w:styleId="TableGrid">
    <w:name w:val="Table Grid"/>
    <w:aliases w:val="Hidden Table"/>
    <w:basedOn w:val="TableNormal"/>
    <w:uiPriority w:val="39"/>
    <w:rsid w:val="00C278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77C0"/>
    <w:pPr>
      <w:overflowPunct w:val="0"/>
      <w:autoSpaceDE w:val="0"/>
      <w:autoSpaceDN w:val="0"/>
      <w:adjustRightInd w:val="0"/>
      <w:spacing w:after="120"/>
      <w:jc w:val="both"/>
      <w:textAlignment w:val="baseline"/>
    </w:pPr>
    <w:rPr>
      <w:rFonts w:ascii="Tahoma" w:hAnsi="Tahoma"/>
      <w:sz w:val="16"/>
      <w:szCs w:val="16"/>
      <w:lang w:val="x-none" w:eastAsia="x-none"/>
    </w:rPr>
  </w:style>
  <w:style w:type="character" w:customStyle="1" w:styleId="BalloonTextChar">
    <w:name w:val="Balloon Text Char"/>
    <w:link w:val="BalloonText"/>
    <w:uiPriority w:val="99"/>
    <w:semiHidden/>
    <w:rsid w:val="004A77C0"/>
    <w:rPr>
      <w:rFonts w:ascii="Tahoma" w:hAnsi="Tahoma"/>
      <w:sz w:val="16"/>
      <w:szCs w:val="16"/>
      <w:lang w:val="x-none" w:eastAsia="x-none"/>
    </w:rPr>
  </w:style>
  <w:style w:type="character" w:customStyle="1" w:styleId="Heading1Char">
    <w:name w:val="Heading 1 Char"/>
    <w:aliases w:val="heading 1 Char,结算规范 标题1 Char,H1 Char,PIM 1 Char,h1 Char,1st level Char,Section Head Char,l1 Char,Heading 0 Char,&amp;3 Char,List level 1 Char,H11 Char,H12 Char,H13 Char,H14 Char,H15 Char,H16 Char,H17 Char,标书1 Char,h11 Char,heading 1TOC Char"/>
    <w:basedOn w:val="DefaultParagraphFont"/>
    <w:link w:val="Heading1"/>
    <w:rsid w:val="00B9108D"/>
    <w:rPr>
      <w:b/>
      <w:kern w:val="28"/>
      <w:sz w:val="28"/>
      <w:szCs w:val="24"/>
      <w:lang w:eastAsia="en-GB"/>
    </w:rPr>
  </w:style>
  <w:style w:type="character" w:customStyle="1" w:styleId="Heading2Char">
    <w:name w:val="Heading 2 Char"/>
    <w:aliases w:val="heading 2 Char,结算规范 标题2 Char,第一章 标题 2 Char,Heading 2 Hidden Char,Heading 2 CCBS Char,H2 Char,h2 Char,PIM2 Char,Titre3 Char,HD2 Char,sect 1.2 Char,H21 Char,sect 1.21 Char,H22 Char,sect 1.22 Char,H211 Char,sect 1.211 Char,H23 Char,H212 Char"/>
    <w:basedOn w:val="DefaultParagraphFont"/>
    <w:link w:val="Heading2"/>
    <w:rsid w:val="00C323DB"/>
    <w:rPr>
      <w:rFonts w:cs="Arial"/>
      <w:b/>
      <w:sz w:val="26"/>
      <w:szCs w:val="26"/>
      <w:lang w:eastAsia="en-GB"/>
    </w:rPr>
  </w:style>
  <w:style w:type="character" w:customStyle="1" w:styleId="Heading3Char">
    <w:name w:val="Heading 3 Char"/>
    <w:aliases w:val="heading 3 Char,结算规范 标题3 Char,h3 Char,H3 Char,level_3 Char,PIM 3 Char,Level 3 Head Char,Heading 3 - old Char,sect1.2.3 Char,sect1.2.31 Char,sect1.2.32 Char,sect1.2.311 Char,sect1.2.33 Char,sect1.2.312 Char,Bold Head Char,bh Char,BOD 0 Char"/>
    <w:basedOn w:val="DefaultParagraphFont"/>
    <w:link w:val="Heading3"/>
    <w:rsid w:val="00303550"/>
    <w:rPr>
      <w:rFonts w:cs="Arial"/>
      <w:b/>
      <w:sz w:val="26"/>
      <w:szCs w:val="26"/>
      <w:lang w:eastAsia="en-GB"/>
    </w:rPr>
  </w:style>
  <w:style w:type="character" w:customStyle="1" w:styleId="Heading4Char">
    <w:name w:val="Heading 4 Char"/>
    <w:aliases w:val="结算规范 标题4 Char,bullet Char,bl Char,bb Char,PIM 4 Char,H4 Char,h4 Char,L4 Char,4th level Char,4 Char,sect 1.2.3.4 Char,heading 4 Char,Ref Heading 1 Char,rh1 Char,Heading sql Char,4heading Char,sect 1.2.3.41 Char,Ref Heading 11 Char,标题 Char"/>
    <w:basedOn w:val="DefaultParagraphFont"/>
    <w:link w:val="Heading4"/>
    <w:rsid w:val="00B52F48"/>
    <w:rPr>
      <w:b/>
      <w:i/>
      <w:sz w:val="26"/>
      <w:lang w:eastAsia="en-GB"/>
    </w:rPr>
  </w:style>
  <w:style w:type="character" w:customStyle="1" w:styleId="Heading5Char">
    <w:name w:val="Heading 5 Char"/>
    <w:basedOn w:val="DefaultParagraphFont"/>
    <w:link w:val="Heading5"/>
    <w:rsid w:val="000744ED"/>
    <w:rPr>
      <w:i/>
      <w:sz w:val="24"/>
      <w:szCs w:val="24"/>
      <w:lang w:eastAsia="en-GB"/>
    </w:rPr>
  </w:style>
  <w:style w:type="character" w:customStyle="1" w:styleId="Heading6Char">
    <w:name w:val="Heading 6 Char"/>
    <w:basedOn w:val="DefaultParagraphFont"/>
    <w:link w:val="Heading6"/>
    <w:rsid w:val="00C323DB"/>
    <w:rPr>
      <w:rFonts w:ascii="Arial" w:hAnsi="Arial"/>
      <w:i/>
      <w:sz w:val="22"/>
      <w:lang w:eastAsia="en-GB"/>
    </w:rPr>
  </w:style>
  <w:style w:type="character" w:customStyle="1" w:styleId="Heading7Char">
    <w:name w:val="Heading 7 Char"/>
    <w:basedOn w:val="DefaultParagraphFont"/>
    <w:link w:val="Heading7"/>
    <w:uiPriority w:val="99"/>
    <w:semiHidden/>
    <w:rsid w:val="00DC6DCB"/>
    <w:rPr>
      <w:rFonts w:ascii="Arial" w:hAnsi="Arial"/>
      <w:lang w:eastAsia="en-GB"/>
    </w:rPr>
  </w:style>
  <w:style w:type="character" w:customStyle="1" w:styleId="Heading8Char">
    <w:name w:val="Heading 8 Char"/>
    <w:basedOn w:val="DefaultParagraphFont"/>
    <w:link w:val="Heading8"/>
    <w:uiPriority w:val="99"/>
    <w:semiHidden/>
    <w:rsid w:val="00DC6DCB"/>
    <w:rPr>
      <w:rFonts w:ascii="Arial" w:hAnsi="Arial"/>
      <w:i/>
      <w:lang w:eastAsia="en-GB"/>
    </w:rPr>
  </w:style>
  <w:style w:type="character" w:customStyle="1" w:styleId="Heading9Char">
    <w:name w:val="Heading 9 Char"/>
    <w:basedOn w:val="DefaultParagraphFont"/>
    <w:link w:val="Heading9"/>
    <w:uiPriority w:val="99"/>
    <w:semiHidden/>
    <w:rsid w:val="00DC6DCB"/>
    <w:rPr>
      <w:rFonts w:ascii="Arial" w:hAnsi="Arial"/>
      <w:i/>
      <w:sz w:val="18"/>
      <w:lang w:eastAsia="en-GB"/>
    </w:rPr>
  </w:style>
  <w:style w:type="paragraph" w:styleId="ListParagraph">
    <w:name w:val="List Paragraph"/>
    <w:aliases w:val="P1,VNA - List Paragraph,1.,Table Sequence,List Paragraph1,lp1,lp11,bullet 1,Bullet L1,List Paragraph 1,List Paragraph11,Bullet List,FooterText,numbered,Paragraphe de liste,My checklist,My number,1,head2"/>
    <w:basedOn w:val="Normal"/>
    <w:link w:val="ListParagraphChar"/>
    <w:uiPriority w:val="34"/>
    <w:qFormat/>
    <w:rsid w:val="00124E6F"/>
    <w:pPr>
      <w:overflowPunct w:val="0"/>
      <w:autoSpaceDE w:val="0"/>
      <w:autoSpaceDN w:val="0"/>
      <w:adjustRightInd w:val="0"/>
      <w:spacing w:after="120"/>
      <w:ind w:left="720"/>
      <w:contextualSpacing/>
      <w:jc w:val="both"/>
      <w:textAlignment w:val="baseline"/>
    </w:pPr>
    <w:rPr>
      <w:sz w:val="26"/>
      <w:szCs w:val="20"/>
    </w:rPr>
  </w:style>
  <w:style w:type="paragraph" w:styleId="TOCHeading">
    <w:name w:val="TOC Heading"/>
    <w:basedOn w:val="Heading1"/>
    <w:next w:val="Normal"/>
    <w:uiPriority w:val="39"/>
    <w:unhideWhenUsed/>
    <w:qFormat/>
    <w:rsid w:val="00C444DB"/>
    <w:pPr>
      <w:keepLines/>
      <w:spacing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C444DB"/>
    <w:pPr>
      <w:overflowPunct w:val="0"/>
      <w:autoSpaceDE w:val="0"/>
      <w:autoSpaceDN w:val="0"/>
      <w:adjustRightInd w:val="0"/>
      <w:spacing w:after="100"/>
      <w:jc w:val="both"/>
      <w:textAlignment w:val="baseline"/>
    </w:pPr>
    <w:rPr>
      <w:sz w:val="26"/>
      <w:szCs w:val="20"/>
    </w:rPr>
  </w:style>
  <w:style w:type="paragraph" w:styleId="TOC2">
    <w:name w:val="toc 2"/>
    <w:basedOn w:val="Normal"/>
    <w:next w:val="Normal"/>
    <w:autoRedefine/>
    <w:uiPriority w:val="39"/>
    <w:unhideWhenUsed/>
    <w:rsid w:val="00C444DB"/>
    <w:pPr>
      <w:overflowPunct w:val="0"/>
      <w:autoSpaceDE w:val="0"/>
      <w:autoSpaceDN w:val="0"/>
      <w:adjustRightInd w:val="0"/>
      <w:spacing w:after="100"/>
      <w:ind w:left="260"/>
      <w:jc w:val="both"/>
      <w:textAlignment w:val="baseline"/>
    </w:pPr>
    <w:rPr>
      <w:sz w:val="26"/>
      <w:szCs w:val="20"/>
    </w:rPr>
  </w:style>
  <w:style w:type="character" w:styleId="Hyperlink">
    <w:name w:val="Hyperlink"/>
    <w:basedOn w:val="DefaultParagraphFont"/>
    <w:uiPriority w:val="99"/>
    <w:unhideWhenUsed/>
    <w:rsid w:val="00C444DB"/>
    <w:rPr>
      <w:color w:val="0563C1" w:themeColor="hyperlink"/>
      <w:u w:val="single"/>
    </w:rPr>
  </w:style>
  <w:style w:type="paragraph" w:customStyle="1" w:styleId="FirstLevelBullet">
    <w:name w:val="First Level Bullet"/>
    <w:basedOn w:val="ListParagraph"/>
    <w:link w:val="FirstLevelBulletChar"/>
    <w:qFormat/>
    <w:rsid w:val="00C444DB"/>
    <w:pPr>
      <w:spacing w:before="120"/>
      <w:ind w:hanging="360"/>
    </w:pPr>
    <w:rPr>
      <w:szCs w:val="26"/>
    </w:rPr>
  </w:style>
  <w:style w:type="paragraph" w:customStyle="1" w:styleId="SecondLevelBullet">
    <w:name w:val="Second Level Bullet"/>
    <w:basedOn w:val="FirstLevelBullet"/>
    <w:link w:val="SecondLevelBulletChar"/>
    <w:qFormat/>
    <w:rsid w:val="00C444DB"/>
    <w:pPr>
      <w:numPr>
        <w:ilvl w:val="1"/>
      </w:numPr>
      <w:ind w:left="720" w:hanging="360"/>
    </w:pPr>
  </w:style>
  <w:style w:type="character" w:customStyle="1" w:styleId="ListParagraphChar">
    <w:name w:val="List Paragraph Char"/>
    <w:aliases w:val="P1 Char,VNA - List Paragraph Char,1. Char,Table Sequence Char,List Paragraph1 Char,lp1 Char,lp11 Char,bullet 1 Char,Bullet L1 Char,List Paragraph 1 Char,List Paragraph11 Char,Bullet List Char,FooterText Char,numbered Char,1 Char"/>
    <w:basedOn w:val="DefaultParagraphFont"/>
    <w:link w:val="ListParagraph"/>
    <w:uiPriority w:val="34"/>
    <w:qFormat/>
    <w:rsid w:val="00C444DB"/>
    <w:rPr>
      <w:sz w:val="26"/>
    </w:rPr>
  </w:style>
  <w:style w:type="character" w:customStyle="1" w:styleId="FirstLevelBulletChar">
    <w:name w:val="First Level Bullet Char"/>
    <w:basedOn w:val="ListParagraphChar"/>
    <w:link w:val="FirstLevelBullet"/>
    <w:rsid w:val="00C444DB"/>
    <w:rPr>
      <w:rFonts w:ascii="VNTime" w:hAnsi="VNTime"/>
      <w:sz w:val="26"/>
      <w:szCs w:val="26"/>
    </w:rPr>
  </w:style>
  <w:style w:type="paragraph" w:customStyle="1" w:styleId="TableHeader">
    <w:name w:val="Table Header"/>
    <w:basedOn w:val="Normal"/>
    <w:rsid w:val="00D340E1"/>
    <w:pPr>
      <w:spacing w:before="60" w:after="60"/>
      <w:jc w:val="both"/>
    </w:pPr>
    <w:rPr>
      <w:rFonts w:ascii="Segoe UI" w:hAnsi="Segoe UI" w:cs="Segoe UI"/>
      <w:b/>
      <w:bCs/>
      <w:color w:val="FFFFFF"/>
      <w:sz w:val="20"/>
      <w:szCs w:val="20"/>
      <w:lang w:val="en-NZ"/>
    </w:rPr>
  </w:style>
  <w:style w:type="character" w:customStyle="1" w:styleId="SecondLevelBulletChar">
    <w:name w:val="Second Level Bullet Char"/>
    <w:basedOn w:val="FirstLevelBulletChar"/>
    <w:link w:val="SecondLevelBullet"/>
    <w:rsid w:val="00C444DB"/>
    <w:rPr>
      <w:rFonts w:ascii="VNTime" w:hAnsi="VNTime"/>
      <w:sz w:val="26"/>
      <w:szCs w:val="26"/>
    </w:rPr>
  </w:style>
  <w:style w:type="paragraph" w:styleId="Caption">
    <w:name w:val="caption"/>
    <w:aliases w:val="Figure"/>
    <w:basedOn w:val="Normal"/>
    <w:next w:val="Normal"/>
    <w:uiPriority w:val="35"/>
    <w:unhideWhenUsed/>
    <w:qFormat/>
    <w:rsid w:val="00A95610"/>
    <w:pPr>
      <w:spacing w:after="200" w:line="276" w:lineRule="auto"/>
      <w:jc w:val="center"/>
    </w:pPr>
    <w:rPr>
      <w:rFonts w:eastAsia="Calibri" w:cs="Segoe UI"/>
      <w:b/>
      <w:bCs/>
      <w:i/>
      <w:sz w:val="26"/>
      <w:szCs w:val="20"/>
    </w:rPr>
  </w:style>
  <w:style w:type="paragraph" w:styleId="TableofFigures">
    <w:name w:val="table of figures"/>
    <w:basedOn w:val="Normal"/>
    <w:next w:val="Normal"/>
    <w:uiPriority w:val="99"/>
    <w:unhideWhenUsed/>
    <w:rsid w:val="00E86FAE"/>
    <w:pPr>
      <w:overflowPunct w:val="0"/>
      <w:autoSpaceDE w:val="0"/>
      <w:autoSpaceDN w:val="0"/>
      <w:adjustRightInd w:val="0"/>
      <w:spacing w:after="120"/>
      <w:jc w:val="both"/>
      <w:textAlignment w:val="baseline"/>
    </w:pPr>
    <w:rPr>
      <w:sz w:val="26"/>
      <w:szCs w:val="20"/>
    </w:rPr>
  </w:style>
  <w:style w:type="paragraph" w:styleId="FootnoteText">
    <w:name w:val="footnote text"/>
    <w:basedOn w:val="Normal"/>
    <w:link w:val="FootnoteTextChar"/>
    <w:semiHidden/>
    <w:unhideWhenUsed/>
    <w:rsid w:val="00E67D14"/>
    <w:pPr>
      <w:overflowPunct w:val="0"/>
      <w:autoSpaceDE w:val="0"/>
      <w:autoSpaceDN w:val="0"/>
      <w:adjustRightInd w:val="0"/>
      <w:spacing w:after="120"/>
      <w:jc w:val="both"/>
      <w:textAlignment w:val="baseline"/>
    </w:pPr>
    <w:rPr>
      <w:sz w:val="20"/>
      <w:szCs w:val="20"/>
    </w:rPr>
  </w:style>
  <w:style w:type="character" w:customStyle="1" w:styleId="FootnoteTextChar">
    <w:name w:val="Footnote Text Char"/>
    <w:basedOn w:val="DefaultParagraphFont"/>
    <w:link w:val="FootnoteText"/>
    <w:semiHidden/>
    <w:rsid w:val="00E67D14"/>
  </w:style>
  <w:style w:type="character" w:styleId="FootnoteReference">
    <w:name w:val="footnote reference"/>
    <w:basedOn w:val="DefaultParagraphFont"/>
    <w:semiHidden/>
    <w:unhideWhenUsed/>
    <w:rsid w:val="00E67D14"/>
    <w:rPr>
      <w:vertAlign w:val="superscript"/>
    </w:rPr>
  </w:style>
  <w:style w:type="paragraph" w:customStyle="1" w:styleId="LandscapeHeading1">
    <w:name w:val="Landscape Heading 1"/>
    <w:basedOn w:val="Heading1"/>
    <w:link w:val="LandscapeHeading1Char"/>
    <w:qFormat/>
    <w:rsid w:val="00845A0E"/>
    <w:pPr>
      <w:ind w:left="720"/>
    </w:pPr>
  </w:style>
  <w:style w:type="paragraph" w:customStyle="1" w:styleId="LandscapeNormal">
    <w:name w:val="Landscape Normal"/>
    <w:basedOn w:val="Normal"/>
    <w:link w:val="LandscapeNormalChar"/>
    <w:qFormat/>
    <w:rsid w:val="00EF0FE4"/>
    <w:pPr>
      <w:overflowPunct w:val="0"/>
      <w:autoSpaceDE w:val="0"/>
      <w:autoSpaceDN w:val="0"/>
      <w:adjustRightInd w:val="0"/>
      <w:spacing w:after="120"/>
      <w:ind w:left="720"/>
      <w:jc w:val="both"/>
      <w:textAlignment w:val="baseline"/>
    </w:pPr>
    <w:rPr>
      <w:sz w:val="26"/>
      <w:szCs w:val="20"/>
    </w:rPr>
  </w:style>
  <w:style w:type="character" w:customStyle="1" w:styleId="LandscapeHeading1Char">
    <w:name w:val="Landscape Heading 1 Char"/>
    <w:basedOn w:val="Heading1Char"/>
    <w:link w:val="LandscapeHeading1"/>
    <w:rsid w:val="00845A0E"/>
    <w:rPr>
      <w:b/>
      <w:kern w:val="28"/>
      <w:sz w:val="28"/>
      <w:szCs w:val="24"/>
      <w:lang w:eastAsia="en-GB"/>
    </w:rPr>
  </w:style>
  <w:style w:type="paragraph" w:customStyle="1" w:styleId="LandscapeHeading2">
    <w:name w:val="Landscape Heading 2"/>
    <w:basedOn w:val="Heading2"/>
    <w:link w:val="LandscapeHeading2Char"/>
    <w:qFormat/>
    <w:rsid w:val="00F309B7"/>
    <w:pPr>
      <w:ind w:left="720"/>
    </w:pPr>
  </w:style>
  <w:style w:type="character" w:customStyle="1" w:styleId="LandscapeNormalChar">
    <w:name w:val="Landscape Normal Char"/>
    <w:basedOn w:val="DefaultParagraphFont"/>
    <w:link w:val="LandscapeNormal"/>
    <w:rsid w:val="00EF0FE4"/>
    <w:rPr>
      <w:sz w:val="26"/>
    </w:rPr>
  </w:style>
  <w:style w:type="paragraph" w:customStyle="1" w:styleId="LandscapeHeading3">
    <w:name w:val="Landscape Heading 3"/>
    <w:basedOn w:val="Heading3"/>
    <w:link w:val="LandscapeHeading3Char"/>
    <w:qFormat/>
    <w:rsid w:val="00F309B7"/>
    <w:pPr>
      <w:ind w:left="720"/>
    </w:pPr>
  </w:style>
  <w:style w:type="character" w:customStyle="1" w:styleId="LandscapeHeading2Char">
    <w:name w:val="Landscape Heading 2 Char"/>
    <w:basedOn w:val="Heading2Char"/>
    <w:link w:val="LandscapeHeading2"/>
    <w:rsid w:val="00F309B7"/>
    <w:rPr>
      <w:rFonts w:cs="Arial"/>
      <w:b/>
      <w:sz w:val="26"/>
      <w:szCs w:val="26"/>
      <w:lang w:eastAsia="en-GB"/>
    </w:rPr>
  </w:style>
  <w:style w:type="paragraph" w:customStyle="1" w:styleId="LandscapeHeading4">
    <w:name w:val="Landscape Heading 4"/>
    <w:basedOn w:val="Heading4"/>
    <w:link w:val="LandscapeHeading4Char"/>
    <w:qFormat/>
    <w:rsid w:val="00F309B7"/>
    <w:pPr>
      <w:ind w:left="720"/>
    </w:pPr>
  </w:style>
  <w:style w:type="character" w:customStyle="1" w:styleId="LandscapeHeading3Char">
    <w:name w:val="Landscape Heading 3 Char"/>
    <w:basedOn w:val="Heading3Char"/>
    <w:link w:val="LandscapeHeading3"/>
    <w:rsid w:val="00F309B7"/>
    <w:rPr>
      <w:rFonts w:cs="Arial"/>
      <w:b/>
      <w:sz w:val="26"/>
      <w:szCs w:val="26"/>
      <w:lang w:eastAsia="en-GB"/>
    </w:rPr>
  </w:style>
  <w:style w:type="paragraph" w:customStyle="1" w:styleId="LandscapeHeading5">
    <w:name w:val="Landscape Heading 5"/>
    <w:basedOn w:val="Heading5"/>
    <w:link w:val="LandscapeHeading5Char"/>
    <w:qFormat/>
    <w:rsid w:val="00A95610"/>
    <w:pPr>
      <w:ind w:left="720"/>
    </w:pPr>
  </w:style>
  <w:style w:type="character" w:customStyle="1" w:styleId="LandscapeHeading4Char">
    <w:name w:val="Landscape Heading 4 Char"/>
    <w:basedOn w:val="Heading4Char"/>
    <w:link w:val="LandscapeHeading4"/>
    <w:rsid w:val="00F309B7"/>
    <w:rPr>
      <w:b/>
      <w:i/>
      <w:sz w:val="26"/>
      <w:lang w:eastAsia="en-GB"/>
    </w:rPr>
  </w:style>
  <w:style w:type="paragraph" w:customStyle="1" w:styleId="LandscapeFirstLevelBullet">
    <w:name w:val="Landscape First Level Bullet"/>
    <w:basedOn w:val="FirstLevelBullet"/>
    <w:link w:val="LandscapeFirstLevelBulletChar"/>
    <w:qFormat/>
    <w:rsid w:val="00C323DB"/>
    <w:pPr>
      <w:ind w:left="1080"/>
    </w:pPr>
  </w:style>
  <w:style w:type="character" w:customStyle="1" w:styleId="LandscapeHeading5Char">
    <w:name w:val="Landscape Heading 5 Char"/>
    <w:basedOn w:val="Heading5Char"/>
    <w:link w:val="LandscapeHeading5"/>
    <w:rsid w:val="00A95610"/>
    <w:rPr>
      <w:i/>
      <w:sz w:val="24"/>
      <w:szCs w:val="24"/>
      <w:lang w:eastAsia="en-GB"/>
    </w:rPr>
  </w:style>
  <w:style w:type="paragraph" w:customStyle="1" w:styleId="LandscapeSecondLevelBullet">
    <w:name w:val="Landscape Second Level Bullet"/>
    <w:basedOn w:val="SecondLevelBullet"/>
    <w:link w:val="LandscapeSecondLevelBulletChar"/>
    <w:qFormat/>
    <w:rsid w:val="00F309B7"/>
  </w:style>
  <w:style w:type="character" w:customStyle="1" w:styleId="LandscapeFirstLevelBulletChar">
    <w:name w:val="Landscape First Level Bullet Char"/>
    <w:basedOn w:val="FirstLevelBulletChar"/>
    <w:link w:val="LandscapeFirstLevelBullet"/>
    <w:rsid w:val="00C323DB"/>
    <w:rPr>
      <w:rFonts w:ascii="VNTime" w:hAnsi="VNTime"/>
      <w:sz w:val="26"/>
      <w:szCs w:val="26"/>
    </w:rPr>
  </w:style>
  <w:style w:type="paragraph" w:styleId="TOC3">
    <w:name w:val="toc 3"/>
    <w:basedOn w:val="Normal"/>
    <w:next w:val="Normal"/>
    <w:autoRedefine/>
    <w:uiPriority w:val="39"/>
    <w:unhideWhenUsed/>
    <w:rsid w:val="00845A0E"/>
    <w:pPr>
      <w:overflowPunct w:val="0"/>
      <w:autoSpaceDE w:val="0"/>
      <w:autoSpaceDN w:val="0"/>
      <w:adjustRightInd w:val="0"/>
      <w:spacing w:after="100"/>
      <w:ind w:left="520"/>
      <w:jc w:val="both"/>
      <w:textAlignment w:val="baseline"/>
    </w:pPr>
    <w:rPr>
      <w:sz w:val="26"/>
      <w:szCs w:val="20"/>
    </w:rPr>
  </w:style>
  <w:style w:type="character" w:customStyle="1" w:styleId="LandscapeSecondLevelBulletChar">
    <w:name w:val="Landscape Second Level Bullet Char"/>
    <w:basedOn w:val="SecondLevelBulletChar"/>
    <w:link w:val="LandscapeSecondLevelBullet"/>
    <w:rsid w:val="00F309B7"/>
    <w:rPr>
      <w:rFonts w:ascii="VNTime" w:hAnsi="VNTime"/>
      <w:sz w:val="26"/>
      <w:szCs w:val="26"/>
    </w:rPr>
  </w:style>
  <w:style w:type="paragraph" w:customStyle="1" w:styleId="HeaderFooter">
    <w:name w:val="Header Footer"/>
    <w:link w:val="HeaderFooterChar"/>
    <w:qFormat/>
    <w:rsid w:val="00EA4F84"/>
    <w:pPr>
      <w:tabs>
        <w:tab w:val="center" w:pos="4153"/>
        <w:tab w:val="right" w:pos="8306"/>
      </w:tabs>
      <w:spacing w:before="200"/>
      <w:jc w:val="center"/>
    </w:pPr>
    <w:rPr>
      <w:b/>
      <w:noProof/>
      <w:sz w:val="22"/>
      <w:szCs w:val="24"/>
    </w:rPr>
  </w:style>
  <w:style w:type="paragraph" w:customStyle="1" w:styleId="HeaderFooter2">
    <w:name w:val="Header Footer 2"/>
    <w:link w:val="HeaderFooter2Char"/>
    <w:qFormat/>
    <w:rsid w:val="00EA4F84"/>
    <w:pPr>
      <w:jc w:val="center"/>
    </w:pPr>
    <w:rPr>
      <w:sz w:val="14"/>
      <w:szCs w:val="14"/>
    </w:rPr>
  </w:style>
  <w:style w:type="paragraph" w:styleId="BodyText">
    <w:name w:val="Body Text"/>
    <w:basedOn w:val="Normal"/>
    <w:link w:val="BodyTextChar"/>
    <w:uiPriority w:val="99"/>
    <w:semiHidden/>
    <w:unhideWhenUsed/>
    <w:rsid w:val="00655107"/>
    <w:pPr>
      <w:overflowPunct w:val="0"/>
      <w:autoSpaceDE w:val="0"/>
      <w:autoSpaceDN w:val="0"/>
      <w:adjustRightInd w:val="0"/>
      <w:spacing w:after="120"/>
      <w:jc w:val="both"/>
      <w:textAlignment w:val="baseline"/>
    </w:pPr>
    <w:rPr>
      <w:sz w:val="26"/>
      <w:szCs w:val="20"/>
    </w:rPr>
  </w:style>
  <w:style w:type="character" w:customStyle="1" w:styleId="BodyTextChar">
    <w:name w:val="Body Text Char"/>
    <w:basedOn w:val="DefaultParagraphFont"/>
    <w:link w:val="BodyText"/>
    <w:uiPriority w:val="99"/>
    <w:semiHidden/>
    <w:rsid w:val="00655107"/>
    <w:rPr>
      <w:sz w:val="26"/>
    </w:rPr>
  </w:style>
  <w:style w:type="character" w:customStyle="1" w:styleId="HeaderFooterChar">
    <w:name w:val="Header Footer Char"/>
    <w:basedOn w:val="BodyTextChar"/>
    <w:link w:val="HeaderFooter"/>
    <w:rsid w:val="00EA4F84"/>
    <w:rPr>
      <w:b/>
      <w:noProof/>
      <w:sz w:val="22"/>
      <w:szCs w:val="24"/>
    </w:rPr>
  </w:style>
  <w:style w:type="character" w:customStyle="1" w:styleId="HeaderFooter2Char">
    <w:name w:val="Header Footer 2 Char"/>
    <w:basedOn w:val="DefaultParagraphFont"/>
    <w:link w:val="HeaderFooter2"/>
    <w:rsid w:val="00EA4F84"/>
    <w:rPr>
      <w:sz w:val="14"/>
      <w:szCs w:val="14"/>
    </w:rPr>
  </w:style>
  <w:style w:type="paragraph" w:customStyle="1" w:styleId="ANSVHeading2">
    <w:name w:val="ANSV Heading2"/>
    <w:basedOn w:val="Heading2"/>
    <w:next w:val="Normal"/>
    <w:autoRedefine/>
    <w:qFormat/>
    <w:rsid w:val="00FA4988"/>
    <w:pPr>
      <w:keepLines/>
      <w:numPr>
        <w:ilvl w:val="0"/>
        <w:numId w:val="0"/>
      </w:numPr>
      <w:spacing w:line="360" w:lineRule="auto"/>
      <w:ind w:left="720" w:hanging="720"/>
      <w:jc w:val="left"/>
    </w:pPr>
    <w:rPr>
      <w:rFonts w:cs="Times New Roman"/>
      <w:bCs/>
      <w:szCs w:val="28"/>
    </w:rPr>
  </w:style>
  <w:style w:type="paragraph" w:customStyle="1" w:styleId="ANSVNormal">
    <w:name w:val="ANSV Normal"/>
    <w:basedOn w:val="Normal"/>
    <w:autoRedefine/>
    <w:qFormat/>
    <w:rsid w:val="00E131AF"/>
    <w:pPr>
      <w:spacing w:line="288" w:lineRule="auto"/>
    </w:pPr>
    <w:rPr>
      <w:rFonts w:eastAsia="Calibri" w:cs="Segoe UI"/>
      <w:sz w:val="26"/>
      <w:szCs w:val="26"/>
    </w:rPr>
  </w:style>
  <w:style w:type="paragraph" w:customStyle="1" w:styleId="ANSVHeading1">
    <w:name w:val="ANSV Heading1"/>
    <w:basedOn w:val="Heading1"/>
    <w:next w:val="Normal"/>
    <w:link w:val="ANSVHeading1Char"/>
    <w:autoRedefine/>
    <w:qFormat/>
    <w:rsid w:val="00F42416"/>
    <w:pPr>
      <w:keepLines/>
      <w:framePr w:hSpace="180" w:wrap="around" w:vAnchor="text" w:hAnchor="margin" w:xAlign="center" w:y="9"/>
      <w:spacing w:before="240"/>
      <w:ind w:left="432" w:hanging="432"/>
      <w:jc w:val="center"/>
    </w:pPr>
    <w:rPr>
      <w:rFonts w:cs="Segoe UI"/>
      <w:bCs/>
      <w:kern w:val="0"/>
      <w:szCs w:val="28"/>
      <w:lang w:val="fr-FR"/>
    </w:rPr>
  </w:style>
  <w:style w:type="character" w:customStyle="1" w:styleId="ANSVHeading1Char">
    <w:name w:val="ANSV Heading1 Char"/>
    <w:basedOn w:val="DefaultParagraphFont"/>
    <w:link w:val="ANSVHeading1"/>
    <w:rsid w:val="00F42416"/>
    <w:rPr>
      <w:rFonts w:cs="Segoe UI"/>
      <w:b/>
      <w:bCs/>
      <w:sz w:val="28"/>
      <w:szCs w:val="28"/>
      <w:lang w:val="fr-FR" w:eastAsia="en-GB"/>
    </w:rPr>
  </w:style>
  <w:style w:type="paragraph" w:customStyle="1" w:styleId="TableHeading">
    <w:name w:val="Table Heading"/>
    <w:basedOn w:val="Header"/>
    <w:rsid w:val="001666D1"/>
    <w:pPr>
      <w:tabs>
        <w:tab w:val="clear" w:pos="4153"/>
        <w:tab w:val="clear" w:pos="8306"/>
        <w:tab w:val="center" w:pos="4320"/>
        <w:tab w:val="right" w:pos="8640"/>
      </w:tabs>
      <w:suppressAutoHyphens/>
      <w:overflowPunct/>
      <w:autoSpaceDE/>
      <w:autoSpaceDN/>
      <w:adjustRightInd/>
      <w:spacing w:before="120"/>
      <w:jc w:val="center"/>
      <w:textAlignment w:val="auto"/>
    </w:pPr>
    <w:rPr>
      <w:rFonts w:ascii="Arial" w:hAnsi="Arial" w:cs="Arial"/>
      <w:b/>
      <w:bCs/>
      <w:sz w:val="20"/>
      <w:lang w:val="en-US" w:eastAsia="ar-SA"/>
    </w:rPr>
  </w:style>
  <w:style w:type="paragraph" w:customStyle="1" w:styleId="ANSVHeading3">
    <w:name w:val="ANSV Heading3"/>
    <w:basedOn w:val="Heading3"/>
    <w:qFormat/>
    <w:rsid w:val="001666D1"/>
    <w:pPr>
      <w:keepLines/>
      <w:ind w:left="612" w:hanging="612"/>
    </w:pPr>
    <w:rPr>
      <w:bCs/>
      <w:szCs w:val="28"/>
    </w:rPr>
  </w:style>
  <w:style w:type="paragraph" w:customStyle="1" w:styleId="Bullet1">
    <w:name w:val="Bullet 1"/>
    <w:aliases w:val="VSLC bullet First level"/>
    <w:basedOn w:val="ListParagraph"/>
    <w:link w:val="Bullet1Char"/>
    <w:qFormat/>
    <w:rsid w:val="00C87AB5"/>
    <w:pPr>
      <w:numPr>
        <w:numId w:val="3"/>
      </w:numPr>
      <w:overflowPunct/>
      <w:autoSpaceDE/>
      <w:autoSpaceDN/>
      <w:adjustRightInd/>
      <w:spacing w:after="200" w:line="276" w:lineRule="auto"/>
      <w:textAlignment w:val="auto"/>
    </w:pPr>
    <w:rPr>
      <w:rFonts w:ascii="Segoe UI" w:eastAsia="Calibri" w:hAnsi="Segoe UI" w:cs="Segoe UI"/>
    </w:rPr>
  </w:style>
  <w:style w:type="paragraph" w:customStyle="1" w:styleId="Bullet2">
    <w:name w:val="Bullet 2"/>
    <w:aliases w:val="VSLC bullet Second level"/>
    <w:basedOn w:val="ListParagraph"/>
    <w:qFormat/>
    <w:rsid w:val="00C87AB5"/>
    <w:pPr>
      <w:numPr>
        <w:ilvl w:val="1"/>
        <w:numId w:val="3"/>
      </w:numPr>
      <w:overflowPunct/>
      <w:autoSpaceDE/>
      <w:autoSpaceDN/>
      <w:adjustRightInd/>
      <w:spacing w:after="200" w:line="276" w:lineRule="auto"/>
      <w:jc w:val="left"/>
      <w:textAlignment w:val="auto"/>
    </w:pPr>
    <w:rPr>
      <w:rFonts w:ascii="Segoe UI" w:eastAsia="Calibri" w:hAnsi="Segoe UI" w:cs="Segoe UI"/>
      <w:sz w:val="20"/>
    </w:rPr>
  </w:style>
  <w:style w:type="character" w:customStyle="1" w:styleId="Bullet1Char">
    <w:name w:val="Bullet 1 Char"/>
    <w:aliases w:val="VSLC bullet First level Char"/>
    <w:basedOn w:val="ListParagraphChar"/>
    <w:link w:val="Bullet1"/>
    <w:rsid w:val="00C87AB5"/>
    <w:rPr>
      <w:rFonts w:ascii="Segoe UI" w:eastAsia="Calibri" w:hAnsi="Segoe UI" w:cs="Segoe UI"/>
      <w:sz w:val="26"/>
      <w:lang w:eastAsia="en-GB"/>
    </w:rPr>
  </w:style>
  <w:style w:type="character" w:styleId="CommentReference">
    <w:name w:val="annotation reference"/>
    <w:basedOn w:val="DefaultParagraphFont"/>
    <w:uiPriority w:val="99"/>
    <w:semiHidden/>
    <w:unhideWhenUsed/>
    <w:rsid w:val="0092248B"/>
    <w:rPr>
      <w:sz w:val="16"/>
      <w:szCs w:val="16"/>
    </w:rPr>
  </w:style>
  <w:style w:type="paragraph" w:styleId="CommentText">
    <w:name w:val="annotation text"/>
    <w:basedOn w:val="Normal"/>
    <w:link w:val="CommentTextChar"/>
    <w:uiPriority w:val="99"/>
    <w:unhideWhenUsed/>
    <w:rsid w:val="0092248B"/>
    <w:pPr>
      <w:overflowPunct w:val="0"/>
      <w:autoSpaceDE w:val="0"/>
      <w:autoSpaceDN w:val="0"/>
      <w:adjustRightInd w:val="0"/>
      <w:spacing w:after="120"/>
      <w:jc w:val="both"/>
      <w:textAlignment w:val="baseline"/>
    </w:pPr>
    <w:rPr>
      <w:sz w:val="20"/>
      <w:szCs w:val="20"/>
    </w:rPr>
  </w:style>
  <w:style w:type="character" w:customStyle="1" w:styleId="CommentTextChar">
    <w:name w:val="Comment Text Char"/>
    <w:basedOn w:val="DefaultParagraphFont"/>
    <w:link w:val="CommentText"/>
    <w:uiPriority w:val="99"/>
    <w:rsid w:val="0092248B"/>
  </w:style>
  <w:style w:type="paragraph" w:styleId="CommentSubject">
    <w:name w:val="annotation subject"/>
    <w:basedOn w:val="CommentText"/>
    <w:next w:val="CommentText"/>
    <w:link w:val="CommentSubjectChar"/>
    <w:uiPriority w:val="99"/>
    <w:semiHidden/>
    <w:unhideWhenUsed/>
    <w:rsid w:val="0092248B"/>
    <w:rPr>
      <w:b/>
      <w:bCs/>
    </w:rPr>
  </w:style>
  <w:style w:type="character" w:customStyle="1" w:styleId="CommentSubjectChar">
    <w:name w:val="Comment Subject Char"/>
    <w:basedOn w:val="CommentTextChar"/>
    <w:link w:val="CommentSubject"/>
    <w:uiPriority w:val="99"/>
    <w:semiHidden/>
    <w:rsid w:val="0092248B"/>
    <w:rPr>
      <w:b/>
      <w:bCs/>
    </w:rPr>
  </w:style>
  <w:style w:type="character" w:customStyle="1" w:styleId="UnresolvedMention1">
    <w:name w:val="Unresolved Mention1"/>
    <w:basedOn w:val="DefaultParagraphFont"/>
    <w:uiPriority w:val="99"/>
    <w:semiHidden/>
    <w:unhideWhenUsed/>
    <w:rsid w:val="009F7284"/>
    <w:rPr>
      <w:color w:val="605E5C"/>
      <w:shd w:val="clear" w:color="auto" w:fill="E1DFDD"/>
    </w:rPr>
  </w:style>
  <w:style w:type="paragraph" w:styleId="TOC4">
    <w:name w:val="toc 4"/>
    <w:basedOn w:val="Normal"/>
    <w:next w:val="Normal"/>
    <w:autoRedefine/>
    <w:uiPriority w:val="39"/>
    <w:unhideWhenUsed/>
    <w:rsid w:val="00EE2A69"/>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EE2A69"/>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EE2A69"/>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EE2A69"/>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E2A69"/>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E2A69"/>
    <w:pPr>
      <w:spacing w:after="100" w:line="259" w:lineRule="auto"/>
      <w:ind w:left="1760"/>
    </w:pPr>
    <w:rPr>
      <w:rFonts w:asciiTheme="minorHAnsi" w:eastAsiaTheme="minorEastAsia" w:hAnsiTheme="minorHAnsi" w:cstheme="minorBidi"/>
      <w:sz w:val="22"/>
      <w:szCs w:val="22"/>
    </w:rPr>
  </w:style>
  <w:style w:type="character" w:customStyle="1" w:styleId="UnresolvedMention2">
    <w:name w:val="Unresolved Mention2"/>
    <w:basedOn w:val="DefaultParagraphFont"/>
    <w:uiPriority w:val="99"/>
    <w:semiHidden/>
    <w:unhideWhenUsed/>
    <w:rsid w:val="00E857C2"/>
    <w:rPr>
      <w:color w:val="605E5C"/>
      <w:shd w:val="clear" w:color="auto" w:fill="E1DFDD"/>
    </w:rPr>
  </w:style>
  <w:style w:type="paragraph" w:customStyle="1" w:styleId="ANSVHeading1cop">
    <w:name w:val="ANSV Heading1cop"/>
    <w:basedOn w:val="ANSVHeading1"/>
    <w:link w:val="ANSVHeading1copChar"/>
    <w:qFormat/>
    <w:rsid w:val="00DF2E43"/>
    <w:pPr>
      <w:framePr w:wrap="around"/>
    </w:pPr>
    <w:rPr>
      <w:rFonts w:cs="Times New Roman"/>
      <w:szCs w:val="22"/>
      <w:lang w:val="vi-VN"/>
    </w:rPr>
  </w:style>
  <w:style w:type="character" w:customStyle="1" w:styleId="ANSVHeading1copChar">
    <w:name w:val="ANSV Heading1cop Char"/>
    <w:basedOn w:val="ANSVHeading1Char"/>
    <w:link w:val="ANSVHeading1cop"/>
    <w:rsid w:val="00DF2E43"/>
    <w:rPr>
      <w:rFonts w:cs="Segoe UI"/>
      <w:b/>
      <w:bCs/>
      <w:sz w:val="28"/>
      <w:szCs w:val="22"/>
      <w:lang w:val="vi-VN" w:eastAsia="en-GB"/>
    </w:rPr>
  </w:style>
  <w:style w:type="paragraph" w:customStyle="1" w:styleId="015-Subtitle">
    <w:name w:val="015-Subtitle"/>
    <w:basedOn w:val="Normal"/>
    <w:next w:val="Normal"/>
    <w:qFormat/>
    <w:rsid w:val="0068174F"/>
    <w:pPr>
      <w:spacing w:before="100" w:beforeAutospacing="1" w:after="100" w:afterAutospacing="1"/>
      <w:ind w:left="851"/>
      <w:jc w:val="right"/>
    </w:pPr>
    <w:rPr>
      <w:b/>
      <w:color w:val="000000"/>
      <w:sz w:val="36"/>
      <w:lang w:eastAsia="x-none"/>
    </w:rPr>
  </w:style>
  <w:style w:type="paragraph" w:customStyle="1" w:styleId="Default">
    <w:name w:val="Default"/>
    <w:rsid w:val="0068174F"/>
    <w:pPr>
      <w:autoSpaceDE w:val="0"/>
      <w:autoSpaceDN w:val="0"/>
      <w:adjustRightInd w:val="0"/>
      <w:spacing w:before="120"/>
      <w:jc w:val="both"/>
    </w:pPr>
    <w:rPr>
      <w:color w:val="000000"/>
      <w:sz w:val="24"/>
      <w:szCs w:val="24"/>
    </w:rPr>
  </w:style>
  <w:style w:type="paragraph" w:customStyle="1" w:styleId="100-Paragraph">
    <w:name w:val="100-Paragraph"/>
    <w:basedOn w:val="Normal"/>
    <w:link w:val="100-ParagraphChar"/>
    <w:qFormat/>
    <w:rsid w:val="0068174F"/>
    <w:pPr>
      <w:spacing w:before="100" w:beforeAutospacing="1" w:after="100" w:afterAutospacing="1"/>
    </w:pPr>
    <w:rPr>
      <w:rFonts w:ascii="Arial" w:hAnsi="Arial"/>
      <w:color w:val="44546A"/>
      <w:sz w:val="20"/>
      <w:lang w:eastAsia="x-none"/>
    </w:rPr>
  </w:style>
  <w:style w:type="character" w:customStyle="1" w:styleId="100-ParagraphChar">
    <w:name w:val="100-Paragraph Char"/>
    <w:link w:val="100-Paragraph"/>
    <w:rsid w:val="0068174F"/>
    <w:rPr>
      <w:rFonts w:ascii="Arial" w:hAnsi="Arial"/>
      <w:color w:val="44546A"/>
      <w:szCs w:val="24"/>
      <w:lang w:eastAsia="x-none"/>
    </w:rPr>
  </w:style>
  <w:style w:type="paragraph" w:customStyle="1" w:styleId="NormalH">
    <w:name w:val="NormalH"/>
    <w:basedOn w:val="Normal"/>
    <w:rsid w:val="0068174F"/>
    <w:pPr>
      <w:pageBreakBefore/>
      <w:tabs>
        <w:tab w:val="left" w:pos="2160"/>
        <w:tab w:val="right" w:pos="5040"/>
        <w:tab w:val="left" w:pos="5760"/>
        <w:tab w:val="right" w:pos="8640"/>
      </w:tabs>
      <w:spacing w:before="120" w:after="240" w:line="360" w:lineRule="auto"/>
      <w:ind w:left="547"/>
      <w:jc w:val="both"/>
    </w:pPr>
    <w:rPr>
      <w:rFonts w:ascii=".VnHelvetIns" w:hAnsi=".VnHelvetIns"/>
      <w:sz w:val="32"/>
      <w:szCs w:val="20"/>
    </w:rPr>
  </w:style>
  <w:style w:type="paragraph" w:customStyle="1" w:styleId="TableParagraph">
    <w:name w:val="Table Paragraph"/>
    <w:basedOn w:val="Normal"/>
    <w:uiPriority w:val="1"/>
    <w:qFormat/>
    <w:rsid w:val="0068174F"/>
    <w:pPr>
      <w:widowControl w:val="0"/>
      <w:spacing w:before="120"/>
    </w:pPr>
    <w:rPr>
      <w:sz w:val="22"/>
      <w:szCs w:val="22"/>
      <w:lang w:bidi="en-US"/>
    </w:rPr>
  </w:style>
  <w:style w:type="paragraph" w:customStyle="1" w:styleId="Normal2">
    <w:name w:val="Normal 2"/>
    <w:basedOn w:val="Normal"/>
    <w:rsid w:val="0068174F"/>
    <w:pPr>
      <w:widowControl w:val="0"/>
      <w:numPr>
        <w:numId w:val="4"/>
      </w:numPr>
      <w:tabs>
        <w:tab w:val="left" w:pos="360"/>
      </w:tabs>
      <w:spacing w:before="120" w:after="120" w:line="360" w:lineRule="auto"/>
      <w:jc w:val="both"/>
    </w:pPr>
    <w:rPr>
      <w:rFonts w:ascii=".VnArial" w:hAnsi=".VnArial" w:cs=".VnArial"/>
      <w:sz w:val="20"/>
      <w:szCs w:val="20"/>
      <w:lang w:eastAsia="zh-CN"/>
    </w:rPr>
  </w:style>
  <w:style w:type="character" w:customStyle="1" w:styleId="hps">
    <w:name w:val="hps"/>
    <w:basedOn w:val="DefaultParagraphFont"/>
    <w:rsid w:val="0068174F"/>
  </w:style>
  <w:style w:type="character" w:customStyle="1" w:styleId="apple-converted-space">
    <w:name w:val="apple-converted-space"/>
    <w:basedOn w:val="DefaultParagraphFont"/>
    <w:rsid w:val="0068174F"/>
  </w:style>
  <w:style w:type="character" w:customStyle="1" w:styleId="apple-style-span">
    <w:name w:val="apple-style-span"/>
    <w:basedOn w:val="DefaultParagraphFont"/>
    <w:rsid w:val="0068174F"/>
  </w:style>
  <w:style w:type="paragraph" w:customStyle="1" w:styleId="Paragraph1">
    <w:name w:val="Paragraph 1"/>
    <w:link w:val="Paragraph1Char1"/>
    <w:rsid w:val="0068174F"/>
    <w:pPr>
      <w:tabs>
        <w:tab w:val="left" w:pos="709"/>
        <w:tab w:val="left" w:pos="1418"/>
        <w:tab w:val="left" w:pos="2126"/>
        <w:tab w:val="left" w:pos="2835"/>
        <w:tab w:val="left" w:pos="3544"/>
        <w:tab w:val="left" w:pos="4253"/>
        <w:tab w:val="left" w:pos="4961"/>
        <w:tab w:val="left" w:pos="5670"/>
        <w:tab w:val="right" w:pos="8789"/>
      </w:tabs>
      <w:spacing w:before="120" w:after="120"/>
      <w:ind w:left="709"/>
      <w:jc w:val="both"/>
    </w:pPr>
    <w:rPr>
      <w:rFonts w:ascii="Trebuchet MS" w:hAnsi="Trebuchet MS"/>
      <w:lang w:val="en-AU"/>
    </w:rPr>
  </w:style>
  <w:style w:type="character" w:customStyle="1" w:styleId="Paragraph1Char1">
    <w:name w:val="Paragraph 1 Char1"/>
    <w:basedOn w:val="DefaultParagraphFont"/>
    <w:link w:val="Paragraph1"/>
    <w:rsid w:val="0068174F"/>
    <w:rPr>
      <w:rFonts w:ascii="Trebuchet MS" w:hAnsi="Trebuchet MS"/>
      <w:lang w:val="en-AU"/>
    </w:rPr>
  </w:style>
  <w:style w:type="paragraph" w:styleId="HTMLPreformatted">
    <w:name w:val="HTML Preformatted"/>
    <w:basedOn w:val="Normal"/>
    <w:link w:val="HTMLPreformattedChar"/>
    <w:uiPriority w:val="99"/>
    <w:rsid w:val="00681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68174F"/>
    <w:rPr>
      <w:rFonts w:ascii="Courier New" w:hAnsi="Courier New" w:cs="Courier New"/>
      <w:lang w:eastAsia="zh-CN"/>
    </w:rPr>
  </w:style>
  <w:style w:type="character" w:customStyle="1" w:styleId="WW8Num5z3">
    <w:name w:val="WW8Num5z3"/>
    <w:rsid w:val="0068174F"/>
  </w:style>
  <w:style w:type="paragraph" w:customStyle="1" w:styleId="TableContents">
    <w:name w:val="Table Contents"/>
    <w:basedOn w:val="Normal"/>
    <w:rsid w:val="0068174F"/>
    <w:pPr>
      <w:suppressLineNumbers/>
      <w:suppressAutoHyphens/>
      <w:spacing w:before="120"/>
    </w:pPr>
    <w:rPr>
      <w:lang w:eastAsia="zh-CN"/>
    </w:rPr>
  </w:style>
  <w:style w:type="character" w:customStyle="1" w:styleId="WW8Num7z0">
    <w:name w:val="WW8Num7z0"/>
    <w:rsid w:val="0068174F"/>
    <w:rPr>
      <w:rFonts w:ascii="Symbol" w:hAnsi="Symbol" w:cs="Symbol"/>
    </w:rPr>
  </w:style>
  <w:style w:type="character" w:customStyle="1" w:styleId="WW8Num3z7">
    <w:name w:val="WW8Num3z7"/>
    <w:rsid w:val="0068174F"/>
  </w:style>
  <w:style w:type="paragraph" w:customStyle="1" w:styleId="Bang">
    <w:name w:val="Bang"/>
    <w:basedOn w:val="Normal"/>
    <w:autoRedefine/>
    <w:rsid w:val="0068174F"/>
    <w:pPr>
      <w:spacing w:before="60" w:after="60"/>
      <w:ind w:left="360"/>
    </w:pPr>
    <w:rPr>
      <w:rFonts w:ascii=".VnHelvetIns" w:eastAsia="Helvetica" w:hAnsi=".VnHelvetIns" w:cs=".VnArialH"/>
      <w:snapToGrid w:val="0"/>
      <w:sz w:val="20"/>
      <w:szCs w:val="20"/>
    </w:rPr>
  </w:style>
  <w:style w:type="paragraph" w:styleId="PlainText">
    <w:name w:val="Plain Text"/>
    <w:basedOn w:val="Normal"/>
    <w:link w:val="PlainTextChar"/>
    <w:uiPriority w:val="99"/>
    <w:rsid w:val="0068174F"/>
    <w:pPr>
      <w:tabs>
        <w:tab w:val="left" w:pos="720"/>
        <w:tab w:val="left" w:pos="1440"/>
        <w:tab w:val="left" w:pos="2160"/>
        <w:tab w:val="left" w:pos="2880"/>
        <w:tab w:val="left" w:pos="3600"/>
        <w:tab w:val="left" w:pos="4320"/>
        <w:tab w:val="left" w:pos="5040"/>
        <w:tab w:val="right" w:pos="9000"/>
      </w:tabs>
      <w:spacing w:before="120"/>
      <w:jc w:val="both"/>
    </w:pPr>
    <w:rPr>
      <w:rFonts w:ascii="Courier New" w:hAnsi="Courier New"/>
      <w:sz w:val="20"/>
      <w:szCs w:val="20"/>
      <w:lang w:val="en-AU"/>
    </w:rPr>
  </w:style>
  <w:style w:type="character" w:customStyle="1" w:styleId="PlainTextChar">
    <w:name w:val="Plain Text Char"/>
    <w:basedOn w:val="DefaultParagraphFont"/>
    <w:link w:val="PlainText"/>
    <w:uiPriority w:val="99"/>
    <w:rsid w:val="0068174F"/>
    <w:rPr>
      <w:rFonts w:ascii="Courier New" w:hAnsi="Courier New"/>
      <w:lang w:val="en-AU"/>
    </w:rPr>
  </w:style>
  <w:style w:type="character" w:customStyle="1" w:styleId="WW8Num11z3">
    <w:name w:val="WW8Num11z3"/>
    <w:rsid w:val="0068174F"/>
  </w:style>
  <w:style w:type="paragraph" w:styleId="Revision">
    <w:name w:val="Revision"/>
    <w:hidden/>
    <w:uiPriority w:val="99"/>
    <w:semiHidden/>
    <w:rsid w:val="0068174F"/>
    <w:pPr>
      <w:spacing w:before="120"/>
      <w:jc w:val="both"/>
    </w:pPr>
    <w:rPr>
      <w:sz w:val="26"/>
    </w:rPr>
  </w:style>
  <w:style w:type="character" w:customStyle="1" w:styleId="UnresolvedMention3">
    <w:name w:val="Unresolved Mention3"/>
    <w:basedOn w:val="DefaultParagraphFont"/>
    <w:uiPriority w:val="99"/>
    <w:semiHidden/>
    <w:unhideWhenUsed/>
    <w:rsid w:val="0068174F"/>
    <w:rPr>
      <w:color w:val="605E5C"/>
      <w:shd w:val="clear" w:color="auto" w:fill="E1DFDD"/>
    </w:rPr>
  </w:style>
  <w:style w:type="paragraph" w:customStyle="1" w:styleId="BulletText2">
    <w:name w:val="* Bullet Text 2"/>
    <w:basedOn w:val="Normal"/>
    <w:rsid w:val="0068174F"/>
    <w:pPr>
      <w:numPr>
        <w:numId w:val="5"/>
      </w:numPr>
      <w:tabs>
        <w:tab w:val="left" w:pos="357"/>
      </w:tabs>
      <w:spacing w:before="60" w:after="60"/>
    </w:pPr>
    <w:rPr>
      <w:rFonts w:ascii="Trebuchet MS" w:hAnsi="Trebuchet MS"/>
      <w:sz w:val="22"/>
      <w:szCs w:val="20"/>
      <w:lang w:eastAsia="fr-FR"/>
    </w:rPr>
  </w:style>
  <w:style w:type="paragraph" w:customStyle="1" w:styleId="BulletText1">
    <w:name w:val="* Bullet Text 1"/>
    <w:basedOn w:val="Normal"/>
    <w:rsid w:val="0068174F"/>
    <w:pPr>
      <w:tabs>
        <w:tab w:val="left" w:pos="193"/>
      </w:tabs>
      <w:spacing w:before="60" w:after="60"/>
    </w:pPr>
    <w:rPr>
      <w:rFonts w:ascii="Trebuchet MS" w:hAnsi="Trebuchet MS"/>
      <w:sz w:val="22"/>
      <w:szCs w:val="20"/>
      <w:lang w:eastAsia="fr-FR" w:bidi="he-IL"/>
    </w:rPr>
  </w:style>
  <w:style w:type="paragraph" w:customStyle="1" w:styleId="TableHeaderText">
    <w:name w:val="* Table Header Text"/>
    <w:basedOn w:val="Normal"/>
    <w:rsid w:val="0068174F"/>
    <w:pPr>
      <w:spacing w:before="60" w:after="60"/>
      <w:jc w:val="center"/>
    </w:pPr>
    <w:rPr>
      <w:rFonts w:ascii="Trebuchet MS" w:hAnsi="Trebuchet MS"/>
      <w:b/>
      <w:sz w:val="22"/>
      <w:szCs w:val="20"/>
      <w:lang w:eastAsia="fr-FR" w:bidi="he-IL"/>
    </w:rPr>
  </w:style>
  <w:style w:type="paragraph" w:customStyle="1" w:styleId="TableText">
    <w:name w:val="* Table Text"/>
    <w:basedOn w:val="Normal"/>
    <w:rsid w:val="0068174F"/>
    <w:pPr>
      <w:spacing w:before="60" w:after="60"/>
    </w:pPr>
    <w:rPr>
      <w:rFonts w:ascii="Trebuchet MS" w:hAnsi="Trebuchet MS"/>
      <w:sz w:val="22"/>
      <w:szCs w:val="20"/>
      <w:lang w:eastAsia="fr-FR" w:bidi="he-IL"/>
    </w:rPr>
  </w:style>
  <w:style w:type="character" w:styleId="Strong">
    <w:name w:val="Strong"/>
    <w:basedOn w:val="DefaultParagraphFont"/>
    <w:qFormat/>
    <w:rsid w:val="0068174F"/>
    <w:rPr>
      <w:b/>
      <w:bCs/>
    </w:rPr>
  </w:style>
  <w:style w:type="character" w:customStyle="1" w:styleId="fontstyle01">
    <w:name w:val="fontstyle01"/>
    <w:basedOn w:val="DefaultParagraphFont"/>
    <w:rsid w:val="0068174F"/>
    <w:rPr>
      <w:rFonts w:ascii="Tahoma" w:hAnsi="Tahoma" w:cs="Tahoma" w:hint="default"/>
      <w:b w:val="0"/>
      <w:bCs w:val="0"/>
      <w:i w:val="0"/>
      <w:iCs w:val="0"/>
      <w:color w:val="000000"/>
      <w:sz w:val="16"/>
      <w:szCs w:val="16"/>
    </w:rPr>
  </w:style>
  <w:style w:type="paragraph" w:customStyle="1" w:styleId="BlockLabel">
    <w:name w:val="Block Label"/>
    <w:basedOn w:val="Normal"/>
    <w:next w:val="Normal"/>
    <w:rsid w:val="0068174F"/>
    <w:pPr>
      <w:keepNext/>
      <w:keepLines/>
      <w:topLinePunct/>
      <w:snapToGrid w:val="0"/>
      <w:spacing w:before="300" w:after="80" w:line="240" w:lineRule="atLeast"/>
      <w:outlineLvl w:val="3"/>
    </w:pPr>
    <w:rPr>
      <w:rFonts w:ascii="Book Antiqua" w:eastAsia="SimHei" w:hAnsi="Book Antiqua" w:cs="Book Antiqua"/>
      <w:b/>
      <w:bCs/>
      <w:sz w:val="26"/>
      <w:szCs w:val="26"/>
      <w:lang w:eastAsia="zh-CN"/>
    </w:rPr>
  </w:style>
  <w:style w:type="paragraph" w:customStyle="1" w:styleId="FigureDescription">
    <w:name w:val="Figure Description"/>
    <w:next w:val="Normal"/>
    <w:rsid w:val="0068174F"/>
    <w:pPr>
      <w:keepNext/>
      <w:adjustRightInd w:val="0"/>
      <w:snapToGrid w:val="0"/>
      <w:spacing w:before="320" w:after="80" w:line="240" w:lineRule="atLeast"/>
      <w:ind w:left="1701"/>
      <w:jc w:val="both"/>
    </w:pPr>
    <w:rPr>
      <w:rFonts w:eastAsia="SimHei" w:cs="Arial"/>
      <w:spacing w:val="-4"/>
      <w:kern w:val="2"/>
      <w:sz w:val="21"/>
      <w:szCs w:val="21"/>
      <w:lang w:eastAsia="zh-CN"/>
    </w:rPr>
  </w:style>
  <w:style w:type="paragraph" w:customStyle="1" w:styleId="ItemStep">
    <w:name w:val="Item Step"/>
    <w:rsid w:val="0068174F"/>
    <w:pPr>
      <w:tabs>
        <w:tab w:val="num" w:pos="2126"/>
      </w:tabs>
      <w:adjustRightInd w:val="0"/>
      <w:snapToGrid w:val="0"/>
      <w:spacing w:before="80" w:after="80" w:line="240" w:lineRule="atLeast"/>
      <w:ind w:left="2126" w:hanging="425"/>
      <w:jc w:val="both"/>
      <w:outlineLvl w:val="6"/>
    </w:pPr>
    <w:rPr>
      <w:rFonts w:eastAsia="SimSun" w:cs="Arial"/>
      <w:sz w:val="21"/>
      <w:szCs w:val="21"/>
      <w:lang w:eastAsia="zh-CN"/>
    </w:rPr>
  </w:style>
  <w:style w:type="paragraph" w:customStyle="1" w:styleId="Step">
    <w:name w:val="Step"/>
    <w:basedOn w:val="Normal"/>
    <w:rsid w:val="0068174F"/>
    <w:pPr>
      <w:tabs>
        <w:tab w:val="num" w:pos="1701"/>
      </w:tabs>
      <w:topLinePunct/>
      <w:snapToGrid w:val="0"/>
      <w:spacing w:before="160" w:after="160" w:line="240" w:lineRule="atLeast"/>
      <w:ind w:left="1701" w:hanging="159"/>
      <w:outlineLvl w:val="5"/>
    </w:pPr>
    <w:rPr>
      <w:rFonts w:eastAsia="SimSun" w:cs="Arial"/>
      <w:snapToGrid w:val="0"/>
      <w:sz w:val="21"/>
      <w:szCs w:val="21"/>
      <w:lang w:eastAsia="zh-CN"/>
    </w:rPr>
  </w:style>
  <w:style w:type="paragraph" w:customStyle="1" w:styleId="TableDescription">
    <w:name w:val="Table Description"/>
    <w:basedOn w:val="Normal"/>
    <w:next w:val="Normal"/>
    <w:rsid w:val="0068174F"/>
    <w:pPr>
      <w:keepNext/>
      <w:topLinePunct/>
      <w:snapToGrid w:val="0"/>
      <w:spacing w:before="320" w:after="80" w:line="240" w:lineRule="atLeast"/>
      <w:ind w:left="1701"/>
    </w:pPr>
    <w:rPr>
      <w:rFonts w:eastAsia="SimSun" w:cs="Arial"/>
      <w:spacing w:val="-4"/>
      <w:kern w:val="2"/>
      <w:sz w:val="21"/>
      <w:szCs w:val="21"/>
      <w:lang w:eastAsia="zh-CN"/>
    </w:rPr>
  </w:style>
  <w:style w:type="table" w:customStyle="1" w:styleId="TableGridLight1">
    <w:name w:val="Table Grid Light1"/>
    <w:basedOn w:val="TableNormal"/>
    <w:uiPriority w:val="40"/>
    <w:rsid w:val="0068174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4">
    <w:name w:val="Unresolved Mention4"/>
    <w:basedOn w:val="DefaultParagraphFont"/>
    <w:uiPriority w:val="99"/>
    <w:semiHidden/>
    <w:unhideWhenUsed/>
    <w:rsid w:val="0068174F"/>
    <w:rPr>
      <w:color w:val="605E5C"/>
      <w:shd w:val="clear" w:color="auto" w:fill="E1DFDD"/>
    </w:rPr>
  </w:style>
  <w:style w:type="character" w:styleId="FollowedHyperlink">
    <w:name w:val="FollowedHyperlink"/>
    <w:basedOn w:val="DefaultParagraphFont"/>
    <w:uiPriority w:val="99"/>
    <w:semiHidden/>
    <w:unhideWhenUsed/>
    <w:rsid w:val="0068174F"/>
    <w:rPr>
      <w:color w:val="954F72" w:themeColor="followedHyperlink"/>
      <w:u w:val="single"/>
    </w:rPr>
  </w:style>
  <w:style w:type="paragraph" w:customStyle="1" w:styleId="NormalTimes">
    <w:name w:val="Normal Times"/>
    <w:basedOn w:val="Normal"/>
    <w:qFormat/>
    <w:rsid w:val="0068174F"/>
    <w:pPr>
      <w:overflowPunct w:val="0"/>
      <w:autoSpaceDE w:val="0"/>
      <w:autoSpaceDN w:val="0"/>
      <w:adjustRightInd w:val="0"/>
      <w:spacing w:before="120" w:after="120"/>
      <w:jc w:val="both"/>
      <w:textAlignment w:val="baseline"/>
    </w:pPr>
    <w:rPr>
      <w:szCs w:val="20"/>
    </w:rPr>
  </w:style>
  <w:style w:type="paragraph" w:customStyle="1" w:styleId="HeadingLv1">
    <w:name w:val="Heading Lv1"/>
    <w:basedOn w:val="Normal"/>
    <w:autoRedefine/>
    <w:rsid w:val="0068174F"/>
    <w:pPr>
      <w:autoSpaceDE w:val="0"/>
      <w:autoSpaceDN w:val="0"/>
      <w:spacing w:before="120" w:after="120" w:line="240" w:lineRule="atLeast"/>
      <w:jc w:val="center"/>
    </w:pPr>
    <w:rPr>
      <w:rFonts w:ascii="Tahoma" w:hAnsi="Tahoma" w:cs="Tahoma"/>
      <w:b/>
      <w:noProof/>
      <w:color w:val="6E2500"/>
      <w:sz w:val="18"/>
    </w:rPr>
  </w:style>
  <w:style w:type="character" w:styleId="PlaceholderText">
    <w:name w:val="Placeholder Text"/>
    <w:basedOn w:val="DefaultParagraphFont"/>
    <w:uiPriority w:val="99"/>
    <w:semiHidden/>
    <w:rsid w:val="000146D2"/>
    <w:rPr>
      <w:color w:val="808080"/>
    </w:rPr>
  </w:style>
  <w:style w:type="character" w:customStyle="1" w:styleId="UnresolvedMention5">
    <w:name w:val="Unresolved Mention5"/>
    <w:basedOn w:val="DefaultParagraphFont"/>
    <w:uiPriority w:val="99"/>
    <w:semiHidden/>
    <w:unhideWhenUsed/>
    <w:rsid w:val="00621F10"/>
    <w:rPr>
      <w:color w:val="605E5C"/>
      <w:shd w:val="clear" w:color="auto" w:fill="E1DFDD"/>
    </w:rPr>
  </w:style>
  <w:style w:type="character" w:customStyle="1" w:styleId="normaltextrun">
    <w:name w:val="normaltextrun"/>
    <w:basedOn w:val="DefaultParagraphFont"/>
    <w:rsid w:val="00A2004B"/>
  </w:style>
  <w:style w:type="character" w:customStyle="1" w:styleId="eop">
    <w:name w:val="eop"/>
    <w:basedOn w:val="DefaultParagraphFont"/>
    <w:rsid w:val="00A2004B"/>
  </w:style>
  <w:style w:type="paragraph" w:customStyle="1" w:styleId="paragraph">
    <w:name w:val="paragraph"/>
    <w:basedOn w:val="Normal"/>
    <w:rsid w:val="00743743"/>
    <w:pPr>
      <w:spacing w:before="100" w:beforeAutospacing="1" w:after="100" w:afterAutospacing="1"/>
    </w:pPr>
  </w:style>
  <w:style w:type="character" w:customStyle="1" w:styleId="spellingerror">
    <w:name w:val="spellingerror"/>
    <w:basedOn w:val="DefaultParagraphFont"/>
    <w:rsid w:val="00743743"/>
  </w:style>
  <w:style w:type="paragraph" w:styleId="NormalWeb">
    <w:name w:val="Normal (Web)"/>
    <w:basedOn w:val="Normal"/>
    <w:uiPriority w:val="99"/>
    <w:unhideWhenUsed/>
    <w:rsid w:val="00083508"/>
    <w:pPr>
      <w:spacing w:before="100" w:beforeAutospacing="1" w:after="100" w:afterAutospacing="1"/>
    </w:pPr>
  </w:style>
  <w:style w:type="character" w:customStyle="1" w:styleId="UnresolvedMention6">
    <w:name w:val="Unresolved Mention6"/>
    <w:basedOn w:val="DefaultParagraphFont"/>
    <w:uiPriority w:val="99"/>
    <w:semiHidden/>
    <w:unhideWhenUsed/>
    <w:rsid w:val="00131719"/>
    <w:rPr>
      <w:color w:val="605E5C"/>
      <w:shd w:val="clear" w:color="auto" w:fill="E1DFDD"/>
    </w:rPr>
  </w:style>
  <w:style w:type="numbering" w:customStyle="1" w:styleId="I1">
    <w:name w:val="I.1"/>
    <w:uiPriority w:val="99"/>
    <w:rsid w:val="00E131AF"/>
    <w:pPr>
      <w:numPr>
        <w:numId w:val="10"/>
      </w:numPr>
    </w:pPr>
  </w:style>
  <w:style w:type="table" w:styleId="TableGrid8">
    <w:name w:val="Table Grid 8"/>
    <w:basedOn w:val="TableNormal"/>
    <w:rsid w:val="00E131A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rFonts w:ascii="Futura Bk BT" w:hAnsi="Futura Bk BT"/>
        <w:b/>
        <w:bCs/>
        <w:color w:val="FFFFFF"/>
        <w:sz w:val="20"/>
      </w:rPr>
      <w:tblPr/>
      <w:tcPr>
        <w:shd w:val="clear" w:color="auto" w:fill="666699"/>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4F74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1466">
      <w:bodyDiv w:val="1"/>
      <w:marLeft w:val="0"/>
      <w:marRight w:val="0"/>
      <w:marTop w:val="0"/>
      <w:marBottom w:val="0"/>
      <w:divBdr>
        <w:top w:val="none" w:sz="0" w:space="0" w:color="auto"/>
        <w:left w:val="none" w:sz="0" w:space="0" w:color="auto"/>
        <w:bottom w:val="none" w:sz="0" w:space="0" w:color="auto"/>
        <w:right w:val="none" w:sz="0" w:space="0" w:color="auto"/>
      </w:divBdr>
    </w:div>
    <w:div w:id="64449481">
      <w:bodyDiv w:val="1"/>
      <w:marLeft w:val="0"/>
      <w:marRight w:val="0"/>
      <w:marTop w:val="0"/>
      <w:marBottom w:val="0"/>
      <w:divBdr>
        <w:top w:val="none" w:sz="0" w:space="0" w:color="auto"/>
        <w:left w:val="none" w:sz="0" w:space="0" w:color="auto"/>
        <w:bottom w:val="none" w:sz="0" w:space="0" w:color="auto"/>
        <w:right w:val="none" w:sz="0" w:space="0" w:color="auto"/>
      </w:divBdr>
    </w:div>
    <w:div w:id="84032451">
      <w:bodyDiv w:val="1"/>
      <w:marLeft w:val="0"/>
      <w:marRight w:val="0"/>
      <w:marTop w:val="0"/>
      <w:marBottom w:val="0"/>
      <w:divBdr>
        <w:top w:val="none" w:sz="0" w:space="0" w:color="auto"/>
        <w:left w:val="none" w:sz="0" w:space="0" w:color="auto"/>
        <w:bottom w:val="none" w:sz="0" w:space="0" w:color="auto"/>
        <w:right w:val="none" w:sz="0" w:space="0" w:color="auto"/>
      </w:divBdr>
    </w:div>
    <w:div w:id="100151419">
      <w:bodyDiv w:val="1"/>
      <w:marLeft w:val="0"/>
      <w:marRight w:val="0"/>
      <w:marTop w:val="0"/>
      <w:marBottom w:val="0"/>
      <w:divBdr>
        <w:top w:val="none" w:sz="0" w:space="0" w:color="auto"/>
        <w:left w:val="none" w:sz="0" w:space="0" w:color="auto"/>
        <w:bottom w:val="none" w:sz="0" w:space="0" w:color="auto"/>
        <w:right w:val="none" w:sz="0" w:space="0" w:color="auto"/>
      </w:divBdr>
    </w:div>
    <w:div w:id="102969069">
      <w:bodyDiv w:val="1"/>
      <w:marLeft w:val="0"/>
      <w:marRight w:val="0"/>
      <w:marTop w:val="0"/>
      <w:marBottom w:val="0"/>
      <w:divBdr>
        <w:top w:val="none" w:sz="0" w:space="0" w:color="auto"/>
        <w:left w:val="none" w:sz="0" w:space="0" w:color="auto"/>
        <w:bottom w:val="none" w:sz="0" w:space="0" w:color="auto"/>
        <w:right w:val="none" w:sz="0" w:space="0" w:color="auto"/>
      </w:divBdr>
    </w:div>
    <w:div w:id="160971926">
      <w:bodyDiv w:val="1"/>
      <w:marLeft w:val="0"/>
      <w:marRight w:val="0"/>
      <w:marTop w:val="0"/>
      <w:marBottom w:val="0"/>
      <w:divBdr>
        <w:top w:val="none" w:sz="0" w:space="0" w:color="auto"/>
        <w:left w:val="none" w:sz="0" w:space="0" w:color="auto"/>
        <w:bottom w:val="none" w:sz="0" w:space="0" w:color="auto"/>
        <w:right w:val="none" w:sz="0" w:space="0" w:color="auto"/>
      </w:divBdr>
    </w:div>
    <w:div w:id="174812547">
      <w:bodyDiv w:val="1"/>
      <w:marLeft w:val="0"/>
      <w:marRight w:val="0"/>
      <w:marTop w:val="0"/>
      <w:marBottom w:val="0"/>
      <w:divBdr>
        <w:top w:val="none" w:sz="0" w:space="0" w:color="auto"/>
        <w:left w:val="none" w:sz="0" w:space="0" w:color="auto"/>
        <w:bottom w:val="none" w:sz="0" w:space="0" w:color="auto"/>
        <w:right w:val="none" w:sz="0" w:space="0" w:color="auto"/>
      </w:divBdr>
    </w:div>
    <w:div w:id="175309045">
      <w:bodyDiv w:val="1"/>
      <w:marLeft w:val="0"/>
      <w:marRight w:val="0"/>
      <w:marTop w:val="0"/>
      <w:marBottom w:val="0"/>
      <w:divBdr>
        <w:top w:val="none" w:sz="0" w:space="0" w:color="auto"/>
        <w:left w:val="none" w:sz="0" w:space="0" w:color="auto"/>
        <w:bottom w:val="none" w:sz="0" w:space="0" w:color="auto"/>
        <w:right w:val="none" w:sz="0" w:space="0" w:color="auto"/>
      </w:divBdr>
    </w:div>
    <w:div w:id="181751901">
      <w:bodyDiv w:val="1"/>
      <w:marLeft w:val="0"/>
      <w:marRight w:val="0"/>
      <w:marTop w:val="0"/>
      <w:marBottom w:val="0"/>
      <w:divBdr>
        <w:top w:val="none" w:sz="0" w:space="0" w:color="auto"/>
        <w:left w:val="none" w:sz="0" w:space="0" w:color="auto"/>
        <w:bottom w:val="none" w:sz="0" w:space="0" w:color="auto"/>
        <w:right w:val="none" w:sz="0" w:space="0" w:color="auto"/>
      </w:divBdr>
    </w:div>
    <w:div w:id="277838672">
      <w:bodyDiv w:val="1"/>
      <w:marLeft w:val="0"/>
      <w:marRight w:val="0"/>
      <w:marTop w:val="0"/>
      <w:marBottom w:val="0"/>
      <w:divBdr>
        <w:top w:val="none" w:sz="0" w:space="0" w:color="auto"/>
        <w:left w:val="none" w:sz="0" w:space="0" w:color="auto"/>
        <w:bottom w:val="none" w:sz="0" w:space="0" w:color="auto"/>
        <w:right w:val="none" w:sz="0" w:space="0" w:color="auto"/>
      </w:divBdr>
    </w:div>
    <w:div w:id="293947314">
      <w:bodyDiv w:val="1"/>
      <w:marLeft w:val="0"/>
      <w:marRight w:val="0"/>
      <w:marTop w:val="0"/>
      <w:marBottom w:val="0"/>
      <w:divBdr>
        <w:top w:val="none" w:sz="0" w:space="0" w:color="auto"/>
        <w:left w:val="none" w:sz="0" w:space="0" w:color="auto"/>
        <w:bottom w:val="none" w:sz="0" w:space="0" w:color="auto"/>
        <w:right w:val="none" w:sz="0" w:space="0" w:color="auto"/>
      </w:divBdr>
    </w:div>
    <w:div w:id="304162391">
      <w:bodyDiv w:val="1"/>
      <w:marLeft w:val="0"/>
      <w:marRight w:val="0"/>
      <w:marTop w:val="0"/>
      <w:marBottom w:val="0"/>
      <w:divBdr>
        <w:top w:val="none" w:sz="0" w:space="0" w:color="auto"/>
        <w:left w:val="none" w:sz="0" w:space="0" w:color="auto"/>
        <w:bottom w:val="none" w:sz="0" w:space="0" w:color="auto"/>
        <w:right w:val="none" w:sz="0" w:space="0" w:color="auto"/>
      </w:divBdr>
    </w:div>
    <w:div w:id="308677753">
      <w:bodyDiv w:val="1"/>
      <w:marLeft w:val="0"/>
      <w:marRight w:val="0"/>
      <w:marTop w:val="0"/>
      <w:marBottom w:val="0"/>
      <w:divBdr>
        <w:top w:val="none" w:sz="0" w:space="0" w:color="auto"/>
        <w:left w:val="none" w:sz="0" w:space="0" w:color="auto"/>
        <w:bottom w:val="none" w:sz="0" w:space="0" w:color="auto"/>
        <w:right w:val="none" w:sz="0" w:space="0" w:color="auto"/>
      </w:divBdr>
    </w:div>
    <w:div w:id="311759735">
      <w:bodyDiv w:val="1"/>
      <w:marLeft w:val="0"/>
      <w:marRight w:val="0"/>
      <w:marTop w:val="0"/>
      <w:marBottom w:val="0"/>
      <w:divBdr>
        <w:top w:val="none" w:sz="0" w:space="0" w:color="auto"/>
        <w:left w:val="none" w:sz="0" w:space="0" w:color="auto"/>
        <w:bottom w:val="none" w:sz="0" w:space="0" w:color="auto"/>
        <w:right w:val="none" w:sz="0" w:space="0" w:color="auto"/>
      </w:divBdr>
    </w:div>
    <w:div w:id="316543625">
      <w:bodyDiv w:val="1"/>
      <w:marLeft w:val="0"/>
      <w:marRight w:val="0"/>
      <w:marTop w:val="0"/>
      <w:marBottom w:val="0"/>
      <w:divBdr>
        <w:top w:val="none" w:sz="0" w:space="0" w:color="auto"/>
        <w:left w:val="none" w:sz="0" w:space="0" w:color="auto"/>
        <w:bottom w:val="none" w:sz="0" w:space="0" w:color="auto"/>
        <w:right w:val="none" w:sz="0" w:space="0" w:color="auto"/>
      </w:divBdr>
    </w:div>
    <w:div w:id="324361919">
      <w:bodyDiv w:val="1"/>
      <w:marLeft w:val="0"/>
      <w:marRight w:val="0"/>
      <w:marTop w:val="0"/>
      <w:marBottom w:val="0"/>
      <w:divBdr>
        <w:top w:val="none" w:sz="0" w:space="0" w:color="auto"/>
        <w:left w:val="none" w:sz="0" w:space="0" w:color="auto"/>
        <w:bottom w:val="none" w:sz="0" w:space="0" w:color="auto"/>
        <w:right w:val="none" w:sz="0" w:space="0" w:color="auto"/>
      </w:divBdr>
    </w:div>
    <w:div w:id="392890420">
      <w:bodyDiv w:val="1"/>
      <w:marLeft w:val="0"/>
      <w:marRight w:val="0"/>
      <w:marTop w:val="0"/>
      <w:marBottom w:val="0"/>
      <w:divBdr>
        <w:top w:val="none" w:sz="0" w:space="0" w:color="auto"/>
        <w:left w:val="none" w:sz="0" w:space="0" w:color="auto"/>
        <w:bottom w:val="none" w:sz="0" w:space="0" w:color="auto"/>
        <w:right w:val="none" w:sz="0" w:space="0" w:color="auto"/>
      </w:divBdr>
    </w:div>
    <w:div w:id="396510244">
      <w:bodyDiv w:val="1"/>
      <w:marLeft w:val="0"/>
      <w:marRight w:val="0"/>
      <w:marTop w:val="0"/>
      <w:marBottom w:val="0"/>
      <w:divBdr>
        <w:top w:val="none" w:sz="0" w:space="0" w:color="auto"/>
        <w:left w:val="none" w:sz="0" w:space="0" w:color="auto"/>
        <w:bottom w:val="none" w:sz="0" w:space="0" w:color="auto"/>
        <w:right w:val="none" w:sz="0" w:space="0" w:color="auto"/>
      </w:divBdr>
    </w:div>
    <w:div w:id="413743347">
      <w:bodyDiv w:val="1"/>
      <w:marLeft w:val="0"/>
      <w:marRight w:val="0"/>
      <w:marTop w:val="0"/>
      <w:marBottom w:val="0"/>
      <w:divBdr>
        <w:top w:val="none" w:sz="0" w:space="0" w:color="auto"/>
        <w:left w:val="none" w:sz="0" w:space="0" w:color="auto"/>
        <w:bottom w:val="none" w:sz="0" w:space="0" w:color="auto"/>
        <w:right w:val="none" w:sz="0" w:space="0" w:color="auto"/>
      </w:divBdr>
    </w:div>
    <w:div w:id="434131436">
      <w:bodyDiv w:val="1"/>
      <w:marLeft w:val="0"/>
      <w:marRight w:val="0"/>
      <w:marTop w:val="0"/>
      <w:marBottom w:val="0"/>
      <w:divBdr>
        <w:top w:val="none" w:sz="0" w:space="0" w:color="auto"/>
        <w:left w:val="none" w:sz="0" w:space="0" w:color="auto"/>
        <w:bottom w:val="none" w:sz="0" w:space="0" w:color="auto"/>
        <w:right w:val="none" w:sz="0" w:space="0" w:color="auto"/>
      </w:divBdr>
      <w:divsChild>
        <w:div w:id="210580218">
          <w:marLeft w:val="547"/>
          <w:marRight w:val="0"/>
          <w:marTop w:val="200"/>
          <w:marBottom w:val="0"/>
          <w:divBdr>
            <w:top w:val="none" w:sz="0" w:space="0" w:color="auto"/>
            <w:left w:val="none" w:sz="0" w:space="0" w:color="auto"/>
            <w:bottom w:val="none" w:sz="0" w:space="0" w:color="auto"/>
            <w:right w:val="none" w:sz="0" w:space="0" w:color="auto"/>
          </w:divBdr>
        </w:div>
        <w:div w:id="244802038">
          <w:marLeft w:val="547"/>
          <w:marRight w:val="0"/>
          <w:marTop w:val="200"/>
          <w:marBottom w:val="0"/>
          <w:divBdr>
            <w:top w:val="none" w:sz="0" w:space="0" w:color="auto"/>
            <w:left w:val="none" w:sz="0" w:space="0" w:color="auto"/>
            <w:bottom w:val="none" w:sz="0" w:space="0" w:color="auto"/>
            <w:right w:val="none" w:sz="0" w:space="0" w:color="auto"/>
          </w:divBdr>
        </w:div>
        <w:div w:id="398551548">
          <w:marLeft w:val="547"/>
          <w:marRight w:val="0"/>
          <w:marTop w:val="200"/>
          <w:marBottom w:val="0"/>
          <w:divBdr>
            <w:top w:val="none" w:sz="0" w:space="0" w:color="auto"/>
            <w:left w:val="none" w:sz="0" w:space="0" w:color="auto"/>
            <w:bottom w:val="none" w:sz="0" w:space="0" w:color="auto"/>
            <w:right w:val="none" w:sz="0" w:space="0" w:color="auto"/>
          </w:divBdr>
        </w:div>
        <w:div w:id="551186941">
          <w:marLeft w:val="547"/>
          <w:marRight w:val="0"/>
          <w:marTop w:val="200"/>
          <w:marBottom w:val="0"/>
          <w:divBdr>
            <w:top w:val="none" w:sz="0" w:space="0" w:color="auto"/>
            <w:left w:val="none" w:sz="0" w:space="0" w:color="auto"/>
            <w:bottom w:val="none" w:sz="0" w:space="0" w:color="auto"/>
            <w:right w:val="none" w:sz="0" w:space="0" w:color="auto"/>
          </w:divBdr>
        </w:div>
        <w:div w:id="845287054">
          <w:marLeft w:val="547"/>
          <w:marRight w:val="0"/>
          <w:marTop w:val="200"/>
          <w:marBottom w:val="0"/>
          <w:divBdr>
            <w:top w:val="none" w:sz="0" w:space="0" w:color="auto"/>
            <w:left w:val="none" w:sz="0" w:space="0" w:color="auto"/>
            <w:bottom w:val="none" w:sz="0" w:space="0" w:color="auto"/>
            <w:right w:val="none" w:sz="0" w:space="0" w:color="auto"/>
          </w:divBdr>
        </w:div>
        <w:div w:id="875652756">
          <w:marLeft w:val="547"/>
          <w:marRight w:val="0"/>
          <w:marTop w:val="200"/>
          <w:marBottom w:val="0"/>
          <w:divBdr>
            <w:top w:val="none" w:sz="0" w:space="0" w:color="auto"/>
            <w:left w:val="none" w:sz="0" w:space="0" w:color="auto"/>
            <w:bottom w:val="none" w:sz="0" w:space="0" w:color="auto"/>
            <w:right w:val="none" w:sz="0" w:space="0" w:color="auto"/>
          </w:divBdr>
        </w:div>
        <w:div w:id="905838769">
          <w:marLeft w:val="547"/>
          <w:marRight w:val="0"/>
          <w:marTop w:val="200"/>
          <w:marBottom w:val="0"/>
          <w:divBdr>
            <w:top w:val="none" w:sz="0" w:space="0" w:color="auto"/>
            <w:left w:val="none" w:sz="0" w:space="0" w:color="auto"/>
            <w:bottom w:val="none" w:sz="0" w:space="0" w:color="auto"/>
            <w:right w:val="none" w:sz="0" w:space="0" w:color="auto"/>
          </w:divBdr>
        </w:div>
        <w:div w:id="1089499692">
          <w:marLeft w:val="547"/>
          <w:marRight w:val="0"/>
          <w:marTop w:val="200"/>
          <w:marBottom w:val="0"/>
          <w:divBdr>
            <w:top w:val="none" w:sz="0" w:space="0" w:color="auto"/>
            <w:left w:val="none" w:sz="0" w:space="0" w:color="auto"/>
            <w:bottom w:val="none" w:sz="0" w:space="0" w:color="auto"/>
            <w:right w:val="none" w:sz="0" w:space="0" w:color="auto"/>
          </w:divBdr>
        </w:div>
        <w:div w:id="1416240204">
          <w:marLeft w:val="547"/>
          <w:marRight w:val="0"/>
          <w:marTop w:val="200"/>
          <w:marBottom w:val="0"/>
          <w:divBdr>
            <w:top w:val="none" w:sz="0" w:space="0" w:color="auto"/>
            <w:left w:val="none" w:sz="0" w:space="0" w:color="auto"/>
            <w:bottom w:val="none" w:sz="0" w:space="0" w:color="auto"/>
            <w:right w:val="none" w:sz="0" w:space="0" w:color="auto"/>
          </w:divBdr>
        </w:div>
        <w:div w:id="1846362516">
          <w:marLeft w:val="547"/>
          <w:marRight w:val="0"/>
          <w:marTop w:val="200"/>
          <w:marBottom w:val="0"/>
          <w:divBdr>
            <w:top w:val="none" w:sz="0" w:space="0" w:color="auto"/>
            <w:left w:val="none" w:sz="0" w:space="0" w:color="auto"/>
            <w:bottom w:val="none" w:sz="0" w:space="0" w:color="auto"/>
            <w:right w:val="none" w:sz="0" w:space="0" w:color="auto"/>
          </w:divBdr>
        </w:div>
      </w:divsChild>
    </w:div>
    <w:div w:id="464935394">
      <w:bodyDiv w:val="1"/>
      <w:marLeft w:val="0"/>
      <w:marRight w:val="0"/>
      <w:marTop w:val="0"/>
      <w:marBottom w:val="0"/>
      <w:divBdr>
        <w:top w:val="none" w:sz="0" w:space="0" w:color="auto"/>
        <w:left w:val="none" w:sz="0" w:space="0" w:color="auto"/>
        <w:bottom w:val="none" w:sz="0" w:space="0" w:color="auto"/>
        <w:right w:val="none" w:sz="0" w:space="0" w:color="auto"/>
      </w:divBdr>
    </w:div>
    <w:div w:id="496961625">
      <w:bodyDiv w:val="1"/>
      <w:marLeft w:val="0"/>
      <w:marRight w:val="0"/>
      <w:marTop w:val="0"/>
      <w:marBottom w:val="0"/>
      <w:divBdr>
        <w:top w:val="none" w:sz="0" w:space="0" w:color="auto"/>
        <w:left w:val="none" w:sz="0" w:space="0" w:color="auto"/>
        <w:bottom w:val="none" w:sz="0" w:space="0" w:color="auto"/>
        <w:right w:val="none" w:sz="0" w:space="0" w:color="auto"/>
      </w:divBdr>
    </w:div>
    <w:div w:id="519511853">
      <w:bodyDiv w:val="1"/>
      <w:marLeft w:val="0"/>
      <w:marRight w:val="0"/>
      <w:marTop w:val="0"/>
      <w:marBottom w:val="0"/>
      <w:divBdr>
        <w:top w:val="none" w:sz="0" w:space="0" w:color="auto"/>
        <w:left w:val="none" w:sz="0" w:space="0" w:color="auto"/>
        <w:bottom w:val="none" w:sz="0" w:space="0" w:color="auto"/>
        <w:right w:val="none" w:sz="0" w:space="0" w:color="auto"/>
      </w:divBdr>
    </w:div>
    <w:div w:id="532815653">
      <w:bodyDiv w:val="1"/>
      <w:marLeft w:val="0"/>
      <w:marRight w:val="0"/>
      <w:marTop w:val="0"/>
      <w:marBottom w:val="0"/>
      <w:divBdr>
        <w:top w:val="none" w:sz="0" w:space="0" w:color="auto"/>
        <w:left w:val="none" w:sz="0" w:space="0" w:color="auto"/>
        <w:bottom w:val="none" w:sz="0" w:space="0" w:color="auto"/>
        <w:right w:val="none" w:sz="0" w:space="0" w:color="auto"/>
      </w:divBdr>
    </w:div>
    <w:div w:id="538127640">
      <w:bodyDiv w:val="1"/>
      <w:marLeft w:val="0"/>
      <w:marRight w:val="0"/>
      <w:marTop w:val="0"/>
      <w:marBottom w:val="0"/>
      <w:divBdr>
        <w:top w:val="none" w:sz="0" w:space="0" w:color="auto"/>
        <w:left w:val="none" w:sz="0" w:space="0" w:color="auto"/>
        <w:bottom w:val="none" w:sz="0" w:space="0" w:color="auto"/>
        <w:right w:val="none" w:sz="0" w:space="0" w:color="auto"/>
      </w:divBdr>
    </w:div>
    <w:div w:id="586309068">
      <w:bodyDiv w:val="1"/>
      <w:marLeft w:val="0"/>
      <w:marRight w:val="0"/>
      <w:marTop w:val="0"/>
      <w:marBottom w:val="0"/>
      <w:divBdr>
        <w:top w:val="none" w:sz="0" w:space="0" w:color="auto"/>
        <w:left w:val="none" w:sz="0" w:space="0" w:color="auto"/>
        <w:bottom w:val="none" w:sz="0" w:space="0" w:color="auto"/>
        <w:right w:val="none" w:sz="0" w:space="0" w:color="auto"/>
      </w:divBdr>
      <w:divsChild>
        <w:div w:id="189150627">
          <w:marLeft w:val="0"/>
          <w:marRight w:val="0"/>
          <w:marTop w:val="0"/>
          <w:marBottom w:val="0"/>
          <w:divBdr>
            <w:top w:val="none" w:sz="0" w:space="0" w:color="auto"/>
            <w:left w:val="none" w:sz="0" w:space="0" w:color="auto"/>
            <w:bottom w:val="none" w:sz="0" w:space="0" w:color="auto"/>
            <w:right w:val="none" w:sz="0" w:space="0" w:color="auto"/>
          </w:divBdr>
        </w:div>
        <w:div w:id="226303075">
          <w:marLeft w:val="0"/>
          <w:marRight w:val="0"/>
          <w:marTop w:val="0"/>
          <w:marBottom w:val="0"/>
          <w:divBdr>
            <w:top w:val="none" w:sz="0" w:space="0" w:color="auto"/>
            <w:left w:val="none" w:sz="0" w:space="0" w:color="auto"/>
            <w:bottom w:val="none" w:sz="0" w:space="0" w:color="auto"/>
            <w:right w:val="none" w:sz="0" w:space="0" w:color="auto"/>
          </w:divBdr>
          <w:divsChild>
            <w:div w:id="654185233">
              <w:marLeft w:val="-75"/>
              <w:marRight w:val="0"/>
              <w:marTop w:val="30"/>
              <w:marBottom w:val="30"/>
              <w:divBdr>
                <w:top w:val="none" w:sz="0" w:space="0" w:color="auto"/>
                <w:left w:val="none" w:sz="0" w:space="0" w:color="auto"/>
                <w:bottom w:val="none" w:sz="0" w:space="0" w:color="auto"/>
                <w:right w:val="none" w:sz="0" w:space="0" w:color="auto"/>
              </w:divBdr>
              <w:divsChild>
                <w:div w:id="32460144">
                  <w:marLeft w:val="0"/>
                  <w:marRight w:val="0"/>
                  <w:marTop w:val="0"/>
                  <w:marBottom w:val="0"/>
                  <w:divBdr>
                    <w:top w:val="none" w:sz="0" w:space="0" w:color="auto"/>
                    <w:left w:val="none" w:sz="0" w:space="0" w:color="auto"/>
                    <w:bottom w:val="none" w:sz="0" w:space="0" w:color="auto"/>
                    <w:right w:val="none" w:sz="0" w:space="0" w:color="auto"/>
                  </w:divBdr>
                  <w:divsChild>
                    <w:div w:id="1430813688">
                      <w:marLeft w:val="0"/>
                      <w:marRight w:val="0"/>
                      <w:marTop w:val="0"/>
                      <w:marBottom w:val="0"/>
                      <w:divBdr>
                        <w:top w:val="none" w:sz="0" w:space="0" w:color="auto"/>
                        <w:left w:val="none" w:sz="0" w:space="0" w:color="auto"/>
                        <w:bottom w:val="none" w:sz="0" w:space="0" w:color="auto"/>
                        <w:right w:val="none" w:sz="0" w:space="0" w:color="auto"/>
                      </w:divBdr>
                    </w:div>
                  </w:divsChild>
                </w:div>
                <w:div w:id="174659382">
                  <w:marLeft w:val="0"/>
                  <w:marRight w:val="0"/>
                  <w:marTop w:val="0"/>
                  <w:marBottom w:val="0"/>
                  <w:divBdr>
                    <w:top w:val="none" w:sz="0" w:space="0" w:color="auto"/>
                    <w:left w:val="none" w:sz="0" w:space="0" w:color="auto"/>
                    <w:bottom w:val="none" w:sz="0" w:space="0" w:color="auto"/>
                    <w:right w:val="none" w:sz="0" w:space="0" w:color="auto"/>
                  </w:divBdr>
                  <w:divsChild>
                    <w:div w:id="170948506">
                      <w:marLeft w:val="0"/>
                      <w:marRight w:val="0"/>
                      <w:marTop w:val="0"/>
                      <w:marBottom w:val="0"/>
                      <w:divBdr>
                        <w:top w:val="none" w:sz="0" w:space="0" w:color="auto"/>
                        <w:left w:val="none" w:sz="0" w:space="0" w:color="auto"/>
                        <w:bottom w:val="none" w:sz="0" w:space="0" w:color="auto"/>
                        <w:right w:val="none" w:sz="0" w:space="0" w:color="auto"/>
                      </w:divBdr>
                    </w:div>
                  </w:divsChild>
                </w:div>
                <w:div w:id="178159071">
                  <w:marLeft w:val="0"/>
                  <w:marRight w:val="0"/>
                  <w:marTop w:val="0"/>
                  <w:marBottom w:val="0"/>
                  <w:divBdr>
                    <w:top w:val="none" w:sz="0" w:space="0" w:color="auto"/>
                    <w:left w:val="none" w:sz="0" w:space="0" w:color="auto"/>
                    <w:bottom w:val="none" w:sz="0" w:space="0" w:color="auto"/>
                    <w:right w:val="none" w:sz="0" w:space="0" w:color="auto"/>
                  </w:divBdr>
                  <w:divsChild>
                    <w:div w:id="2078164620">
                      <w:marLeft w:val="0"/>
                      <w:marRight w:val="0"/>
                      <w:marTop w:val="0"/>
                      <w:marBottom w:val="0"/>
                      <w:divBdr>
                        <w:top w:val="none" w:sz="0" w:space="0" w:color="auto"/>
                        <w:left w:val="none" w:sz="0" w:space="0" w:color="auto"/>
                        <w:bottom w:val="none" w:sz="0" w:space="0" w:color="auto"/>
                        <w:right w:val="none" w:sz="0" w:space="0" w:color="auto"/>
                      </w:divBdr>
                    </w:div>
                  </w:divsChild>
                </w:div>
                <w:div w:id="399716295">
                  <w:marLeft w:val="0"/>
                  <w:marRight w:val="0"/>
                  <w:marTop w:val="0"/>
                  <w:marBottom w:val="0"/>
                  <w:divBdr>
                    <w:top w:val="none" w:sz="0" w:space="0" w:color="auto"/>
                    <w:left w:val="none" w:sz="0" w:space="0" w:color="auto"/>
                    <w:bottom w:val="none" w:sz="0" w:space="0" w:color="auto"/>
                    <w:right w:val="none" w:sz="0" w:space="0" w:color="auto"/>
                  </w:divBdr>
                  <w:divsChild>
                    <w:div w:id="8719214">
                      <w:marLeft w:val="0"/>
                      <w:marRight w:val="0"/>
                      <w:marTop w:val="0"/>
                      <w:marBottom w:val="0"/>
                      <w:divBdr>
                        <w:top w:val="none" w:sz="0" w:space="0" w:color="auto"/>
                        <w:left w:val="none" w:sz="0" w:space="0" w:color="auto"/>
                        <w:bottom w:val="none" w:sz="0" w:space="0" w:color="auto"/>
                        <w:right w:val="none" w:sz="0" w:space="0" w:color="auto"/>
                      </w:divBdr>
                    </w:div>
                  </w:divsChild>
                </w:div>
                <w:div w:id="597912474">
                  <w:marLeft w:val="0"/>
                  <w:marRight w:val="0"/>
                  <w:marTop w:val="0"/>
                  <w:marBottom w:val="0"/>
                  <w:divBdr>
                    <w:top w:val="none" w:sz="0" w:space="0" w:color="auto"/>
                    <w:left w:val="none" w:sz="0" w:space="0" w:color="auto"/>
                    <w:bottom w:val="none" w:sz="0" w:space="0" w:color="auto"/>
                    <w:right w:val="none" w:sz="0" w:space="0" w:color="auto"/>
                  </w:divBdr>
                  <w:divsChild>
                    <w:div w:id="1961959991">
                      <w:marLeft w:val="0"/>
                      <w:marRight w:val="0"/>
                      <w:marTop w:val="0"/>
                      <w:marBottom w:val="0"/>
                      <w:divBdr>
                        <w:top w:val="none" w:sz="0" w:space="0" w:color="auto"/>
                        <w:left w:val="none" w:sz="0" w:space="0" w:color="auto"/>
                        <w:bottom w:val="none" w:sz="0" w:space="0" w:color="auto"/>
                        <w:right w:val="none" w:sz="0" w:space="0" w:color="auto"/>
                      </w:divBdr>
                    </w:div>
                  </w:divsChild>
                </w:div>
                <w:div w:id="643780471">
                  <w:marLeft w:val="0"/>
                  <w:marRight w:val="0"/>
                  <w:marTop w:val="0"/>
                  <w:marBottom w:val="0"/>
                  <w:divBdr>
                    <w:top w:val="none" w:sz="0" w:space="0" w:color="auto"/>
                    <w:left w:val="none" w:sz="0" w:space="0" w:color="auto"/>
                    <w:bottom w:val="none" w:sz="0" w:space="0" w:color="auto"/>
                    <w:right w:val="none" w:sz="0" w:space="0" w:color="auto"/>
                  </w:divBdr>
                  <w:divsChild>
                    <w:div w:id="1771509936">
                      <w:marLeft w:val="0"/>
                      <w:marRight w:val="0"/>
                      <w:marTop w:val="0"/>
                      <w:marBottom w:val="0"/>
                      <w:divBdr>
                        <w:top w:val="none" w:sz="0" w:space="0" w:color="auto"/>
                        <w:left w:val="none" w:sz="0" w:space="0" w:color="auto"/>
                        <w:bottom w:val="none" w:sz="0" w:space="0" w:color="auto"/>
                        <w:right w:val="none" w:sz="0" w:space="0" w:color="auto"/>
                      </w:divBdr>
                    </w:div>
                  </w:divsChild>
                </w:div>
                <w:div w:id="726147115">
                  <w:marLeft w:val="0"/>
                  <w:marRight w:val="0"/>
                  <w:marTop w:val="0"/>
                  <w:marBottom w:val="0"/>
                  <w:divBdr>
                    <w:top w:val="none" w:sz="0" w:space="0" w:color="auto"/>
                    <w:left w:val="none" w:sz="0" w:space="0" w:color="auto"/>
                    <w:bottom w:val="none" w:sz="0" w:space="0" w:color="auto"/>
                    <w:right w:val="none" w:sz="0" w:space="0" w:color="auto"/>
                  </w:divBdr>
                  <w:divsChild>
                    <w:div w:id="1748570698">
                      <w:marLeft w:val="0"/>
                      <w:marRight w:val="0"/>
                      <w:marTop w:val="0"/>
                      <w:marBottom w:val="0"/>
                      <w:divBdr>
                        <w:top w:val="none" w:sz="0" w:space="0" w:color="auto"/>
                        <w:left w:val="none" w:sz="0" w:space="0" w:color="auto"/>
                        <w:bottom w:val="none" w:sz="0" w:space="0" w:color="auto"/>
                        <w:right w:val="none" w:sz="0" w:space="0" w:color="auto"/>
                      </w:divBdr>
                    </w:div>
                  </w:divsChild>
                </w:div>
                <w:div w:id="795879379">
                  <w:marLeft w:val="0"/>
                  <w:marRight w:val="0"/>
                  <w:marTop w:val="0"/>
                  <w:marBottom w:val="0"/>
                  <w:divBdr>
                    <w:top w:val="none" w:sz="0" w:space="0" w:color="auto"/>
                    <w:left w:val="none" w:sz="0" w:space="0" w:color="auto"/>
                    <w:bottom w:val="none" w:sz="0" w:space="0" w:color="auto"/>
                    <w:right w:val="none" w:sz="0" w:space="0" w:color="auto"/>
                  </w:divBdr>
                  <w:divsChild>
                    <w:div w:id="554897664">
                      <w:marLeft w:val="0"/>
                      <w:marRight w:val="0"/>
                      <w:marTop w:val="0"/>
                      <w:marBottom w:val="0"/>
                      <w:divBdr>
                        <w:top w:val="none" w:sz="0" w:space="0" w:color="auto"/>
                        <w:left w:val="none" w:sz="0" w:space="0" w:color="auto"/>
                        <w:bottom w:val="none" w:sz="0" w:space="0" w:color="auto"/>
                        <w:right w:val="none" w:sz="0" w:space="0" w:color="auto"/>
                      </w:divBdr>
                    </w:div>
                  </w:divsChild>
                </w:div>
                <w:div w:id="969483262">
                  <w:marLeft w:val="0"/>
                  <w:marRight w:val="0"/>
                  <w:marTop w:val="0"/>
                  <w:marBottom w:val="0"/>
                  <w:divBdr>
                    <w:top w:val="none" w:sz="0" w:space="0" w:color="auto"/>
                    <w:left w:val="none" w:sz="0" w:space="0" w:color="auto"/>
                    <w:bottom w:val="none" w:sz="0" w:space="0" w:color="auto"/>
                    <w:right w:val="none" w:sz="0" w:space="0" w:color="auto"/>
                  </w:divBdr>
                  <w:divsChild>
                    <w:div w:id="281543448">
                      <w:marLeft w:val="0"/>
                      <w:marRight w:val="0"/>
                      <w:marTop w:val="0"/>
                      <w:marBottom w:val="0"/>
                      <w:divBdr>
                        <w:top w:val="none" w:sz="0" w:space="0" w:color="auto"/>
                        <w:left w:val="none" w:sz="0" w:space="0" w:color="auto"/>
                        <w:bottom w:val="none" w:sz="0" w:space="0" w:color="auto"/>
                        <w:right w:val="none" w:sz="0" w:space="0" w:color="auto"/>
                      </w:divBdr>
                    </w:div>
                  </w:divsChild>
                </w:div>
                <w:div w:id="1153374183">
                  <w:marLeft w:val="0"/>
                  <w:marRight w:val="0"/>
                  <w:marTop w:val="0"/>
                  <w:marBottom w:val="0"/>
                  <w:divBdr>
                    <w:top w:val="none" w:sz="0" w:space="0" w:color="auto"/>
                    <w:left w:val="none" w:sz="0" w:space="0" w:color="auto"/>
                    <w:bottom w:val="none" w:sz="0" w:space="0" w:color="auto"/>
                    <w:right w:val="none" w:sz="0" w:space="0" w:color="auto"/>
                  </w:divBdr>
                  <w:divsChild>
                    <w:div w:id="1729381876">
                      <w:marLeft w:val="0"/>
                      <w:marRight w:val="0"/>
                      <w:marTop w:val="0"/>
                      <w:marBottom w:val="0"/>
                      <w:divBdr>
                        <w:top w:val="none" w:sz="0" w:space="0" w:color="auto"/>
                        <w:left w:val="none" w:sz="0" w:space="0" w:color="auto"/>
                        <w:bottom w:val="none" w:sz="0" w:space="0" w:color="auto"/>
                        <w:right w:val="none" w:sz="0" w:space="0" w:color="auto"/>
                      </w:divBdr>
                    </w:div>
                  </w:divsChild>
                </w:div>
                <w:div w:id="1164583844">
                  <w:marLeft w:val="0"/>
                  <w:marRight w:val="0"/>
                  <w:marTop w:val="0"/>
                  <w:marBottom w:val="0"/>
                  <w:divBdr>
                    <w:top w:val="none" w:sz="0" w:space="0" w:color="auto"/>
                    <w:left w:val="none" w:sz="0" w:space="0" w:color="auto"/>
                    <w:bottom w:val="none" w:sz="0" w:space="0" w:color="auto"/>
                    <w:right w:val="none" w:sz="0" w:space="0" w:color="auto"/>
                  </w:divBdr>
                  <w:divsChild>
                    <w:div w:id="96566382">
                      <w:marLeft w:val="0"/>
                      <w:marRight w:val="0"/>
                      <w:marTop w:val="0"/>
                      <w:marBottom w:val="0"/>
                      <w:divBdr>
                        <w:top w:val="none" w:sz="0" w:space="0" w:color="auto"/>
                        <w:left w:val="none" w:sz="0" w:space="0" w:color="auto"/>
                        <w:bottom w:val="none" w:sz="0" w:space="0" w:color="auto"/>
                        <w:right w:val="none" w:sz="0" w:space="0" w:color="auto"/>
                      </w:divBdr>
                    </w:div>
                  </w:divsChild>
                </w:div>
                <w:div w:id="1371414427">
                  <w:marLeft w:val="0"/>
                  <w:marRight w:val="0"/>
                  <w:marTop w:val="0"/>
                  <w:marBottom w:val="0"/>
                  <w:divBdr>
                    <w:top w:val="none" w:sz="0" w:space="0" w:color="auto"/>
                    <w:left w:val="none" w:sz="0" w:space="0" w:color="auto"/>
                    <w:bottom w:val="none" w:sz="0" w:space="0" w:color="auto"/>
                    <w:right w:val="none" w:sz="0" w:space="0" w:color="auto"/>
                  </w:divBdr>
                  <w:divsChild>
                    <w:div w:id="865215629">
                      <w:marLeft w:val="0"/>
                      <w:marRight w:val="0"/>
                      <w:marTop w:val="0"/>
                      <w:marBottom w:val="0"/>
                      <w:divBdr>
                        <w:top w:val="none" w:sz="0" w:space="0" w:color="auto"/>
                        <w:left w:val="none" w:sz="0" w:space="0" w:color="auto"/>
                        <w:bottom w:val="none" w:sz="0" w:space="0" w:color="auto"/>
                        <w:right w:val="none" w:sz="0" w:space="0" w:color="auto"/>
                      </w:divBdr>
                    </w:div>
                  </w:divsChild>
                </w:div>
                <w:div w:id="1559823213">
                  <w:marLeft w:val="0"/>
                  <w:marRight w:val="0"/>
                  <w:marTop w:val="0"/>
                  <w:marBottom w:val="0"/>
                  <w:divBdr>
                    <w:top w:val="none" w:sz="0" w:space="0" w:color="auto"/>
                    <w:left w:val="none" w:sz="0" w:space="0" w:color="auto"/>
                    <w:bottom w:val="none" w:sz="0" w:space="0" w:color="auto"/>
                    <w:right w:val="none" w:sz="0" w:space="0" w:color="auto"/>
                  </w:divBdr>
                  <w:divsChild>
                    <w:div w:id="1463959876">
                      <w:marLeft w:val="0"/>
                      <w:marRight w:val="0"/>
                      <w:marTop w:val="0"/>
                      <w:marBottom w:val="0"/>
                      <w:divBdr>
                        <w:top w:val="none" w:sz="0" w:space="0" w:color="auto"/>
                        <w:left w:val="none" w:sz="0" w:space="0" w:color="auto"/>
                        <w:bottom w:val="none" w:sz="0" w:space="0" w:color="auto"/>
                        <w:right w:val="none" w:sz="0" w:space="0" w:color="auto"/>
                      </w:divBdr>
                    </w:div>
                  </w:divsChild>
                </w:div>
                <w:div w:id="1632592344">
                  <w:marLeft w:val="0"/>
                  <w:marRight w:val="0"/>
                  <w:marTop w:val="0"/>
                  <w:marBottom w:val="0"/>
                  <w:divBdr>
                    <w:top w:val="none" w:sz="0" w:space="0" w:color="auto"/>
                    <w:left w:val="none" w:sz="0" w:space="0" w:color="auto"/>
                    <w:bottom w:val="none" w:sz="0" w:space="0" w:color="auto"/>
                    <w:right w:val="none" w:sz="0" w:space="0" w:color="auto"/>
                  </w:divBdr>
                  <w:divsChild>
                    <w:div w:id="1464880956">
                      <w:marLeft w:val="0"/>
                      <w:marRight w:val="0"/>
                      <w:marTop w:val="0"/>
                      <w:marBottom w:val="0"/>
                      <w:divBdr>
                        <w:top w:val="none" w:sz="0" w:space="0" w:color="auto"/>
                        <w:left w:val="none" w:sz="0" w:space="0" w:color="auto"/>
                        <w:bottom w:val="none" w:sz="0" w:space="0" w:color="auto"/>
                        <w:right w:val="none" w:sz="0" w:space="0" w:color="auto"/>
                      </w:divBdr>
                    </w:div>
                  </w:divsChild>
                </w:div>
                <w:div w:id="1722825787">
                  <w:marLeft w:val="0"/>
                  <w:marRight w:val="0"/>
                  <w:marTop w:val="0"/>
                  <w:marBottom w:val="0"/>
                  <w:divBdr>
                    <w:top w:val="none" w:sz="0" w:space="0" w:color="auto"/>
                    <w:left w:val="none" w:sz="0" w:space="0" w:color="auto"/>
                    <w:bottom w:val="none" w:sz="0" w:space="0" w:color="auto"/>
                    <w:right w:val="none" w:sz="0" w:space="0" w:color="auto"/>
                  </w:divBdr>
                  <w:divsChild>
                    <w:div w:id="879821743">
                      <w:marLeft w:val="0"/>
                      <w:marRight w:val="0"/>
                      <w:marTop w:val="0"/>
                      <w:marBottom w:val="0"/>
                      <w:divBdr>
                        <w:top w:val="none" w:sz="0" w:space="0" w:color="auto"/>
                        <w:left w:val="none" w:sz="0" w:space="0" w:color="auto"/>
                        <w:bottom w:val="none" w:sz="0" w:space="0" w:color="auto"/>
                        <w:right w:val="none" w:sz="0" w:space="0" w:color="auto"/>
                      </w:divBdr>
                    </w:div>
                  </w:divsChild>
                </w:div>
                <w:div w:id="1821068433">
                  <w:marLeft w:val="0"/>
                  <w:marRight w:val="0"/>
                  <w:marTop w:val="0"/>
                  <w:marBottom w:val="0"/>
                  <w:divBdr>
                    <w:top w:val="none" w:sz="0" w:space="0" w:color="auto"/>
                    <w:left w:val="none" w:sz="0" w:space="0" w:color="auto"/>
                    <w:bottom w:val="none" w:sz="0" w:space="0" w:color="auto"/>
                    <w:right w:val="none" w:sz="0" w:space="0" w:color="auto"/>
                  </w:divBdr>
                  <w:divsChild>
                    <w:div w:id="2025159031">
                      <w:marLeft w:val="0"/>
                      <w:marRight w:val="0"/>
                      <w:marTop w:val="0"/>
                      <w:marBottom w:val="0"/>
                      <w:divBdr>
                        <w:top w:val="none" w:sz="0" w:space="0" w:color="auto"/>
                        <w:left w:val="none" w:sz="0" w:space="0" w:color="auto"/>
                        <w:bottom w:val="none" w:sz="0" w:space="0" w:color="auto"/>
                        <w:right w:val="none" w:sz="0" w:space="0" w:color="auto"/>
                      </w:divBdr>
                    </w:div>
                  </w:divsChild>
                </w:div>
                <w:div w:id="1994407269">
                  <w:marLeft w:val="0"/>
                  <w:marRight w:val="0"/>
                  <w:marTop w:val="0"/>
                  <w:marBottom w:val="0"/>
                  <w:divBdr>
                    <w:top w:val="none" w:sz="0" w:space="0" w:color="auto"/>
                    <w:left w:val="none" w:sz="0" w:space="0" w:color="auto"/>
                    <w:bottom w:val="none" w:sz="0" w:space="0" w:color="auto"/>
                    <w:right w:val="none" w:sz="0" w:space="0" w:color="auto"/>
                  </w:divBdr>
                  <w:divsChild>
                    <w:div w:id="405802345">
                      <w:marLeft w:val="0"/>
                      <w:marRight w:val="0"/>
                      <w:marTop w:val="0"/>
                      <w:marBottom w:val="0"/>
                      <w:divBdr>
                        <w:top w:val="none" w:sz="0" w:space="0" w:color="auto"/>
                        <w:left w:val="none" w:sz="0" w:space="0" w:color="auto"/>
                        <w:bottom w:val="none" w:sz="0" w:space="0" w:color="auto"/>
                        <w:right w:val="none" w:sz="0" w:space="0" w:color="auto"/>
                      </w:divBdr>
                    </w:div>
                  </w:divsChild>
                </w:div>
                <w:div w:id="2120248704">
                  <w:marLeft w:val="0"/>
                  <w:marRight w:val="0"/>
                  <w:marTop w:val="0"/>
                  <w:marBottom w:val="0"/>
                  <w:divBdr>
                    <w:top w:val="none" w:sz="0" w:space="0" w:color="auto"/>
                    <w:left w:val="none" w:sz="0" w:space="0" w:color="auto"/>
                    <w:bottom w:val="none" w:sz="0" w:space="0" w:color="auto"/>
                    <w:right w:val="none" w:sz="0" w:space="0" w:color="auto"/>
                  </w:divBdr>
                  <w:divsChild>
                    <w:div w:id="12373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04144">
          <w:marLeft w:val="0"/>
          <w:marRight w:val="0"/>
          <w:marTop w:val="0"/>
          <w:marBottom w:val="0"/>
          <w:divBdr>
            <w:top w:val="none" w:sz="0" w:space="0" w:color="auto"/>
            <w:left w:val="none" w:sz="0" w:space="0" w:color="auto"/>
            <w:bottom w:val="none" w:sz="0" w:space="0" w:color="auto"/>
            <w:right w:val="none" w:sz="0" w:space="0" w:color="auto"/>
          </w:divBdr>
          <w:divsChild>
            <w:div w:id="1973706492">
              <w:marLeft w:val="-75"/>
              <w:marRight w:val="0"/>
              <w:marTop w:val="30"/>
              <w:marBottom w:val="30"/>
              <w:divBdr>
                <w:top w:val="none" w:sz="0" w:space="0" w:color="auto"/>
                <w:left w:val="none" w:sz="0" w:space="0" w:color="auto"/>
                <w:bottom w:val="none" w:sz="0" w:space="0" w:color="auto"/>
                <w:right w:val="none" w:sz="0" w:space="0" w:color="auto"/>
              </w:divBdr>
              <w:divsChild>
                <w:div w:id="27024915">
                  <w:marLeft w:val="0"/>
                  <w:marRight w:val="0"/>
                  <w:marTop w:val="0"/>
                  <w:marBottom w:val="0"/>
                  <w:divBdr>
                    <w:top w:val="none" w:sz="0" w:space="0" w:color="auto"/>
                    <w:left w:val="none" w:sz="0" w:space="0" w:color="auto"/>
                    <w:bottom w:val="none" w:sz="0" w:space="0" w:color="auto"/>
                    <w:right w:val="none" w:sz="0" w:space="0" w:color="auto"/>
                  </w:divBdr>
                  <w:divsChild>
                    <w:div w:id="1699699298">
                      <w:marLeft w:val="0"/>
                      <w:marRight w:val="0"/>
                      <w:marTop w:val="0"/>
                      <w:marBottom w:val="0"/>
                      <w:divBdr>
                        <w:top w:val="none" w:sz="0" w:space="0" w:color="auto"/>
                        <w:left w:val="none" w:sz="0" w:space="0" w:color="auto"/>
                        <w:bottom w:val="none" w:sz="0" w:space="0" w:color="auto"/>
                        <w:right w:val="none" w:sz="0" w:space="0" w:color="auto"/>
                      </w:divBdr>
                    </w:div>
                  </w:divsChild>
                </w:div>
                <w:div w:id="283973707">
                  <w:marLeft w:val="0"/>
                  <w:marRight w:val="0"/>
                  <w:marTop w:val="0"/>
                  <w:marBottom w:val="0"/>
                  <w:divBdr>
                    <w:top w:val="none" w:sz="0" w:space="0" w:color="auto"/>
                    <w:left w:val="none" w:sz="0" w:space="0" w:color="auto"/>
                    <w:bottom w:val="none" w:sz="0" w:space="0" w:color="auto"/>
                    <w:right w:val="none" w:sz="0" w:space="0" w:color="auto"/>
                  </w:divBdr>
                  <w:divsChild>
                    <w:div w:id="20857607">
                      <w:marLeft w:val="0"/>
                      <w:marRight w:val="0"/>
                      <w:marTop w:val="0"/>
                      <w:marBottom w:val="0"/>
                      <w:divBdr>
                        <w:top w:val="none" w:sz="0" w:space="0" w:color="auto"/>
                        <w:left w:val="none" w:sz="0" w:space="0" w:color="auto"/>
                        <w:bottom w:val="none" w:sz="0" w:space="0" w:color="auto"/>
                        <w:right w:val="none" w:sz="0" w:space="0" w:color="auto"/>
                      </w:divBdr>
                    </w:div>
                  </w:divsChild>
                </w:div>
                <w:div w:id="345250810">
                  <w:marLeft w:val="0"/>
                  <w:marRight w:val="0"/>
                  <w:marTop w:val="0"/>
                  <w:marBottom w:val="0"/>
                  <w:divBdr>
                    <w:top w:val="none" w:sz="0" w:space="0" w:color="auto"/>
                    <w:left w:val="none" w:sz="0" w:space="0" w:color="auto"/>
                    <w:bottom w:val="none" w:sz="0" w:space="0" w:color="auto"/>
                    <w:right w:val="none" w:sz="0" w:space="0" w:color="auto"/>
                  </w:divBdr>
                  <w:divsChild>
                    <w:div w:id="2061980995">
                      <w:marLeft w:val="0"/>
                      <w:marRight w:val="0"/>
                      <w:marTop w:val="0"/>
                      <w:marBottom w:val="0"/>
                      <w:divBdr>
                        <w:top w:val="none" w:sz="0" w:space="0" w:color="auto"/>
                        <w:left w:val="none" w:sz="0" w:space="0" w:color="auto"/>
                        <w:bottom w:val="none" w:sz="0" w:space="0" w:color="auto"/>
                        <w:right w:val="none" w:sz="0" w:space="0" w:color="auto"/>
                      </w:divBdr>
                    </w:div>
                  </w:divsChild>
                </w:div>
                <w:div w:id="387415643">
                  <w:marLeft w:val="0"/>
                  <w:marRight w:val="0"/>
                  <w:marTop w:val="0"/>
                  <w:marBottom w:val="0"/>
                  <w:divBdr>
                    <w:top w:val="none" w:sz="0" w:space="0" w:color="auto"/>
                    <w:left w:val="none" w:sz="0" w:space="0" w:color="auto"/>
                    <w:bottom w:val="none" w:sz="0" w:space="0" w:color="auto"/>
                    <w:right w:val="none" w:sz="0" w:space="0" w:color="auto"/>
                  </w:divBdr>
                  <w:divsChild>
                    <w:div w:id="1170175675">
                      <w:marLeft w:val="0"/>
                      <w:marRight w:val="0"/>
                      <w:marTop w:val="0"/>
                      <w:marBottom w:val="0"/>
                      <w:divBdr>
                        <w:top w:val="none" w:sz="0" w:space="0" w:color="auto"/>
                        <w:left w:val="none" w:sz="0" w:space="0" w:color="auto"/>
                        <w:bottom w:val="none" w:sz="0" w:space="0" w:color="auto"/>
                        <w:right w:val="none" w:sz="0" w:space="0" w:color="auto"/>
                      </w:divBdr>
                    </w:div>
                  </w:divsChild>
                </w:div>
                <w:div w:id="552036882">
                  <w:marLeft w:val="0"/>
                  <w:marRight w:val="0"/>
                  <w:marTop w:val="0"/>
                  <w:marBottom w:val="0"/>
                  <w:divBdr>
                    <w:top w:val="none" w:sz="0" w:space="0" w:color="auto"/>
                    <w:left w:val="none" w:sz="0" w:space="0" w:color="auto"/>
                    <w:bottom w:val="none" w:sz="0" w:space="0" w:color="auto"/>
                    <w:right w:val="none" w:sz="0" w:space="0" w:color="auto"/>
                  </w:divBdr>
                  <w:divsChild>
                    <w:div w:id="315572389">
                      <w:marLeft w:val="0"/>
                      <w:marRight w:val="0"/>
                      <w:marTop w:val="0"/>
                      <w:marBottom w:val="0"/>
                      <w:divBdr>
                        <w:top w:val="none" w:sz="0" w:space="0" w:color="auto"/>
                        <w:left w:val="none" w:sz="0" w:space="0" w:color="auto"/>
                        <w:bottom w:val="none" w:sz="0" w:space="0" w:color="auto"/>
                        <w:right w:val="none" w:sz="0" w:space="0" w:color="auto"/>
                      </w:divBdr>
                    </w:div>
                  </w:divsChild>
                </w:div>
                <w:div w:id="574123219">
                  <w:marLeft w:val="0"/>
                  <w:marRight w:val="0"/>
                  <w:marTop w:val="0"/>
                  <w:marBottom w:val="0"/>
                  <w:divBdr>
                    <w:top w:val="none" w:sz="0" w:space="0" w:color="auto"/>
                    <w:left w:val="none" w:sz="0" w:space="0" w:color="auto"/>
                    <w:bottom w:val="none" w:sz="0" w:space="0" w:color="auto"/>
                    <w:right w:val="none" w:sz="0" w:space="0" w:color="auto"/>
                  </w:divBdr>
                  <w:divsChild>
                    <w:div w:id="216937620">
                      <w:marLeft w:val="0"/>
                      <w:marRight w:val="0"/>
                      <w:marTop w:val="0"/>
                      <w:marBottom w:val="0"/>
                      <w:divBdr>
                        <w:top w:val="none" w:sz="0" w:space="0" w:color="auto"/>
                        <w:left w:val="none" w:sz="0" w:space="0" w:color="auto"/>
                        <w:bottom w:val="none" w:sz="0" w:space="0" w:color="auto"/>
                        <w:right w:val="none" w:sz="0" w:space="0" w:color="auto"/>
                      </w:divBdr>
                    </w:div>
                  </w:divsChild>
                </w:div>
                <w:div w:id="648872486">
                  <w:marLeft w:val="0"/>
                  <w:marRight w:val="0"/>
                  <w:marTop w:val="0"/>
                  <w:marBottom w:val="0"/>
                  <w:divBdr>
                    <w:top w:val="none" w:sz="0" w:space="0" w:color="auto"/>
                    <w:left w:val="none" w:sz="0" w:space="0" w:color="auto"/>
                    <w:bottom w:val="none" w:sz="0" w:space="0" w:color="auto"/>
                    <w:right w:val="none" w:sz="0" w:space="0" w:color="auto"/>
                  </w:divBdr>
                  <w:divsChild>
                    <w:div w:id="30420836">
                      <w:marLeft w:val="0"/>
                      <w:marRight w:val="0"/>
                      <w:marTop w:val="0"/>
                      <w:marBottom w:val="0"/>
                      <w:divBdr>
                        <w:top w:val="none" w:sz="0" w:space="0" w:color="auto"/>
                        <w:left w:val="none" w:sz="0" w:space="0" w:color="auto"/>
                        <w:bottom w:val="none" w:sz="0" w:space="0" w:color="auto"/>
                        <w:right w:val="none" w:sz="0" w:space="0" w:color="auto"/>
                      </w:divBdr>
                    </w:div>
                  </w:divsChild>
                </w:div>
                <w:div w:id="745348949">
                  <w:marLeft w:val="0"/>
                  <w:marRight w:val="0"/>
                  <w:marTop w:val="0"/>
                  <w:marBottom w:val="0"/>
                  <w:divBdr>
                    <w:top w:val="none" w:sz="0" w:space="0" w:color="auto"/>
                    <w:left w:val="none" w:sz="0" w:space="0" w:color="auto"/>
                    <w:bottom w:val="none" w:sz="0" w:space="0" w:color="auto"/>
                    <w:right w:val="none" w:sz="0" w:space="0" w:color="auto"/>
                  </w:divBdr>
                  <w:divsChild>
                    <w:div w:id="1598319494">
                      <w:marLeft w:val="0"/>
                      <w:marRight w:val="0"/>
                      <w:marTop w:val="0"/>
                      <w:marBottom w:val="0"/>
                      <w:divBdr>
                        <w:top w:val="none" w:sz="0" w:space="0" w:color="auto"/>
                        <w:left w:val="none" w:sz="0" w:space="0" w:color="auto"/>
                        <w:bottom w:val="none" w:sz="0" w:space="0" w:color="auto"/>
                        <w:right w:val="none" w:sz="0" w:space="0" w:color="auto"/>
                      </w:divBdr>
                    </w:div>
                  </w:divsChild>
                </w:div>
                <w:div w:id="819033173">
                  <w:marLeft w:val="0"/>
                  <w:marRight w:val="0"/>
                  <w:marTop w:val="0"/>
                  <w:marBottom w:val="0"/>
                  <w:divBdr>
                    <w:top w:val="none" w:sz="0" w:space="0" w:color="auto"/>
                    <w:left w:val="none" w:sz="0" w:space="0" w:color="auto"/>
                    <w:bottom w:val="none" w:sz="0" w:space="0" w:color="auto"/>
                    <w:right w:val="none" w:sz="0" w:space="0" w:color="auto"/>
                  </w:divBdr>
                  <w:divsChild>
                    <w:div w:id="10304110">
                      <w:marLeft w:val="0"/>
                      <w:marRight w:val="0"/>
                      <w:marTop w:val="0"/>
                      <w:marBottom w:val="0"/>
                      <w:divBdr>
                        <w:top w:val="none" w:sz="0" w:space="0" w:color="auto"/>
                        <w:left w:val="none" w:sz="0" w:space="0" w:color="auto"/>
                        <w:bottom w:val="none" w:sz="0" w:space="0" w:color="auto"/>
                        <w:right w:val="none" w:sz="0" w:space="0" w:color="auto"/>
                      </w:divBdr>
                    </w:div>
                  </w:divsChild>
                </w:div>
                <w:div w:id="1000740589">
                  <w:marLeft w:val="0"/>
                  <w:marRight w:val="0"/>
                  <w:marTop w:val="0"/>
                  <w:marBottom w:val="0"/>
                  <w:divBdr>
                    <w:top w:val="none" w:sz="0" w:space="0" w:color="auto"/>
                    <w:left w:val="none" w:sz="0" w:space="0" w:color="auto"/>
                    <w:bottom w:val="none" w:sz="0" w:space="0" w:color="auto"/>
                    <w:right w:val="none" w:sz="0" w:space="0" w:color="auto"/>
                  </w:divBdr>
                  <w:divsChild>
                    <w:div w:id="1307517499">
                      <w:marLeft w:val="0"/>
                      <w:marRight w:val="0"/>
                      <w:marTop w:val="0"/>
                      <w:marBottom w:val="0"/>
                      <w:divBdr>
                        <w:top w:val="none" w:sz="0" w:space="0" w:color="auto"/>
                        <w:left w:val="none" w:sz="0" w:space="0" w:color="auto"/>
                        <w:bottom w:val="none" w:sz="0" w:space="0" w:color="auto"/>
                        <w:right w:val="none" w:sz="0" w:space="0" w:color="auto"/>
                      </w:divBdr>
                    </w:div>
                  </w:divsChild>
                </w:div>
                <w:div w:id="1311668042">
                  <w:marLeft w:val="0"/>
                  <w:marRight w:val="0"/>
                  <w:marTop w:val="0"/>
                  <w:marBottom w:val="0"/>
                  <w:divBdr>
                    <w:top w:val="none" w:sz="0" w:space="0" w:color="auto"/>
                    <w:left w:val="none" w:sz="0" w:space="0" w:color="auto"/>
                    <w:bottom w:val="none" w:sz="0" w:space="0" w:color="auto"/>
                    <w:right w:val="none" w:sz="0" w:space="0" w:color="auto"/>
                  </w:divBdr>
                  <w:divsChild>
                    <w:div w:id="1005862141">
                      <w:marLeft w:val="0"/>
                      <w:marRight w:val="0"/>
                      <w:marTop w:val="0"/>
                      <w:marBottom w:val="0"/>
                      <w:divBdr>
                        <w:top w:val="none" w:sz="0" w:space="0" w:color="auto"/>
                        <w:left w:val="none" w:sz="0" w:space="0" w:color="auto"/>
                        <w:bottom w:val="none" w:sz="0" w:space="0" w:color="auto"/>
                        <w:right w:val="none" w:sz="0" w:space="0" w:color="auto"/>
                      </w:divBdr>
                    </w:div>
                  </w:divsChild>
                </w:div>
                <w:div w:id="1362170659">
                  <w:marLeft w:val="0"/>
                  <w:marRight w:val="0"/>
                  <w:marTop w:val="0"/>
                  <w:marBottom w:val="0"/>
                  <w:divBdr>
                    <w:top w:val="none" w:sz="0" w:space="0" w:color="auto"/>
                    <w:left w:val="none" w:sz="0" w:space="0" w:color="auto"/>
                    <w:bottom w:val="none" w:sz="0" w:space="0" w:color="auto"/>
                    <w:right w:val="none" w:sz="0" w:space="0" w:color="auto"/>
                  </w:divBdr>
                  <w:divsChild>
                    <w:div w:id="811217555">
                      <w:marLeft w:val="0"/>
                      <w:marRight w:val="0"/>
                      <w:marTop w:val="0"/>
                      <w:marBottom w:val="0"/>
                      <w:divBdr>
                        <w:top w:val="none" w:sz="0" w:space="0" w:color="auto"/>
                        <w:left w:val="none" w:sz="0" w:space="0" w:color="auto"/>
                        <w:bottom w:val="none" w:sz="0" w:space="0" w:color="auto"/>
                        <w:right w:val="none" w:sz="0" w:space="0" w:color="auto"/>
                      </w:divBdr>
                    </w:div>
                  </w:divsChild>
                </w:div>
                <w:div w:id="1474323950">
                  <w:marLeft w:val="0"/>
                  <w:marRight w:val="0"/>
                  <w:marTop w:val="0"/>
                  <w:marBottom w:val="0"/>
                  <w:divBdr>
                    <w:top w:val="none" w:sz="0" w:space="0" w:color="auto"/>
                    <w:left w:val="none" w:sz="0" w:space="0" w:color="auto"/>
                    <w:bottom w:val="none" w:sz="0" w:space="0" w:color="auto"/>
                    <w:right w:val="none" w:sz="0" w:space="0" w:color="auto"/>
                  </w:divBdr>
                  <w:divsChild>
                    <w:div w:id="1967616254">
                      <w:marLeft w:val="0"/>
                      <w:marRight w:val="0"/>
                      <w:marTop w:val="0"/>
                      <w:marBottom w:val="0"/>
                      <w:divBdr>
                        <w:top w:val="none" w:sz="0" w:space="0" w:color="auto"/>
                        <w:left w:val="none" w:sz="0" w:space="0" w:color="auto"/>
                        <w:bottom w:val="none" w:sz="0" w:space="0" w:color="auto"/>
                        <w:right w:val="none" w:sz="0" w:space="0" w:color="auto"/>
                      </w:divBdr>
                    </w:div>
                  </w:divsChild>
                </w:div>
                <w:div w:id="1516964513">
                  <w:marLeft w:val="0"/>
                  <w:marRight w:val="0"/>
                  <w:marTop w:val="0"/>
                  <w:marBottom w:val="0"/>
                  <w:divBdr>
                    <w:top w:val="none" w:sz="0" w:space="0" w:color="auto"/>
                    <w:left w:val="none" w:sz="0" w:space="0" w:color="auto"/>
                    <w:bottom w:val="none" w:sz="0" w:space="0" w:color="auto"/>
                    <w:right w:val="none" w:sz="0" w:space="0" w:color="auto"/>
                  </w:divBdr>
                  <w:divsChild>
                    <w:div w:id="167595596">
                      <w:marLeft w:val="0"/>
                      <w:marRight w:val="0"/>
                      <w:marTop w:val="0"/>
                      <w:marBottom w:val="0"/>
                      <w:divBdr>
                        <w:top w:val="none" w:sz="0" w:space="0" w:color="auto"/>
                        <w:left w:val="none" w:sz="0" w:space="0" w:color="auto"/>
                        <w:bottom w:val="none" w:sz="0" w:space="0" w:color="auto"/>
                        <w:right w:val="none" w:sz="0" w:space="0" w:color="auto"/>
                      </w:divBdr>
                    </w:div>
                  </w:divsChild>
                </w:div>
                <w:div w:id="1546024679">
                  <w:marLeft w:val="0"/>
                  <w:marRight w:val="0"/>
                  <w:marTop w:val="0"/>
                  <w:marBottom w:val="0"/>
                  <w:divBdr>
                    <w:top w:val="none" w:sz="0" w:space="0" w:color="auto"/>
                    <w:left w:val="none" w:sz="0" w:space="0" w:color="auto"/>
                    <w:bottom w:val="none" w:sz="0" w:space="0" w:color="auto"/>
                    <w:right w:val="none" w:sz="0" w:space="0" w:color="auto"/>
                  </w:divBdr>
                  <w:divsChild>
                    <w:div w:id="414322685">
                      <w:marLeft w:val="0"/>
                      <w:marRight w:val="0"/>
                      <w:marTop w:val="0"/>
                      <w:marBottom w:val="0"/>
                      <w:divBdr>
                        <w:top w:val="none" w:sz="0" w:space="0" w:color="auto"/>
                        <w:left w:val="none" w:sz="0" w:space="0" w:color="auto"/>
                        <w:bottom w:val="none" w:sz="0" w:space="0" w:color="auto"/>
                        <w:right w:val="none" w:sz="0" w:space="0" w:color="auto"/>
                      </w:divBdr>
                    </w:div>
                  </w:divsChild>
                </w:div>
                <w:div w:id="1826781821">
                  <w:marLeft w:val="0"/>
                  <w:marRight w:val="0"/>
                  <w:marTop w:val="0"/>
                  <w:marBottom w:val="0"/>
                  <w:divBdr>
                    <w:top w:val="none" w:sz="0" w:space="0" w:color="auto"/>
                    <w:left w:val="none" w:sz="0" w:space="0" w:color="auto"/>
                    <w:bottom w:val="none" w:sz="0" w:space="0" w:color="auto"/>
                    <w:right w:val="none" w:sz="0" w:space="0" w:color="auto"/>
                  </w:divBdr>
                  <w:divsChild>
                    <w:div w:id="248466827">
                      <w:marLeft w:val="0"/>
                      <w:marRight w:val="0"/>
                      <w:marTop w:val="0"/>
                      <w:marBottom w:val="0"/>
                      <w:divBdr>
                        <w:top w:val="none" w:sz="0" w:space="0" w:color="auto"/>
                        <w:left w:val="none" w:sz="0" w:space="0" w:color="auto"/>
                        <w:bottom w:val="none" w:sz="0" w:space="0" w:color="auto"/>
                        <w:right w:val="none" w:sz="0" w:space="0" w:color="auto"/>
                      </w:divBdr>
                    </w:div>
                  </w:divsChild>
                </w:div>
                <w:div w:id="1915310956">
                  <w:marLeft w:val="0"/>
                  <w:marRight w:val="0"/>
                  <w:marTop w:val="0"/>
                  <w:marBottom w:val="0"/>
                  <w:divBdr>
                    <w:top w:val="none" w:sz="0" w:space="0" w:color="auto"/>
                    <w:left w:val="none" w:sz="0" w:space="0" w:color="auto"/>
                    <w:bottom w:val="none" w:sz="0" w:space="0" w:color="auto"/>
                    <w:right w:val="none" w:sz="0" w:space="0" w:color="auto"/>
                  </w:divBdr>
                  <w:divsChild>
                    <w:div w:id="5908793">
                      <w:marLeft w:val="0"/>
                      <w:marRight w:val="0"/>
                      <w:marTop w:val="0"/>
                      <w:marBottom w:val="0"/>
                      <w:divBdr>
                        <w:top w:val="none" w:sz="0" w:space="0" w:color="auto"/>
                        <w:left w:val="none" w:sz="0" w:space="0" w:color="auto"/>
                        <w:bottom w:val="none" w:sz="0" w:space="0" w:color="auto"/>
                        <w:right w:val="none" w:sz="0" w:space="0" w:color="auto"/>
                      </w:divBdr>
                    </w:div>
                  </w:divsChild>
                </w:div>
                <w:div w:id="2031712139">
                  <w:marLeft w:val="0"/>
                  <w:marRight w:val="0"/>
                  <w:marTop w:val="0"/>
                  <w:marBottom w:val="0"/>
                  <w:divBdr>
                    <w:top w:val="none" w:sz="0" w:space="0" w:color="auto"/>
                    <w:left w:val="none" w:sz="0" w:space="0" w:color="auto"/>
                    <w:bottom w:val="none" w:sz="0" w:space="0" w:color="auto"/>
                    <w:right w:val="none" w:sz="0" w:space="0" w:color="auto"/>
                  </w:divBdr>
                  <w:divsChild>
                    <w:div w:id="8892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34974">
          <w:marLeft w:val="0"/>
          <w:marRight w:val="0"/>
          <w:marTop w:val="0"/>
          <w:marBottom w:val="0"/>
          <w:divBdr>
            <w:top w:val="none" w:sz="0" w:space="0" w:color="auto"/>
            <w:left w:val="none" w:sz="0" w:space="0" w:color="auto"/>
            <w:bottom w:val="none" w:sz="0" w:space="0" w:color="auto"/>
            <w:right w:val="none" w:sz="0" w:space="0" w:color="auto"/>
          </w:divBdr>
          <w:divsChild>
            <w:div w:id="1551648039">
              <w:marLeft w:val="-75"/>
              <w:marRight w:val="0"/>
              <w:marTop w:val="30"/>
              <w:marBottom w:val="30"/>
              <w:divBdr>
                <w:top w:val="none" w:sz="0" w:space="0" w:color="auto"/>
                <w:left w:val="none" w:sz="0" w:space="0" w:color="auto"/>
                <w:bottom w:val="none" w:sz="0" w:space="0" w:color="auto"/>
                <w:right w:val="none" w:sz="0" w:space="0" w:color="auto"/>
              </w:divBdr>
              <w:divsChild>
                <w:div w:id="114641990">
                  <w:marLeft w:val="0"/>
                  <w:marRight w:val="0"/>
                  <w:marTop w:val="0"/>
                  <w:marBottom w:val="0"/>
                  <w:divBdr>
                    <w:top w:val="none" w:sz="0" w:space="0" w:color="auto"/>
                    <w:left w:val="none" w:sz="0" w:space="0" w:color="auto"/>
                    <w:bottom w:val="none" w:sz="0" w:space="0" w:color="auto"/>
                    <w:right w:val="none" w:sz="0" w:space="0" w:color="auto"/>
                  </w:divBdr>
                  <w:divsChild>
                    <w:div w:id="1914730144">
                      <w:marLeft w:val="0"/>
                      <w:marRight w:val="0"/>
                      <w:marTop w:val="0"/>
                      <w:marBottom w:val="0"/>
                      <w:divBdr>
                        <w:top w:val="none" w:sz="0" w:space="0" w:color="auto"/>
                        <w:left w:val="none" w:sz="0" w:space="0" w:color="auto"/>
                        <w:bottom w:val="none" w:sz="0" w:space="0" w:color="auto"/>
                        <w:right w:val="none" w:sz="0" w:space="0" w:color="auto"/>
                      </w:divBdr>
                    </w:div>
                  </w:divsChild>
                </w:div>
                <w:div w:id="271061862">
                  <w:marLeft w:val="0"/>
                  <w:marRight w:val="0"/>
                  <w:marTop w:val="0"/>
                  <w:marBottom w:val="0"/>
                  <w:divBdr>
                    <w:top w:val="none" w:sz="0" w:space="0" w:color="auto"/>
                    <w:left w:val="none" w:sz="0" w:space="0" w:color="auto"/>
                    <w:bottom w:val="none" w:sz="0" w:space="0" w:color="auto"/>
                    <w:right w:val="none" w:sz="0" w:space="0" w:color="auto"/>
                  </w:divBdr>
                  <w:divsChild>
                    <w:div w:id="1002244174">
                      <w:marLeft w:val="0"/>
                      <w:marRight w:val="0"/>
                      <w:marTop w:val="0"/>
                      <w:marBottom w:val="0"/>
                      <w:divBdr>
                        <w:top w:val="none" w:sz="0" w:space="0" w:color="auto"/>
                        <w:left w:val="none" w:sz="0" w:space="0" w:color="auto"/>
                        <w:bottom w:val="none" w:sz="0" w:space="0" w:color="auto"/>
                        <w:right w:val="none" w:sz="0" w:space="0" w:color="auto"/>
                      </w:divBdr>
                    </w:div>
                  </w:divsChild>
                </w:div>
                <w:div w:id="709954924">
                  <w:marLeft w:val="0"/>
                  <w:marRight w:val="0"/>
                  <w:marTop w:val="0"/>
                  <w:marBottom w:val="0"/>
                  <w:divBdr>
                    <w:top w:val="none" w:sz="0" w:space="0" w:color="auto"/>
                    <w:left w:val="none" w:sz="0" w:space="0" w:color="auto"/>
                    <w:bottom w:val="none" w:sz="0" w:space="0" w:color="auto"/>
                    <w:right w:val="none" w:sz="0" w:space="0" w:color="auto"/>
                  </w:divBdr>
                  <w:divsChild>
                    <w:div w:id="1254971239">
                      <w:marLeft w:val="0"/>
                      <w:marRight w:val="0"/>
                      <w:marTop w:val="0"/>
                      <w:marBottom w:val="0"/>
                      <w:divBdr>
                        <w:top w:val="none" w:sz="0" w:space="0" w:color="auto"/>
                        <w:left w:val="none" w:sz="0" w:space="0" w:color="auto"/>
                        <w:bottom w:val="none" w:sz="0" w:space="0" w:color="auto"/>
                        <w:right w:val="none" w:sz="0" w:space="0" w:color="auto"/>
                      </w:divBdr>
                    </w:div>
                  </w:divsChild>
                </w:div>
                <w:div w:id="1255280739">
                  <w:marLeft w:val="0"/>
                  <w:marRight w:val="0"/>
                  <w:marTop w:val="0"/>
                  <w:marBottom w:val="0"/>
                  <w:divBdr>
                    <w:top w:val="none" w:sz="0" w:space="0" w:color="auto"/>
                    <w:left w:val="none" w:sz="0" w:space="0" w:color="auto"/>
                    <w:bottom w:val="none" w:sz="0" w:space="0" w:color="auto"/>
                    <w:right w:val="none" w:sz="0" w:space="0" w:color="auto"/>
                  </w:divBdr>
                  <w:divsChild>
                    <w:div w:id="1684669325">
                      <w:marLeft w:val="0"/>
                      <w:marRight w:val="0"/>
                      <w:marTop w:val="0"/>
                      <w:marBottom w:val="0"/>
                      <w:divBdr>
                        <w:top w:val="none" w:sz="0" w:space="0" w:color="auto"/>
                        <w:left w:val="none" w:sz="0" w:space="0" w:color="auto"/>
                        <w:bottom w:val="none" w:sz="0" w:space="0" w:color="auto"/>
                        <w:right w:val="none" w:sz="0" w:space="0" w:color="auto"/>
                      </w:divBdr>
                    </w:div>
                  </w:divsChild>
                </w:div>
                <w:div w:id="1487549281">
                  <w:marLeft w:val="0"/>
                  <w:marRight w:val="0"/>
                  <w:marTop w:val="0"/>
                  <w:marBottom w:val="0"/>
                  <w:divBdr>
                    <w:top w:val="none" w:sz="0" w:space="0" w:color="auto"/>
                    <w:left w:val="none" w:sz="0" w:space="0" w:color="auto"/>
                    <w:bottom w:val="none" w:sz="0" w:space="0" w:color="auto"/>
                    <w:right w:val="none" w:sz="0" w:space="0" w:color="auto"/>
                  </w:divBdr>
                  <w:divsChild>
                    <w:div w:id="1329676602">
                      <w:marLeft w:val="0"/>
                      <w:marRight w:val="0"/>
                      <w:marTop w:val="0"/>
                      <w:marBottom w:val="0"/>
                      <w:divBdr>
                        <w:top w:val="none" w:sz="0" w:space="0" w:color="auto"/>
                        <w:left w:val="none" w:sz="0" w:space="0" w:color="auto"/>
                        <w:bottom w:val="none" w:sz="0" w:space="0" w:color="auto"/>
                        <w:right w:val="none" w:sz="0" w:space="0" w:color="auto"/>
                      </w:divBdr>
                    </w:div>
                  </w:divsChild>
                </w:div>
                <w:div w:id="1605963982">
                  <w:marLeft w:val="0"/>
                  <w:marRight w:val="0"/>
                  <w:marTop w:val="0"/>
                  <w:marBottom w:val="0"/>
                  <w:divBdr>
                    <w:top w:val="none" w:sz="0" w:space="0" w:color="auto"/>
                    <w:left w:val="none" w:sz="0" w:space="0" w:color="auto"/>
                    <w:bottom w:val="none" w:sz="0" w:space="0" w:color="auto"/>
                    <w:right w:val="none" w:sz="0" w:space="0" w:color="auto"/>
                  </w:divBdr>
                  <w:divsChild>
                    <w:div w:id="1138886522">
                      <w:marLeft w:val="0"/>
                      <w:marRight w:val="0"/>
                      <w:marTop w:val="0"/>
                      <w:marBottom w:val="0"/>
                      <w:divBdr>
                        <w:top w:val="none" w:sz="0" w:space="0" w:color="auto"/>
                        <w:left w:val="none" w:sz="0" w:space="0" w:color="auto"/>
                        <w:bottom w:val="none" w:sz="0" w:space="0" w:color="auto"/>
                        <w:right w:val="none" w:sz="0" w:space="0" w:color="auto"/>
                      </w:divBdr>
                    </w:div>
                  </w:divsChild>
                </w:div>
                <w:div w:id="2077850213">
                  <w:marLeft w:val="0"/>
                  <w:marRight w:val="0"/>
                  <w:marTop w:val="0"/>
                  <w:marBottom w:val="0"/>
                  <w:divBdr>
                    <w:top w:val="none" w:sz="0" w:space="0" w:color="auto"/>
                    <w:left w:val="none" w:sz="0" w:space="0" w:color="auto"/>
                    <w:bottom w:val="none" w:sz="0" w:space="0" w:color="auto"/>
                    <w:right w:val="none" w:sz="0" w:space="0" w:color="auto"/>
                  </w:divBdr>
                  <w:divsChild>
                    <w:div w:id="482240499">
                      <w:marLeft w:val="0"/>
                      <w:marRight w:val="0"/>
                      <w:marTop w:val="0"/>
                      <w:marBottom w:val="0"/>
                      <w:divBdr>
                        <w:top w:val="none" w:sz="0" w:space="0" w:color="auto"/>
                        <w:left w:val="none" w:sz="0" w:space="0" w:color="auto"/>
                        <w:bottom w:val="none" w:sz="0" w:space="0" w:color="auto"/>
                        <w:right w:val="none" w:sz="0" w:space="0" w:color="auto"/>
                      </w:divBdr>
                    </w:div>
                  </w:divsChild>
                </w:div>
                <w:div w:id="2136830998">
                  <w:marLeft w:val="0"/>
                  <w:marRight w:val="0"/>
                  <w:marTop w:val="0"/>
                  <w:marBottom w:val="0"/>
                  <w:divBdr>
                    <w:top w:val="none" w:sz="0" w:space="0" w:color="auto"/>
                    <w:left w:val="none" w:sz="0" w:space="0" w:color="auto"/>
                    <w:bottom w:val="none" w:sz="0" w:space="0" w:color="auto"/>
                    <w:right w:val="none" w:sz="0" w:space="0" w:color="auto"/>
                  </w:divBdr>
                  <w:divsChild>
                    <w:div w:id="4700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10489">
          <w:marLeft w:val="0"/>
          <w:marRight w:val="0"/>
          <w:marTop w:val="0"/>
          <w:marBottom w:val="0"/>
          <w:divBdr>
            <w:top w:val="none" w:sz="0" w:space="0" w:color="auto"/>
            <w:left w:val="none" w:sz="0" w:space="0" w:color="auto"/>
            <w:bottom w:val="none" w:sz="0" w:space="0" w:color="auto"/>
            <w:right w:val="none" w:sz="0" w:space="0" w:color="auto"/>
          </w:divBdr>
          <w:divsChild>
            <w:div w:id="1677263232">
              <w:marLeft w:val="0"/>
              <w:marRight w:val="0"/>
              <w:marTop w:val="0"/>
              <w:marBottom w:val="0"/>
              <w:divBdr>
                <w:top w:val="none" w:sz="0" w:space="0" w:color="auto"/>
                <w:left w:val="none" w:sz="0" w:space="0" w:color="auto"/>
                <w:bottom w:val="none" w:sz="0" w:space="0" w:color="auto"/>
                <w:right w:val="none" w:sz="0" w:space="0" w:color="auto"/>
              </w:divBdr>
            </w:div>
            <w:div w:id="2034647982">
              <w:marLeft w:val="0"/>
              <w:marRight w:val="0"/>
              <w:marTop w:val="0"/>
              <w:marBottom w:val="0"/>
              <w:divBdr>
                <w:top w:val="none" w:sz="0" w:space="0" w:color="auto"/>
                <w:left w:val="none" w:sz="0" w:space="0" w:color="auto"/>
                <w:bottom w:val="none" w:sz="0" w:space="0" w:color="auto"/>
                <w:right w:val="none" w:sz="0" w:space="0" w:color="auto"/>
              </w:divBdr>
            </w:div>
          </w:divsChild>
        </w:div>
        <w:div w:id="563758234">
          <w:marLeft w:val="0"/>
          <w:marRight w:val="0"/>
          <w:marTop w:val="0"/>
          <w:marBottom w:val="0"/>
          <w:divBdr>
            <w:top w:val="none" w:sz="0" w:space="0" w:color="auto"/>
            <w:left w:val="none" w:sz="0" w:space="0" w:color="auto"/>
            <w:bottom w:val="none" w:sz="0" w:space="0" w:color="auto"/>
            <w:right w:val="none" w:sz="0" w:space="0" w:color="auto"/>
          </w:divBdr>
        </w:div>
        <w:div w:id="1069308601">
          <w:marLeft w:val="0"/>
          <w:marRight w:val="0"/>
          <w:marTop w:val="0"/>
          <w:marBottom w:val="0"/>
          <w:divBdr>
            <w:top w:val="none" w:sz="0" w:space="0" w:color="auto"/>
            <w:left w:val="none" w:sz="0" w:space="0" w:color="auto"/>
            <w:bottom w:val="none" w:sz="0" w:space="0" w:color="auto"/>
            <w:right w:val="none" w:sz="0" w:space="0" w:color="auto"/>
          </w:divBdr>
        </w:div>
        <w:div w:id="1113018633">
          <w:marLeft w:val="0"/>
          <w:marRight w:val="0"/>
          <w:marTop w:val="0"/>
          <w:marBottom w:val="0"/>
          <w:divBdr>
            <w:top w:val="none" w:sz="0" w:space="0" w:color="auto"/>
            <w:left w:val="none" w:sz="0" w:space="0" w:color="auto"/>
            <w:bottom w:val="none" w:sz="0" w:space="0" w:color="auto"/>
            <w:right w:val="none" w:sz="0" w:space="0" w:color="auto"/>
          </w:divBdr>
          <w:divsChild>
            <w:div w:id="1922913428">
              <w:marLeft w:val="0"/>
              <w:marRight w:val="0"/>
              <w:marTop w:val="0"/>
              <w:marBottom w:val="0"/>
              <w:divBdr>
                <w:top w:val="none" w:sz="0" w:space="0" w:color="auto"/>
                <w:left w:val="none" w:sz="0" w:space="0" w:color="auto"/>
                <w:bottom w:val="none" w:sz="0" w:space="0" w:color="auto"/>
                <w:right w:val="none" w:sz="0" w:space="0" w:color="auto"/>
              </w:divBdr>
            </w:div>
            <w:div w:id="2023389647">
              <w:marLeft w:val="0"/>
              <w:marRight w:val="0"/>
              <w:marTop w:val="0"/>
              <w:marBottom w:val="0"/>
              <w:divBdr>
                <w:top w:val="none" w:sz="0" w:space="0" w:color="auto"/>
                <w:left w:val="none" w:sz="0" w:space="0" w:color="auto"/>
                <w:bottom w:val="none" w:sz="0" w:space="0" w:color="auto"/>
                <w:right w:val="none" w:sz="0" w:space="0" w:color="auto"/>
              </w:divBdr>
            </w:div>
          </w:divsChild>
        </w:div>
        <w:div w:id="1351176415">
          <w:marLeft w:val="0"/>
          <w:marRight w:val="0"/>
          <w:marTop w:val="0"/>
          <w:marBottom w:val="0"/>
          <w:divBdr>
            <w:top w:val="none" w:sz="0" w:space="0" w:color="auto"/>
            <w:left w:val="none" w:sz="0" w:space="0" w:color="auto"/>
            <w:bottom w:val="none" w:sz="0" w:space="0" w:color="auto"/>
            <w:right w:val="none" w:sz="0" w:space="0" w:color="auto"/>
          </w:divBdr>
          <w:divsChild>
            <w:div w:id="1557082911">
              <w:marLeft w:val="0"/>
              <w:marRight w:val="0"/>
              <w:marTop w:val="0"/>
              <w:marBottom w:val="0"/>
              <w:divBdr>
                <w:top w:val="none" w:sz="0" w:space="0" w:color="auto"/>
                <w:left w:val="none" w:sz="0" w:space="0" w:color="auto"/>
                <w:bottom w:val="none" w:sz="0" w:space="0" w:color="auto"/>
                <w:right w:val="none" w:sz="0" w:space="0" w:color="auto"/>
              </w:divBdr>
            </w:div>
            <w:div w:id="2020354035">
              <w:marLeft w:val="0"/>
              <w:marRight w:val="0"/>
              <w:marTop w:val="0"/>
              <w:marBottom w:val="0"/>
              <w:divBdr>
                <w:top w:val="none" w:sz="0" w:space="0" w:color="auto"/>
                <w:left w:val="none" w:sz="0" w:space="0" w:color="auto"/>
                <w:bottom w:val="none" w:sz="0" w:space="0" w:color="auto"/>
                <w:right w:val="none" w:sz="0" w:space="0" w:color="auto"/>
              </w:divBdr>
            </w:div>
          </w:divsChild>
        </w:div>
        <w:div w:id="1440297054">
          <w:marLeft w:val="0"/>
          <w:marRight w:val="0"/>
          <w:marTop w:val="0"/>
          <w:marBottom w:val="0"/>
          <w:divBdr>
            <w:top w:val="none" w:sz="0" w:space="0" w:color="auto"/>
            <w:left w:val="none" w:sz="0" w:space="0" w:color="auto"/>
            <w:bottom w:val="none" w:sz="0" w:space="0" w:color="auto"/>
            <w:right w:val="none" w:sz="0" w:space="0" w:color="auto"/>
          </w:divBdr>
        </w:div>
        <w:div w:id="1641575948">
          <w:marLeft w:val="0"/>
          <w:marRight w:val="0"/>
          <w:marTop w:val="0"/>
          <w:marBottom w:val="0"/>
          <w:divBdr>
            <w:top w:val="none" w:sz="0" w:space="0" w:color="auto"/>
            <w:left w:val="none" w:sz="0" w:space="0" w:color="auto"/>
            <w:bottom w:val="none" w:sz="0" w:space="0" w:color="auto"/>
            <w:right w:val="none" w:sz="0" w:space="0" w:color="auto"/>
          </w:divBdr>
          <w:divsChild>
            <w:div w:id="426076246">
              <w:marLeft w:val="0"/>
              <w:marRight w:val="0"/>
              <w:marTop w:val="0"/>
              <w:marBottom w:val="0"/>
              <w:divBdr>
                <w:top w:val="none" w:sz="0" w:space="0" w:color="auto"/>
                <w:left w:val="none" w:sz="0" w:space="0" w:color="auto"/>
                <w:bottom w:val="none" w:sz="0" w:space="0" w:color="auto"/>
                <w:right w:val="none" w:sz="0" w:space="0" w:color="auto"/>
              </w:divBdr>
            </w:div>
            <w:div w:id="625548711">
              <w:marLeft w:val="0"/>
              <w:marRight w:val="0"/>
              <w:marTop w:val="0"/>
              <w:marBottom w:val="0"/>
              <w:divBdr>
                <w:top w:val="none" w:sz="0" w:space="0" w:color="auto"/>
                <w:left w:val="none" w:sz="0" w:space="0" w:color="auto"/>
                <w:bottom w:val="none" w:sz="0" w:space="0" w:color="auto"/>
                <w:right w:val="none" w:sz="0" w:space="0" w:color="auto"/>
              </w:divBdr>
            </w:div>
            <w:div w:id="1096944985">
              <w:marLeft w:val="0"/>
              <w:marRight w:val="0"/>
              <w:marTop w:val="0"/>
              <w:marBottom w:val="0"/>
              <w:divBdr>
                <w:top w:val="none" w:sz="0" w:space="0" w:color="auto"/>
                <w:left w:val="none" w:sz="0" w:space="0" w:color="auto"/>
                <w:bottom w:val="none" w:sz="0" w:space="0" w:color="auto"/>
                <w:right w:val="none" w:sz="0" w:space="0" w:color="auto"/>
              </w:divBdr>
            </w:div>
            <w:div w:id="1295451840">
              <w:marLeft w:val="0"/>
              <w:marRight w:val="0"/>
              <w:marTop w:val="0"/>
              <w:marBottom w:val="0"/>
              <w:divBdr>
                <w:top w:val="none" w:sz="0" w:space="0" w:color="auto"/>
                <w:left w:val="none" w:sz="0" w:space="0" w:color="auto"/>
                <w:bottom w:val="none" w:sz="0" w:space="0" w:color="auto"/>
                <w:right w:val="none" w:sz="0" w:space="0" w:color="auto"/>
              </w:divBdr>
            </w:div>
            <w:div w:id="1930692057">
              <w:marLeft w:val="0"/>
              <w:marRight w:val="0"/>
              <w:marTop w:val="0"/>
              <w:marBottom w:val="0"/>
              <w:divBdr>
                <w:top w:val="none" w:sz="0" w:space="0" w:color="auto"/>
                <w:left w:val="none" w:sz="0" w:space="0" w:color="auto"/>
                <w:bottom w:val="none" w:sz="0" w:space="0" w:color="auto"/>
                <w:right w:val="none" w:sz="0" w:space="0" w:color="auto"/>
              </w:divBdr>
            </w:div>
          </w:divsChild>
        </w:div>
        <w:div w:id="1702895184">
          <w:marLeft w:val="0"/>
          <w:marRight w:val="0"/>
          <w:marTop w:val="0"/>
          <w:marBottom w:val="0"/>
          <w:divBdr>
            <w:top w:val="none" w:sz="0" w:space="0" w:color="auto"/>
            <w:left w:val="none" w:sz="0" w:space="0" w:color="auto"/>
            <w:bottom w:val="none" w:sz="0" w:space="0" w:color="auto"/>
            <w:right w:val="none" w:sz="0" w:space="0" w:color="auto"/>
          </w:divBdr>
        </w:div>
        <w:div w:id="1924417255">
          <w:marLeft w:val="0"/>
          <w:marRight w:val="0"/>
          <w:marTop w:val="0"/>
          <w:marBottom w:val="0"/>
          <w:divBdr>
            <w:top w:val="none" w:sz="0" w:space="0" w:color="auto"/>
            <w:left w:val="none" w:sz="0" w:space="0" w:color="auto"/>
            <w:bottom w:val="none" w:sz="0" w:space="0" w:color="auto"/>
            <w:right w:val="none" w:sz="0" w:space="0" w:color="auto"/>
          </w:divBdr>
        </w:div>
        <w:div w:id="1997612775">
          <w:marLeft w:val="0"/>
          <w:marRight w:val="0"/>
          <w:marTop w:val="0"/>
          <w:marBottom w:val="0"/>
          <w:divBdr>
            <w:top w:val="none" w:sz="0" w:space="0" w:color="auto"/>
            <w:left w:val="none" w:sz="0" w:space="0" w:color="auto"/>
            <w:bottom w:val="none" w:sz="0" w:space="0" w:color="auto"/>
            <w:right w:val="none" w:sz="0" w:space="0" w:color="auto"/>
          </w:divBdr>
        </w:div>
        <w:div w:id="2012831155">
          <w:marLeft w:val="0"/>
          <w:marRight w:val="0"/>
          <w:marTop w:val="0"/>
          <w:marBottom w:val="0"/>
          <w:divBdr>
            <w:top w:val="none" w:sz="0" w:space="0" w:color="auto"/>
            <w:left w:val="none" w:sz="0" w:space="0" w:color="auto"/>
            <w:bottom w:val="none" w:sz="0" w:space="0" w:color="auto"/>
            <w:right w:val="none" w:sz="0" w:space="0" w:color="auto"/>
          </w:divBdr>
        </w:div>
      </w:divsChild>
    </w:div>
    <w:div w:id="604120079">
      <w:bodyDiv w:val="1"/>
      <w:marLeft w:val="0"/>
      <w:marRight w:val="0"/>
      <w:marTop w:val="0"/>
      <w:marBottom w:val="0"/>
      <w:divBdr>
        <w:top w:val="none" w:sz="0" w:space="0" w:color="auto"/>
        <w:left w:val="none" w:sz="0" w:space="0" w:color="auto"/>
        <w:bottom w:val="none" w:sz="0" w:space="0" w:color="auto"/>
        <w:right w:val="none" w:sz="0" w:space="0" w:color="auto"/>
      </w:divBdr>
    </w:div>
    <w:div w:id="669409601">
      <w:bodyDiv w:val="1"/>
      <w:marLeft w:val="0"/>
      <w:marRight w:val="0"/>
      <w:marTop w:val="0"/>
      <w:marBottom w:val="0"/>
      <w:divBdr>
        <w:top w:val="none" w:sz="0" w:space="0" w:color="auto"/>
        <w:left w:val="none" w:sz="0" w:space="0" w:color="auto"/>
        <w:bottom w:val="none" w:sz="0" w:space="0" w:color="auto"/>
        <w:right w:val="none" w:sz="0" w:space="0" w:color="auto"/>
      </w:divBdr>
    </w:div>
    <w:div w:id="681515486">
      <w:bodyDiv w:val="1"/>
      <w:marLeft w:val="0"/>
      <w:marRight w:val="0"/>
      <w:marTop w:val="0"/>
      <w:marBottom w:val="0"/>
      <w:divBdr>
        <w:top w:val="none" w:sz="0" w:space="0" w:color="auto"/>
        <w:left w:val="none" w:sz="0" w:space="0" w:color="auto"/>
        <w:bottom w:val="none" w:sz="0" w:space="0" w:color="auto"/>
        <w:right w:val="none" w:sz="0" w:space="0" w:color="auto"/>
      </w:divBdr>
    </w:div>
    <w:div w:id="704520018">
      <w:bodyDiv w:val="1"/>
      <w:marLeft w:val="0"/>
      <w:marRight w:val="0"/>
      <w:marTop w:val="0"/>
      <w:marBottom w:val="0"/>
      <w:divBdr>
        <w:top w:val="none" w:sz="0" w:space="0" w:color="auto"/>
        <w:left w:val="none" w:sz="0" w:space="0" w:color="auto"/>
        <w:bottom w:val="none" w:sz="0" w:space="0" w:color="auto"/>
        <w:right w:val="none" w:sz="0" w:space="0" w:color="auto"/>
      </w:divBdr>
    </w:div>
    <w:div w:id="707680067">
      <w:bodyDiv w:val="1"/>
      <w:marLeft w:val="0"/>
      <w:marRight w:val="0"/>
      <w:marTop w:val="0"/>
      <w:marBottom w:val="0"/>
      <w:divBdr>
        <w:top w:val="none" w:sz="0" w:space="0" w:color="auto"/>
        <w:left w:val="none" w:sz="0" w:space="0" w:color="auto"/>
        <w:bottom w:val="none" w:sz="0" w:space="0" w:color="auto"/>
        <w:right w:val="none" w:sz="0" w:space="0" w:color="auto"/>
      </w:divBdr>
    </w:div>
    <w:div w:id="797064744">
      <w:bodyDiv w:val="1"/>
      <w:marLeft w:val="0"/>
      <w:marRight w:val="0"/>
      <w:marTop w:val="0"/>
      <w:marBottom w:val="0"/>
      <w:divBdr>
        <w:top w:val="none" w:sz="0" w:space="0" w:color="auto"/>
        <w:left w:val="none" w:sz="0" w:space="0" w:color="auto"/>
        <w:bottom w:val="none" w:sz="0" w:space="0" w:color="auto"/>
        <w:right w:val="none" w:sz="0" w:space="0" w:color="auto"/>
      </w:divBdr>
    </w:div>
    <w:div w:id="808010929">
      <w:bodyDiv w:val="1"/>
      <w:marLeft w:val="0"/>
      <w:marRight w:val="0"/>
      <w:marTop w:val="0"/>
      <w:marBottom w:val="0"/>
      <w:divBdr>
        <w:top w:val="none" w:sz="0" w:space="0" w:color="auto"/>
        <w:left w:val="none" w:sz="0" w:space="0" w:color="auto"/>
        <w:bottom w:val="none" w:sz="0" w:space="0" w:color="auto"/>
        <w:right w:val="none" w:sz="0" w:space="0" w:color="auto"/>
      </w:divBdr>
    </w:div>
    <w:div w:id="837189497">
      <w:bodyDiv w:val="1"/>
      <w:marLeft w:val="0"/>
      <w:marRight w:val="0"/>
      <w:marTop w:val="0"/>
      <w:marBottom w:val="0"/>
      <w:divBdr>
        <w:top w:val="none" w:sz="0" w:space="0" w:color="auto"/>
        <w:left w:val="none" w:sz="0" w:space="0" w:color="auto"/>
        <w:bottom w:val="none" w:sz="0" w:space="0" w:color="auto"/>
        <w:right w:val="none" w:sz="0" w:space="0" w:color="auto"/>
      </w:divBdr>
    </w:div>
    <w:div w:id="869957134">
      <w:bodyDiv w:val="1"/>
      <w:marLeft w:val="0"/>
      <w:marRight w:val="0"/>
      <w:marTop w:val="0"/>
      <w:marBottom w:val="0"/>
      <w:divBdr>
        <w:top w:val="none" w:sz="0" w:space="0" w:color="auto"/>
        <w:left w:val="none" w:sz="0" w:space="0" w:color="auto"/>
        <w:bottom w:val="none" w:sz="0" w:space="0" w:color="auto"/>
        <w:right w:val="none" w:sz="0" w:space="0" w:color="auto"/>
      </w:divBdr>
    </w:div>
    <w:div w:id="873999491">
      <w:bodyDiv w:val="1"/>
      <w:marLeft w:val="0"/>
      <w:marRight w:val="0"/>
      <w:marTop w:val="0"/>
      <w:marBottom w:val="0"/>
      <w:divBdr>
        <w:top w:val="none" w:sz="0" w:space="0" w:color="auto"/>
        <w:left w:val="none" w:sz="0" w:space="0" w:color="auto"/>
        <w:bottom w:val="none" w:sz="0" w:space="0" w:color="auto"/>
        <w:right w:val="none" w:sz="0" w:space="0" w:color="auto"/>
      </w:divBdr>
    </w:div>
    <w:div w:id="891963192">
      <w:bodyDiv w:val="1"/>
      <w:marLeft w:val="0"/>
      <w:marRight w:val="0"/>
      <w:marTop w:val="0"/>
      <w:marBottom w:val="0"/>
      <w:divBdr>
        <w:top w:val="none" w:sz="0" w:space="0" w:color="auto"/>
        <w:left w:val="none" w:sz="0" w:space="0" w:color="auto"/>
        <w:bottom w:val="none" w:sz="0" w:space="0" w:color="auto"/>
        <w:right w:val="none" w:sz="0" w:space="0" w:color="auto"/>
      </w:divBdr>
    </w:div>
    <w:div w:id="892230353">
      <w:bodyDiv w:val="1"/>
      <w:marLeft w:val="0"/>
      <w:marRight w:val="0"/>
      <w:marTop w:val="0"/>
      <w:marBottom w:val="0"/>
      <w:divBdr>
        <w:top w:val="none" w:sz="0" w:space="0" w:color="auto"/>
        <w:left w:val="none" w:sz="0" w:space="0" w:color="auto"/>
        <w:bottom w:val="none" w:sz="0" w:space="0" w:color="auto"/>
        <w:right w:val="none" w:sz="0" w:space="0" w:color="auto"/>
      </w:divBdr>
    </w:div>
    <w:div w:id="895819134">
      <w:bodyDiv w:val="1"/>
      <w:marLeft w:val="0"/>
      <w:marRight w:val="0"/>
      <w:marTop w:val="0"/>
      <w:marBottom w:val="0"/>
      <w:divBdr>
        <w:top w:val="none" w:sz="0" w:space="0" w:color="auto"/>
        <w:left w:val="none" w:sz="0" w:space="0" w:color="auto"/>
        <w:bottom w:val="none" w:sz="0" w:space="0" w:color="auto"/>
        <w:right w:val="none" w:sz="0" w:space="0" w:color="auto"/>
      </w:divBdr>
    </w:div>
    <w:div w:id="905258224">
      <w:bodyDiv w:val="1"/>
      <w:marLeft w:val="0"/>
      <w:marRight w:val="0"/>
      <w:marTop w:val="0"/>
      <w:marBottom w:val="0"/>
      <w:divBdr>
        <w:top w:val="none" w:sz="0" w:space="0" w:color="auto"/>
        <w:left w:val="none" w:sz="0" w:space="0" w:color="auto"/>
        <w:bottom w:val="none" w:sz="0" w:space="0" w:color="auto"/>
        <w:right w:val="none" w:sz="0" w:space="0" w:color="auto"/>
      </w:divBdr>
    </w:div>
    <w:div w:id="924798631">
      <w:bodyDiv w:val="1"/>
      <w:marLeft w:val="0"/>
      <w:marRight w:val="0"/>
      <w:marTop w:val="0"/>
      <w:marBottom w:val="0"/>
      <w:divBdr>
        <w:top w:val="none" w:sz="0" w:space="0" w:color="auto"/>
        <w:left w:val="none" w:sz="0" w:space="0" w:color="auto"/>
        <w:bottom w:val="none" w:sz="0" w:space="0" w:color="auto"/>
        <w:right w:val="none" w:sz="0" w:space="0" w:color="auto"/>
      </w:divBdr>
    </w:div>
    <w:div w:id="925655028">
      <w:bodyDiv w:val="1"/>
      <w:marLeft w:val="0"/>
      <w:marRight w:val="0"/>
      <w:marTop w:val="0"/>
      <w:marBottom w:val="0"/>
      <w:divBdr>
        <w:top w:val="none" w:sz="0" w:space="0" w:color="auto"/>
        <w:left w:val="none" w:sz="0" w:space="0" w:color="auto"/>
        <w:bottom w:val="none" w:sz="0" w:space="0" w:color="auto"/>
        <w:right w:val="none" w:sz="0" w:space="0" w:color="auto"/>
      </w:divBdr>
    </w:div>
    <w:div w:id="935098394">
      <w:bodyDiv w:val="1"/>
      <w:marLeft w:val="0"/>
      <w:marRight w:val="0"/>
      <w:marTop w:val="0"/>
      <w:marBottom w:val="0"/>
      <w:divBdr>
        <w:top w:val="none" w:sz="0" w:space="0" w:color="auto"/>
        <w:left w:val="none" w:sz="0" w:space="0" w:color="auto"/>
        <w:bottom w:val="none" w:sz="0" w:space="0" w:color="auto"/>
        <w:right w:val="none" w:sz="0" w:space="0" w:color="auto"/>
      </w:divBdr>
    </w:div>
    <w:div w:id="955215398">
      <w:bodyDiv w:val="1"/>
      <w:marLeft w:val="0"/>
      <w:marRight w:val="0"/>
      <w:marTop w:val="0"/>
      <w:marBottom w:val="0"/>
      <w:divBdr>
        <w:top w:val="none" w:sz="0" w:space="0" w:color="auto"/>
        <w:left w:val="none" w:sz="0" w:space="0" w:color="auto"/>
        <w:bottom w:val="none" w:sz="0" w:space="0" w:color="auto"/>
        <w:right w:val="none" w:sz="0" w:space="0" w:color="auto"/>
      </w:divBdr>
    </w:div>
    <w:div w:id="972754951">
      <w:bodyDiv w:val="1"/>
      <w:marLeft w:val="0"/>
      <w:marRight w:val="0"/>
      <w:marTop w:val="0"/>
      <w:marBottom w:val="0"/>
      <w:divBdr>
        <w:top w:val="none" w:sz="0" w:space="0" w:color="auto"/>
        <w:left w:val="none" w:sz="0" w:space="0" w:color="auto"/>
        <w:bottom w:val="none" w:sz="0" w:space="0" w:color="auto"/>
        <w:right w:val="none" w:sz="0" w:space="0" w:color="auto"/>
      </w:divBdr>
    </w:div>
    <w:div w:id="987592630">
      <w:bodyDiv w:val="1"/>
      <w:marLeft w:val="0"/>
      <w:marRight w:val="0"/>
      <w:marTop w:val="0"/>
      <w:marBottom w:val="0"/>
      <w:divBdr>
        <w:top w:val="none" w:sz="0" w:space="0" w:color="auto"/>
        <w:left w:val="none" w:sz="0" w:space="0" w:color="auto"/>
        <w:bottom w:val="none" w:sz="0" w:space="0" w:color="auto"/>
        <w:right w:val="none" w:sz="0" w:space="0" w:color="auto"/>
      </w:divBdr>
    </w:div>
    <w:div w:id="1019427654">
      <w:bodyDiv w:val="1"/>
      <w:marLeft w:val="0"/>
      <w:marRight w:val="0"/>
      <w:marTop w:val="0"/>
      <w:marBottom w:val="0"/>
      <w:divBdr>
        <w:top w:val="none" w:sz="0" w:space="0" w:color="auto"/>
        <w:left w:val="none" w:sz="0" w:space="0" w:color="auto"/>
        <w:bottom w:val="none" w:sz="0" w:space="0" w:color="auto"/>
        <w:right w:val="none" w:sz="0" w:space="0" w:color="auto"/>
      </w:divBdr>
    </w:div>
    <w:div w:id="1042442819">
      <w:bodyDiv w:val="1"/>
      <w:marLeft w:val="0"/>
      <w:marRight w:val="0"/>
      <w:marTop w:val="0"/>
      <w:marBottom w:val="0"/>
      <w:divBdr>
        <w:top w:val="none" w:sz="0" w:space="0" w:color="auto"/>
        <w:left w:val="none" w:sz="0" w:space="0" w:color="auto"/>
        <w:bottom w:val="none" w:sz="0" w:space="0" w:color="auto"/>
        <w:right w:val="none" w:sz="0" w:space="0" w:color="auto"/>
      </w:divBdr>
    </w:div>
    <w:div w:id="1161195019">
      <w:bodyDiv w:val="1"/>
      <w:marLeft w:val="0"/>
      <w:marRight w:val="0"/>
      <w:marTop w:val="0"/>
      <w:marBottom w:val="0"/>
      <w:divBdr>
        <w:top w:val="none" w:sz="0" w:space="0" w:color="auto"/>
        <w:left w:val="none" w:sz="0" w:space="0" w:color="auto"/>
        <w:bottom w:val="none" w:sz="0" w:space="0" w:color="auto"/>
        <w:right w:val="none" w:sz="0" w:space="0" w:color="auto"/>
      </w:divBdr>
    </w:div>
    <w:div w:id="1183321052">
      <w:bodyDiv w:val="1"/>
      <w:marLeft w:val="0"/>
      <w:marRight w:val="0"/>
      <w:marTop w:val="0"/>
      <w:marBottom w:val="0"/>
      <w:divBdr>
        <w:top w:val="none" w:sz="0" w:space="0" w:color="auto"/>
        <w:left w:val="none" w:sz="0" w:space="0" w:color="auto"/>
        <w:bottom w:val="none" w:sz="0" w:space="0" w:color="auto"/>
        <w:right w:val="none" w:sz="0" w:space="0" w:color="auto"/>
      </w:divBdr>
    </w:div>
    <w:div w:id="1200583643">
      <w:bodyDiv w:val="1"/>
      <w:marLeft w:val="0"/>
      <w:marRight w:val="0"/>
      <w:marTop w:val="0"/>
      <w:marBottom w:val="0"/>
      <w:divBdr>
        <w:top w:val="none" w:sz="0" w:space="0" w:color="auto"/>
        <w:left w:val="none" w:sz="0" w:space="0" w:color="auto"/>
        <w:bottom w:val="none" w:sz="0" w:space="0" w:color="auto"/>
        <w:right w:val="none" w:sz="0" w:space="0" w:color="auto"/>
      </w:divBdr>
    </w:div>
    <w:div w:id="1203790549">
      <w:bodyDiv w:val="1"/>
      <w:marLeft w:val="0"/>
      <w:marRight w:val="0"/>
      <w:marTop w:val="0"/>
      <w:marBottom w:val="0"/>
      <w:divBdr>
        <w:top w:val="none" w:sz="0" w:space="0" w:color="auto"/>
        <w:left w:val="none" w:sz="0" w:space="0" w:color="auto"/>
        <w:bottom w:val="none" w:sz="0" w:space="0" w:color="auto"/>
        <w:right w:val="none" w:sz="0" w:space="0" w:color="auto"/>
      </w:divBdr>
    </w:div>
    <w:div w:id="1204517898">
      <w:bodyDiv w:val="1"/>
      <w:marLeft w:val="0"/>
      <w:marRight w:val="0"/>
      <w:marTop w:val="0"/>
      <w:marBottom w:val="0"/>
      <w:divBdr>
        <w:top w:val="none" w:sz="0" w:space="0" w:color="auto"/>
        <w:left w:val="none" w:sz="0" w:space="0" w:color="auto"/>
        <w:bottom w:val="none" w:sz="0" w:space="0" w:color="auto"/>
        <w:right w:val="none" w:sz="0" w:space="0" w:color="auto"/>
      </w:divBdr>
    </w:div>
    <w:div w:id="1312058466">
      <w:bodyDiv w:val="1"/>
      <w:marLeft w:val="0"/>
      <w:marRight w:val="0"/>
      <w:marTop w:val="0"/>
      <w:marBottom w:val="0"/>
      <w:divBdr>
        <w:top w:val="none" w:sz="0" w:space="0" w:color="auto"/>
        <w:left w:val="none" w:sz="0" w:space="0" w:color="auto"/>
        <w:bottom w:val="none" w:sz="0" w:space="0" w:color="auto"/>
        <w:right w:val="none" w:sz="0" w:space="0" w:color="auto"/>
      </w:divBdr>
    </w:div>
    <w:div w:id="1389187554">
      <w:bodyDiv w:val="1"/>
      <w:marLeft w:val="0"/>
      <w:marRight w:val="0"/>
      <w:marTop w:val="0"/>
      <w:marBottom w:val="0"/>
      <w:divBdr>
        <w:top w:val="none" w:sz="0" w:space="0" w:color="auto"/>
        <w:left w:val="none" w:sz="0" w:space="0" w:color="auto"/>
        <w:bottom w:val="none" w:sz="0" w:space="0" w:color="auto"/>
        <w:right w:val="none" w:sz="0" w:space="0" w:color="auto"/>
      </w:divBdr>
    </w:div>
    <w:div w:id="1397163168">
      <w:bodyDiv w:val="1"/>
      <w:marLeft w:val="0"/>
      <w:marRight w:val="0"/>
      <w:marTop w:val="0"/>
      <w:marBottom w:val="0"/>
      <w:divBdr>
        <w:top w:val="none" w:sz="0" w:space="0" w:color="auto"/>
        <w:left w:val="none" w:sz="0" w:space="0" w:color="auto"/>
        <w:bottom w:val="none" w:sz="0" w:space="0" w:color="auto"/>
        <w:right w:val="none" w:sz="0" w:space="0" w:color="auto"/>
      </w:divBdr>
    </w:div>
    <w:div w:id="1401319879">
      <w:bodyDiv w:val="1"/>
      <w:marLeft w:val="0"/>
      <w:marRight w:val="0"/>
      <w:marTop w:val="0"/>
      <w:marBottom w:val="0"/>
      <w:divBdr>
        <w:top w:val="none" w:sz="0" w:space="0" w:color="auto"/>
        <w:left w:val="none" w:sz="0" w:space="0" w:color="auto"/>
        <w:bottom w:val="none" w:sz="0" w:space="0" w:color="auto"/>
        <w:right w:val="none" w:sz="0" w:space="0" w:color="auto"/>
      </w:divBdr>
    </w:div>
    <w:div w:id="1549537155">
      <w:bodyDiv w:val="1"/>
      <w:marLeft w:val="0"/>
      <w:marRight w:val="0"/>
      <w:marTop w:val="0"/>
      <w:marBottom w:val="0"/>
      <w:divBdr>
        <w:top w:val="none" w:sz="0" w:space="0" w:color="auto"/>
        <w:left w:val="none" w:sz="0" w:space="0" w:color="auto"/>
        <w:bottom w:val="none" w:sz="0" w:space="0" w:color="auto"/>
        <w:right w:val="none" w:sz="0" w:space="0" w:color="auto"/>
      </w:divBdr>
    </w:div>
    <w:div w:id="1583905078">
      <w:bodyDiv w:val="1"/>
      <w:marLeft w:val="0"/>
      <w:marRight w:val="0"/>
      <w:marTop w:val="0"/>
      <w:marBottom w:val="0"/>
      <w:divBdr>
        <w:top w:val="none" w:sz="0" w:space="0" w:color="auto"/>
        <w:left w:val="none" w:sz="0" w:space="0" w:color="auto"/>
        <w:bottom w:val="none" w:sz="0" w:space="0" w:color="auto"/>
        <w:right w:val="none" w:sz="0" w:space="0" w:color="auto"/>
      </w:divBdr>
    </w:div>
    <w:div w:id="1593127615">
      <w:bodyDiv w:val="1"/>
      <w:marLeft w:val="0"/>
      <w:marRight w:val="0"/>
      <w:marTop w:val="0"/>
      <w:marBottom w:val="0"/>
      <w:divBdr>
        <w:top w:val="none" w:sz="0" w:space="0" w:color="auto"/>
        <w:left w:val="none" w:sz="0" w:space="0" w:color="auto"/>
        <w:bottom w:val="none" w:sz="0" w:space="0" w:color="auto"/>
        <w:right w:val="none" w:sz="0" w:space="0" w:color="auto"/>
      </w:divBdr>
    </w:div>
    <w:div w:id="1616060952">
      <w:bodyDiv w:val="1"/>
      <w:marLeft w:val="0"/>
      <w:marRight w:val="0"/>
      <w:marTop w:val="0"/>
      <w:marBottom w:val="0"/>
      <w:divBdr>
        <w:top w:val="none" w:sz="0" w:space="0" w:color="auto"/>
        <w:left w:val="none" w:sz="0" w:space="0" w:color="auto"/>
        <w:bottom w:val="none" w:sz="0" w:space="0" w:color="auto"/>
        <w:right w:val="none" w:sz="0" w:space="0" w:color="auto"/>
      </w:divBdr>
    </w:div>
    <w:div w:id="1668172261">
      <w:bodyDiv w:val="1"/>
      <w:marLeft w:val="0"/>
      <w:marRight w:val="0"/>
      <w:marTop w:val="0"/>
      <w:marBottom w:val="0"/>
      <w:divBdr>
        <w:top w:val="none" w:sz="0" w:space="0" w:color="auto"/>
        <w:left w:val="none" w:sz="0" w:space="0" w:color="auto"/>
        <w:bottom w:val="none" w:sz="0" w:space="0" w:color="auto"/>
        <w:right w:val="none" w:sz="0" w:space="0" w:color="auto"/>
      </w:divBdr>
    </w:div>
    <w:div w:id="1706637353">
      <w:bodyDiv w:val="1"/>
      <w:marLeft w:val="0"/>
      <w:marRight w:val="0"/>
      <w:marTop w:val="0"/>
      <w:marBottom w:val="0"/>
      <w:divBdr>
        <w:top w:val="none" w:sz="0" w:space="0" w:color="auto"/>
        <w:left w:val="none" w:sz="0" w:space="0" w:color="auto"/>
        <w:bottom w:val="none" w:sz="0" w:space="0" w:color="auto"/>
        <w:right w:val="none" w:sz="0" w:space="0" w:color="auto"/>
      </w:divBdr>
    </w:div>
    <w:div w:id="1736663510">
      <w:bodyDiv w:val="1"/>
      <w:marLeft w:val="0"/>
      <w:marRight w:val="0"/>
      <w:marTop w:val="0"/>
      <w:marBottom w:val="0"/>
      <w:divBdr>
        <w:top w:val="none" w:sz="0" w:space="0" w:color="auto"/>
        <w:left w:val="none" w:sz="0" w:space="0" w:color="auto"/>
        <w:bottom w:val="none" w:sz="0" w:space="0" w:color="auto"/>
        <w:right w:val="none" w:sz="0" w:space="0" w:color="auto"/>
      </w:divBdr>
    </w:div>
    <w:div w:id="1742678972">
      <w:bodyDiv w:val="1"/>
      <w:marLeft w:val="0"/>
      <w:marRight w:val="0"/>
      <w:marTop w:val="0"/>
      <w:marBottom w:val="0"/>
      <w:divBdr>
        <w:top w:val="none" w:sz="0" w:space="0" w:color="auto"/>
        <w:left w:val="none" w:sz="0" w:space="0" w:color="auto"/>
        <w:bottom w:val="none" w:sz="0" w:space="0" w:color="auto"/>
        <w:right w:val="none" w:sz="0" w:space="0" w:color="auto"/>
      </w:divBdr>
      <w:divsChild>
        <w:div w:id="468473079">
          <w:marLeft w:val="0"/>
          <w:marRight w:val="0"/>
          <w:marTop w:val="0"/>
          <w:marBottom w:val="0"/>
          <w:divBdr>
            <w:top w:val="none" w:sz="0" w:space="0" w:color="auto"/>
            <w:left w:val="none" w:sz="0" w:space="0" w:color="auto"/>
            <w:bottom w:val="none" w:sz="0" w:space="0" w:color="auto"/>
            <w:right w:val="none" w:sz="0" w:space="0" w:color="auto"/>
          </w:divBdr>
        </w:div>
        <w:div w:id="595944619">
          <w:marLeft w:val="0"/>
          <w:marRight w:val="0"/>
          <w:marTop w:val="0"/>
          <w:marBottom w:val="0"/>
          <w:divBdr>
            <w:top w:val="none" w:sz="0" w:space="0" w:color="auto"/>
            <w:left w:val="none" w:sz="0" w:space="0" w:color="auto"/>
            <w:bottom w:val="none" w:sz="0" w:space="0" w:color="auto"/>
            <w:right w:val="none" w:sz="0" w:space="0" w:color="auto"/>
          </w:divBdr>
        </w:div>
        <w:div w:id="747775919">
          <w:marLeft w:val="0"/>
          <w:marRight w:val="0"/>
          <w:marTop w:val="0"/>
          <w:marBottom w:val="0"/>
          <w:divBdr>
            <w:top w:val="none" w:sz="0" w:space="0" w:color="auto"/>
            <w:left w:val="none" w:sz="0" w:space="0" w:color="auto"/>
            <w:bottom w:val="none" w:sz="0" w:space="0" w:color="auto"/>
            <w:right w:val="none" w:sz="0" w:space="0" w:color="auto"/>
          </w:divBdr>
        </w:div>
      </w:divsChild>
    </w:div>
    <w:div w:id="1795515699">
      <w:bodyDiv w:val="1"/>
      <w:marLeft w:val="0"/>
      <w:marRight w:val="0"/>
      <w:marTop w:val="0"/>
      <w:marBottom w:val="0"/>
      <w:divBdr>
        <w:top w:val="none" w:sz="0" w:space="0" w:color="auto"/>
        <w:left w:val="none" w:sz="0" w:space="0" w:color="auto"/>
        <w:bottom w:val="none" w:sz="0" w:space="0" w:color="auto"/>
        <w:right w:val="none" w:sz="0" w:space="0" w:color="auto"/>
      </w:divBdr>
      <w:divsChild>
        <w:div w:id="727730090">
          <w:marLeft w:val="0"/>
          <w:marRight w:val="0"/>
          <w:marTop w:val="0"/>
          <w:marBottom w:val="0"/>
          <w:divBdr>
            <w:top w:val="none" w:sz="0" w:space="0" w:color="auto"/>
            <w:left w:val="none" w:sz="0" w:space="0" w:color="auto"/>
            <w:bottom w:val="none" w:sz="0" w:space="0" w:color="auto"/>
            <w:right w:val="none" w:sz="0" w:space="0" w:color="auto"/>
          </w:divBdr>
        </w:div>
        <w:div w:id="1923710914">
          <w:marLeft w:val="0"/>
          <w:marRight w:val="0"/>
          <w:marTop w:val="0"/>
          <w:marBottom w:val="0"/>
          <w:divBdr>
            <w:top w:val="none" w:sz="0" w:space="0" w:color="auto"/>
            <w:left w:val="none" w:sz="0" w:space="0" w:color="auto"/>
            <w:bottom w:val="none" w:sz="0" w:space="0" w:color="auto"/>
            <w:right w:val="none" w:sz="0" w:space="0" w:color="auto"/>
          </w:divBdr>
        </w:div>
      </w:divsChild>
    </w:div>
    <w:div w:id="1797992033">
      <w:bodyDiv w:val="1"/>
      <w:marLeft w:val="0"/>
      <w:marRight w:val="0"/>
      <w:marTop w:val="0"/>
      <w:marBottom w:val="0"/>
      <w:divBdr>
        <w:top w:val="none" w:sz="0" w:space="0" w:color="auto"/>
        <w:left w:val="none" w:sz="0" w:space="0" w:color="auto"/>
        <w:bottom w:val="none" w:sz="0" w:space="0" w:color="auto"/>
        <w:right w:val="none" w:sz="0" w:space="0" w:color="auto"/>
      </w:divBdr>
    </w:div>
    <w:div w:id="1868441802">
      <w:bodyDiv w:val="1"/>
      <w:marLeft w:val="0"/>
      <w:marRight w:val="0"/>
      <w:marTop w:val="0"/>
      <w:marBottom w:val="0"/>
      <w:divBdr>
        <w:top w:val="none" w:sz="0" w:space="0" w:color="auto"/>
        <w:left w:val="none" w:sz="0" w:space="0" w:color="auto"/>
        <w:bottom w:val="none" w:sz="0" w:space="0" w:color="auto"/>
        <w:right w:val="none" w:sz="0" w:space="0" w:color="auto"/>
      </w:divBdr>
    </w:div>
    <w:div w:id="1879462863">
      <w:bodyDiv w:val="1"/>
      <w:marLeft w:val="0"/>
      <w:marRight w:val="0"/>
      <w:marTop w:val="0"/>
      <w:marBottom w:val="0"/>
      <w:divBdr>
        <w:top w:val="none" w:sz="0" w:space="0" w:color="auto"/>
        <w:left w:val="none" w:sz="0" w:space="0" w:color="auto"/>
        <w:bottom w:val="none" w:sz="0" w:space="0" w:color="auto"/>
        <w:right w:val="none" w:sz="0" w:space="0" w:color="auto"/>
      </w:divBdr>
    </w:div>
    <w:div w:id="1886943246">
      <w:bodyDiv w:val="1"/>
      <w:marLeft w:val="0"/>
      <w:marRight w:val="0"/>
      <w:marTop w:val="0"/>
      <w:marBottom w:val="0"/>
      <w:divBdr>
        <w:top w:val="none" w:sz="0" w:space="0" w:color="auto"/>
        <w:left w:val="none" w:sz="0" w:space="0" w:color="auto"/>
        <w:bottom w:val="none" w:sz="0" w:space="0" w:color="auto"/>
        <w:right w:val="none" w:sz="0" w:space="0" w:color="auto"/>
      </w:divBdr>
    </w:div>
    <w:div w:id="1918127253">
      <w:bodyDiv w:val="1"/>
      <w:marLeft w:val="0"/>
      <w:marRight w:val="0"/>
      <w:marTop w:val="0"/>
      <w:marBottom w:val="0"/>
      <w:divBdr>
        <w:top w:val="none" w:sz="0" w:space="0" w:color="auto"/>
        <w:left w:val="none" w:sz="0" w:space="0" w:color="auto"/>
        <w:bottom w:val="none" w:sz="0" w:space="0" w:color="auto"/>
        <w:right w:val="none" w:sz="0" w:space="0" w:color="auto"/>
      </w:divBdr>
    </w:div>
    <w:div w:id="1951862866">
      <w:bodyDiv w:val="1"/>
      <w:marLeft w:val="0"/>
      <w:marRight w:val="0"/>
      <w:marTop w:val="0"/>
      <w:marBottom w:val="0"/>
      <w:divBdr>
        <w:top w:val="none" w:sz="0" w:space="0" w:color="auto"/>
        <w:left w:val="none" w:sz="0" w:space="0" w:color="auto"/>
        <w:bottom w:val="none" w:sz="0" w:space="0" w:color="auto"/>
        <w:right w:val="none" w:sz="0" w:space="0" w:color="auto"/>
      </w:divBdr>
    </w:div>
    <w:div w:id="1972444935">
      <w:bodyDiv w:val="1"/>
      <w:marLeft w:val="0"/>
      <w:marRight w:val="0"/>
      <w:marTop w:val="0"/>
      <w:marBottom w:val="0"/>
      <w:divBdr>
        <w:top w:val="none" w:sz="0" w:space="0" w:color="auto"/>
        <w:left w:val="none" w:sz="0" w:space="0" w:color="auto"/>
        <w:bottom w:val="none" w:sz="0" w:space="0" w:color="auto"/>
        <w:right w:val="none" w:sz="0" w:space="0" w:color="auto"/>
      </w:divBdr>
    </w:div>
    <w:div w:id="1979408301">
      <w:bodyDiv w:val="1"/>
      <w:marLeft w:val="0"/>
      <w:marRight w:val="0"/>
      <w:marTop w:val="0"/>
      <w:marBottom w:val="0"/>
      <w:divBdr>
        <w:top w:val="none" w:sz="0" w:space="0" w:color="auto"/>
        <w:left w:val="none" w:sz="0" w:space="0" w:color="auto"/>
        <w:bottom w:val="none" w:sz="0" w:space="0" w:color="auto"/>
        <w:right w:val="none" w:sz="0" w:space="0" w:color="auto"/>
      </w:divBdr>
    </w:div>
    <w:div w:id="2030522511">
      <w:bodyDiv w:val="1"/>
      <w:marLeft w:val="0"/>
      <w:marRight w:val="0"/>
      <w:marTop w:val="0"/>
      <w:marBottom w:val="0"/>
      <w:divBdr>
        <w:top w:val="none" w:sz="0" w:space="0" w:color="auto"/>
        <w:left w:val="none" w:sz="0" w:space="0" w:color="auto"/>
        <w:bottom w:val="none" w:sz="0" w:space="0" w:color="auto"/>
        <w:right w:val="none" w:sz="0" w:space="0" w:color="auto"/>
      </w:divBdr>
    </w:div>
    <w:div w:id="2034915284">
      <w:bodyDiv w:val="1"/>
      <w:marLeft w:val="0"/>
      <w:marRight w:val="0"/>
      <w:marTop w:val="0"/>
      <w:marBottom w:val="0"/>
      <w:divBdr>
        <w:top w:val="none" w:sz="0" w:space="0" w:color="auto"/>
        <w:left w:val="none" w:sz="0" w:space="0" w:color="auto"/>
        <w:bottom w:val="none" w:sz="0" w:space="0" w:color="auto"/>
        <w:right w:val="none" w:sz="0" w:space="0" w:color="auto"/>
      </w:divBdr>
    </w:div>
    <w:div w:id="2036341873">
      <w:bodyDiv w:val="1"/>
      <w:marLeft w:val="0"/>
      <w:marRight w:val="0"/>
      <w:marTop w:val="0"/>
      <w:marBottom w:val="0"/>
      <w:divBdr>
        <w:top w:val="none" w:sz="0" w:space="0" w:color="auto"/>
        <w:left w:val="none" w:sz="0" w:space="0" w:color="auto"/>
        <w:bottom w:val="none" w:sz="0" w:space="0" w:color="auto"/>
        <w:right w:val="none" w:sz="0" w:space="0" w:color="auto"/>
      </w:divBdr>
    </w:div>
    <w:div w:id="2040473618">
      <w:bodyDiv w:val="1"/>
      <w:marLeft w:val="0"/>
      <w:marRight w:val="0"/>
      <w:marTop w:val="0"/>
      <w:marBottom w:val="0"/>
      <w:divBdr>
        <w:top w:val="none" w:sz="0" w:space="0" w:color="auto"/>
        <w:left w:val="none" w:sz="0" w:space="0" w:color="auto"/>
        <w:bottom w:val="none" w:sz="0" w:space="0" w:color="auto"/>
        <w:right w:val="none" w:sz="0" w:space="0" w:color="auto"/>
      </w:divBdr>
    </w:div>
    <w:div w:id="2046636932">
      <w:bodyDiv w:val="1"/>
      <w:marLeft w:val="0"/>
      <w:marRight w:val="0"/>
      <w:marTop w:val="0"/>
      <w:marBottom w:val="0"/>
      <w:divBdr>
        <w:top w:val="none" w:sz="0" w:space="0" w:color="auto"/>
        <w:left w:val="none" w:sz="0" w:space="0" w:color="auto"/>
        <w:bottom w:val="none" w:sz="0" w:space="0" w:color="auto"/>
        <w:right w:val="none" w:sz="0" w:space="0" w:color="auto"/>
      </w:divBdr>
    </w:div>
    <w:div w:id="2058775278">
      <w:bodyDiv w:val="1"/>
      <w:marLeft w:val="0"/>
      <w:marRight w:val="0"/>
      <w:marTop w:val="0"/>
      <w:marBottom w:val="0"/>
      <w:divBdr>
        <w:top w:val="none" w:sz="0" w:space="0" w:color="auto"/>
        <w:left w:val="none" w:sz="0" w:space="0" w:color="auto"/>
        <w:bottom w:val="none" w:sz="0" w:space="0" w:color="auto"/>
        <w:right w:val="none" w:sz="0" w:space="0" w:color="auto"/>
      </w:divBdr>
    </w:div>
    <w:div w:id="2063015644">
      <w:bodyDiv w:val="1"/>
      <w:marLeft w:val="0"/>
      <w:marRight w:val="0"/>
      <w:marTop w:val="0"/>
      <w:marBottom w:val="0"/>
      <w:divBdr>
        <w:top w:val="none" w:sz="0" w:space="0" w:color="auto"/>
        <w:left w:val="none" w:sz="0" w:space="0" w:color="auto"/>
        <w:bottom w:val="none" w:sz="0" w:space="0" w:color="auto"/>
        <w:right w:val="none" w:sz="0" w:space="0" w:color="auto"/>
      </w:divBdr>
    </w:div>
    <w:div w:id="2072733078">
      <w:bodyDiv w:val="1"/>
      <w:marLeft w:val="0"/>
      <w:marRight w:val="0"/>
      <w:marTop w:val="0"/>
      <w:marBottom w:val="0"/>
      <w:divBdr>
        <w:top w:val="none" w:sz="0" w:space="0" w:color="auto"/>
        <w:left w:val="none" w:sz="0" w:space="0" w:color="auto"/>
        <w:bottom w:val="none" w:sz="0" w:space="0" w:color="auto"/>
        <w:right w:val="none" w:sz="0" w:space="0" w:color="auto"/>
      </w:divBdr>
    </w:div>
    <w:div w:id="2081174085">
      <w:bodyDiv w:val="1"/>
      <w:marLeft w:val="0"/>
      <w:marRight w:val="0"/>
      <w:marTop w:val="0"/>
      <w:marBottom w:val="0"/>
      <w:divBdr>
        <w:top w:val="none" w:sz="0" w:space="0" w:color="auto"/>
        <w:left w:val="none" w:sz="0" w:space="0" w:color="auto"/>
        <w:bottom w:val="none" w:sz="0" w:space="0" w:color="auto"/>
        <w:right w:val="none" w:sz="0" w:space="0" w:color="auto"/>
      </w:divBdr>
    </w:div>
    <w:div w:id="2095321208">
      <w:bodyDiv w:val="1"/>
      <w:marLeft w:val="0"/>
      <w:marRight w:val="0"/>
      <w:marTop w:val="0"/>
      <w:marBottom w:val="0"/>
      <w:divBdr>
        <w:top w:val="none" w:sz="0" w:space="0" w:color="auto"/>
        <w:left w:val="none" w:sz="0" w:space="0" w:color="auto"/>
        <w:bottom w:val="none" w:sz="0" w:space="0" w:color="auto"/>
        <w:right w:val="none" w:sz="0" w:space="0" w:color="auto"/>
      </w:divBdr>
    </w:div>
    <w:div w:id="2098357048">
      <w:bodyDiv w:val="1"/>
      <w:marLeft w:val="0"/>
      <w:marRight w:val="0"/>
      <w:marTop w:val="0"/>
      <w:marBottom w:val="0"/>
      <w:divBdr>
        <w:top w:val="none" w:sz="0" w:space="0" w:color="auto"/>
        <w:left w:val="none" w:sz="0" w:space="0" w:color="auto"/>
        <w:bottom w:val="none" w:sz="0" w:space="0" w:color="auto"/>
        <w:right w:val="none" w:sz="0" w:space="0" w:color="auto"/>
      </w:divBdr>
    </w:div>
    <w:div w:id="2114128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yndn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customXml" Target="../customXml/item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Others\Quy%20tr&#236;nh\Bieu%20mau%20tai%20lieu%20PTSP%20v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C9849AF6E76F0B49A48664A266B70B72" ma:contentTypeVersion="10" ma:contentTypeDescription="Create a new document." ma:contentTypeScope="" ma:versionID="8d0ee07ab00599425bea862871b3dee6">
  <xsd:schema xmlns:xsd="http://www.w3.org/2001/XMLSchema" xmlns:xs="http://www.w3.org/2001/XMLSchema" xmlns:p="http://schemas.microsoft.com/office/2006/metadata/properties" xmlns:ns2="42821cd0-39ce-4c6d-8279-323cee78a1f9" xmlns:ns3="86bb2ca8-f626-40e5-a0e8-7d14a0f63249" targetNamespace="http://schemas.microsoft.com/office/2006/metadata/properties" ma:root="true" ma:fieldsID="7c2654e1f55be6cb79293a928a19f7bc" ns2:_="" ns3:_="">
    <xsd:import namespace="42821cd0-39ce-4c6d-8279-323cee78a1f9"/>
    <xsd:import namespace="86bb2ca8-f626-40e5-a0e8-7d14a0f6324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821cd0-39ce-4c6d-8279-323cee78a1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422b430-ddd5-4ea9-aa6d-f64f5fe5530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bb2ca8-f626-40e5-a0e8-7d14a0f6324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78a8856-59ef-4fb3-b089-09765bb766e0}" ma:internalName="TaxCatchAll" ma:showField="CatchAllData" ma:web="86bb2ca8-f626-40e5-a0e8-7d14a0f632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2821cd0-39ce-4c6d-8279-323cee78a1f9">
      <Terms xmlns="http://schemas.microsoft.com/office/infopath/2007/PartnerControls"/>
    </lcf76f155ced4ddcb4097134ff3c332f>
    <TaxCatchAll xmlns="86bb2ca8-f626-40e5-a0e8-7d14a0f63249" xsi:nil="true"/>
    <SharedWithUsers xmlns="86bb2ca8-f626-40e5-a0e8-7d14a0f63249">
      <UserInfo>
        <DisplayName/>
        <AccountId xsi:nil="true"/>
        <AccountType/>
      </UserInfo>
    </SharedWithUsers>
  </documentManagement>
</p:properties>
</file>

<file path=customXml/itemProps1.xml><?xml version="1.0" encoding="utf-8"?>
<ds:datastoreItem xmlns:ds="http://schemas.openxmlformats.org/officeDocument/2006/customXml" ds:itemID="{317566E7-68C0-4348-9715-8DF7F04FC307}">
  <ds:schemaRefs>
    <ds:schemaRef ds:uri="http://schemas.openxmlformats.org/officeDocument/2006/bibliography"/>
  </ds:schemaRefs>
</ds:datastoreItem>
</file>

<file path=customXml/itemProps2.xml><?xml version="1.0" encoding="utf-8"?>
<ds:datastoreItem xmlns:ds="http://schemas.openxmlformats.org/officeDocument/2006/customXml" ds:itemID="{BF6EE537-321F-4BB1-BFC6-227579EF4F83}"/>
</file>

<file path=customXml/itemProps3.xml><?xml version="1.0" encoding="utf-8"?>
<ds:datastoreItem xmlns:ds="http://schemas.openxmlformats.org/officeDocument/2006/customXml" ds:itemID="{34C48320-5C5B-460F-B146-E44E4A5E9FF2}"/>
</file>

<file path=customXml/itemProps4.xml><?xml version="1.0" encoding="utf-8"?>
<ds:datastoreItem xmlns:ds="http://schemas.openxmlformats.org/officeDocument/2006/customXml" ds:itemID="{CB6BC27B-41B1-46C4-8109-3079E3A6692A}"/>
</file>

<file path=docProps/app.xml><?xml version="1.0" encoding="utf-8"?>
<Properties xmlns="http://schemas.openxmlformats.org/officeDocument/2006/extended-properties" xmlns:vt="http://schemas.openxmlformats.org/officeDocument/2006/docPropsVTypes">
  <Template>Bieu mau tai lieu PTSP v0.3</Template>
  <TotalTime>2118</TotalTime>
  <Pages>91</Pages>
  <Words>11352</Words>
  <Characters>64708</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ONE Link SDK - Đặc tả yêu cầu API</vt:lpstr>
    </vt:vector>
  </TitlesOfParts>
  <Company>Hewlett-Packard</Company>
  <LinksUpToDate>false</LinksUpToDate>
  <CharactersWithSpaces>75909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TrangNT</dc:creator>
  <cp:keywords/>
  <dc:description/>
  <cp:lastModifiedBy>Minh Yen Bui</cp:lastModifiedBy>
  <cp:revision>26</cp:revision>
  <cp:lastPrinted>2022-09-06T01:53:00Z</cp:lastPrinted>
  <dcterms:created xsi:type="dcterms:W3CDTF">2022-08-04T07:43:00Z</dcterms:created>
  <dcterms:modified xsi:type="dcterms:W3CDTF">2022-09-07T02:49:00Z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0x010100C9849AF6E76F0B49A48664A266B70B72</vt:lpwstr>
  </property>
  <property fmtid="{D5CDD505-2E9C-101B-9397-08002B2CF9AE}" pid="3" name="Order">
    <vt:r8>2484500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